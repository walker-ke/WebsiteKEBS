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84157A" w:rsidRPr="00F10C8E" w:rsidRDefault="0084157A"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D86C8C" w:rsidRPr="00F10C8E" w:rsidRDefault="00D86C8C"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346386" w:rsidRPr="00F10C8E" w:rsidRDefault="00346386" w:rsidP="000E12EE">
      <w:pPr>
        <w:jc w:val="both"/>
        <w:rPr>
          <w:rFonts w:ascii="Arial" w:hAnsi="Arial" w:cs="Arial"/>
          <w:sz w:val="20"/>
          <w:szCs w:val="20"/>
        </w:rPr>
      </w:pPr>
    </w:p>
    <w:p w:rsidR="007E0A84" w:rsidRDefault="00A2531B" w:rsidP="007E0A84">
      <w:pPr>
        <w:ind w:left="720"/>
        <w:rPr>
          <w:rFonts w:ascii="Arial" w:eastAsiaTheme="minorEastAsia" w:hAnsi="Arial" w:cs="Arial"/>
          <w:b/>
          <w:sz w:val="44"/>
          <w:szCs w:val="44"/>
        </w:rPr>
      </w:pPr>
      <w:r w:rsidRPr="00A2531B">
        <w:rPr>
          <w:rFonts w:ascii="Arial" w:hAnsi="Arial" w:cs="Arial"/>
          <w:noProof/>
        </w:rPr>
        <w:pict>
          <v:line id="_x0000_s1048" style="position:absolute;left:0;text-align:left;z-index:251663360;visibility:visibl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91OKAIAAEo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">
            <v:stroke endarrow="block"/>
          </v:line>
        </w:pict>
      </w:r>
      <w:r w:rsidR="007E0A84" w:rsidRPr="007E0A84">
        <w:rPr>
          <w:rFonts w:ascii="Arial" w:eastAsiaTheme="minorEastAsia" w:hAnsi="Arial" w:cs="Arial"/>
          <w:b/>
          <w:sz w:val="44"/>
          <w:szCs w:val="44"/>
        </w:rPr>
        <w:t>Compliance framework for regulated financial services firms — Specification</w:t>
      </w:r>
    </w:p>
    <w:p w:rsidR="004926FF" w:rsidRDefault="004926FF" w:rsidP="007E0A84">
      <w:pPr>
        <w:ind w:left="720"/>
        <w:rPr>
          <w:rFonts w:ascii="Arial" w:eastAsiaTheme="minorEastAsia" w:hAnsi="Arial" w:cs="Arial"/>
          <w:b/>
          <w:sz w:val="44"/>
          <w:szCs w:val="44"/>
        </w:rPr>
      </w:pPr>
    </w:p>
    <w:p w:rsidR="004926FF" w:rsidRDefault="004926FF" w:rsidP="007E0A84">
      <w:pPr>
        <w:ind w:left="720"/>
        <w:rPr>
          <w:rFonts w:ascii="Arial" w:eastAsiaTheme="minorEastAsia" w:hAnsi="Arial" w:cs="Arial"/>
          <w:b/>
          <w:sz w:val="44"/>
          <w:szCs w:val="44"/>
        </w:rPr>
      </w:pPr>
    </w:p>
    <w:p w:rsidR="004926FF" w:rsidRDefault="004926FF" w:rsidP="007E0A84">
      <w:pPr>
        <w:ind w:left="720"/>
        <w:rPr>
          <w:rFonts w:ascii="Arial" w:eastAsiaTheme="minorEastAsia" w:hAnsi="Arial" w:cs="Arial"/>
          <w:b/>
          <w:sz w:val="44"/>
          <w:szCs w:val="44"/>
        </w:rPr>
      </w:pPr>
    </w:p>
    <w:p w:rsidR="004926FF" w:rsidRDefault="004926FF" w:rsidP="007E0A84">
      <w:pPr>
        <w:ind w:left="720"/>
        <w:rPr>
          <w:rFonts w:ascii="Arial" w:eastAsiaTheme="minorEastAsia" w:hAnsi="Arial" w:cs="Arial"/>
          <w:b/>
          <w:sz w:val="44"/>
          <w:szCs w:val="44"/>
        </w:rPr>
      </w:pPr>
    </w:p>
    <w:p w:rsidR="004926FF" w:rsidRDefault="004926FF" w:rsidP="007E0A84">
      <w:pPr>
        <w:ind w:left="720"/>
        <w:rPr>
          <w:rFonts w:ascii="Arial" w:eastAsiaTheme="minorEastAsia" w:hAnsi="Arial" w:cs="Arial"/>
          <w:b/>
          <w:sz w:val="44"/>
          <w:szCs w:val="44"/>
        </w:rPr>
      </w:pPr>
    </w:p>
    <w:p w:rsidR="004926FF" w:rsidRDefault="004926FF" w:rsidP="007E0A84">
      <w:pPr>
        <w:ind w:left="720"/>
        <w:rPr>
          <w:rFonts w:ascii="Arial" w:eastAsiaTheme="minorEastAsia" w:hAnsi="Arial" w:cs="Arial"/>
          <w:b/>
          <w:sz w:val="44"/>
          <w:szCs w:val="44"/>
        </w:rPr>
      </w:pPr>
    </w:p>
    <w:p w:rsidR="004926FF" w:rsidRDefault="004926FF" w:rsidP="007E0A84">
      <w:pPr>
        <w:ind w:left="720"/>
        <w:rPr>
          <w:rFonts w:ascii="Arial" w:eastAsiaTheme="minorEastAsia" w:hAnsi="Arial" w:cs="Arial"/>
          <w:b/>
          <w:sz w:val="44"/>
          <w:szCs w:val="44"/>
        </w:rPr>
      </w:pPr>
    </w:p>
    <w:p w:rsidR="004926FF" w:rsidRPr="008E4119" w:rsidRDefault="004926FF" w:rsidP="004926FF">
      <w:pPr>
        <w:jc w:val="both"/>
        <w:rPr>
          <w:rFonts w:ascii="Arial" w:hAnsi="Arial" w:cs="Arial"/>
          <w:b/>
          <w:color w:val="000000"/>
          <w:sz w:val="40"/>
          <w:szCs w:val="40"/>
          <w:u w:color="000000"/>
          <w:lang w:val="en-GB"/>
        </w:rPr>
      </w:pPr>
      <w:r>
        <w:rPr>
          <w:rFonts w:ascii="Arial" w:hAnsi="Arial" w:cs="Arial"/>
          <w:b/>
          <w:color w:val="000000"/>
          <w:sz w:val="40"/>
          <w:szCs w:val="40"/>
          <w:u w:color="000000"/>
          <w:lang w:val="en-GB"/>
        </w:rPr>
        <w:tab/>
        <w:t>PUBLIC REVIEW DRAFT, DECEMBER</w:t>
      </w:r>
      <w:r w:rsidRPr="008E4119">
        <w:rPr>
          <w:rFonts w:ascii="Arial" w:hAnsi="Arial" w:cs="Arial"/>
          <w:b/>
          <w:color w:val="000000"/>
          <w:sz w:val="40"/>
          <w:szCs w:val="40"/>
          <w:u w:color="000000"/>
          <w:lang w:val="en-GB"/>
        </w:rPr>
        <w:t xml:space="preserve"> 2018</w:t>
      </w:r>
    </w:p>
    <w:p w:rsidR="004926FF" w:rsidRPr="007E0A84" w:rsidRDefault="004926FF" w:rsidP="007E0A84">
      <w:pPr>
        <w:ind w:left="720"/>
        <w:rPr>
          <w:rFonts w:ascii="Arial" w:hAnsi="Arial" w:cs="Arial"/>
          <w:bCs/>
        </w:rPr>
      </w:pPr>
    </w:p>
    <w:p w:rsidR="008B2835" w:rsidRPr="00F10C8E" w:rsidRDefault="008B2835" w:rsidP="00C3118E">
      <w:pPr>
        <w:ind w:left="993"/>
        <w:rPr>
          <w:rFonts w:ascii="Arial" w:hAnsi="Arial" w:cs="Arial"/>
          <w:b/>
          <w:bCs/>
          <w:sz w:val="36"/>
          <w:szCs w:val="36"/>
        </w:rPr>
      </w:pPr>
    </w:p>
    <w:p w:rsidR="000E12EE" w:rsidRPr="00F10C8E" w:rsidRDefault="000E12EE" w:rsidP="00C3118E">
      <w:pPr>
        <w:ind w:left="993"/>
        <w:jc w:val="both"/>
        <w:rPr>
          <w:rFonts w:ascii="Arial" w:hAnsi="Arial" w:cs="Arial"/>
          <w:sz w:val="36"/>
          <w:szCs w:val="36"/>
        </w:rPr>
      </w:pPr>
    </w:p>
    <w:p w:rsidR="00FC6953" w:rsidRPr="00F10C8E" w:rsidRDefault="00FC6953" w:rsidP="000E12EE">
      <w:pPr>
        <w:jc w:val="both"/>
        <w:rPr>
          <w:rFonts w:ascii="Arial" w:hAnsi="Arial" w:cs="Arial"/>
          <w:sz w:val="20"/>
          <w:szCs w:val="20"/>
        </w:rPr>
      </w:pPr>
    </w:p>
    <w:p w:rsidR="00FC6953" w:rsidRPr="00F10C8E" w:rsidRDefault="00FC6953" w:rsidP="000E12EE">
      <w:pPr>
        <w:jc w:val="both"/>
        <w:rPr>
          <w:rFonts w:ascii="Arial" w:hAnsi="Arial" w:cs="Arial"/>
          <w:sz w:val="20"/>
          <w:szCs w:val="20"/>
        </w:rPr>
      </w:pPr>
    </w:p>
    <w:p w:rsidR="00FC6953" w:rsidRPr="00F10C8E" w:rsidRDefault="00FC6953" w:rsidP="000E12EE">
      <w:pPr>
        <w:jc w:val="both"/>
        <w:rPr>
          <w:rFonts w:ascii="Arial" w:hAnsi="Arial" w:cs="Arial"/>
          <w:sz w:val="20"/>
          <w:szCs w:val="20"/>
        </w:rPr>
      </w:pPr>
    </w:p>
    <w:p w:rsidR="001B444B" w:rsidRPr="00F10C8E" w:rsidRDefault="001B444B"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E4126A" w:rsidRPr="00F10C8E" w:rsidRDefault="00E4126A" w:rsidP="000E12EE">
      <w:pPr>
        <w:jc w:val="both"/>
        <w:rPr>
          <w:rFonts w:ascii="Arial" w:hAnsi="Arial" w:cs="Arial"/>
          <w:sz w:val="20"/>
          <w:szCs w:val="20"/>
        </w:rPr>
      </w:pPr>
    </w:p>
    <w:p w:rsidR="000E12EE" w:rsidRDefault="000E12EE" w:rsidP="000E12EE">
      <w:pPr>
        <w:jc w:val="both"/>
        <w:rPr>
          <w:rFonts w:ascii="Arial" w:hAnsi="Arial" w:cs="Arial"/>
          <w:sz w:val="20"/>
          <w:szCs w:val="20"/>
        </w:rPr>
      </w:pPr>
    </w:p>
    <w:p w:rsidR="007E0A84" w:rsidRDefault="007E0A84" w:rsidP="000E12EE">
      <w:pPr>
        <w:jc w:val="both"/>
        <w:rPr>
          <w:rFonts w:ascii="Arial" w:hAnsi="Arial" w:cs="Arial"/>
          <w:sz w:val="20"/>
          <w:szCs w:val="20"/>
        </w:rPr>
      </w:pPr>
    </w:p>
    <w:p w:rsidR="007E0A84" w:rsidRDefault="007E0A84" w:rsidP="000E12EE">
      <w:pPr>
        <w:jc w:val="both"/>
        <w:rPr>
          <w:rFonts w:ascii="Arial" w:hAnsi="Arial" w:cs="Arial"/>
          <w:sz w:val="20"/>
          <w:szCs w:val="20"/>
        </w:rPr>
      </w:pPr>
    </w:p>
    <w:p w:rsidR="007E0A84" w:rsidRDefault="007E0A84" w:rsidP="000E12EE">
      <w:pPr>
        <w:jc w:val="both"/>
        <w:rPr>
          <w:rFonts w:ascii="Arial" w:hAnsi="Arial" w:cs="Arial"/>
          <w:sz w:val="20"/>
          <w:szCs w:val="20"/>
        </w:rPr>
      </w:pPr>
    </w:p>
    <w:p w:rsidR="007E0A84" w:rsidRPr="00F10C8E" w:rsidRDefault="007E0A84"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0E12EE" w:rsidRPr="00F10C8E" w:rsidRDefault="000E12EE" w:rsidP="000E12EE">
      <w:pPr>
        <w:jc w:val="both"/>
        <w:rPr>
          <w:rFonts w:ascii="Arial" w:hAnsi="Arial" w:cs="Arial"/>
          <w:sz w:val="20"/>
          <w:szCs w:val="20"/>
        </w:rPr>
      </w:pPr>
    </w:p>
    <w:p w:rsidR="007551CC" w:rsidRPr="00F10C8E" w:rsidRDefault="00C3118E" w:rsidP="00FD42FD">
      <w:pPr>
        <w:pStyle w:val="BodyText"/>
        <w:tabs>
          <w:tab w:val="left" w:pos="709"/>
          <w:tab w:val="left" w:pos="851"/>
        </w:tabs>
        <w:ind w:hanging="142"/>
        <w:jc w:val="right"/>
        <w:rPr>
          <w:bCs/>
          <w:sz w:val="20"/>
          <w:szCs w:val="20"/>
        </w:rPr>
      </w:pPr>
      <w:r w:rsidRPr="00F10C8E">
        <w:rPr>
          <w:sz w:val="20"/>
        </w:rPr>
        <w:t xml:space="preserve">      </w:t>
      </w:r>
      <w:r w:rsidR="007551CC" w:rsidRPr="00F10C8E">
        <w:rPr>
          <w:sz w:val="20"/>
        </w:rPr>
        <w:t>© KEBS 201</w:t>
      </w:r>
      <w:r w:rsidR="004033AA" w:rsidRPr="00F10C8E">
        <w:rPr>
          <w:sz w:val="20"/>
        </w:rPr>
        <w:t>8</w:t>
      </w:r>
      <w:r w:rsidR="007551CC" w:rsidRPr="00F10C8E">
        <w:rPr>
          <w:sz w:val="20"/>
        </w:rPr>
        <w:tab/>
      </w:r>
      <w:r w:rsidR="007E0A84">
        <w:rPr>
          <w:sz w:val="20"/>
        </w:rPr>
        <w:t>First</w:t>
      </w:r>
      <w:r w:rsidRPr="00F10C8E">
        <w:rPr>
          <w:sz w:val="20"/>
        </w:rPr>
        <w:t xml:space="preserve"> </w:t>
      </w:r>
      <w:r w:rsidR="007551CC" w:rsidRPr="00F10C8E">
        <w:rPr>
          <w:sz w:val="20"/>
        </w:rPr>
        <w:t>Edition</w:t>
      </w:r>
      <w:r w:rsidR="00B37BF0" w:rsidRPr="00F10C8E">
        <w:rPr>
          <w:sz w:val="20"/>
        </w:rPr>
        <w:t>,</w:t>
      </w:r>
      <w:r w:rsidR="007551CC" w:rsidRPr="00F10C8E">
        <w:rPr>
          <w:sz w:val="20"/>
        </w:rPr>
        <w:t xml:space="preserve"> 201</w:t>
      </w:r>
      <w:r w:rsidR="004033AA" w:rsidRPr="00F10C8E">
        <w:rPr>
          <w:sz w:val="20"/>
        </w:rPr>
        <w:t>8</w:t>
      </w:r>
    </w:p>
    <w:p w:rsidR="007551CC" w:rsidRPr="00F10C8E" w:rsidRDefault="007551CC" w:rsidP="007551CC">
      <w:pPr>
        <w:pStyle w:val="BodyText"/>
        <w:rPr>
          <w:bCs/>
          <w:sz w:val="20"/>
          <w:szCs w:val="20"/>
        </w:rPr>
      </w:pPr>
    </w:p>
    <w:p w:rsidR="000E12EE" w:rsidRPr="00F10C8E" w:rsidRDefault="000E12EE" w:rsidP="000E12EE">
      <w:pPr>
        <w:jc w:val="both"/>
        <w:rPr>
          <w:rFonts w:ascii="Arial" w:hAnsi="Arial" w:cs="Arial"/>
          <w:sz w:val="20"/>
          <w:szCs w:val="20"/>
        </w:rPr>
      </w:pPr>
    </w:p>
    <w:p w:rsidR="00BC5CE2" w:rsidRPr="004926FF" w:rsidRDefault="00725D8D" w:rsidP="00BC5CE2">
      <w:pPr>
        <w:widowControl w:val="0"/>
        <w:tabs>
          <w:tab w:val="right" w:pos="8463"/>
        </w:tabs>
        <w:autoSpaceDE w:val="0"/>
        <w:autoSpaceDN w:val="0"/>
        <w:adjustRightInd w:val="0"/>
        <w:jc w:val="center"/>
        <w:rPr>
          <w:rFonts w:ascii="Arial" w:hAnsi="Arial" w:cs="Arial"/>
          <w:sz w:val="20"/>
          <w:szCs w:val="20"/>
          <w:lang w:val="en-GB"/>
        </w:rPr>
      </w:pPr>
      <w:r w:rsidRPr="00F10C8E">
        <w:rPr>
          <w:rFonts w:ascii="Arial" w:hAnsi="Arial" w:cs="Arial"/>
          <w:b/>
        </w:rPr>
        <w:t>TECHNICAL COMMITTEE REPRES</w:t>
      </w:r>
      <w:r w:rsidR="000E12EE" w:rsidRPr="00F10C8E">
        <w:rPr>
          <w:rFonts w:ascii="Arial" w:hAnsi="Arial" w:cs="Arial"/>
          <w:b/>
        </w:rPr>
        <w:t>ENTATION</w:t>
      </w:r>
    </w:p>
    <w:p w:rsidR="00BC5CE2" w:rsidRPr="00F10C8E"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F10C8E" w:rsidRDefault="00BC5CE2" w:rsidP="00BC5CE2">
      <w:pPr>
        <w:widowControl w:val="0"/>
        <w:tabs>
          <w:tab w:val="right" w:pos="8463"/>
        </w:tabs>
        <w:autoSpaceDE w:val="0"/>
        <w:autoSpaceDN w:val="0"/>
        <w:adjustRightInd w:val="0"/>
        <w:rPr>
          <w:rFonts w:ascii="Arial" w:hAnsi="Arial" w:cs="Arial"/>
          <w:b/>
          <w:sz w:val="20"/>
          <w:szCs w:val="20"/>
        </w:rPr>
      </w:pPr>
      <w:r w:rsidRPr="00F10C8E">
        <w:rPr>
          <w:rFonts w:ascii="Arial" w:hAnsi="Arial" w:cs="Arial"/>
          <w:sz w:val="20"/>
          <w:szCs w:val="20"/>
        </w:rPr>
        <w:t>The following organizations were represented on the Technical Committee:</w:t>
      </w:r>
    </w:p>
    <w:p w:rsidR="00191930" w:rsidRPr="00F10C8E" w:rsidRDefault="00191930" w:rsidP="00191930">
      <w:pPr>
        <w:spacing w:line="360" w:lineRule="auto"/>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 xml:space="preserve">Central Bank of Kenya </w:t>
      </w:r>
    </w:p>
    <w:p w:rsidR="007E0A84" w:rsidRPr="007E0A84" w:rsidRDefault="007E0A84" w:rsidP="007E0A84">
      <w:pPr>
        <w:jc w:val="both"/>
        <w:rPr>
          <w:rFonts w:ascii="Arial" w:hAnsi="Arial" w:cs="Arial"/>
          <w:sz w:val="20"/>
          <w:szCs w:val="20"/>
        </w:rPr>
      </w:pPr>
      <w:r w:rsidRPr="007E0A84">
        <w:rPr>
          <w:rFonts w:ascii="Arial" w:hAnsi="Arial" w:cs="Arial"/>
          <w:sz w:val="20"/>
          <w:szCs w:val="20"/>
        </w:rPr>
        <w:t>Kenya Union of Savings and Credit Cooperatives</w:t>
      </w:r>
    </w:p>
    <w:p w:rsidR="007E0A84" w:rsidRPr="007E0A84" w:rsidRDefault="007E0A84" w:rsidP="007E0A84">
      <w:pPr>
        <w:jc w:val="both"/>
        <w:rPr>
          <w:rFonts w:ascii="Arial" w:hAnsi="Arial" w:cs="Arial"/>
          <w:sz w:val="20"/>
          <w:szCs w:val="20"/>
        </w:rPr>
      </w:pPr>
      <w:r w:rsidRPr="007E0A84">
        <w:rPr>
          <w:rFonts w:ascii="Arial" w:hAnsi="Arial" w:cs="Arial"/>
          <w:sz w:val="20"/>
          <w:szCs w:val="20"/>
        </w:rPr>
        <w:t>Kenya Bankers Association</w:t>
      </w:r>
    </w:p>
    <w:p w:rsidR="007E0A84" w:rsidRPr="007E0A84" w:rsidRDefault="007E0A84" w:rsidP="007E0A84">
      <w:pPr>
        <w:jc w:val="both"/>
        <w:rPr>
          <w:rFonts w:ascii="Arial" w:hAnsi="Arial" w:cs="Arial"/>
          <w:sz w:val="20"/>
          <w:szCs w:val="20"/>
        </w:rPr>
      </w:pPr>
      <w:r w:rsidRPr="007E0A84">
        <w:rPr>
          <w:rFonts w:ascii="Arial" w:hAnsi="Arial" w:cs="Arial"/>
          <w:sz w:val="20"/>
          <w:szCs w:val="20"/>
        </w:rPr>
        <w:t>Kenya Commercial Bank</w:t>
      </w:r>
    </w:p>
    <w:p w:rsidR="007E0A84" w:rsidRPr="007E0A84" w:rsidRDefault="007E0A84" w:rsidP="007E0A84">
      <w:pPr>
        <w:jc w:val="both"/>
        <w:rPr>
          <w:rFonts w:ascii="Arial" w:hAnsi="Arial" w:cs="Arial"/>
          <w:sz w:val="20"/>
          <w:szCs w:val="20"/>
        </w:rPr>
      </w:pPr>
      <w:r w:rsidRPr="007E0A84">
        <w:rPr>
          <w:rFonts w:ascii="Arial" w:hAnsi="Arial" w:cs="Arial"/>
          <w:sz w:val="20"/>
          <w:szCs w:val="20"/>
        </w:rPr>
        <w:t>Kenya Accounts &amp; Secretaries National Examinations Board (KASNEB)</w:t>
      </w:r>
    </w:p>
    <w:p w:rsidR="007E0A84" w:rsidRPr="007E0A84" w:rsidRDefault="007E0A84" w:rsidP="007E0A84">
      <w:pPr>
        <w:jc w:val="both"/>
        <w:rPr>
          <w:rFonts w:ascii="Arial" w:hAnsi="Arial" w:cs="Arial"/>
          <w:sz w:val="20"/>
          <w:szCs w:val="20"/>
        </w:rPr>
      </w:pPr>
      <w:r w:rsidRPr="007E0A84">
        <w:rPr>
          <w:rFonts w:ascii="Arial" w:hAnsi="Arial" w:cs="Arial"/>
          <w:sz w:val="20"/>
          <w:szCs w:val="20"/>
        </w:rPr>
        <w:t>Association of Microfinance Institutions</w:t>
      </w:r>
    </w:p>
    <w:p w:rsidR="007E0A84" w:rsidRPr="007E0A84" w:rsidRDefault="007E0A84" w:rsidP="007E0A84">
      <w:pPr>
        <w:jc w:val="both"/>
        <w:rPr>
          <w:rFonts w:ascii="Arial" w:hAnsi="Arial" w:cs="Arial"/>
          <w:sz w:val="20"/>
          <w:szCs w:val="20"/>
        </w:rPr>
      </w:pPr>
      <w:r w:rsidRPr="007E0A84">
        <w:rPr>
          <w:rFonts w:ascii="Arial" w:hAnsi="Arial" w:cs="Arial"/>
          <w:sz w:val="20"/>
          <w:szCs w:val="20"/>
        </w:rPr>
        <w:t>The National Treasury</w:t>
      </w:r>
    </w:p>
    <w:p w:rsidR="007E0A84" w:rsidRPr="007E0A84" w:rsidRDefault="007E0A84" w:rsidP="007E0A84">
      <w:pPr>
        <w:jc w:val="both"/>
        <w:rPr>
          <w:rFonts w:ascii="Arial" w:hAnsi="Arial" w:cs="Arial"/>
          <w:sz w:val="20"/>
          <w:szCs w:val="20"/>
        </w:rPr>
      </w:pPr>
      <w:r w:rsidRPr="007E0A84">
        <w:rPr>
          <w:rFonts w:ascii="Arial" w:hAnsi="Arial" w:cs="Arial"/>
          <w:sz w:val="20"/>
          <w:szCs w:val="20"/>
        </w:rPr>
        <w:t>Institute of Certified Public Accountant of Kenya</w:t>
      </w:r>
    </w:p>
    <w:p w:rsidR="007E0A84" w:rsidRPr="007E0A84" w:rsidRDefault="007E0A84" w:rsidP="007E0A84">
      <w:pPr>
        <w:jc w:val="both"/>
        <w:rPr>
          <w:rFonts w:ascii="Arial" w:hAnsi="Arial" w:cs="Arial"/>
          <w:sz w:val="20"/>
          <w:szCs w:val="20"/>
        </w:rPr>
      </w:pPr>
      <w:r w:rsidRPr="007E0A84">
        <w:rPr>
          <w:rFonts w:ascii="Arial" w:hAnsi="Arial" w:cs="Arial"/>
          <w:sz w:val="20"/>
          <w:szCs w:val="20"/>
        </w:rPr>
        <w:t>Kenya Deposit Insurance Corporation</w:t>
      </w:r>
    </w:p>
    <w:p w:rsidR="007E0A84" w:rsidRPr="007E0A84" w:rsidRDefault="007E0A84" w:rsidP="007E0A84">
      <w:pPr>
        <w:jc w:val="both"/>
        <w:rPr>
          <w:rFonts w:ascii="Arial" w:hAnsi="Arial" w:cs="Arial"/>
          <w:sz w:val="20"/>
          <w:szCs w:val="20"/>
        </w:rPr>
      </w:pPr>
      <w:r w:rsidRPr="007E0A84">
        <w:rPr>
          <w:rFonts w:ascii="Arial" w:hAnsi="Arial" w:cs="Arial"/>
          <w:sz w:val="20"/>
          <w:szCs w:val="20"/>
        </w:rPr>
        <w:t>Sacco Societies Regulatory Authority</w:t>
      </w:r>
    </w:p>
    <w:p w:rsidR="007E0A84" w:rsidRPr="007E0A84" w:rsidRDefault="007E0A84" w:rsidP="007E0A84">
      <w:pPr>
        <w:jc w:val="both"/>
        <w:rPr>
          <w:rFonts w:ascii="Arial" w:hAnsi="Arial" w:cs="Arial"/>
          <w:sz w:val="20"/>
          <w:szCs w:val="20"/>
        </w:rPr>
      </w:pPr>
      <w:r w:rsidRPr="007E0A84">
        <w:rPr>
          <w:rFonts w:ascii="Arial" w:hAnsi="Arial" w:cs="Arial"/>
          <w:sz w:val="20"/>
          <w:szCs w:val="20"/>
        </w:rPr>
        <w:t>Housing Finance Corporation</w:t>
      </w:r>
    </w:p>
    <w:p w:rsidR="007E0A84" w:rsidRPr="007E0A84" w:rsidRDefault="007E0A84" w:rsidP="007E0A84">
      <w:pPr>
        <w:jc w:val="both"/>
        <w:rPr>
          <w:rFonts w:ascii="Arial" w:hAnsi="Arial" w:cs="Arial"/>
          <w:sz w:val="20"/>
          <w:szCs w:val="20"/>
        </w:rPr>
      </w:pPr>
      <w:r w:rsidRPr="007E0A84">
        <w:rPr>
          <w:rFonts w:ascii="Arial" w:hAnsi="Arial" w:cs="Arial"/>
          <w:sz w:val="20"/>
          <w:szCs w:val="20"/>
        </w:rPr>
        <w:t>Communication Authority of Kenya</w:t>
      </w:r>
    </w:p>
    <w:p w:rsidR="007E0A84" w:rsidRPr="007E0A84" w:rsidRDefault="007E0A84" w:rsidP="007E0A84">
      <w:pPr>
        <w:jc w:val="both"/>
        <w:rPr>
          <w:rFonts w:ascii="Arial" w:hAnsi="Arial" w:cs="Arial"/>
          <w:sz w:val="20"/>
          <w:szCs w:val="20"/>
        </w:rPr>
      </w:pPr>
      <w:r w:rsidRPr="007E0A84">
        <w:rPr>
          <w:rFonts w:ascii="Arial" w:hAnsi="Arial" w:cs="Arial"/>
          <w:sz w:val="20"/>
          <w:szCs w:val="20"/>
        </w:rPr>
        <w:t>University of Nairobi School of Math's</w:t>
      </w:r>
    </w:p>
    <w:p w:rsidR="006410E0" w:rsidRPr="00F10C8E" w:rsidRDefault="00D805D8" w:rsidP="00F10C8E">
      <w:pPr>
        <w:jc w:val="both"/>
        <w:rPr>
          <w:rFonts w:ascii="Arial" w:hAnsi="Arial" w:cs="Arial"/>
          <w:sz w:val="20"/>
          <w:szCs w:val="20"/>
        </w:rPr>
      </w:pPr>
      <w:r w:rsidRPr="00F10C8E">
        <w:rPr>
          <w:rFonts w:ascii="Arial" w:hAnsi="Arial" w:cs="Arial"/>
          <w:sz w:val="20"/>
          <w:szCs w:val="20"/>
        </w:rPr>
        <w:t>Kenya Bureau of Standards — Secretariat</w:t>
      </w:r>
    </w:p>
    <w:p w:rsidR="004033AA" w:rsidRPr="00F10C8E" w:rsidRDefault="004033AA" w:rsidP="004033AA">
      <w:pPr>
        <w:widowControl w:val="0"/>
        <w:autoSpaceDE w:val="0"/>
        <w:autoSpaceDN w:val="0"/>
        <w:adjustRightInd w:val="0"/>
        <w:spacing w:after="200" w:line="200" w:lineRule="exact"/>
        <w:rPr>
          <w:rFonts w:ascii="Arial" w:eastAsia="Calibri" w:hAnsi="Arial" w:cs="Arial"/>
          <w:color w:val="000000"/>
          <w:sz w:val="20"/>
          <w:szCs w:val="20"/>
        </w:rPr>
      </w:pPr>
    </w:p>
    <w:p w:rsidR="005B1BD6" w:rsidRPr="00F10C8E" w:rsidRDefault="005B1BD6" w:rsidP="002B7F05">
      <w:pPr>
        <w:spacing w:line="360" w:lineRule="auto"/>
        <w:jc w:val="both"/>
        <w:rPr>
          <w:rFonts w:ascii="Arial" w:hAnsi="Arial" w:cs="Arial"/>
          <w:sz w:val="20"/>
          <w:szCs w:val="20"/>
        </w:rPr>
      </w:pPr>
    </w:p>
    <w:p w:rsidR="00D805D8" w:rsidRPr="00F10C8E" w:rsidRDefault="00D805D8" w:rsidP="000E12EE">
      <w:pPr>
        <w:jc w:val="center"/>
        <w:rPr>
          <w:rFonts w:ascii="Arial" w:hAnsi="Arial" w:cs="Arial"/>
          <w:b/>
        </w:rPr>
      </w:pPr>
    </w:p>
    <w:p w:rsidR="00D805D8" w:rsidRPr="00F10C8E" w:rsidRDefault="00D805D8" w:rsidP="000E12EE">
      <w:pPr>
        <w:jc w:val="center"/>
        <w:rPr>
          <w:rFonts w:ascii="Arial" w:hAnsi="Arial" w:cs="Arial"/>
          <w:b/>
        </w:rPr>
      </w:pPr>
    </w:p>
    <w:p w:rsidR="000E12EE" w:rsidRPr="00F10C8E" w:rsidRDefault="000E12EE" w:rsidP="002472C1">
      <w:pPr>
        <w:spacing w:line="276" w:lineRule="auto"/>
        <w:jc w:val="center"/>
        <w:rPr>
          <w:rFonts w:ascii="Arial" w:hAnsi="Arial" w:cs="Arial"/>
          <w:b/>
        </w:rPr>
      </w:pPr>
      <w:r w:rsidRPr="00F10C8E">
        <w:rPr>
          <w:rFonts w:ascii="Arial" w:hAnsi="Arial" w:cs="Arial"/>
          <w:b/>
        </w:rPr>
        <w:t>REVISION OF KENYA STANDARDS</w:t>
      </w: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r w:rsidRPr="00F10C8E">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5332F9" w:rsidRPr="00F10C8E" w:rsidRDefault="005332F9" w:rsidP="002472C1">
      <w:pPr>
        <w:spacing w:line="276" w:lineRule="auto"/>
        <w:jc w:val="both"/>
        <w:rPr>
          <w:rFonts w:ascii="Arial" w:hAnsi="Arial" w:cs="Arial"/>
          <w:sz w:val="20"/>
          <w:szCs w:val="20"/>
        </w:rPr>
      </w:pPr>
    </w:p>
    <w:p w:rsidR="00C4091F" w:rsidRPr="00F10C8E" w:rsidRDefault="00C4091F" w:rsidP="002472C1">
      <w:pPr>
        <w:spacing w:line="276" w:lineRule="auto"/>
        <w:jc w:val="both"/>
        <w:rPr>
          <w:rFonts w:ascii="Arial" w:hAnsi="Arial" w:cs="Arial"/>
          <w:sz w:val="20"/>
          <w:szCs w:val="20"/>
        </w:rPr>
      </w:pPr>
    </w:p>
    <w:p w:rsidR="00C4091F" w:rsidRPr="00F10C8E" w:rsidRDefault="00C4091F" w:rsidP="002472C1">
      <w:pPr>
        <w:spacing w:line="276" w:lineRule="auto"/>
        <w:jc w:val="both"/>
        <w:rPr>
          <w:rFonts w:ascii="Arial" w:hAnsi="Arial" w:cs="Arial"/>
          <w:sz w:val="20"/>
          <w:szCs w:val="20"/>
        </w:rPr>
      </w:pPr>
    </w:p>
    <w:p w:rsidR="00C4091F" w:rsidRPr="00F10C8E" w:rsidRDefault="00C4091F" w:rsidP="002472C1">
      <w:pPr>
        <w:spacing w:line="276" w:lineRule="auto"/>
        <w:jc w:val="both"/>
        <w:rPr>
          <w:rFonts w:ascii="Arial" w:hAnsi="Arial" w:cs="Arial"/>
          <w:sz w:val="20"/>
          <w:szCs w:val="20"/>
        </w:rPr>
      </w:pPr>
    </w:p>
    <w:p w:rsidR="00A578D5" w:rsidRPr="00F10C8E" w:rsidRDefault="00A578D5" w:rsidP="002472C1">
      <w:pPr>
        <w:spacing w:line="276" w:lineRule="auto"/>
        <w:jc w:val="both"/>
        <w:rPr>
          <w:rFonts w:ascii="Arial" w:hAnsi="Arial" w:cs="Arial"/>
          <w:sz w:val="20"/>
          <w:szCs w:val="20"/>
        </w:rPr>
      </w:pPr>
    </w:p>
    <w:p w:rsidR="00A578D5" w:rsidRPr="00F10C8E" w:rsidRDefault="00A578D5" w:rsidP="002472C1">
      <w:pPr>
        <w:spacing w:line="276" w:lineRule="auto"/>
        <w:jc w:val="center"/>
        <w:rPr>
          <w:rFonts w:ascii="Arial" w:hAnsi="Arial" w:cs="Arial"/>
          <w:i/>
          <w:sz w:val="16"/>
        </w:rPr>
      </w:pPr>
      <w:r w:rsidRPr="00F10C8E">
        <w:rPr>
          <w:rFonts w:ascii="Arial" w:hAnsi="Arial" w:cs="Arial"/>
          <w:i/>
          <w:sz w:val="16"/>
        </w:rPr>
        <w:t>© Kenya Bureau of Standards, 201</w:t>
      </w:r>
      <w:r w:rsidR="000A1984" w:rsidRPr="00F10C8E">
        <w:rPr>
          <w:rFonts w:ascii="Arial" w:hAnsi="Arial" w:cs="Arial"/>
          <w:i/>
          <w:sz w:val="16"/>
        </w:rPr>
        <w:t>8</w:t>
      </w:r>
    </w:p>
    <w:p w:rsidR="00A578D5" w:rsidRPr="00F10C8E" w:rsidRDefault="00A578D5" w:rsidP="002472C1">
      <w:pPr>
        <w:spacing w:line="276" w:lineRule="auto"/>
        <w:rPr>
          <w:rFonts w:ascii="Arial" w:hAnsi="Arial" w:cs="Arial"/>
          <w:i/>
          <w:sz w:val="16"/>
        </w:rPr>
      </w:pPr>
    </w:p>
    <w:p w:rsidR="000E12EE" w:rsidRPr="00F10C8E" w:rsidRDefault="00BB418D" w:rsidP="002472C1">
      <w:pPr>
        <w:spacing w:line="276" w:lineRule="auto"/>
        <w:jc w:val="both"/>
        <w:rPr>
          <w:rFonts w:ascii="Arial" w:hAnsi="Arial" w:cs="Arial"/>
          <w:sz w:val="20"/>
          <w:szCs w:val="20"/>
        </w:rPr>
      </w:pPr>
      <w:r w:rsidRPr="00F10C8E">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F10C8E" w:rsidRDefault="001B444B" w:rsidP="002472C1">
      <w:pPr>
        <w:spacing w:line="276" w:lineRule="auto"/>
        <w:jc w:val="both"/>
        <w:rPr>
          <w:rFonts w:ascii="Arial" w:hAnsi="Arial" w:cs="Arial"/>
          <w:sz w:val="20"/>
          <w:szCs w:val="20"/>
        </w:rPr>
      </w:pPr>
      <w:r w:rsidRPr="00F10C8E">
        <w:rPr>
          <w:rFonts w:ascii="Arial" w:hAnsi="Arial" w:cs="Arial"/>
          <w:sz w:val="20"/>
          <w:szCs w:val="20"/>
        </w:rPr>
        <w:br w:type="page"/>
      </w: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1B444B" w:rsidRPr="00F10C8E" w:rsidRDefault="001B444B" w:rsidP="002472C1">
      <w:pPr>
        <w:spacing w:line="276" w:lineRule="auto"/>
        <w:jc w:val="both"/>
        <w:rPr>
          <w:rFonts w:ascii="Arial" w:hAnsi="Arial" w:cs="Arial"/>
          <w:sz w:val="20"/>
          <w:szCs w:val="20"/>
        </w:rPr>
      </w:pPr>
    </w:p>
    <w:p w:rsidR="004872EC" w:rsidRPr="00F10C8E" w:rsidRDefault="004872EC" w:rsidP="002472C1">
      <w:pPr>
        <w:spacing w:line="276" w:lineRule="auto"/>
        <w:jc w:val="both"/>
        <w:rPr>
          <w:rFonts w:ascii="Arial" w:hAnsi="Arial" w:cs="Arial"/>
          <w:sz w:val="20"/>
          <w:szCs w:val="20"/>
        </w:rPr>
      </w:pPr>
    </w:p>
    <w:p w:rsidR="004872EC" w:rsidRPr="00F10C8E" w:rsidRDefault="004872EC" w:rsidP="002472C1">
      <w:pPr>
        <w:spacing w:line="276" w:lineRule="auto"/>
        <w:jc w:val="both"/>
        <w:rPr>
          <w:rFonts w:ascii="Arial" w:hAnsi="Arial" w:cs="Arial"/>
          <w:sz w:val="20"/>
          <w:szCs w:val="20"/>
        </w:rPr>
      </w:pPr>
    </w:p>
    <w:p w:rsidR="00777158" w:rsidRPr="00F10C8E" w:rsidRDefault="00777158" w:rsidP="002472C1">
      <w:pPr>
        <w:spacing w:line="276" w:lineRule="auto"/>
        <w:jc w:val="both"/>
        <w:rPr>
          <w:rFonts w:ascii="Arial" w:hAnsi="Arial" w:cs="Arial"/>
          <w:sz w:val="20"/>
          <w:szCs w:val="20"/>
        </w:rPr>
      </w:pPr>
    </w:p>
    <w:p w:rsidR="00777158" w:rsidRPr="00F10C8E" w:rsidRDefault="00777158" w:rsidP="002472C1">
      <w:pPr>
        <w:spacing w:line="276" w:lineRule="auto"/>
        <w:jc w:val="both"/>
        <w:rPr>
          <w:rFonts w:ascii="Arial" w:hAnsi="Arial" w:cs="Arial"/>
          <w:sz w:val="20"/>
          <w:szCs w:val="20"/>
        </w:rPr>
      </w:pPr>
    </w:p>
    <w:p w:rsidR="00777158" w:rsidRPr="00F10C8E" w:rsidRDefault="00777158" w:rsidP="002472C1">
      <w:pPr>
        <w:spacing w:line="276" w:lineRule="auto"/>
        <w:jc w:val="both"/>
        <w:rPr>
          <w:rFonts w:ascii="Arial" w:hAnsi="Arial" w:cs="Arial"/>
          <w:sz w:val="20"/>
          <w:szCs w:val="20"/>
        </w:rPr>
      </w:pPr>
    </w:p>
    <w:p w:rsidR="007E0A84" w:rsidRPr="007E0A84" w:rsidRDefault="00A2531B" w:rsidP="007E0A84">
      <w:pPr>
        <w:rPr>
          <w:rFonts w:ascii="Arial" w:hAnsi="Arial" w:cs="Arial"/>
          <w:bCs/>
        </w:rPr>
      </w:pPr>
      <w:r w:rsidRPr="00A2531B">
        <w:rPr>
          <w:rFonts w:ascii="Arial" w:hAnsi="Arial" w:cs="Arial"/>
          <w:noProof/>
        </w:rPr>
        <w:pict>
          <v:line id="_x0000_s1047" style="position:absolute;z-index:251661312;visibility:visibl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91OKAIAAEo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">
            <v:stroke endarrow="block"/>
          </v:line>
        </w:pict>
      </w:r>
      <w:r w:rsidR="007E0A84" w:rsidRPr="007E0A84">
        <w:rPr>
          <w:rFonts w:ascii="Arial" w:eastAsiaTheme="minorEastAsia" w:hAnsi="Arial" w:cs="Arial"/>
          <w:b/>
          <w:sz w:val="44"/>
          <w:szCs w:val="44"/>
        </w:rPr>
        <w:t>Compliance framework for regulated financial services firms — Specification</w:t>
      </w:r>
    </w:p>
    <w:p w:rsidR="00C0202F" w:rsidRPr="00F10C8E" w:rsidRDefault="00C0202F"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215987" w:rsidRPr="00F10C8E" w:rsidRDefault="00215987" w:rsidP="002472C1">
      <w:pPr>
        <w:spacing w:line="276" w:lineRule="auto"/>
        <w:jc w:val="both"/>
        <w:rPr>
          <w:rFonts w:ascii="Arial" w:hAnsi="Arial" w:cs="Arial"/>
          <w:sz w:val="20"/>
          <w:szCs w:val="20"/>
        </w:rPr>
      </w:pPr>
    </w:p>
    <w:p w:rsidR="008359E8" w:rsidRPr="00F10C8E" w:rsidRDefault="008359E8" w:rsidP="002472C1">
      <w:pPr>
        <w:spacing w:line="276" w:lineRule="auto"/>
        <w:jc w:val="both"/>
        <w:rPr>
          <w:rFonts w:ascii="Arial" w:hAnsi="Arial" w:cs="Arial"/>
          <w:sz w:val="20"/>
          <w:szCs w:val="20"/>
        </w:rPr>
      </w:pPr>
    </w:p>
    <w:p w:rsidR="008359E8" w:rsidRPr="00F10C8E" w:rsidRDefault="008359E8" w:rsidP="002472C1">
      <w:pPr>
        <w:spacing w:line="276" w:lineRule="auto"/>
        <w:jc w:val="both"/>
        <w:rPr>
          <w:rFonts w:ascii="Arial" w:hAnsi="Arial" w:cs="Arial"/>
          <w:sz w:val="20"/>
          <w:szCs w:val="20"/>
        </w:rPr>
      </w:pPr>
    </w:p>
    <w:p w:rsidR="008359E8" w:rsidRPr="00F10C8E" w:rsidRDefault="008359E8" w:rsidP="002472C1">
      <w:pPr>
        <w:spacing w:line="276" w:lineRule="auto"/>
        <w:jc w:val="both"/>
        <w:rPr>
          <w:rFonts w:ascii="Arial" w:hAnsi="Arial" w:cs="Arial"/>
          <w:sz w:val="20"/>
          <w:szCs w:val="20"/>
        </w:rPr>
      </w:pPr>
    </w:p>
    <w:p w:rsidR="008359E8" w:rsidRPr="00F10C8E" w:rsidRDefault="008359E8" w:rsidP="002472C1">
      <w:pPr>
        <w:spacing w:line="276" w:lineRule="auto"/>
        <w:jc w:val="both"/>
        <w:rPr>
          <w:rFonts w:ascii="Arial" w:hAnsi="Arial" w:cs="Arial"/>
          <w:sz w:val="20"/>
          <w:szCs w:val="20"/>
        </w:rPr>
      </w:pPr>
    </w:p>
    <w:p w:rsidR="008359E8" w:rsidRPr="00F10C8E" w:rsidRDefault="008359E8" w:rsidP="002472C1">
      <w:pPr>
        <w:spacing w:line="276" w:lineRule="auto"/>
        <w:jc w:val="both"/>
        <w:rPr>
          <w:rFonts w:ascii="Arial" w:hAnsi="Arial" w:cs="Arial"/>
          <w:sz w:val="20"/>
          <w:szCs w:val="20"/>
        </w:rPr>
      </w:pPr>
    </w:p>
    <w:p w:rsidR="00215987" w:rsidRPr="00F10C8E" w:rsidRDefault="00215987" w:rsidP="002472C1">
      <w:pPr>
        <w:spacing w:line="276" w:lineRule="auto"/>
        <w:jc w:val="both"/>
        <w:rPr>
          <w:rFonts w:ascii="Arial" w:hAnsi="Arial" w:cs="Arial"/>
          <w:sz w:val="20"/>
          <w:szCs w:val="20"/>
        </w:rPr>
      </w:pPr>
    </w:p>
    <w:p w:rsidR="00215987" w:rsidRPr="00F10C8E" w:rsidRDefault="00215987" w:rsidP="002472C1">
      <w:pPr>
        <w:spacing w:line="276" w:lineRule="auto"/>
        <w:jc w:val="both"/>
        <w:rPr>
          <w:rFonts w:ascii="Arial" w:hAnsi="Arial" w:cs="Arial"/>
          <w:sz w:val="20"/>
          <w:szCs w:val="20"/>
        </w:rPr>
      </w:pPr>
    </w:p>
    <w:p w:rsidR="00215987" w:rsidRDefault="00215987" w:rsidP="002472C1">
      <w:pPr>
        <w:spacing w:line="276" w:lineRule="auto"/>
        <w:jc w:val="both"/>
        <w:rPr>
          <w:rFonts w:ascii="Arial" w:hAnsi="Arial" w:cs="Arial"/>
          <w:sz w:val="20"/>
          <w:szCs w:val="20"/>
        </w:rPr>
      </w:pPr>
    </w:p>
    <w:p w:rsidR="004B4803" w:rsidRDefault="004B4803" w:rsidP="002472C1">
      <w:pPr>
        <w:spacing w:line="276" w:lineRule="auto"/>
        <w:jc w:val="both"/>
        <w:rPr>
          <w:rFonts w:ascii="Arial" w:hAnsi="Arial" w:cs="Arial"/>
          <w:sz w:val="20"/>
          <w:szCs w:val="20"/>
        </w:rPr>
      </w:pPr>
    </w:p>
    <w:p w:rsidR="004B4803" w:rsidRDefault="004B4803" w:rsidP="002472C1">
      <w:pPr>
        <w:spacing w:line="276" w:lineRule="auto"/>
        <w:jc w:val="both"/>
        <w:rPr>
          <w:rFonts w:ascii="Arial" w:hAnsi="Arial" w:cs="Arial"/>
          <w:sz w:val="20"/>
          <w:szCs w:val="20"/>
        </w:rPr>
      </w:pPr>
    </w:p>
    <w:p w:rsidR="004B4803" w:rsidRDefault="004B4803" w:rsidP="002472C1">
      <w:pPr>
        <w:spacing w:line="276" w:lineRule="auto"/>
        <w:jc w:val="both"/>
        <w:rPr>
          <w:rFonts w:ascii="Arial" w:hAnsi="Arial" w:cs="Arial"/>
          <w:sz w:val="20"/>
          <w:szCs w:val="20"/>
        </w:rPr>
      </w:pPr>
    </w:p>
    <w:p w:rsidR="004B4803" w:rsidRPr="00F10C8E" w:rsidRDefault="004B4803" w:rsidP="002472C1">
      <w:pPr>
        <w:spacing w:line="276" w:lineRule="auto"/>
        <w:jc w:val="both"/>
        <w:rPr>
          <w:rFonts w:ascii="Arial" w:hAnsi="Arial" w:cs="Arial"/>
          <w:sz w:val="20"/>
          <w:szCs w:val="20"/>
        </w:rPr>
      </w:pPr>
    </w:p>
    <w:p w:rsidR="00215987" w:rsidRPr="00F10C8E" w:rsidRDefault="00215987" w:rsidP="002472C1">
      <w:pPr>
        <w:spacing w:line="276" w:lineRule="auto"/>
        <w:jc w:val="both"/>
        <w:rPr>
          <w:rFonts w:ascii="Arial" w:hAnsi="Arial" w:cs="Arial"/>
          <w:sz w:val="20"/>
          <w:szCs w:val="20"/>
        </w:rPr>
      </w:pPr>
    </w:p>
    <w:p w:rsidR="000E12EE" w:rsidRPr="00F10C8E" w:rsidRDefault="000E12EE" w:rsidP="002472C1">
      <w:pPr>
        <w:spacing w:line="276" w:lineRule="auto"/>
        <w:jc w:val="both"/>
        <w:rPr>
          <w:rFonts w:ascii="Arial" w:hAnsi="Arial" w:cs="Arial"/>
          <w:sz w:val="20"/>
          <w:szCs w:val="20"/>
        </w:rPr>
      </w:pPr>
    </w:p>
    <w:p w:rsidR="000A6926" w:rsidRPr="00F10C8E" w:rsidRDefault="000A6926" w:rsidP="002472C1">
      <w:pPr>
        <w:tabs>
          <w:tab w:val="left" w:pos="-567"/>
          <w:tab w:val="left" w:pos="0"/>
        </w:tabs>
        <w:spacing w:line="276" w:lineRule="auto"/>
        <w:jc w:val="center"/>
        <w:rPr>
          <w:rFonts w:ascii="Arial" w:hAnsi="Arial" w:cs="Arial"/>
          <w:b/>
          <w:color w:val="000000"/>
          <w:w w:val="150"/>
          <w:sz w:val="20"/>
        </w:rPr>
      </w:pPr>
      <w:r w:rsidRPr="00F10C8E">
        <w:rPr>
          <w:rFonts w:ascii="Arial" w:hAnsi="Arial" w:cs="Arial"/>
          <w:b/>
          <w:color w:val="000000"/>
          <w:w w:val="150"/>
          <w:sz w:val="20"/>
        </w:rPr>
        <w:t>KENYA BUREAU OF STANDARDS (KEBS)</w:t>
      </w:r>
    </w:p>
    <w:p w:rsidR="000A6926" w:rsidRPr="00F10C8E" w:rsidRDefault="000A6926" w:rsidP="002472C1">
      <w:pPr>
        <w:tabs>
          <w:tab w:val="left" w:pos="-567"/>
          <w:tab w:val="left" w:pos="0"/>
        </w:tabs>
        <w:spacing w:line="276" w:lineRule="auto"/>
        <w:jc w:val="center"/>
        <w:rPr>
          <w:rFonts w:ascii="Arial" w:hAnsi="Arial" w:cs="Arial"/>
          <w:b/>
          <w:color w:val="000000"/>
          <w:sz w:val="20"/>
        </w:rPr>
      </w:pPr>
    </w:p>
    <w:p w:rsidR="000A6926" w:rsidRPr="00F10C8E" w:rsidRDefault="000A6926" w:rsidP="002472C1">
      <w:pPr>
        <w:spacing w:line="276" w:lineRule="auto"/>
        <w:jc w:val="center"/>
        <w:rPr>
          <w:rFonts w:ascii="Arial" w:hAnsi="Arial" w:cs="Arial"/>
          <w:sz w:val="20"/>
        </w:rPr>
      </w:pPr>
      <w:r w:rsidRPr="00F10C8E">
        <w:rPr>
          <w:rFonts w:ascii="Arial" w:hAnsi="Arial" w:cs="Arial"/>
          <w:b/>
          <w:color w:val="000000"/>
          <w:sz w:val="20"/>
        </w:rPr>
        <w:t xml:space="preserve">Head Office: </w:t>
      </w:r>
      <w:r w:rsidRPr="00F10C8E">
        <w:rPr>
          <w:rFonts w:ascii="Arial" w:hAnsi="Arial" w:cs="Arial"/>
          <w:sz w:val="20"/>
        </w:rPr>
        <w:t xml:space="preserve">P.O. Box 54974, </w:t>
      </w:r>
      <w:r w:rsidR="004B4803">
        <w:rPr>
          <w:rFonts w:ascii="Arial" w:hAnsi="Arial" w:cs="Arial"/>
          <w:sz w:val="20"/>
        </w:rPr>
        <w:t>Nairobi-00200, Tel.: (+254</w:t>
      </w:r>
      <w:r w:rsidRPr="00F10C8E">
        <w:rPr>
          <w:rFonts w:ascii="Arial" w:hAnsi="Arial" w:cs="Arial"/>
          <w:sz w:val="20"/>
        </w:rPr>
        <w:t xml:space="preserve"> 020) 6</w:t>
      </w:r>
      <w:r w:rsidR="004B4803">
        <w:rPr>
          <w:rFonts w:ascii="Arial" w:hAnsi="Arial" w:cs="Arial"/>
          <w:sz w:val="20"/>
        </w:rPr>
        <w:t xml:space="preserve">05490, 602350, Fax: (+254 020) </w:t>
      </w:r>
      <w:r w:rsidRPr="00F10C8E">
        <w:rPr>
          <w:rFonts w:ascii="Arial" w:hAnsi="Arial" w:cs="Arial"/>
          <w:sz w:val="20"/>
        </w:rPr>
        <w:t>604031</w:t>
      </w:r>
    </w:p>
    <w:p w:rsidR="000A6926" w:rsidRPr="00F10C8E" w:rsidRDefault="000A6926" w:rsidP="002472C1">
      <w:pPr>
        <w:spacing w:line="276" w:lineRule="auto"/>
        <w:jc w:val="center"/>
        <w:rPr>
          <w:rFonts w:ascii="Arial" w:hAnsi="Arial" w:cs="Arial"/>
          <w:b/>
          <w:sz w:val="20"/>
          <w:lang w:val="pt-BR"/>
        </w:rPr>
      </w:pPr>
      <w:r w:rsidRPr="00F10C8E">
        <w:rPr>
          <w:rFonts w:ascii="Arial" w:hAnsi="Arial" w:cs="Arial"/>
          <w:sz w:val="20"/>
          <w:lang w:val="pt-BR"/>
        </w:rPr>
        <w:t>E-Mail: info@kebs.org, Web:http://www.kebs.org</w:t>
      </w:r>
    </w:p>
    <w:p w:rsidR="000A6926" w:rsidRPr="00F10C8E" w:rsidRDefault="000A6926" w:rsidP="002472C1">
      <w:pPr>
        <w:spacing w:line="276" w:lineRule="auto"/>
        <w:jc w:val="both"/>
        <w:rPr>
          <w:rFonts w:ascii="Arial" w:hAnsi="Arial" w:cs="Arial"/>
          <w:sz w:val="18"/>
          <w:lang w:val="pt-BR"/>
        </w:rPr>
      </w:pPr>
    </w:p>
    <w:p w:rsidR="000A6926" w:rsidRPr="00F10C8E" w:rsidRDefault="000A6926" w:rsidP="002472C1">
      <w:pPr>
        <w:spacing w:line="276" w:lineRule="auto"/>
        <w:jc w:val="both"/>
        <w:rPr>
          <w:rFonts w:ascii="Arial" w:hAnsi="Arial" w:cs="Arial"/>
          <w:sz w:val="18"/>
        </w:rPr>
      </w:pPr>
      <w:r w:rsidRPr="00F10C8E">
        <w:rPr>
          <w:rFonts w:ascii="Arial" w:hAnsi="Arial" w:cs="Arial"/>
          <w:b/>
          <w:color w:val="000000"/>
          <w:sz w:val="18"/>
        </w:rPr>
        <w:t>Coast Region</w:t>
      </w:r>
      <w:r w:rsidRPr="00F10C8E">
        <w:rPr>
          <w:rFonts w:ascii="Arial" w:hAnsi="Arial" w:cs="Arial"/>
          <w:b/>
          <w:color w:val="000000"/>
          <w:spacing w:val="-54"/>
          <w:sz w:val="18"/>
        </w:rPr>
        <w:tab/>
      </w:r>
      <w:r w:rsidRPr="00F10C8E">
        <w:rPr>
          <w:rFonts w:ascii="Arial" w:hAnsi="Arial" w:cs="Arial"/>
          <w:b/>
          <w:color w:val="000000"/>
          <w:spacing w:val="-54"/>
          <w:sz w:val="18"/>
        </w:rPr>
        <w:tab/>
      </w:r>
      <w:r w:rsidRPr="00F10C8E">
        <w:rPr>
          <w:rFonts w:ascii="Arial" w:hAnsi="Arial" w:cs="Arial"/>
          <w:b/>
          <w:color w:val="000000"/>
          <w:spacing w:val="-54"/>
          <w:sz w:val="18"/>
        </w:rPr>
        <w:tab/>
      </w:r>
      <w:r w:rsidRPr="00F10C8E">
        <w:rPr>
          <w:rFonts w:ascii="Arial" w:hAnsi="Arial" w:cs="Arial"/>
          <w:b/>
          <w:color w:val="000000"/>
          <w:spacing w:val="-54"/>
          <w:sz w:val="18"/>
        </w:rPr>
        <w:tab/>
      </w:r>
      <w:r w:rsidRPr="00F10C8E">
        <w:rPr>
          <w:rFonts w:ascii="Arial" w:hAnsi="Arial" w:cs="Arial"/>
          <w:b/>
          <w:color w:val="000000"/>
          <w:sz w:val="18"/>
        </w:rPr>
        <w:t>Lake Region</w:t>
      </w:r>
      <w:r w:rsidRPr="00F10C8E">
        <w:rPr>
          <w:rFonts w:ascii="Arial" w:hAnsi="Arial" w:cs="Arial"/>
          <w:b/>
          <w:color w:val="000000"/>
          <w:spacing w:val="60"/>
          <w:sz w:val="18"/>
        </w:rPr>
        <w:tab/>
      </w:r>
      <w:r w:rsidRPr="00F10C8E">
        <w:rPr>
          <w:rFonts w:ascii="Arial" w:hAnsi="Arial" w:cs="Arial"/>
          <w:b/>
          <w:color w:val="000000"/>
          <w:spacing w:val="60"/>
          <w:sz w:val="18"/>
        </w:rPr>
        <w:tab/>
      </w:r>
      <w:r w:rsidRPr="00F10C8E">
        <w:rPr>
          <w:rFonts w:ascii="Arial" w:hAnsi="Arial" w:cs="Arial"/>
          <w:b/>
          <w:color w:val="000000"/>
          <w:spacing w:val="60"/>
          <w:sz w:val="18"/>
        </w:rPr>
        <w:tab/>
      </w:r>
      <w:r w:rsidR="008359E8" w:rsidRPr="00F10C8E">
        <w:rPr>
          <w:rFonts w:ascii="Arial" w:hAnsi="Arial" w:cs="Arial"/>
          <w:b/>
          <w:color w:val="000000"/>
          <w:spacing w:val="60"/>
          <w:sz w:val="18"/>
        </w:rPr>
        <w:t xml:space="preserve">   </w:t>
      </w:r>
      <w:r w:rsidRPr="00F10C8E">
        <w:rPr>
          <w:rFonts w:ascii="Arial" w:hAnsi="Arial" w:cs="Arial"/>
          <w:b/>
          <w:color w:val="000000"/>
          <w:sz w:val="18"/>
        </w:rPr>
        <w:t>Rift Valley Region</w:t>
      </w:r>
    </w:p>
    <w:p w:rsidR="000A6926" w:rsidRPr="00F10C8E" w:rsidRDefault="000A6926" w:rsidP="002472C1">
      <w:pPr>
        <w:spacing w:line="276" w:lineRule="auto"/>
        <w:jc w:val="both"/>
        <w:rPr>
          <w:rFonts w:ascii="Arial" w:hAnsi="Arial" w:cs="Arial"/>
          <w:sz w:val="18"/>
        </w:rPr>
      </w:pPr>
      <w:r w:rsidRPr="00F10C8E">
        <w:rPr>
          <w:rFonts w:ascii="Arial" w:hAnsi="Arial" w:cs="Arial"/>
          <w:sz w:val="18"/>
        </w:rPr>
        <w:t>P.O. Box 99376, Mombasa-80100</w:t>
      </w:r>
      <w:r w:rsidRPr="00F10C8E">
        <w:rPr>
          <w:rFonts w:ascii="Arial" w:hAnsi="Arial" w:cs="Arial"/>
          <w:sz w:val="18"/>
        </w:rPr>
        <w:tab/>
      </w:r>
      <w:r w:rsidRPr="00F10C8E">
        <w:rPr>
          <w:rFonts w:ascii="Arial" w:hAnsi="Arial" w:cs="Arial"/>
          <w:sz w:val="18"/>
        </w:rPr>
        <w:tab/>
        <w:t>P.O. Box 2949, Kisumu-40100</w:t>
      </w:r>
      <w:r w:rsidRPr="00F10C8E">
        <w:rPr>
          <w:rFonts w:ascii="Arial" w:hAnsi="Arial" w:cs="Arial"/>
          <w:sz w:val="18"/>
        </w:rPr>
        <w:tab/>
        <w:t xml:space="preserve">      P.O. Box 2138, Nakuru-20100</w:t>
      </w:r>
    </w:p>
    <w:p w:rsidR="000A6926" w:rsidRPr="00F10C8E" w:rsidRDefault="000A6926" w:rsidP="002472C1">
      <w:pPr>
        <w:spacing w:line="276" w:lineRule="auto"/>
        <w:ind w:right="-286"/>
        <w:jc w:val="both"/>
        <w:rPr>
          <w:rFonts w:ascii="Arial" w:hAnsi="Arial" w:cs="Arial"/>
          <w:sz w:val="22"/>
          <w:lang w:val="fr-FR"/>
        </w:rPr>
      </w:pPr>
      <w:r w:rsidRPr="00F10C8E">
        <w:rPr>
          <w:rFonts w:ascii="Arial" w:hAnsi="Arial" w:cs="Arial"/>
          <w:sz w:val="18"/>
          <w:lang w:val="fr-FR"/>
        </w:rPr>
        <w:t>Tel.: (+254  041) 229563, 230939/40</w:t>
      </w:r>
      <w:r w:rsidRPr="00F10C8E">
        <w:rPr>
          <w:rFonts w:ascii="Arial" w:hAnsi="Arial" w:cs="Arial"/>
          <w:sz w:val="18"/>
          <w:lang w:val="fr-FR"/>
        </w:rPr>
        <w:tab/>
        <w:t>Tel.: (+254 057) 23549, 22396</w:t>
      </w:r>
      <w:r w:rsidRPr="00F10C8E">
        <w:rPr>
          <w:rFonts w:ascii="Arial" w:hAnsi="Arial" w:cs="Arial"/>
          <w:sz w:val="18"/>
          <w:lang w:val="fr-FR"/>
        </w:rPr>
        <w:tab/>
        <w:t xml:space="preserve">      Tel.: (+254 051) 210553, 210555</w:t>
      </w:r>
    </w:p>
    <w:p w:rsidR="0050238C" w:rsidRPr="00F10C8E" w:rsidRDefault="000A6926" w:rsidP="002472C1">
      <w:pPr>
        <w:spacing w:line="276" w:lineRule="auto"/>
        <w:rPr>
          <w:rFonts w:ascii="Arial" w:hAnsi="Arial" w:cs="Arial"/>
          <w:sz w:val="18"/>
          <w:lang w:val="fr-FR"/>
        </w:rPr>
      </w:pPr>
      <w:r w:rsidRPr="00F10C8E">
        <w:rPr>
          <w:rFonts w:ascii="Arial" w:hAnsi="Arial" w:cs="Arial"/>
          <w:sz w:val="18"/>
          <w:lang w:val="fr-FR"/>
        </w:rPr>
        <w:t>Fax: (+254  041) 229448</w:t>
      </w:r>
      <w:r w:rsidRPr="00F10C8E">
        <w:rPr>
          <w:rFonts w:ascii="Arial" w:hAnsi="Arial" w:cs="Arial"/>
          <w:sz w:val="18"/>
          <w:lang w:val="fr-FR"/>
        </w:rPr>
        <w:tab/>
      </w:r>
      <w:r w:rsidRPr="00F10C8E">
        <w:rPr>
          <w:rFonts w:ascii="Arial" w:hAnsi="Arial" w:cs="Arial"/>
          <w:sz w:val="18"/>
          <w:lang w:val="fr-FR"/>
        </w:rPr>
        <w:tab/>
      </w:r>
      <w:r w:rsidRPr="00F10C8E">
        <w:rPr>
          <w:rFonts w:ascii="Arial" w:hAnsi="Arial" w:cs="Arial"/>
          <w:sz w:val="18"/>
          <w:lang w:val="fr-FR"/>
        </w:rPr>
        <w:tab/>
        <w:t>Fax: (+254 057) 21814</w:t>
      </w:r>
    </w:p>
    <w:p w:rsidR="0084157A" w:rsidRPr="00F10C8E" w:rsidRDefault="0084157A" w:rsidP="002472C1">
      <w:pPr>
        <w:spacing w:line="276" w:lineRule="auto"/>
        <w:rPr>
          <w:rFonts w:ascii="Arial" w:hAnsi="Arial" w:cs="Arial"/>
          <w:sz w:val="18"/>
          <w:lang w:val="fr-FR"/>
        </w:rPr>
      </w:pPr>
    </w:p>
    <w:p w:rsidR="001944B2" w:rsidRPr="00F10C8E" w:rsidRDefault="00253A01" w:rsidP="002472C1">
      <w:pPr>
        <w:spacing w:line="276" w:lineRule="auto"/>
        <w:rPr>
          <w:rFonts w:ascii="Arial" w:hAnsi="Arial" w:cs="Arial"/>
          <w:b/>
          <w:lang w:val="fr-FR"/>
        </w:rPr>
      </w:pPr>
      <w:r w:rsidRPr="00F10C8E">
        <w:rPr>
          <w:rFonts w:ascii="Arial" w:hAnsi="Arial" w:cs="Arial"/>
          <w:b/>
          <w:lang w:val="fr-FR"/>
        </w:rPr>
        <w:br w:type="page"/>
      </w:r>
    </w:p>
    <w:p w:rsidR="00372A97" w:rsidRPr="00F10C8E" w:rsidRDefault="00372A97" w:rsidP="002472C1">
      <w:pPr>
        <w:spacing w:line="276" w:lineRule="auto"/>
        <w:rPr>
          <w:rFonts w:ascii="Arial" w:hAnsi="Arial" w:cs="Arial"/>
          <w:b/>
          <w:lang w:val="fr-FR"/>
        </w:rPr>
      </w:pPr>
    </w:p>
    <w:p w:rsidR="00114BE7" w:rsidRPr="00F10C8E" w:rsidRDefault="00DD4F0C" w:rsidP="002472C1">
      <w:pPr>
        <w:spacing w:line="276" w:lineRule="auto"/>
        <w:rPr>
          <w:rFonts w:ascii="Arial" w:hAnsi="Arial" w:cs="Arial"/>
          <w:b/>
          <w:lang w:val="fr-FR"/>
        </w:rPr>
      </w:pPr>
      <w:proofErr w:type="spellStart"/>
      <w:r w:rsidRPr="00F10C8E">
        <w:rPr>
          <w:rFonts w:ascii="Arial" w:hAnsi="Arial" w:cs="Arial"/>
          <w:b/>
          <w:lang w:val="fr-FR"/>
        </w:rPr>
        <w:t>Foreword</w:t>
      </w:r>
      <w:proofErr w:type="spellEnd"/>
    </w:p>
    <w:p w:rsidR="00AE42B6" w:rsidRPr="00F10C8E" w:rsidRDefault="00AE42B6" w:rsidP="002472C1">
      <w:pPr>
        <w:autoSpaceDE w:val="0"/>
        <w:autoSpaceDN w:val="0"/>
        <w:adjustRightInd w:val="0"/>
        <w:spacing w:line="276" w:lineRule="auto"/>
        <w:jc w:val="both"/>
        <w:rPr>
          <w:rFonts w:ascii="Arial" w:hAnsi="Arial" w:cs="Arial"/>
          <w:sz w:val="20"/>
          <w:szCs w:val="20"/>
        </w:rPr>
      </w:pPr>
    </w:p>
    <w:p w:rsidR="007E0A84" w:rsidRPr="007E0A84" w:rsidRDefault="007E0A84" w:rsidP="007E0A84">
      <w:pPr>
        <w:autoSpaceDE w:val="0"/>
        <w:autoSpaceDN w:val="0"/>
        <w:adjustRightInd w:val="0"/>
        <w:jc w:val="both"/>
        <w:rPr>
          <w:rFonts w:ascii="Arial" w:eastAsia="Calibri" w:hAnsi="Arial" w:cs="Arial"/>
          <w:sz w:val="20"/>
          <w:szCs w:val="20"/>
        </w:rPr>
      </w:pPr>
      <w:r w:rsidRPr="007E0A84">
        <w:rPr>
          <w:rFonts w:ascii="Arial" w:eastAsia="Calibri" w:hAnsi="Arial" w:cs="Arial"/>
          <w:sz w:val="20"/>
          <w:szCs w:val="20"/>
        </w:rPr>
        <w:t>This Kenya Standard has been prepared by the Technical Committee on Banking and Related Financial Service under the guidance of the Standards Projects Committee, and it is in accordance with the procedures of the Kenya Bureau of Standards.</w:t>
      </w:r>
    </w:p>
    <w:p w:rsidR="007E0A84" w:rsidRPr="007E0A84" w:rsidRDefault="007E0A84" w:rsidP="007E0A84">
      <w:pPr>
        <w:jc w:val="both"/>
        <w:rPr>
          <w:rFonts w:ascii="Arial" w:hAnsi="Arial" w:cs="Arial"/>
          <w:sz w:val="20"/>
          <w:szCs w:val="20"/>
          <w:lang w:eastAsia="ja-JP"/>
        </w:rPr>
      </w:pPr>
    </w:p>
    <w:p w:rsidR="007E0A84" w:rsidRPr="007E0A84" w:rsidRDefault="007E0A84" w:rsidP="007E0A84">
      <w:pPr>
        <w:jc w:val="both"/>
        <w:rPr>
          <w:rFonts w:ascii="Arial" w:hAnsi="Arial" w:cs="Arial"/>
          <w:sz w:val="20"/>
          <w:szCs w:val="20"/>
          <w:lang w:eastAsia="ja-JP"/>
        </w:rPr>
      </w:pPr>
      <w:r w:rsidRPr="007E0A84">
        <w:rPr>
          <w:rFonts w:ascii="Arial" w:hAnsi="Arial" w:cs="Arial"/>
          <w:sz w:val="20"/>
          <w:szCs w:val="20"/>
          <w:lang w:eastAsia="ja-JP"/>
        </w:rPr>
        <w:t>During the preparation of this standard, reference was made to the following documents:</w:t>
      </w:r>
    </w:p>
    <w:p w:rsidR="007E0A84" w:rsidRPr="007E0A84" w:rsidRDefault="007E0A84" w:rsidP="007E0A84">
      <w:pPr>
        <w:jc w:val="both"/>
        <w:rPr>
          <w:rFonts w:ascii="Arial" w:eastAsia="Calibri" w:hAnsi="Arial" w:cs="Arial"/>
          <w:i/>
          <w:sz w:val="20"/>
          <w:szCs w:val="20"/>
        </w:rPr>
      </w:pPr>
    </w:p>
    <w:p w:rsidR="007E0A84" w:rsidRPr="007E0A84" w:rsidRDefault="007E0A84" w:rsidP="007E0A84">
      <w:pPr>
        <w:ind w:firstLine="720"/>
        <w:jc w:val="both"/>
        <w:rPr>
          <w:rFonts w:ascii="Arial" w:hAnsi="Arial" w:cs="Arial"/>
          <w:bCs/>
          <w:sz w:val="20"/>
          <w:szCs w:val="20"/>
        </w:rPr>
      </w:pPr>
      <w:r w:rsidRPr="007E0A84">
        <w:rPr>
          <w:rFonts w:ascii="Arial" w:hAnsi="Arial" w:cs="Arial"/>
          <w:sz w:val="20"/>
          <w:szCs w:val="20"/>
        </w:rPr>
        <w:t>BS 8453:2011</w:t>
      </w:r>
      <w:r>
        <w:rPr>
          <w:rFonts w:ascii="Arial" w:hAnsi="Arial" w:cs="Arial"/>
          <w:sz w:val="20"/>
          <w:szCs w:val="20"/>
        </w:rPr>
        <w:t>,</w:t>
      </w:r>
      <w:r w:rsidRPr="007E0A84">
        <w:rPr>
          <w:rFonts w:ascii="Arial" w:hAnsi="Arial" w:cs="Arial"/>
          <w:sz w:val="20"/>
          <w:szCs w:val="20"/>
        </w:rPr>
        <w:t xml:space="preserve"> </w:t>
      </w:r>
      <w:r w:rsidRPr="007E0A84">
        <w:rPr>
          <w:rFonts w:ascii="Arial" w:hAnsi="Arial" w:cs="Arial"/>
          <w:bCs/>
          <w:sz w:val="20"/>
          <w:szCs w:val="20"/>
        </w:rPr>
        <w:t xml:space="preserve">Compliance framework for regulated financial services firms </w:t>
      </w:r>
      <w:r>
        <w:rPr>
          <w:rFonts w:ascii="Arial" w:hAnsi="Arial" w:cs="Arial"/>
          <w:bCs/>
          <w:sz w:val="20"/>
          <w:szCs w:val="20"/>
        </w:rPr>
        <w:t>—</w:t>
      </w:r>
      <w:r w:rsidRPr="007E0A84">
        <w:rPr>
          <w:rFonts w:ascii="Arial" w:hAnsi="Arial" w:cs="Arial"/>
          <w:bCs/>
          <w:sz w:val="20"/>
          <w:szCs w:val="20"/>
        </w:rPr>
        <w:t xml:space="preserve"> Specification.</w:t>
      </w:r>
    </w:p>
    <w:p w:rsidR="007E0A84" w:rsidRDefault="007E0A84" w:rsidP="007E0A84">
      <w:pPr>
        <w:ind w:firstLine="720"/>
        <w:jc w:val="both"/>
        <w:rPr>
          <w:rFonts w:ascii="Arial" w:eastAsia="Arial" w:hAnsi="Arial" w:cs="Arial"/>
          <w:spacing w:val="-1"/>
          <w:sz w:val="20"/>
          <w:szCs w:val="20"/>
        </w:rPr>
      </w:pPr>
    </w:p>
    <w:p w:rsidR="007E0A84" w:rsidRPr="007E0A84" w:rsidRDefault="007E0A84" w:rsidP="007E0A84">
      <w:pPr>
        <w:ind w:firstLine="720"/>
        <w:jc w:val="both"/>
        <w:rPr>
          <w:rFonts w:ascii="Arial" w:eastAsia="Arial" w:hAnsi="Arial" w:cs="Arial"/>
          <w:sz w:val="20"/>
          <w:szCs w:val="20"/>
        </w:rPr>
      </w:pPr>
      <w:r w:rsidRPr="007E0A84">
        <w:rPr>
          <w:rFonts w:ascii="Arial" w:eastAsia="Arial" w:hAnsi="Arial" w:cs="Arial"/>
          <w:spacing w:val="-1"/>
          <w:sz w:val="20"/>
          <w:szCs w:val="20"/>
        </w:rPr>
        <w:t>Ce</w:t>
      </w:r>
      <w:r w:rsidRPr="007E0A84">
        <w:rPr>
          <w:rFonts w:ascii="Arial" w:eastAsia="Arial" w:hAnsi="Arial" w:cs="Arial"/>
          <w:spacing w:val="2"/>
          <w:sz w:val="20"/>
          <w:szCs w:val="20"/>
        </w:rPr>
        <w:t>n</w:t>
      </w:r>
      <w:r w:rsidRPr="007E0A84">
        <w:rPr>
          <w:rFonts w:ascii="Arial" w:eastAsia="Arial" w:hAnsi="Arial" w:cs="Arial"/>
          <w:spacing w:val="-2"/>
          <w:sz w:val="20"/>
          <w:szCs w:val="20"/>
        </w:rPr>
        <w:t>t</w:t>
      </w:r>
      <w:r w:rsidRPr="007E0A84">
        <w:rPr>
          <w:rFonts w:ascii="Arial" w:eastAsia="Arial" w:hAnsi="Arial" w:cs="Arial"/>
          <w:spacing w:val="3"/>
          <w:sz w:val="20"/>
          <w:szCs w:val="20"/>
        </w:rPr>
        <w:t>r</w:t>
      </w:r>
      <w:r w:rsidRPr="007E0A84">
        <w:rPr>
          <w:rFonts w:ascii="Arial" w:eastAsia="Arial" w:hAnsi="Arial" w:cs="Arial"/>
          <w:spacing w:val="2"/>
          <w:sz w:val="20"/>
          <w:szCs w:val="20"/>
        </w:rPr>
        <w:t>a</w:t>
      </w:r>
      <w:r w:rsidRPr="007E0A84">
        <w:rPr>
          <w:rFonts w:ascii="Arial" w:eastAsia="Arial" w:hAnsi="Arial" w:cs="Arial"/>
          <w:sz w:val="20"/>
          <w:szCs w:val="20"/>
        </w:rPr>
        <w:t>l</w:t>
      </w:r>
      <w:r w:rsidRPr="007E0A84">
        <w:rPr>
          <w:rFonts w:ascii="Arial" w:eastAsia="Arial" w:hAnsi="Arial" w:cs="Arial"/>
          <w:spacing w:val="18"/>
          <w:sz w:val="20"/>
          <w:szCs w:val="20"/>
        </w:rPr>
        <w:t xml:space="preserve"> </w:t>
      </w:r>
      <w:r w:rsidRPr="007E0A84">
        <w:rPr>
          <w:rFonts w:ascii="Arial" w:eastAsia="Arial" w:hAnsi="Arial" w:cs="Arial"/>
          <w:spacing w:val="3"/>
          <w:sz w:val="20"/>
          <w:szCs w:val="20"/>
        </w:rPr>
        <w:t>B</w:t>
      </w:r>
      <w:r w:rsidRPr="007E0A84">
        <w:rPr>
          <w:rFonts w:ascii="Arial" w:eastAsia="Arial" w:hAnsi="Arial" w:cs="Arial"/>
          <w:spacing w:val="-1"/>
          <w:sz w:val="20"/>
          <w:szCs w:val="20"/>
        </w:rPr>
        <w:t>an</w:t>
      </w:r>
      <w:r w:rsidRPr="007E0A84">
        <w:rPr>
          <w:rFonts w:ascii="Arial" w:eastAsia="Arial" w:hAnsi="Arial" w:cs="Arial"/>
          <w:sz w:val="20"/>
          <w:szCs w:val="20"/>
        </w:rPr>
        <w:t>k</w:t>
      </w:r>
      <w:r w:rsidRPr="007E0A84">
        <w:rPr>
          <w:rFonts w:ascii="Arial" w:eastAsia="Arial" w:hAnsi="Arial" w:cs="Arial"/>
          <w:spacing w:val="17"/>
          <w:sz w:val="20"/>
          <w:szCs w:val="20"/>
        </w:rPr>
        <w:t xml:space="preserve"> </w:t>
      </w:r>
      <w:r w:rsidRPr="007E0A84">
        <w:rPr>
          <w:rFonts w:ascii="Arial" w:eastAsia="Arial" w:hAnsi="Arial" w:cs="Arial"/>
          <w:spacing w:val="2"/>
          <w:sz w:val="20"/>
          <w:szCs w:val="20"/>
        </w:rPr>
        <w:t>o</w:t>
      </w:r>
      <w:r w:rsidRPr="007E0A84">
        <w:rPr>
          <w:rFonts w:ascii="Arial" w:eastAsia="Arial" w:hAnsi="Arial" w:cs="Arial"/>
          <w:sz w:val="20"/>
          <w:szCs w:val="20"/>
        </w:rPr>
        <w:t>f</w:t>
      </w:r>
      <w:r w:rsidRPr="007E0A84">
        <w:rPr>
          <w:rFonts w:ascii="Arial" w:eastAsia="Arial" w:hAnsi="Arial" w:cs="Arial"/>
          <w:spacing w:val="6"/>
          <w:sz w:val="20"/>
          <w:szCs w:val="20"/>
        </w:rPr>
        <w:t xml:space="preserve"> </w:t>
      </w:r>
      <w:r w:rsidRPr="007E0A84">
        <w:rPr>
          <w:rFonts w:ascii="Arial" w:eastAsia="Arial" w:hAnsi="Arial" w:cs="Arial"/>
          <w:spacing w:val="3"/>
          <w:sz w:val="20"/>
          <w:szCs w:val="20"/>
        </w:rPr>
        <w:t>K</w:t>
      </w:r>
      <w:r w:rsidRPr="007E0A84">
        <w:rPr>
          <w:rFonts w:ascii="Arial" w:eastAsia="Arial" w:hAnsi="Arial" w:cs="Arial"/>
          <w:spacing w:val="-1"/>
          <w:sz w:val="20"/>
          <w:szCs w:val="20"/>
        </w:rPr>
        <w:t>e</w:t>
      </w:r>
      <w:r w:rsidRPr="007E0A84">
        <w:rPr>
          <w:rFonts w:ascii="Arial" w:eastAsia="Arial" w:hAnsi="Arial" w:cs="Arial"/>
          <w:spacing w:val="4"/>
          <w:sz w:val="20"/>
          <w:szCs w:val="20"/>
        </w:rPr>
        <w:t>n</w:t>
      </w:r>
      <w:r w:rsidRPr="007E0A84">
        <w:rPr>
          <w:rFonts w:ascii="Arial" w:eastAsia="Arial" w:hAnsi="Arial" w:cs="Arial"/>
          <w:spacing w:val="-5"/>
          <w:sz w:val="20"/>
          <w:szCs w:val="20"/>
        </w:rPr>
        <w:t>y</w:t>
      </w:r>
      <w:r w:rsidRPr="007E0A84">
        <w:rPr>
          <w:rFonts w:ascii="Arial" w:eastAsia="Arial" w:hAnsi="Arial" w:cs="Arial"/>
          <w:sz w:val="20"/>
          <w:szCs w:val="20"/>
        </w:rPr>
        <w:t>a</w:t>
      </w:r>
      <w:r w:rsidRPr="007E0A84">
        <w:rPr>
          <w:rFonts w:ascii="Arial" w:eastAsia="Arial" w:hAnsi="Arial" w:cs="Arial"/>
          <w:spacing w:val="17"/>
          <w:sz w:val="20"/>
          <w:szCs w:val="20"/>
        </w:rPr>
        <w:t xml:space="preserve"> </w:t>
      </w:r>
      <w:r w:rsidRPr="007E0A84">
        <w:rPr>
          <w:rFonts w:ascii="Arial" w:eastAsia="Arial" w:hAnsi="Arial" w:cs="Arial"/>
          <w:spacing w:val="4"/>
          <w:sz w:val="20"/>
          <w:szCs w:val="20"/>
        </w:rPr>
        <w:t>R</w:t>
      </w:r>
      <w:r w:rsidRPr="007E0A84">
        <w:rPr>
          <w:rFonts w:ascii="Arial" w:eastAsia="Arial" w:hAnsi="Arial" w:cs="Arial"/>
          <w:spacing w:val="-1"/>
          <w:sz w:val="20"/>
          <w:szCs w:val="20"/>
        </w:rPr>
        <w:t>i</w:t>
      </w:r>
      <w:r w:rsidRPr="007E0A84">
        <w:rPr>
          <w:rFonts w:ascii="Arial" w:eastAsia="Arial" w:hAnsi="Arial" w:cs="Arial"/>
          <w:spacing w:val="-2"/>
          <w:sz w:val="20"/>
          <w:szCs w:val="20"/>
        </w:rPr>
        <w:t>s</w:t>
      </w:r>
      <w:r w:rsidRPr="007E0A84">
        <w:rPr>
          <w:rFonts w:ascii="Arial" w:eastAsia="Arial" w:hAnsi="Arial" w:cs="Arial"/>
          <w:sz w:val="20"/>
          <w:szCs w:val="20"/>
        </w:rPr>
        <w:t>k</w:t>
      </w:r>
      <w:r w:rsidRPr="007E0A84">
        <w:rPr>
          <w:rFonts w:ascii="Arial" w:eastAsia="Arial" w:hAnsi="Arial" w:cs="Arial"/>
          <w:spacing w:val="15"/>
          <w:sz w:val="20"/>
          <w:szCs w:val="20"/>
        </w:rPr>
        <w:t xml:space="preserve"> </w:t>
      </w:r>
      <w:r w:rsidRPr="007E0A84">
        <w:rPr>
          <w:rFonts w:ascii="Arial" w:eastAsia="Arial" w:hAnsi="Arial" w:cs="Arial"/>
          <w:sz w:val="20"/>
          <w:szCs w:val="20"/>
        </w:rPr>
        <w:t>M</w:t>
      </w:r>
      <w:r w:rsidRPr="007E0A84">
        <w:rPr>
          <w:rFonts w:ascii="Arial" w:eastAsia="Arial" w:hAnsi="Arial" w:cs="Arial"/>
          <w:spacing w:val="-1"/>
          <w:sz w:val="20"/>
          <w:szCs w:val="20"/>
        </w:rPr>
        <w:t>a</w:t>
      </w:r>
      <w:r w:rsidRPr="007E0A84">
        <w:rPr>
          <w:rFonts w:ascii="Arial" w:eastAsia="Arial" w:hAnsi="Arial" w:cs="Arial"/>
          <w:spacing w:val="2"/>
          <w:sz w:val="20"/>
          <w:szCs w:val="20"/>
        </w:rPr>
        <w:t>na</w:t>
      </w:r>
      <w:r w:rsidRPr="007E0A84">
        <w:rPr>
          <w:rFonts w:ascii="Arial" w:eastAsia="Arial" w:hAnsi="Arial" w:cs="Arial"/>
          <w:spacing w:val="-1"/>
          <w:sz w:val="20"/>
          <w:szCs w:val="20"/>
        </w:rPr>
        <w:t>g</w:t>
      </w:r>
      <w:r w:rsidRPr="007E0A84">
        <w:rPr>
          <w:rFonts w:ascii="Arial" w:eastAsia="Arial" w:hAnsi="Arial" w:cs="Arial"/>
          <w:spacing w:val="2"/>
          <w:sz w:val="20"/>
          <w:szCs w:val="20"/>
        </w:rPr>
        <w:t>e</w:t>
      </w:r>
      <w:r w:rsidRPr="007E0A84">
        <w:rPr>
          <w:rFonts w:ascii="Arial" w:eastAsia="Arial" w:hAnsi="Arial" w:cs="Arial"/>
          <w:sz w:val="20"/>
          <w:szCs w:val="20"/>
        </w:rPr>
        <w:t>m</w:t>
      </w:r>
      <w:r w:rsidRPr="007E0A84">
        <w:rPr>
          <w:rFonts w:ascii="Arial" w:eastAsia="Arial" w:hAnsi="Arial" w:cs="Arial"/>
          <w:spacing w:val="-1"/>
          <w:sz w:val="20"/>
          <w:szCs w:val="20"/>
        </w:rPr>
        <w:t>e</w:t>
      </w:r>
      <w:r w:rsidRPr="007E0A84">
        <w:rPr>
          <w:rFonts w:ascii="Arial" w:eastAsia="Arial" w:hAnsi="Arial" w:cs="Arial"/>
          <w:spacing w:val="2"/>
          <w:sz w:val="20"/>
          <w:szCs w:val="20"/>
        </w:rPr>
        <w:t>n</w:t>
      </w:r>
      <w:r w:rsidRPr="007E0A84">
        <w:rPr>
          <w:rFonts w:ascii="Arial" w:eastAsia="Arial" w:hAnsi="Arial" w:cs="Arial"/>
          <w:sz w:val="20"/>
          <w:szCs w:val="20"/>
        </w:rPr>
        <w:t>t</w:t>
      </w:r>
      <w:r w:rsidRPr="007E0A84">
        <w:rPr>
          <w:rFonts w:ascii="Arial" w:eastAsia="Arial" w:hAnsi="Arial" w:cs="Arial"/>
          <w:spacing w:val="36"/>
          <w:sz w:val="20"/>
          <w:szCs w:val="20"/>
        </w:rPr>
        <w:t xml:space="preserve"> </w:t>
      </w:r>
      <w:r w:rsidRPr="007E0A84">
        <w:rPr>
          <w:rFonts w:ascii="Arial" w:eastAsia="Arial" w:hAnsi="Arial" w:cs="Arial"/>
          <w:spacing w:val="1"/>
          <w:w w:val="103"/>
          <w:sz w:val="20"/>
          <w:szCs w:val="20"/>
        </w:rPr>
        <w:t>G</w:t>
      </w:r>
      <w:r w:rsidRPr="007E0A84">
        <w:rPr>
          <w:rFonts w:ascii="Arial" w:eastAsia="Arial" w:hAnsi="Arial" w:cs="Arial"/>
          <w:spacing w:val="-1"/>
          <w:w w:val="103"/>
          <w:sz w:val="20"/>
          <w:szCs w:val="20"/>
        </w:rPr>
        <w:t>u</w:t>
      </w:r>
      <w:r w:rsidRPr="007E0A84">
        <w:rPr>
          <w:rFonts w:ascii="Arial" w:eastAsia="Arial" w:hAnsi="Arial" w:cs="Arial"/>
          <w:spacing w:val="2"/>
          <w:w w:val="103"/>
          <w:sz w:val="20"/>
          <w:szCs w:val="20"/>
        </w:rPr>
        <w:t>i</w:t>
      </w:r>
      <w:r w:rsidRPr="007E0A84">
        <w:rPr>
          <w:rFonts w:ascii="Arial" w:eastAsia="Arial" w:hAnsi="Arial" w:cs="Arial"/>
          <w:spacing w:val="-1"/>
          <w:w w:val="103"/>
          <w:sz w:val="20"/>
          <w:szCs w:val="20"/>
        </w:rPr>
        <w:t>d</w:t>
      </w:r>
      <w:r w:rsidRPr="007E0A84">
        <w:rPr>
          <w:rFonts w:ascii="Arial" w:eastAsia="Arial" w:hAnsi="Arial" w:cs="Arial"/>
          <w:spacing w:val="2"/>
          <w:w w:val="103"/>
          <w:sz w:val="20"/>
          <w:szCs w:val="20"/>
        </w:rPr>
        <w:t>e</w:t>
      </w:r>
      <w:r w:rsidRPr="007E0A84">
        <w:rPr>
          <w:rFonts w:ascii="Arial" w:eastAsia="Arial" w:hAnsi="Arial" w:cs="Arial"/>
          <w:spacing w:val="-1"/>
          <w:w w:val="103"/>
          <w:sz w:val="20"/>
          <w:szCs w:val="20"/>
        </w:rPr>
        <w:t>l</w:t>
      </w:r>
      <w:r w:rsidRPr="007E0A84">
        <w:rPr>
          <w:rFonts w:ascii="Arial" w:eastAsia="Arial" w:hAnsi="Arial" w:cs="Arial"/>
          <w:spacing w:val="2"/>
          <w:w w:val="103"/>
          <w:sz w:val="20"/>
          <w:szCs w:val="20"/>
        </w:rPr>
        <w:t>i</w:t>
      </w:r>
      <w:r w:rsidRPr="007E0A84">
        <w:rPr>
          <w:rFonts w:ascii="Arial" w:eastAsia="Arial" w:hAnsi="Arial" w:cs="Arial"/>
          <w:spacing w:val="-1"/>
          <w:w w:val="103"/>
          <w:sz w:val="20"/>
          <w:szCs w:val="20"/>
        </w:rPr>
        <w:t>n</w:t>
      </w:r>
      <w:r w:rsidRPr="007E0A84">
        <w:rPr>
          <w:rFonts w:ascii="Arial" w:eastAsia="Arial" w:hAnsi="Arial" w:cs="Arial"/>
          <w:spacing w:val="2"/>
          <w:w w:val="103"/>
          <w:sz w:val="20"/>
          <w:szCs w:val="20"/>
        </w:rPr>
        <w:t>e</w:t>
      </w:r>
      <w:r w:rsidRPr="007E0A84">
        <w:rPr>
          <w:rFonts w:ascii="Arial" w:eastAsia="Arial" w:hAnsi="Arial" w:cs="Arial"/>
          <w:w w:val="103"/>
          <w:sz w:val="20"/>
          <w:szCs w:val="20"/>
        </w:rPr>
        <w:t>s</w:t>
      </w:r>
      <w:r>
        <w:rPr>
          <w:rFonts w:ascii="Arial" w:eastAsia="Arial" w:hAnsi="Arial" w:cs="Arial"/>
          <w:w w:val="103"/>
          <w:sz w:val="20"/>
          <w:szCs w:val="20"/>
        </w:rPr>
        <w:t>.</w:t>
      </w:r>
    </w:p>
    <w:p w:rsidR="007E0A84" w:rsidRDefault="007E0A84" w:rsidP="007E0A84">
      <w:pPr>
        <w:ind w:firstLine="720"/>
        <w:jc w:val="both"/>
        <w:rPr>
          <w:rFonts w:ascii="Arial" w:eastAsia="Arial" w:hAnsi="Arial" w:cs="Arial"/>
          <w:spacing w:val="-2"/>
          <w:sz w:val="20"/>
          <w:szCs w:val="20"/>
        </w:rPr>
      </w:pPr>
    </w:p>
    <w:p w:rsidR="007E0A84" w:rsidRPr="007E0A84" w:rsidRDefault="007E0A84" w:rsidP="007E0A84">
      <w:pPr>
        <w:ind w:firstLine="720"/>
        <w:jc w:val="both"/>
        <w:rPr>
          <w:rFonts w:ascii="Arial" w:eastAsia="Arial" w:hAnsi="Arial" w:cs="Arial"/>
          <w:sz w:val="20"/>
          <w:szCs w:val="20"/>
        </w:rPr>
      </w:pPr>
      <w:r w:rsidRPr="007E0A84">
        <w:rPr>
          <w:rFonts w:ascii="Arial" w:eastAsia="Arial" w:hAnsi="Arial" w:cs="Arial"/>
          <w:spacing w:val="-2"/>
          <w:sz w:val="20"/>
          <w:szCs w:val="20"/>
        </w:rPr>
        <w:t>I</w:t>
      </w:r>
      <w:r w:rsidRPr="007E0A84">
        <w:rPr>
          <w:rFonts w:ascii="Arial" w:eastAsia="Arial" w:hAnsi="Arial" w:cs="Arial"/>
          <w:sz w:val="20"/>
          <w:szCs w:val="20"/>
        </w:rPr>
        <w:t>S</w:t>
      </w:r>
      <w:r w:rsidRPr="007E0A84">
        <w:rPr>
          <w:rFonts w:ascii="Arial" w:eastAsia="Arial" w:hAnsi="Arial" w:cs="Arial"/>
          <w:spacing w:val="1"/>
          <w:sz w:val="20"/>
          <w:szCs w:val="20"/>
        </w:rPr>
        <w:t>O/</w:t>
      </w:r>
      <w:r w:rsidRPr="007E0A84">
        <w:rPr>
          <w:rFonts w:ascii="Arial" w:eastAsia="Arial" w:hAnsi="Arial" w:cs="Arial"/>
          <w:spacing w:val="-2"/>
          <w:sz w:val="20"/>
          <w:szCs w:val="20"/>
        </w:rPr>
        <w:t>I</w:t>
      </w:r>
      <w:r w:rsidRPr="007E0A84">
        <w:rPr>
          <w:rFonts w:ascii="Arial" w:eastAsia="Arial" w:hAnsi="Arial" w:cs="Arial"/>
          <w:spacing w:val="3"/>
          <w:sz w:val="20"/>
          <w:szCs w:val="20"/>
        </w:rPr>
        <w:t>E</w:t>
      </w:r>
      <w:r w:rsidRPr="007E0A84">
        <w:rPr>
          <w:rFonts w:ascii="Arial" w:eastAsia="Arial" w:hAnsi="Arial" w:cs="Arial"/>
          <w:sz w:val="20"/>
          <w:szCs w:val="20"/>
        </w:rPr>
        <w:t>C</w:t>
      </w:r>
      <w:r w:rsidRPr="007E0A84">
        <w:rPr>
          <w:rFonts w:ascii="Arial" w:eastAsia="Arial" w:hAnsi="Arial" w:cs="Arial"/>
          <w:spacing w:val="23"/>
          <w:sz w:val="20"/>
          <w:szCs w:val="20"/>
        </w:rPr>
        <w:t xml:space="preserve"> </w:t>
      </w:r>
      <w:r w:rsidRPr="007E0A84">
        <w:rPr>
          <w:rFonts w:ascii="Arial" w:eastAsia="Arial" w:hAnsi="Arial" w:cs="Arial"/>
          <w:spacing w:val="2"/>
          <w:sz w:val="20"/>
          <w:szCs w:val="20"/>
        </w:rPr>
        <w:t>2</w:t>
      </w:r>
      <w:r w:rsidRPr="007E0A84">
        <w:rPr>
          <w:rFonts w:ascii="Arial" w:eastAsia="Arial" w:hAnsi="Arial" w:cs="Arial"/>
          <w:spacing w:val="-1"/>
          <w:sz w:val="20"/>
          <w:szCs w:val="20"/>
        </w:rPr>
        <w:t>7</w:t>
      </w:r>
      <w:r w:rsidRPr="007E0A84">
        <w:rPr>
          <w:rFonts w:ascii="Arial" w:eastAsia="Arial" w:hAnsi="Arial" w:cs="Arial"/>
          <w:spacing w:val="2"/>
          <w:sz w:val="20"/>
          <w:szCs w:val="20"/>
        </w:rPr>
        <w:t>00</w:t>
      </w:r>
      <w:r w:rsidRPr="007E0A84">
        <w:rPr>
          <w:rFonts w:ascii="Arial" w:eastAsia="Arial" w:hAnsi="Arial" w:cs="Arial"/>
          <w:sz w:val="20"/>
          <w:szCs w:val="20"/>
        </w:rPr>
        <w:t>1</w:t>
      </w:r>
      <w:r>
        <w:rPr>
          <w:rFonts w:ascii="Arial" w:eastAsia="Arial" w:hAnsi="Arial" w:cs="Arial"/>
          <w:sz w:val="20"/>
          <w:szCs w:val="20"/>
        </w:rPr>
        <w:t>,</w:t>
      </w:r>
      <w:r w:rsidRPr="007E0A84">
        <w:rPr>
          <w:rFonts w:ascii="Arial" w:eastAsia="Arial" w:hAnsi="Arial" w:cs="Arial"/>
          <w:spacing w:val="17"/>
          <w:sz w:val="20"/>
          <w:szCs w:val="20"/>
        </w:rPr>
        <w:t xml:space="preserve"> </w:t>
      </w:r>
      <w:r w:rsidRPr="007E0A84">
        <w:rPr>
          <w:rFonts w:ascii="Arial" w:eastAsia="Arial" w:hAnsi="Arial" w:cs="Arial"/>
          <w:spacing w:val="-2"/>
          <w:sz w:val="20"/>
          <w:szCs w:val="20"/>
        </w:rPr>
        <w:t>I</w:t>
      </w:r>
      <w:r w:rsidRPr="007E0A84">
        <w:rPr>
          <w:rFonts w:ascii="Arial" w:eastAsia="Arial" w:hAnsi="Arial" w:cs="Arial"/>
          <w:spacing w:val="2"/>
          <w:sz w:val="20"/>
          <w:szCs w:val="20"/>
        </w:rPr>
        <w:t>n</w:t>
      </w:r>
      <w:r w:rsidRPr="007E0A84">
        <w:rPr>
          <w:rFonts w:ascii="Arial" w:eastAsia="Arial" w:hAnsi="Arial" w:cs="Arial"/>
          <w:spacing w:val="1"/>
          <w:sz w:val="20"/>
          <w:szCs w:val="20"/>
        </w:rPr>
        <w:t>f</w:t>
      </w:r>
      <w:r w:rsidRPr="007E0A84">
        <w:rPr>
          <w:rFonts w:ascii="Arial" w:eastAsia="Arial" w:hAnsi="Arial" w:cs="Arial"/>
          <w:spacing w:val="-1"/>
          <w:sz w:val="20"/>
          <w:szCs w:val="20"/>
        </w:rPr>
        <w:t>o</w:t>
      </w:r>
      <w:r w:rsidRPr="007E0A84">
        <w:rPr>
          <w:rFonts w:ascii="Arial" w:eastAsia="Arial" w:hAnsi="Arial" w:cs="Arial"/>
          <w:spacing w:val="3"/>
          <w:sz w:val="20"/>
          <w:szCs w:val="20"/>
        </w:rPr>
        <w:t>r</w:t>
      </w:r>
      <w:r w:rsidRPr="007E0A84">
        <w:rPr>
          <w:rFonts w:ascii="Arial" w:eastAsia="Arial" w:hAnsi="Arial" w:cs="Arial"/>
          <w:sz w:val="20"/>
          <w:szCs w:val="20"/>
        </w:rPr>
        <w:t>m</w:t>
      </w:r>
      <w:r w:rsidRPr="007E0A84">
        <w:rPr>
          <w:rFonts w:ascii="Arial" w:eastAsia="Arial" w:hAnsi="Arial" w:cs="Arial"/>
          <w:spacing w:val="-1"/>
          <w:sz w:val="20"/>
          <w:szCs w:val="20"/>
        </w:rPr>
        <w:t>a</w:t>
      </w:r>
      <w:r w:rsidRPr="007E0A84">
        <w:rPr>
          <w:rFonts w:ascii="Arial" w:eastAsia="Arial" w:hAnsi="Arial" w:cs="Arial"/>
          <w:spacing w:val="1"/>
          <w:sz w:val="20"/>
          <w:szCs w:val="20"/>
        </w:rPr>
        <w:t>t</w:t>
      </w:r>
      <w:r w:rsidRPr="007E0A84">
        <w:rPr>
          <w:rFonts w:ascii="Arial" w:eastAsia="Arial" w:hAnsi="Arial" w:cs="Arial"/>
          <w:spacing w:val="-1"/>
          <w:sz w:val="20"/>
          <w:szCs w:val="20"/>
        </w:rPr>
        <w:t>i</w:t>
      </w:r>
      <w:r w:rsidRPr="007E0A84">
        <w:rPr>
          <w:rFonts w:ascii="Arial" w:eastAsia="Arial" w:hAnsi="Arial" w:cs="Arial"/>
          <w:spacing w:val="2"/>
          <w:sz w:val="20"/>
          <w:szCs w:val="20"/>
        </w:rPr>
        <w:t>o</w:t>
      </w:r>
      <w:r w:rsidRPr="007E0A84">
        <w:rPr>
          <w:rFonts w:ascii="Arial" w:eastAsia="Arial" w:hAnsi="Arial" w:cs="Arial"/>
          <w:sz w:val="20"/>
          <w:szCs w:val="20"/>
        </w:rPr>
        <w:t>n</w:t>
      </w:r>
      <w:r w:rsidRPr="007E0A84">
        <w:rPr>
          <w:rFonts w:ascii="Arial" w:eastAsia="Arial" w:hAnsi="Arial" w:cs="Arial"/>
          <w:spacing w:val="33"/>
          <w:sz w:val="20"/>
          <w:szCs w:val="20"/>
        </w:rPr>
        <w:t xml:space="preserve"> </w:t>
      </w:r>
      <w:r w:rsidRPr="007E0A84">
        <w:rPr>
          <w:rFonts w:ascii="Arial" w:eastAsia="Arial" w:hAnsi="Arial" w:cs="Arial"/>
          <w:spacing w:val="1"/>
          <w:sz w:val="20"/>
          <w:szCs w:val="20"/>
        </w:rPr>
        <w:t>t</w:t>
      </w:r>
      <w:r w:rsidRPr="007E0A84">
        <w:rPr>
          <w:rFonts w:ascii="Arial" w:eastAsia="Arial" w:hAnsi="Arial" w:cs="Arial"/>
          <w:spacing w:val="-1"/>
          <w:sz w:val="20"/>
          <w:szCs w:val="20"/>
        </w:rPr>
        <w:t>e</w:t>
      </w:r>
      <w:r w:rsidRPr="007E0A84">
        <w:rPr>
          <w:rFonts w:ascii="Arial" w:eastAsia="Arial" w:hAnsi="Arial" w:cs="Arial"/>
          <w:spacing w:val="3"/>
          <w:sz w:val="20"/>
          <w:szCs w:val="20"/>
        </w:rPr>
        <w:t>c</w:t>
      </w:r>
      <w:r w:rsidRPr="007E0A84">
        <w:rPr>
          <w:rFonts w:ascii="Arial" w:eastAsia="Arial" w:hAnsi="Arial" w:cs="Arial"/>
          <w:spacing w:val="-1"/>
          <w:sz w:val="20"/>
          <w:szCs w:val="20"/>
        </w:rPr>
        <w:t>hn</w:t>
      </w:r>
      <w:r w:rsidRPr="007E0A84">
        <w:rPr>
          <w:rFonts w:ascii="Arial" w:eastAsia="Arial" w:hAnsi="Arial" w:cs="Arial"/>
          <w:spacing w:val="2"/>
          <w:sz w:val="20"/>
          <w:szCs w:val="20"/>
        </w:rPr>
        <w:t>o</w:t>
      </w:r>
      <w:r w:rsidRPr="007E0A84">
        <w:rPr>
          <w:rFonts w:ascii="Arial" w:eastAsia="Arial" w:hAnsi="Arial" w:cs="Arial"/>
          <w:spacing w:val="-1"/>
          <w:sz w:val="20"/>
          <w:szCs w:val="20"/>
        </w:rPr>
        <w:t>l</w:t>
      </w:r>
      <w:r w:rsidRPr="007E0A84">
        <w:rPr>
          <w:rFonts w:ascii="Arial" w:eastAsia="Arial" w:hAnsi="Arial" w:cs="Arial"/>
          <w:spacing w:val="2"/>
          <w:sz w:val="20"/>
          <w:szCs w:val="20"/>
        </w:rPr>
        <w:t>o</w:t>
      </w:r>
      <w:r w:rsidRPr="007E0A84">
        <w:rPr>
          <w:rFonts w:ascii="Arial" w:eastAsia="Arial" w:hAnsi="Arial" w:cs="Arial"/>
          <w:spacing w:val="4"/>
          <w:sz w:val="20"/>
          <w:szCs w:val="20"/>
        </w:rPr>
        <w:t>g</w:t>
      </w:r>
      <w:r w:rsidRPr="007E0A84">
        <w:rPr>
          <w:rFonts w:ascii="Arial" w:eastAsia="Arial" w:hAnsi="Arial" w:cs="Arial"/>
          <w:sz w:val="20"/>
          <w:szCs w:val="20"/>
        </w:rPr>
        <w:t>y</w:t>
      </w:r>
      <w:r w:rsidRPr="007E0A84">
        <w:rPr>
          <w:rFonts w:ascii="Arial" w:eastAsia="Arial" w:hAnsi="Arial" w:cs="Arial"/>
          <w:spacing w:val="28"/>
          <w:sz w:val="20"/>
          <w:szCs w:val="20"/>
        </w:rPr>
        <w:t xml:space="preserve"> </w:t>
      </w:r>
      <w:r w:rsidRPr="007E0A84">
        <w:rPr>
          <w:rFonts w:ascii="Arial" w:eastAsia="Arial" w:hAnsi="Arial" w:cs="Arial"/>
          <w:spacing w:val="-2"/>
          <w:sz w:val="20"/>
          <w:szCs w:val="20"/>
        </w:rPr>
        <w:t>s</w:t>
      </w:r>
      <w:r w:rsidRPr="007E0A84">
        <w:rPr>
          <w:rFonts w:ascii="Arial" w:eastAsia="Arial" w:hAnsi="Arial" w:cs="Arial"/>
          <w:spacing w:val="2"/>
          <w:sz w:val="20"/>
          <w:szCs w:val="20"/>
        </w:rPr>
        <w:t>e</w:t>
      </w:r>
      <w:r w:rsidRPr="007E0A84">
        <w:rPr>
          <w:rFonts w:ascii="Arial" w:eastAsia="Arial" w:hAnsi="Arial" w:cs="Arial"/>
          <w:sz w:val="20"/>
          <w:szCs w:val="20"/>
        </w:rPr>
        <w:t>c</w:t>
      </w:r>
      <w:r w:rsidRPr="007E0A84">
        <w:rPr>
          <w:rFonts w:ascii="Arial" w:eastAsia="Arial" w:hAnsi="Arial" w:cs="Arial"/>
          <w:spacing w:val="-1"/>
          <w:sz w:val="20"/>
          <w:szCs w:val="20"/>
        </w:rPr>
        <w:t>u</w:t>
      </w:r>
      <w:r w:rsidRPr="007E0A84">
        <w:rPr>
          <w:rFonts w:ascii="Arial" w:eastAsia="Arial" w:hAnsi="Arial" w:cs="Arial"/>
          <w:spacing w:val="3"/>
          <w:sz w:val="20"/>
          <w:szCs w:val="20"/>
        </w:rPr>
        <w:t>r</w:t>
      </w:r>
      <w:r w:rsidRPr="007E0A84">
        <w:rPr>
          <w:rFonts w:ascii="Arial" w:eastAsia="Arial" w:hAnsi="Arial" w:cs="Arial"/>
          <w:spacing w:val="-1"/>
          <w:sz w:val="20"/>
          <w:szCs w:val="20"/>
        </w:rPr>
        <w:t>i</w:t>
      </w:r>
      <w:r w:rsidRPr="007E0A84">
        <w:rPr>
          <w:rFonts w:ascii="Arial" w:eastAsia="Arial" w:hAnsi="Arial" w:cs="Arial"/>
          <w:spacing w:val="6"/>
          <w:sz w:val="20"/>
          <w:szCs w:val="20"/>
        </w:rPr>
        <w:t>t</w:t>
      </w:r>
      <w:r w:rsidRPr="007E0A84">
        <w:rPr>
          <w:rFonts w:ascii="Arial" w:eastAsia="Arial" w:hAnsi="Arial" w:cs="Arial"/>
          <w:sz w:val="20"/>
          <w:szCs w:val="20"/>
        </w:rPr>
        <w:t>y</w:t>
      </w:r>
      <w:r w:rsidRPr="007E0A84">
        <w:rPr>
          <w:rFonts w:ascii="Arial" w:eastAsia="Arial" w:hAnsi="Arial" w:cs="Arial"/>
          <w:spacing w:val="17"/>
          <w:sz w:val="20"/>
          <w:szCs w:val="20"/>
        </w:rPr>
        <w:t xml:space="preserve"> </w:t>
      </w:r>
      <w:r w:rsidRPr="007E0A84">
        <w:rPr>
          <w:rFonts w:ascii="Arial" w:eastAsia="Arial" w:hAnsi="Arial" w:cs="Arial"/>
          <w:spacing w:val="1"/>
          <w:w w:val="104"/>
          <w:sz w:val="20"/>
          <w:szCs w:val="20"/>
        </w:rPr>
        <w:t>t</w:t>
      </w:r>
      <w:r w:rsidRPr="007E0A84">
        <w:rPr>
          <w:rFonts w:ascii="Arial" w:eastAsia="Arial" w:hAnsi="Arial" w:cs="Arial"/>
          <w:spacing w:val="2"/>
          <w:w w:val="103"/>
          <w:sz w:val="20"/>
          <w:szCs w:val="20"/>
        </w:rPr>
        <w:t>e</w:t>
      </w:r>
      <w:r w:rsidRPr="007E0A84">
        <w:rPr>
          <w:rFonts w:ascii="Arial" w:eastAsia="Arial" w:hAnsi="Arial" w:cs="Arial"/>
          <w:spacing w:val="-2"/>
          <w:w w:val="103"/>
          <w:sz w:val="20"/>
          <w:szCs w:val="20"/>
        </w:rPr>
        <w:t>c</w:t>
      </w:r>
      <w:r w:rsidRPr="007E0A84">
        <w:rPr>
          <w:rFonts w:ascii="Arial" w:eastAsia="Arial" w:hAnsi="Arial" w:cs="Arial"/>
          <w:spacing w:val="4"/>
          <w:w w:val="103"/>
          <w:sz w:val="20"/>
          <w:szCs w:val="20"/>
        </w:rPr>
        <w:t>h</w:t>
      </w:r>
      <w:r w:rsidRPr="007E0A84">
        <w:rPr>
          <w:rFonts w:ascii="Arial" w:eastAsia="Arial" w:hAnsi="Arial" w:cs="Arial"/>
          <w:spacing w:val="-1"/>
          <w:w w:val="103"/>
          <w:sz w:val="20"/>
          <w:szCs w:val="20"/>
        </w:rPr>
        <w:t>n</w:t>
      </w:r>
      <w:r w:rsidRPr="007E0A84">
        <w:rPr>
          <w:rFonts w:ascii="Arial" w:eastAsia="Arial" w:hAnsi="Arial" w:cs="Arial"/>
          <w:spacing w:val="2"/>
          <w:w w:val="103"/>
          <w:sz w:val="20"/>
          <w:szCs w:val="20"/>
        </w:rPr>
        <w:t>i</w:t>
      </w:r>
      <w:r w:rsidRPr="007E0A84">
        <w:rPr>
          <w:rFonts w:ascii="Arial" w:eastAsia="Arial" w:hAnsi="Arial" w:cs="Arial"/>
          <w:spacing w:val="-1"/>
          <w:w w:val="103"/>
          <w:sz w:val="20"/>
          <w:szCs w:val="20"/>
        </w:rPr>
        <w:t>qu</w:t>
      </w:r>
      <w:r w:rsidRPr="007E0A84">
        <w:rPr>
          <w:rFonts w:ascii="Arial" w:eastAsia="Arial" w:hAnsi="Arial" w:cs="Arial"/>
          <w:spacing w:val="2"/>
          <w:w w:val="103"/>
          <w:sz w:val="20"/>
          <w:szCs w:val="20"/>
        </w:rPr>
        <w:t>e</w:t>
      </w:r>
      <w:r w:rsidRPr="007E0A84">
        <w:rPr>
          <w:rFonts w:ascii="Arial" w:eastAsia="Arial" w:hAnsi="Arial" w:cs="Arial"/>
          <w:w w:val="103"/>
          <w:sz w:val="20"/>
          <w:szCs w:val="20"/>
        </w:rPr>
        <w:t>s</w:t>
      </w:r>
      <w:r>
        <w:rPr>
          <w:rFonts w:ascii="Arial" w:eastAsia="Arial" w:hAnsi="Arial" w:cs="Arial"/>
          <w:w w:val="103"/>
          <w:sz w:val="20"/>
          <w:szCs w:val="20"/>
        </w:rPr>
        <w:t>.</w:t>
      </w:r>
    </w:p>
    <w:p w:rsidR="007E0A84" w:rsidRDefault="007E0A84" w:rsidP="007E0A84">
      <w:pPr>
        <w:ind w:firstLine="720"/>
        <w:jc w:val="both"/>
        <w:rPr>
          <w:rFonts w:ascii="Arial" w:eastAsia="Arial" w:hAnsi="Arial" w:cs="Arial"/>
          <w:spacing w:val="-2"/>
          <w:sz w:val="20"/>
          <w:szCs w:val="20"/>
        </w:rPr>
      </w:pPr>
    </w:p>
    <w:p w:rsidR="007E0A84" w:rsidRPr="007E0A84" w:rsidRDefault="007E0A84" w:rsidP="007E0A84">
      <w:pPr>
        <w:ind w:firstLine="720"/>
        <w:jc w:val="both"/>
        <w:rPr>
          <w:rFonts w:ascii="Arial" w:eastAsia="Arial" w:hAnsi="Arial" w:cs="Arial"/>
          <w:sz w:val="20"/>
          <w:szCs w:val="20"/>
        </w:rPr>
      </w:pPr>
      <w:r w:rsidRPr="007E0A84">
        <w:rPr>
          <w:rFonts w:ascii="Arial" w:eastAsia="Arial" w:hAnsi="Arial" w:cs="Arial"/>
          <w:spacing w:val="-2"/>
          <w:sz w:val="20"/>
          <w:szCs w:val="20"/>
        </w:rPr>
        <w:t>I</w:t>
      </w:r>
      <w:r w:rsidRPr="007E0A84">
        <w:rPr>
          <w:rFonts w:ascii="Arial" w:eastAsia="Arial" w:hAnsi="Arial" w:cs="Arial"/>
          <w:sz w:val="20"/>
          <w:szCs w:val="20"/>
        </w:rPr>
        <w:t>SO</w:t>
      </w:r>
      <w:r w:rsidRPr="007E0A84">
        <w:rPr>
          <w:rFonts w:ascii="Arial" w:eastAsia="Arial" w:hAnsi="Arial" w:cs="Arial"/>
          <w:spacing w:val="14"/>
          <w:sz w:val="20"/>
          <w:szCs w:val="20"/>
        </w:rPr>
        <w:t xml:space="preserve"> </w:t>
      </w:r>
      <w:r w:rsidRPr="007E0A84">
        <w:rPr>
          <w:rFonts w:ascii="Arial" w:eastAsia="Arial" w:hAnsi="Arial" w:cs="Arial"/>
          <w:spacing w:val="-1"/>
          <w:sz w:val="20"/>
          <w:szCs w:val="20"/>
        </w:rPr>
        <w:t>3</w:t>
      </w:r>
      <w:r w:rsidRPr="007E0A84">
        <w:rPr>
          <w:rFonts w:ascii="Arial" w:eastAsia="Arial" w:hAnsi="Arial" w:cs="Arial"/>
          <w:spacing w:val="2"/>
          <w:sz w:val="20"/>
          <w:szCs w:val="20"/>
        </w:rPr>
        <w:t>1</w:t>
      </w:r>
      <w:r w:rsidRPr="007E0A84">
        <w:rPr>
          <w:rFonts w:ascii="Arial" w:eastAsia="Arial" w:hAnsi="Arial" w:cs="Arial"/>
          <w:spacing w:val="-1"/>
          <w:sz w:val="20"/>
          <w:szCs w:val="20"/>
        </w:rPr>
        <w:t>0</w:t>
      </w:r>
      <w:r w:rsidRPr="007E0A84">
        <w:rPr>
          <w:rFonts w:ascii="Arial" w:eastAsia="Arial" w:hAnsi="Arial" w:cs="Arial"/>
          <w:spacing w:val="2"/>
          <w:sz w:val="20"/>
          <w:szCs w:val="20"/>
        </w:rPr>
        <w:t>0</w:t>
      </w:r>
      <w:r w:rsidRPr="007E0A84">
        <w:rPr>
          <w:rFonts w:ascii="Arial" w:eastAsia="Arial" w:hAnsi="Arial" w:cs="Arial"/>
          <w:sz w:val="20"/>
          <w:szCs w:val="20"/>
        </w:rPr>
        <w:t>0</w:t>
      </w:r>
      <w:r>
        <w:rPr>
          <w:rFonts w:ascii="Arial" w:eastAsia="Arial" w:hAnsi="Arial" w:cs="Arial"/>
          <w:sz w:val="20"/>
          <w:szCs w:val="20"/>
        </w:rPr>
        <w:t>,</w:t>
      </w:r>
      <w:r w:rsidRPr="007E0A84">
        <w:rPr>
          <w:rFonts w:ascii="Arial" w:eastAsia="Arial" w:hAnsi="Arial" w:cs="Arial"/>
          <w:spacing w:val="17"/>
          <w:sz w:val="20"/>
          <w:szCs w:val="20"/>
        </w:rPr>
        <w:t xml:space="preserve"> </w:t>
      </w:r>
      <w:r w:rsidRPr="007E0A84">
        <w:rPr>
          <w:rFonts w:ascii="Arial" w:eastAsia="Arial" w:hAnsi="Arial" w:cs="Arial"/>
          <w:spacing w:val="2"/>
          <w:sz w:val="20"/>
          <w:szCs w:val="20"/>
        </w:rPr>
        <w:t>Ri</w:t>
      </w:r>
      <w:r w:rsidRPr="007E0A84">
        <w:rPr>
          <w:rFonts w:ascii="Arial" w:eastAsia="Arial" w:hAnsi="Arial" w:cs="Arial"/>
          <w:spacing w:val="-2"/>
          <w:sz w:val="20"/>
          <w:szCs w:val="20"/>
        </w:rPr>
        <w:t>s</w:t>
      </w:r>
      <w:r w:rsidRPr="007E0A84">
        <w:rPr>
          <w:rFonts w:ascii="Arial" w:eastAsia="Arial" w:hAnsi="Arial" w:cs="Arial"/>
          <w:sz w:val="20"/>
          <w:szCs w:val="20"/>
        </w:rPr>
        <w:t>k</w:t>
      </w:r>
      <w:r w:rsidRPr="007E0A84">
        <w:rPr>
          <w:rFonts w:ascii="Arial" w:eastAsia="Arial" w:hAnsi="Arial" w:cs="Arial"/>
          <w:spacing w:val="15"/>
          <w:sz w:val="20"/>
          <w:szCs w:val="20"/>
        </w:rPr>
        <w:t xml:space="preserve"> </w:t>
      </w:r>
      <w:r w:rsidRPr="007E0A84">
        <w:rPr>
          <w:rFonts w:ascii="Arial" w:eastAsia="Arial" w:hAnsi="Arial" w:cs="Arial"/>
          <w:sz w:val="20"/>
          <w:szCs w:val="20"/>
        </w:rPr>
        <w:t>m</w:t>
      </w:r>
      <w:r w:rsidRPr="007E0A84">
        <w:rPr>
          <w:rFonts w:ascii="Arial" w:eastAsia="Arial" w:hAnsi="Arial" w:cs="Arial"/>
          <w:spacing w:val="-1"/>
          <w:sz w:val="20"/>
          <w:szCs w:val="20"/>
        </w:rPr>
        <w:t>a</w:t>
      </w:r>
      <w:r w:rsidRPr="007E0A84">
        <w:rPr>
          <w:rFonts w:ascii="Arial" w:eastAsia="Arial" w:hAnsi="Arial" w:cs="Arial"/>
          <w:spacing w:val="2"/>
          <w:sz w:val="20"/>
          <w:szCs w:val="20"/>
        </w:rPr>
        <w:t>na</w:t>
      </w:r>
      <w:r w:rsidRPr="007E0A84">
        <w:rPr>
          <w:rFonts w:ascii="Arial" w:eastAsia="Arial" w:hAnsi="Arial" w:cs="Arial"/>
          <w:spacing w:val="-1"/>
          <w:sz w:val="20"/>
          <w:szCs w:val="20"/>
        </w:rPr>
        <w:t>ge</w:t>
      </w:r>
      <w:r w:rsidRPr="007E0A84">
        <w:rPr>
          <w:rFonts w:ascii="Arial" w:eastAsia="Arial" w:hAnsi="Arial" w:cs="Arial"/>
          <w:spacing w:val="3"/>
          <w:sz w:val="20"/>
          <w:szCs w:val="20"/>
        </w:rPr>
        <w:t>m</w:t>
      </w:r>
      <w:r w:rsidRPr="007E0A84">
        <w:rPr>
          <w:rFonts w:ascii="Arial" w:eastAsia="Arial" w:hAnsi="Arial" w:cs="Arial"/>
          <w:spacing w:val="-1"/>
          <w:sz w:val="20"/>
          <w:szCs w:val="20"/>
        </w:rPr>
        <w:t>e</w:t>
      </w:r>
      <w:r w:rsidRPr="007E0A84">
        <w:rPr>
          <w:rFonts w:ascii="Arial" w:eastAsia="Arial" w:hAnsi="Arial" w:cs="Arial"/>
          <w:spacing w:val="2"/>
          <w:sz w:val="20"/>
          <w:szCs w:val="20"/>
        </w:rPr>
        <w:t>n</w:t>
      </w:r>
      <w:r w:rsidRPr="007E0A84">
        <w:rPr>
          <w:rFonts w:ascii="Arial" w:eastAsia="Arial" w:hAnsi="Arial" w:cs="Arial"/>
          <w:sz w:val="20"/>
          <w:szCs w:val="20"/>
        </w:rPr>
        <w:t>t</w:t>
      </w:r>
      <w:r w:rsidRPr="007E0A84">
        <w:rPr>
          <w:rFonts w:ascii="Arial" w:eastAsia="Arial" w:hAnsi="Arial" w:cs="Arial"/>
          <w:spacing w:val="33"/>
          <w:sz w:val="20"/>
          <w:szCs w:val="20"/>
        </w:rPr>
        <w:t xml:space="preserve"> </w:t>
      </w:r>
      <w:r>
        <w:rPr>
          <w:rFonts w:ascii="Arial" w:eastAsia="Arial" w:hAnsi="Arial" w:cs="Arial"/>
          <w:sz w:val="20"/>
          <w:szCs w:val="20"/>
        </w:rPr>
        <w:t>—</w:t>
      </w:r>
      <w:r w:rsidRPr="007E0A84">
        <w:rPr>
          <w:rFonts w:ascii="Arial" w:eastAsia="Arial" w:hAnsi="Arial" w:cs="Arial"/>
          <w:spacing w:val="8"/>
          <w:sz w:val="20"/>
          <w:szCs w:val="20"/>
        </w:rPr>
        <w:t xml:space="preserve"> </w:t>
      </w:r>
      <w:r w:rsidRPr="007E0A84">
        <w:rPr>
          <w:rFonts w:ascii="Arial" w:eastAsia="Arial" w:hAnsi="Arial" w:cs="Arial"/>
          <w:spacing w:val="-2"/>
          <w:sz w:val="20"/>
          <w:szCs w:val="20"/>
        </w:rPr>
        <w:t>P</w:t>
      </w:r>
      <w:r w:rsidRPr="007E0A84">
        <w:rPr>
          <w:rFonts w:ascii="Arial" w:eastAsia="Arial" w:hAnsi="Arial" w:cs="Arial"/>
          <w:spacing w:val="3"/>
          <w:sz w:val="20"/>
          <w:szCs w:val="20"/>
        </w:rPr>
        <w:t>r</w:t>
      </w:r>
      <w:r w:rsidRPr="007E0A84">
        <w:rPr>
          <w:rFonts w:ascii="Arial" w:eastAsia="Arial" w:hAnsi="Arial" w:cs="Arial"/>
          <w:spacing w:val="-1"/>
          <w:sz w:val="20"/>
          <w:szCs w:val="20"/>
        </w:rPr>
        <w:t>i</w:t>
      </w:r>
      <w:r w:rsidRPr="007E0A84">
        <w:rPr>
          <w:rFonts w:ascii="Arial" w:eastAsia="Arial" w:hAnsi="Arial" w:cs="Arial"/>
          <w:spacing w:val="2"/>
          <w:sz w:val="20"/>
          <w:szCs w:val="20"/>
        </w:rPr>
        <w:t>n</w:t>
      </w:r>
      <w:r w:rsidRPr="007E0A84">
        <w:rPr>
          <w:rFonts w:ascii="Arial" w:eastAsia="Arial" w:hAnsi="Arial" w:cs="Arial"/>
          <w:sz w:val="20"/>
          <w:szCs w:val="20"/>
        </w:rPr>
        <w:t>c</w:t>
      </w:r>
      <w:r w:rsidRPr="007E0A84">
        <w:rPr>
          <w:rFonts w:ascii="Arial" w:eastAsia="Arial" w:hAnsi="Arial" w:cs="Arial"/>
          <w:spacing w:val="-1"/>
          <w:sz w:val="20"/>
          <w:szCs w:val="20"/>
        </w:rPr>
        <w:t>i</w:t>
      </w:r>
      <w:r w:rsidRPr="007E0A84">
        <w:rPr>
          <w:rFonts w:ascii="Arial" w:eastAsia="Arial" w:hAnsi="Arial" w:cs="Arial"/>
          <w:spacing w:val="2"/>
          <w:sz w:val="20"/>
          <w:szCs w:val="20"/>
        </w:rPr>
        <w:t>p</w:t>
      </w:r>
      <w:r w:rsidRPr="007E0A84">
        <w:rPr>
          <w:rFonts w:ascii="Arial" w:eastAsia="Arial" w:hAnsi="Arial" w:cs="Arial"/>
          <w:spacing w:val="-1"/>
          <w:sz w:val="20"/>
          <w:szCs w:val="20"/>
        </w:rPr>
        <w:t>l</w:t>
      </w:r>
      <w:r w:rsidRPr="007E0A84">
        <w:rPr>
          <w:rFonts w:ascii="Arial" w:eastAsia="Arial" w:hAnsi="Arial" w:cs="Arial"/>
          <w:spacing w:val="2"/>
          <w:sz w:val="20"/>
          <w:szCs w:val="20"/>
        </w:rPr>
        <w:t>e</w:t>
      </w:r>
      <w:r w:rsidRPr="007E0A84">
        <w:rPr>
          <w:rFonts w:ascii="Arial" w:eastAsia="Arial" w:hAnsi="Arial" w:cs="Arial"/>
          <w:sz w:val="20"/>
          <w:szCs w:val="20"/>
        </w:rPr>
        <w:t>s</w:t>
      </w:r>
      <w:r w:rsidRPr="007E0A84">
        <w:rPr>
          <w:rFonts w:ascii="Arial" w:eastAsia="Arial" w:hAnsi="Arial" w:cs="Arial"/>
          <w:spacing w:val="26"/>
          <w:sz w:val="20"/>
          <w:szCs w:val="20"/>
        </w:rPr>
        <w:t xml:space="preserve"> </w:t>
      </w:r>
      <w:r w:rsidRPr="007E0A84">
        <w:rPr>
          <w:rFonts w:ascii="Arial" w:eastAsia="Arial" w:hAnsi="Arial" w:cs="Arial"/>
          <w:spacing w:val="2"/>
          <w:sz w:val="20"/>
          <w:szCs w:val="20"/>
        </w:rPr>
        <w:t>a</w:t>
      </w:r>
      <w:r w:rsidRPr="007E0A84">
        <w:rPr>
          <w:rFonts w:ascii="Arial" w:eastAsia="Arial" w:hAnsi="Arial" w:cs="Arial"/>
          <w:spacing w:val="-1"/>
          <w:sz w:val="20"/>
          <w:szCs w:val="20"/>
        </w:rPr>
        <w:t>n</w:t>
      </w:r>
      <w:r w:rsidRPr="007E0A84">
        <w:rPr>
          <w:rFonts w:ascii="Arial" w:eastAsia="Arial" w:hAnsi="Arial" w:cs="Arial"/>
          <w:sz w:val="20"/>
          <w:szCs w:val="20"/>
        </w:rPr>
        <w:t>d</w:t>
      </w:r>
      <w:r w:rsidRPr="007E0A84">
        <w:rPr>
          <w:rFonts w:ascii="Arial" w:eastAsia="Arial" w:hAnsi="Arial" w:cs="Arial"/>
          <w:spacing w:val="11"/>
          <w:sz w:val="20"/>
          <w:szCs w:val="20"/>
        </w:rPr>
        <w:t xml:space="preserve"> </w:t>
      </w:r>
      <w:r w:rsidRPr="007E0A84">
        <w:rPr>
          <w:rFonts w:ascii="Arial" w:eastAsia="Arial" w:hAnsi="Arial" w:cs="Arial"/>
          <w:spacing w:val="1"/>
          <w:w w:val="103"/>
          <w:sz w:val="20"/>
          <w:szCs w:val="20"/>
        </w:rPr>
        <w:t>G</w:t>
      </w:r>
      <w:r w:rsidRPr="007E0A84">
        <w:rPr>
          <w:rFonts w:ascii="Arial" w:eastAsia="Arial" w:hAnsi="Arial" w:cs="Arial"/>
          <w:spacing w:val="2"/>
          <w:w w:val="103"/>
          <w:sz w:val="20"/>
          <w:szCs w:val="20"/>
        </w:rPr>
        <w:t>u</w:t>
      </w:r>
      <w:r w:rsidRPr="007E0A84">
        <w:rPr>
          <w:rFonts w:ascii="Arial" w:eastAsia="Arial" w:hAnsi="Arial" w:cs="Arial"/>
          <w:spacing w:val="-1"/>
          <w:w w:val="103"/>
          <w:sz w:val="20"/>
          <w:szCs w:val="20"/>
        </w:rPr>
        <w:t>i</w:t>
      </w:r>
      <w:r w:rsidRPr="007E0A84">
        <w:rPr>
          <w:rFonts w:ascii="Arial" w:eastAsia="Arial" w:hAnsi="Arial" w:cs="Arial"/>
          <w:spacing w:val="2"/>
          <w:w w:val="103"/>
          <w:sz w:val="20"/>
          <w:szCs w:val="20"/>
        </w:rPr>
        <w:t>d</w:t>
      </w:r>
      <w:r w:rsidRPr="007E0A84">
        <w:rPr>
          <w:rFonts w:ascii="Arial" w:eastAsia="Arial" w:hAnsi="Arial" w:cs="Arial"/>
          <w:spacing w:val="-1"/>
          <w:w w:val="103"/>
          <w:sz w:val="20"/>
          <w:szCs w:val="20"/>
        </w:rPr>
        <w:t>e</w:t>
      </w:r>
      <w:r w:rsidRPr="007E0A84">
        <w:rPr>
          <w:rFonts w:ascii="Arial" w:eastAsia="Arial" w:hAnsi="Arial" w:cs="Arial"/>
          <w:spacing w:val="2"/>
          <w:w w:val="103"/>
          <w:sz w:val="20"/>
          <w:szCs w:val="20"/>
        </w:rPr>
        <w:t>li</w:t>
      </w:r>
      <w:r w:rsidRPr="007E0A84">
        <w:rPr>
          <w:rFonts w:ascii="Arial" w:eastAsia="Arial" w:hAnsi="Arial" w:cs="Arial"/>
          <w:spacing w:val="-1"/>
          <w:w w:val="103"/>
          <w:sz w:val="20"/>
          <w:szCs w:val="20"/>
        </w:rPr>
        <w:t>n</w:t>
      </w:r>
      <w:r w:rsidRPr="007E0A84">
        <w:rPr>
          <w:rFonts w:ascii="Arial" w:eastAsia="Arial" w:hAnsi="Arial" w:cs="Arial"/>
          <w:spacing w:val="2"/>
          <w:w w:val="103"/>
          <w:sz w:val="20"/>
          <w:szCs w:val="20"/>
        </w:rPr>
        <w:t>e</w:t>
      </w:r>
      <w:r w:rsidRPr="007E0A84">
        <w:rPr>
          <w:rFonts w:ascii="Arial" w:eastAsia="Arial" w:hAnsi="Arial" w:cs="Arial"/>
          <w:w w:val="103"/>
          <w:sz w:val="20"/>
          <w:szCs w:val="20"/>
        </w:rPr>
        <w:t>s</w:t>
      </w:r>
      <w:r>
        <w:rPr>
          <w:rFonts w:ascii="Arial" w:eastAsia="Arial" w:hAnsi="Arial" w:cs="Arial"/>
          <w:w w:val="103"/>
          <w:sz w:val="20"/>
          <w:szCs w:val="20"/>
        </w:rPr>
        <w:t>.</w:t>
      </w:r>
    </w:p>
    <w:p w:rsidR="00A53A5C" w:rsidRPr="007E0A84" w:rsidRDefault="00A53A5C" w:rsidP="004B4803">
      <w:pPr>
        <w:spacing w:line="276" w:lineRule="auto"/>
        <w:jc w:val="both"/>
        <w:rPr>
          <w:rFonts w:ascii="Arial" w:hAnsi="Arial" w:cs="Arial"/>
          <w:sz w:val="20"/>
          <w:szCs w:val="20"/>
        </w:rPr>
      </w:pPr>
    </w:p>
    <w:p w:rsidR="006749CF" w:rsidRPr="007E0A84" w:rsidRDefault="00F342E3" w:rsidP="002472C1">
      <w:pPr>
        <w:spacing w:line="276" w:lineRule="auto"/>
        <w:jc w:val="both"/>
        <w:rPr>
          <w:rFonts w:ascii="Arial" w:hAnsi="Arial" w:cs="Arial"/>
          <w:sz w:val="20"/>
          <w:szCs w:val="20"/>
        </w:rPr>
      </w:pPr>
      <w:r w:rsidRPr="007E0A84">
        <w:rPr>
          <w:rFonts w:ascii="Arial" w:hAnsi="Arial" w:cs="Arial"/>
          <w:sz w:val="20"/>
          <w:szCs w:val="20"/>
        </w:rPr>
        <w:t xml:space="preserve">Acknowledgement is hereby made for the assistance derived from </w:t>
      </w:r>
      <w:r w:rsidR="00CF61A4" w:rsidRPr="007E0A84">
        <w:rPr>
          <w:rFonts w:ascii="Arial" w:hAnsi="Arial" w:cs="Arial"/>
          <w:sz w:val="20"/>
          <w:szCs w:val="20"/>
        </w:rPr>
        <w:t>these sources</w:t>
      </w:r>
      <w:r w:rsidRPr="007E0A84">
        <w:rPr>
          <w:rFonts w:ascii="Arial" w:hAnsi="Arial" w:cs="Arial"/>
          <w:sz w:val="20"/>
          <w:szCs w:val="20"/>
        </w:rPr>
        <w:t>.</w:t>
      </w:r>
    </w:p>
    <w:p w:rsidR="00F342E3" w:rsidRPr="00F10C8E" w:rsidRDefault="00F342E3" w:rsidP="002472C1">
      <w:pPr>
        <w:spacing w:line="276" w:lineRule="auto"/>
        <w:jc w:val="both"/>
        <w:rPr>
          <w:rFonts w:ascii="Arial" w:hAnsi="Arial" w:cs="Arial"/>
          <w:sz w:val="20"/>
          <w:szCs w:val="20"/>
        </w:rPr>
      </w:pPr>
    </w:p>
    <w:p w:rsidR="00972766" w:rsidRPr="00F10C8E" w:rsidRDefault="00972766" w:rsidP="002472C1">
      <w:pPr>
        <w:spacing w:line="276" w:lineRule="auto"/>
        <w:jc w:val="both"/>
        <w:rPr>
          <w:rFonts w:ascii="Arial" w:hAnsi="Arial" w:cs="Arial"/>
          <w:b/>
          <w:sz w:val="20"/>
          <w:szCs w:val="20"/>
        </w:rPr>
        <w:sectPr w:rsidR="00972766" w:rsidRPr="00F10C8E"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7E0A84" w:rsidRPr="007E0A84" w:rsidRDefault="00A2531B" w:rsidP="00CF59D7">
      <w:pPr>
        <w:rPr>
          <w:rFonts w:ascii="Arial" w:hAnsi="Arial" w:cs="Arial"/>
          <w:bCs/>
          <w:sz w:val="28"/>
          <w:szCs w:val="28"/>
        </w:rPr>
      </w:pPr>
      <w:r w:rsidRPr="00A2531B">
        <w:rPr>
          <w:rFonts w:ascii="Arial" w:hAnsi="Arial" w:cs="Arial"/>
          <w:noProof/>
          <w:sz w:val="28"/>
          <w:szCs w:val="28"/>
        </w:rPr>
        <w:lastRenderedPageBreak/>
        <w:pict>
          <v:line id="Line 15" o:spid="_x0000_s1046" style="position:absolute;z-index:251659264;visibility:visibl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91OKAIAAEo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">
            <v:stroke endarrow="block"/>
          </v:line>
        </w:pict>
      </w:r>
      <w:r w:rsidR="007E0A84" w:rsidRPr="007E0A84">
        <w:rPr>
          <w:rFonts w:ascii="Arial" w:eastAsiaTheme="minorEastAsia" w:hAnsi="Arial" w:cs="Arial"/>
          <w:b/>
          <w:sz w:val="28"/>
          <w:szCs w:val="28"/>
        </w:rPr>
        <w:t>Compliance framework for regulated financial services firms — Specification</w:t>
      </w:r>
      <w:bookmarkStart w:id="0" w:name="_GoBack"/>
      <w:bookmarkEnd w:id="0"/>
    </w:p>
    <w:p w:rsidR="00F10C8E" w:rsidRPr="00F10C8E" w:rsidRDefault="00F10C8E" w:rsidP="004B4803">
      <w:pPr>
        <w:spacing w:before="5" w:line="260" w:lineRule="exact"/>
        <w:rPr>
          <w:rFonts w:ascii="Arial" w:hAnsi="Arial" w:cs="Arial"/>
          <w:sz w:val="26"/>
          <w:szCs w:val="26"/>
        </w:rPr>
      </w:pPr>
    </w:p>
    <w:p w:rsidR="007E0A84" w:rsidRPr="007E0A84" w:rsidRDefault="007E0A84" w:rsidP="007E0A84">
      <w:pPr>
        <w:tabs>
          <w:tab w:val="left" w:pos="-2700"/>
        </w:tabs>
        <w:jc w:val="both"/>
        <w:rPr>
          <w:rFonts w:ascii="Arial" w:hAnsi="Arial" w:cs="Arial"/>
          <w:b/>
          <w:lang w:eastAsia="ja-JP"/>
        </w:rPr>
      </w:pPr>
      <w:r w:rsidRPr="007E0A84">
        <w:rPr>
          <w:rFonts w:ascii="Arial" w:hAnsi="Arial" w:cs="Arial"/>
          <w:b/>
          <w:lang w:eastAsia="ja-JP"/>
        </w:rPr>
        <w:t>1</w:t>
      </w:r>
      <w:r w:rsidRPr="007E0A84">
        <w:rPr>
          <w:rFonts w:ascii="Arial" w:hAnsi="Arial" w:cs="Arial"/>
          <w:b/>
          <w:lang w:eastAsia="ja-JP"/>
        </w:rPr>
        <w:tab/>
        <w:t>Scope</w:t>
      </w:r>
    </w:p>
    <w:p w:rsidR="007E0A84" w:rsidRPr="007E0A84" w:rsidRDefault="007E0A84" w:rsidP="007E0A84">
      <w:pPr>
        <w:pStyle w:val="ListParagraph"/>
        <w:tabs>
          <w:tab w:val="left" w:pos="-2700"/>
        </w:tabs>
        <w:ind w:left="360"/>
        <w:jc w:val="both"/>
        <w:rPr>
          <w:rFonts w:ascii="Arial" w:hAnsi="Arial" w:cs="Arial"/>
          <w:b/>
          <w:sz w:val="20"/>
          <w:szCs w:val="20"/>
          <w:lang w:eastAsia="ja-JP"/>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This Kenya Standard specifies overarching policies, procedures and methods for operating a compliance framework (see Clause 4) within a regulated financial services firm.</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This standard sets out a methodology for implementing and managing the compliance framework at both group and line level.</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The extent to which the requirements of this standard are applicable to an individual firm depends on the nature, size and complexity of the firm’s business.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eastAsia="Calibri" w:hAnsi="Arial" w:cs="Arial"/>
          <w:bCs/>
          <w:iCs/>
          <w:sz w:val="20"/>
          <w:szCs w:val="20"/>
        </w:rPr>
      </w:pPr>
      <w:r w:rsidRPr="007E0A84">
        <w:rPr>
          <w:rFonts w:ascii="Arial" w:eastAsia="Calibri" w:hAnsi="Arial" w:cs="Arial"/>
          <w:bCs/>
          <w:iCs/>
          <w:sz w:val="20"/>
          <w:szCs w:val="20"/>
        </w:rPr>
        <w:t>NOTE    Firms shall  implement this standard in a way  that is relevant, appropriate and  proportionate to their business model.</w:t>
      </w:r>
    </w:p>
    <w:p w:rsidR="007E0A84" w:rsidRPr="007E0A84" w:rsidRDefault="007E0A84" w:rsidP="007E0A84">
      <w:pPr>
        <w:jc w:val="both"/>
        <w:rPr>
          <w:rFonts w:ascii="Arial" w:eastAsia="Calibri" w:hAnsi="Arial" w:cs="Arial"/>
          <w:bCs/>
          <w:iCs/>
          <w:sz w:val="20"/>
          <w:szCs w:val="20"/>
        </w:rPr>
      </w:pPr>
      <w:r w:rsidRPr="007E0A84">
        <w:rPr>
          <w:rFonts w:ascii="Arial" w:eastAsia="Calibri" w:hAnsi="Arial" w:cs="Arial"/>
          <w:bCs/>
          <w:iCs/>
          <w:sz w:val="20"/>
          <w:szCs w:val="20"/>
        </w:rPr>
        <w:t>The standard does not specify requirements for risk management, data protection complaints handling covered in KS ISO 10002).</w:t>
      </w:r>
    </w:p>
    <w:tbl>
      <w:tblPr>
        <w:tblW w:w="0" w:type="auto"/>
        <w:tblCellSpacing w:w="15" w:type="dxa"/>
        <w:tblCellMar>
          <w:top w:w="15" w:type="dxa"/>
          <w:left w:w="15" w:type="dxa"/>
          <w:bottom w:w="15" w:type="dxa"/>
          <w:right w:w="15" w:type="dxa"/>
        </w:tblCellMar>
        <w:tblLook w:val="04A0"/>
      </w:tblPr>
      <w:tblGrid>
        <w:gridCol w:w="81"/>
        <w:gridCol w:w="81"/>
      </w:tblGrid>
      <w:tr w:rsidR="007E0A84" w:rsidRPr="007E0A84" w:rsidTr="007E0A84">
        <w:trPr>
          <w:tblCellSpacing w:w="15" w:type="dxa"/>
        </w:trPr>
        <w:tc>
          <w:tcPr>
            <w:tcW w:w="0" w:type="auto"/>
            <w:vAlign w:val="center"/>
            <w:hideMark/>
          </w:tcPr>
          <w:p w:rsidR="007E0A84" w:rsidRPr="007E0A84" w:rsidRDefault="007E0A84" w:rsidP="007E0A84">
            <w:pPr>
              <w:jc w:val="both"/>
              <w:rPr>
                <w:rFonts w:ascii="Arial" w:hAnsi="Arial" w:cs="Arial"/>
                <w:sz w:val="20"/>
                <w:szCs w:val="20"/>
              </w:rPr>
            </w:pPr>
          </w:p>
        </w:tc>
        <w:tc>
          <w:tcPr>
            <w:tcW w:w="0" w:type="auto"/>
            <w:vAlign w:val="center"/>
            <w:hideMark/>
          </w:tcPr>
          <w:p w:rsidR="007E0A84" w:rsidRPr="007E0A84" w:rsidRDefault="007E0A84" w:rsidP="007E0A84">
            <w:pPr>
              <w:jc w:val="both"/>
              <w:rPr>
                <w:rFonts w:ascii="Arial" w:hAnsi="Arial" w:cs="Arial"/>
                <w:sz w:val="20"/>
                <w:szCs w:val="20"/>
              </w:rPr>
            </w:pPr>
          </w:p>
        </w:tc>
      </w:tr>
    </w:tbl>
    <w:p w:rsidR="007E0A84" w:rsidRPr="007E0A84" w:rsidRDefault="007E0A84" w:rsidP="007E0A84">
      <w:pPr>
        <w:tabs>
          <w:tab w:val="left" w:pos="-2700"/>
        </w:tabs>
        <w:jc w:val="both"/>
        <w:rPr>
          <w:rFonts w:ascii="Arial" w:hAnsi="Arial" w:cs="Arial"/>
          <w:b/>
          <w:sz w:val="20"/>
          <w:szCs w:val="20"/>
          <w:lang w:eastAsia="ja-JP"/>
        </w:rPr>
      </w:pPr>
    </w:p>
    <w:p w:rsidR="007E0A84" w:rsidRPr="007E0A84" w:rsidRDefault="007E0A84" w:rsidP="007E0A84">
      <w:pPr>
        <w:tabs>
          <w:tab w:val="left" w:pos="-2700"/>
        </w:tabs>
        <w:jc w:val="both"/>
        <w:rPr>
          <w:rFonts w:ascii="Arial" w:hAnsi="Arial" w:cs="Arial"/>
          <w:b/>
          <w:sz w:val="22"/>
          <w:szCs w:val="22"/>
          <w:lang w:eastAsia="ja-JP"/>
        </w:rPr>
      </w:pPr>
      <w:r w:rsidRPr="007E0A84">
        <w:rPr>
          <w:rFonts w:ascii="Arial" w:hAnsi="Arial" w:cs="Arial"/>
          <w:b/>
          <w:sz w:val="22"/>
          <w:szCs w:val="22"/>
          <w:lang w:eastAsia="ja-JP"/>
        </w:rPr>
        <w:t>1.1</w:t>
      </w:r>
      <w:r w:rsidRPr="007E0A84">
        <w:rPr>
          <w:rFonts w:ascii="Arial" w:hAnsi="Arial" w:cs="Arial"/>
          <w:b/>
          <w:sz w:val="22"/>
          <w:szCs w:val="22"/>
          <w:lang w:eastAsia="ja-JP"/>
        </w:rPr>
        <w:tab/>
        <w:t>Application</w:t>
      </w:r>
    </w:p>
    <w:p w:rsidR="007E0A84" w:rsidRPr="007E0A84" w:rsidRDefault="007E0A84" w:rsidP="007E0A84">
      <w:pPr>
        <w:tabs>
          <w:tab w:val="left" w:pos="-2700"/>
        </w:tabs>
        <w:jc w:val="both"/>
        <w:rPr>
          <w:rFonts w:ascii="Arial" w:hAnsi="Arial" w:cs="Arial"/>
          <w:b/>
          <w:sz w:val="20"/>
          <w:szCs w:val="20"/>
          <w:lang w:eastAsia="ja-JP"/>
        </w:rPr>
      </w:pPr>
    </w:p>
    <w:p w:rsidR="007E0A84" w:rsidRPr="007E0A84" w:rsidRDefault="007E0A84" w:rsidP="007E0A84">
      <w:pPr>
        <w:jc w:val="both"/>
        <w:rPr>
          <w:rFonts w:ascii="Arial" w:hAnsi="Arial" w:cs="Arial"/>
          <w:sz w:val="20"/>
          <w:szCs w:val="20"/>
          <w:lang w:eastAsia="ja-JP"/>
        </w:rPr>
      </w:pPr>
      <w:r w:rsidRPr="007E0A84">
        <w:rPr>
          <w:rFonts w:ascii="Arial" w:hAnsi="Arial" w:cs="Arial"/>
          <w:sz w:val="20"/>
          <w:szCs w:val="20"/>
          <w:lang w:eastAsia="ja-JP"/>
        </w:rPr>
        <w:t xml:space="preserve">The aim of this standard is not to specify how this is structured, but to indicate  how  the control environment around compliance risk is established by the governing body after discussions with the compliance function as to how responsibility for identifying and managing the various aspects of compliance risk is apportioned within the firm. </w:t>
      </w:r>
    </w:p>
    <w:p w:rsidR="007E0A84" w:rsidRPr="007E0A84" w:rsidRDefault="007E0A84" w:rsidP="007E0A84">
      <w:pPr>
        <w:tabs>
          <w:tab w:val="left" w:pos="-2700"/>
        </w:tabs>
        <w:jc w:val="both"/>
        <w:rPr>
          <w:rFonts w:ascii="Arial" w:hAnsi="Arial" w:cs="Arial"/>
          <w:sz w:val="20"/>
          <w:szCs w:val="20"/>
          <w:lang w:eastAsia="ja-JP"/>
        </w:rPr>
      </w:pPr>
    </w:p>
    <w:p w:rsidR="007E0A84" w:rsidRPr="007E0A84" w:rsidRDefault="007E0A84" w:rsidP="007E0A84">
      <w:pPr>
        <w:tabs>
          <w:tab w:val="left" w:pos="-2700"/>
        </w:tabs>
        <w:jc w:val="both"/>
        <w:rPr>
          <w:rFonts w:ascii="Arial" w:hAnsi="Arial" w:cs="Arial"/>
          <w:b/>
          <w:lang w:eastAsia="ja-JP"/>
        </w:rPr>
      </w:pPr>
      <w:r w:rsidRPr="007E0A84">
        <w:rPr>
          <w:rFonts w:ascii="Arial" w:hAnsi="Arial" w:cs="Arial"/>
          <w:b/>
          <w:lang w:eastAsia="ja-JP"/>
        </w:rPr>
        <w:t>2</w:t>
      </w:r>
      <w:r w:rsidRPr="007E0A84">
        <w:rPr>
          <w:rFonts w:ascii="Arial" w:hAnsi="Arial" w:cs="Arial"/>
          <w:b/>
          <w:lang w:eastAsia="ja-JP"/>
        </w:rPr>
        <w:tab/>
        <w:t>Normative references</w:t>
      </w:r>
    </w:p>
    <w:p w:rsidR="007E0A84" w:rsidRPr="007E0A84" w:rsidRDefault="007E0A84" w:rsidP="007E0A84">
      <w:pPr>
        <w:jc w:val="both"/>
        <w:rPr>
          <w:rFonts w:ascii="Arial" w:eastAsia="Calibri" w:hAnsi="Arial" w:cs="Arial"/>
          <w:sz w:val="20"/>
          <w:szCs w:val="20"/>
        </w:rPr>
      </w:pPr>
    </w:p>
    <w:p w:rsidR="007E0A84" w:rsidRPr="007E0A84" w:rsidRDefault="007E0A84" w:rsidP="007E0A84">
      <w:pPr>
        <w:keepNext/>
        <w:jc w:val="both"/>
        <w:rPr>
          <w:rFonts w:ascii="Arial" w:hAnsi="Arial" w:cs="Arial"/>
          <w:sz w:val="20"/>
          <w:szCs w:val="20"/>
        </w:rPr>
      </w:pPr>
      <w:r w:rsidRPr="007E0A84">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E0A84" w:rsidRPr="007E0A84" w:rsidRDefault="007E0A84" w:rsidP="007E0A84">
      <w:pPr>
        <w:jc w:val="both"/>
        <w:rPr>
          <w:rFonts w:ascii="Arial" w:eastAsia="Calibri" w:hAnsi="Arial" w:cs="Arial"/>
          <w:sz w:val="20"/>
          <w:szCs w:val="20"/>
        </w:rPr>
      </w:pPr>
    </w:p>
    <w:p w:rsidR="007E0A84" w:rsidRPr="007E0A84" w:rsidRDefault="007E0A84" w:rsidP="007E0A84">
      <w:pPr>
        <w:jc w:val="both"/>
        <w:rPr>
          <w:rFonts w:ascii="Arial" w:hAnsi="Arial" w:cs="Arial"/>
          <w:bCs/>
          <w:sz w:val="20"/>
          <w:szCs w:val="20"/>
        </w:rPr>
      </w:pPr>
      <w:r w:rsidRPr="007E0A84">
        <w:rPr>
          <w:rFonts w:ascii="Arial" w:hAnsi="Arial" w:cs="Arial"/>
          <w:bCs/>
          <w:sz w:val="20"/>
          <w:szCs w:val="20"/>
        </w:rPr>
        <w:t xml:space="preserve">ISO 19600, </w:t>
      </w:r>
      <w:r w:rsidRPr="007E0A84">
        <w:rPr>
          <w:rFonts w:ascii="Arial" w:hAnsi="Arial" w:cs="Arial"/>
          <w:bCs/>
          <w:i/>
          <w:sz w:val="20"/>
          <w:szCs w:val="20"/>
        </w:rPr>
        <w:t>Compliance management systems -- Guidelines</w:t>
      </w:r>
    </w:p>
    <w:p w:rsidR="007E0A84" w:rsidRPr="007E0A84" w:rsidRDefault="007E0A84" w:rsidP="007E0A84">
      <w:pPr>
        <w:jc w:val="both"/>
        <w:rPr>
          <w:rFonts w:ascii="Arial" w:eastAsia="Calibri" w:hAnsi="Arial" w:cs="Arial"/>
          <w:i/>
          <w:sz w:val="20"/>
          <w:szCs w:val="20"/>
        </w:rPr>
      </w:pPr>
    </w:p>
    <w:p w:rsidR="007E0A84" w:rsidRPr="007E0A84" w:rsidRDefault="007E0A84" w:rsidP="007E0A84">
      <w:pPr>
        <w:tabs>
          <w:tab w:val="left" w:pos="-2700"/>
        </w:tabs>
        <w:jc w:val="both"/>
        <w:rPr>
          <w:rFonts w:ascii="Arial" w:hAnsi="Arial" w:cs="Arial"/>
          <w:b/>
          <w:lang w:eastAsia="ja-JP"/>
        </w:rPr>
      </w:pPr>
      <w:r w:rsidRPr="007E0A84">
        <w:rPr>
          <w:rFonts w:ascii="Arial" w:hAnsi="Arial" w:cs="Arial"/>
          <w:b/>
          <w:lang w:eastAsia="ja-JP"/>
        </w:rPr>
        <w:t>3</w:t>
      </w:r>
      <w:r w:rsidRPr="007E0A84">
        <w:rPr>
          <w:rFonts w:ascii="Arial" w:hAnsi="Arial" w:cs="Arial"/>
          <w:b/>
          <w:lang w:eastAsia="ja-JP"/>
        </w:rPr>
        <w:tab/>
        <w:t>Terms and definitions</w:t>
      </w:r>
    </w:p>
    <w:p w:rsidR="007E0A84" w:rsidRPr="007E0A84" w:rsidRDefault="007E0A84" w:rsidP="007E0A84">
      <w:pPr>
        <w:pStyle w:val="ListParagraph"/>
        <w:tabs>
          <w:tab w:val="left" w:pos="-2700"/>
        </w:tabs>
        <w:ind w:left="360"/>
        <w:jc w:val="both"/>
        <w:rPr>
          <w:rFonts w:ascii="Arial" w:hAnsi="Arial" w:cs="Arial"/>
          <w:b/>
          <w:sz w:val="20"/>
          <w:szCs w:val="20"/>
          <w:lang w:eastAsia="ja-JP"/>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For the purposes of this document, the following terms and definitions apply.</w:t>
      </w:r>
    </w:p>
    <w:p w:rsidR="007E0A84" w:rsidRPr="007E0A84" w:rsidRDefault="007E0A84" w:rsidP="007E0A84">
      <w:pPr>
        <w:tabs>
          <w:tab w:val="left" w:pos="-2700"/>
        </w:tabs>
        <w:jc w:val="both"/>
        <w:rPr>
          <w:rFonts w:ascii="Arial" w:hAnsi="Arial" w:cs="Arial"/>
          <w:sz w:val="20"/>
          <w:szCs w:val="20"/>
          <w:lang w:eastAsia="ja-JP"/>
        </w:rPr>
      </w:pPr>
      <w:r w:rsidRPr="007E0A84">
        <w:rPr>
          <w:rFonts w:ascii="Arial" w:hAnsi="Arial" w:cs="Arial"/>
          <w:b/>
          <w:sz w:val="20"/>
          <w:szCs w:val="20"/>
          <w:lang w:eastAsia="ja-JP"/>
        </w:rPr>
        <w:tab/>
      </w:r>
    </w:p>
    <w:p w:rsidR="007E0A84" w:rsidRPr="007E0A84" w:rsidRDefault="007E0A84" w:rsidP="007E0A84">
      <w:pPr>
        <w:jc w:val="both"/>
        <w:rPr>
          <w:rFonts w:ascii="Arial" w:hAnsi="Arial" w:cs="Arial"/>
          <w:b/>
          <w:spacing w:val="50"/>
          <w:sz w:val="20"/>
          <w:szCs w:val="20"/>
        </w:rPr>
      </w:pPr>
      <w:r w:rsidRPr="007E0A84">
        <w:rPr>
          <w:rFonts w:ascii="Arial" w:hAnsi="Arial" w:cs="Arial"/>
          <w:b/>
          <w:spacing w:val="-1"/>
          <w:sz w:val="20"/>
          <w:szCs w:val="20"/>
        </w:rPr>
        <w:t>3.</w:t>
      </w:r>
      <w:r w:rsidRPr="007E0A84">
        <w:rPr>
          <w:rFonts w:ascii="Arial" w:hAnsi="Arial" w:cs="Arial"/>
          <w:b/>
          <w:sz w:val="20"/>
          <w:szCs w:val="20"/>
        </w:rPr>
        <w:t xml:space="preserve">1    </w:t>
      </w:r>
      <w:r w:rsidRPr="007E0A84">
        <w:rPr>
          <w:rFonts w:ascii="Arial" w:hAnsi="Arial" w:cs="Arial"/>
          <w:b/>
          <w:spacing w:val="50"/>
          <w:sz w:val="20"/>
          <w:szCs w:val="20"/>
        </w:rPr>
        <w:t xml:space="preserve"> </w:t>
      </w: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c</w:t>
      </w:r>
      <w:r w:rsidRPr="007E0A84">
        <w:rPr>
          <w:rFonts w:ascii="Arial" w:hAnsi="Arial" w:cs="Arial"/>
          <w:b/>
          <w:spacing w:val="-1"/>
          <w:w w:val="122"/>
          <w:sz w:val="20"/>
          <w:szCs w:val="20"/>
        </w:rPr>
        <w:t>o</w:t>
      </w:r>
      <w:r w:rsidRPr="007E0A84">
        <w:rPr>
          <w:rFonts w:ascii="Arial" w:hAnsi="Arial" w:cs="Arial"/>
          <w:b/>
          <w:spacing w:val="-1"/>
          <w:w w:val="106"/>
          <w:sz w:val="20"/>
          <w:szCs w:val="20"/>
        </w:rPr>
        <w:t>m</w:t>
      </w:r>
      <w:r w:rsidRPr="007E0A84">
        <w:rPr>
          <w:rFonts w:ascii="Arial" w:hAnsi="Arial" w:cs="Arial"/>
          <w:b/>
          <w:spacing w:val="-1"/>
          <w:w w:val="109"/>
          <w:sz w:val="20"/>
          <w:szCs w:val="20"/>
        </w:rPr>
        <w:t>p</w:t>
      </w:r>
      <w:r w:rsidRPr="007E0A84">
        <w:rPr>
          <w:rFonts w:ascii="Arial" w:hAnsi="Arial" w:cs="Arial"/>
          <w:b/>
          <w:spacing w:val="-1"/>
          <w:sz w:val="20"/>
          <w:szCs w:val="20"/>
        </w:rPr>
        <w:t>li</w:t>
      </w:r>
      <w:r w:rsidRPr="007E0A84">
        <w:rPr>
          <w:rFonts w:ascii="Arial" w:hAnsi="Arial" w:cs="Arial"/>
          <w:b/>
          <w:spacing w:val="-1"/>
          <w:w w:val="111"/>
          <w:sz w:val="20"/>
          <w:szCs w:val="20"/>
        </w:rPr>
        <w:t>a</w:t>
      </w:r>
      <w:r w:rsidRPr="007E0A84">
        <w:rPr>
          <w:rFonts w:ascii="Arial" w:hAnsi="Arial" w:cs="Arial"/>
          <w:b/>
          <w:spacing w:val="-1"/>
          <w:w w:val="109"/>
          <w:sz w:val="20"/>
          <w:szCs w:val="20"/>
        </w:rPr>
        <w:t>n</w:t>
      </w:r>
      <w:r w:rsidRPr="007E0A84">
        <w:rPr>
          <w:rFonts w:ascii="Arial" w:hAnsi="Arial" w:cs="Arial"/>
          <w:b/>
          <w:spacing w:val="-1"/>
          <w:sz w:val="20"/>
          <w:szCs w:val="20"/>
        </w:rPr>
        <w:t>c</w:t>
      </w:r>
      <w:r w:rsidRPr="007E0A84">
        <w:rPr>
          <w:rFonts w:ascii="Arial" w:hAnsi="Arial" w:cs="Arial"/>
          <w:b/>
          <w:w w:val="125"/>
          <w:sz w:val="20"/>
          <w:szCs w:val="20"/>
        </w:rPr>
        <w:t>e</w:t>
      </w: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is an outcome of an organization meeting its obligations, and is made sustainable by</w:t>
      </w:r>
      <w:ins w:id="1" w:author="kimiteia" w:date="2018-09-19T10:13:00Z">
        <w:r w:rsidRPr="007E0A84">
          <w:rPr>
            <w:rFonts w:ascii="Arial" w:hAnsi="Arial" w:cs="Arial"/>
            <w:sz w:val="20"/>
            <w:szCs w:val="20"/>
            <w:lang w:eastAsia="ja-JP"/>
          </w:rPr>
          <w:t xml:space="preserve"> </w:t>
        </w:r>
      </w:ins>
      <w:r w:rsidRPr="007E0A84">
        <w:rPr>
          <w:rFonts w:ascii="Arial" w:hAnsi="Arial" w:cs="Arial"/>
          <w:sz w:val="20"/>
          <w:szCs w:val="20"/>
          <w:lang w:eastAsia="ja-JP"/>
        </w:rPr>
        <w:t xml:space="preserve">embedding it in the culture of the organization and in the </w:t>
      </w:r>
      <w:proofErr w:type="spellStart"/>
      <w:r w:rsidRPr="007E0A84">
        <w:rPr>
          <w:rFonts w:ascii="Arial" w:hAnsi="Arial" w:cs="Arial"/>
          <w:sz w:val="20"/>
          <w:szCs w:val="20"/>
          <w:lang w:eastAsia="ja-JP"/>
        </w:rPr>
        <w:t>behaviour</w:t>
      </w:r>
      <w:proofErr w:type="spellEnd"/>
      <w:r w:rsidRPr="007E0A84">
        <w:rPr>
          <w:rFonts w:ascii="Arial" w:hAnsi="Arial" w:cs="Arial"/>
          <w:sz w:val="20"/>
          <w:szCs w:val="20"/>
          <w:lang w:eastAsia="ja-JP"/>
        </w:rPr>
        <w:t xml:space="preserve"> and attitude of people working for it. While maintaining its independence, it is preferable if compliance management is integrated with the organization’s financial, risk, quality, environmental and health and safety management processes and its operational requirements and procedures.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b/>
          <w:spacing w:val="50"/>
          <w:sz w:val="20"/>
          <w:szCs w:val="20"/>
        </w:rPr>
      </w:pPr>
      <w:r w:rsidRPr="007E0A84">
        <w:rPr>
          <w:rFonts w:ascii="Arial" w:hAnsi="Arial" w:cs="Arial"/>
          <w:b/>
          <w:spacing w:val="-1"/>
          <w:sz w:val="20"/>
          <w:szCs w:val="20"/>
        </w:rPr>
        <w:t>3.</w:t>
      </w:r>
      <w:r w:rsidRPr="007E0A84">
        <w:rPr>
          <w:rFonts w:ascii="Arial" w:hAnsi="Arial" w:cs="Arial"/>
          <w:b/>
          <w:sz w:val="20"/>
          <w:szCs w:val="20"/>
        </w:rPr>
        <w:t xml:space="preserve">2    </w:t>
      </w:r>
      <w:r w:rsidRPr="007E0A84">
        <w:rPr>
          <w:rFonts w:ascii="Arial" w:hAnsi="Arial" w:cs="Arial"/>
          <w:b/>
          <w:spacing w:val="50"/>
          <w:sz w:val="20"/>
          <w:szCs w:val="20"/>
        </w:rPr>
        <w:t xml:space="preserve"> </w:t>
      </w:r>
    </w:p>
    <w:p w:rsidR="007E0A84" w:rsidRPr="007E0A84" w:rsidRDefault="007E0A84" w:rsidP="007E0A84">
      <w:pPr>
        <w:jc w:val="both"/>
        <w:rPr>
          <w:rFonts w:ascii="Arial" w:hAnsi="Arial" w:cs="Arial"/>
          <w:sz w:val="20"/>
          <w:szCs w:val="20"/>
        </w:rPr>
      </w:pPr>
      <w:r w:rsidRPr="007E0A84">
        <w:rPr>
          <w:rFonts w:ascii="Arial" w:hAnsi="Arial" w:cs="Arial"/>
          <w:b/>
          <w:spacing w:val="-1"/>
          <w:w w:val="108"/>
          <w:sz w:val="20"/>
          <w:szCs w:val="20"/>
        </w:rPr>
        <w:t>complianc</w:t>
      </w:r>
      <w:r w:rsidRPr="007E0A84">
        <w:rPr>
          <w:rFonts w:ascii="Arial" w:hAnsi="Arial" w:cs="Arial"/>
          <w:b/>
          <w:w w:val="108"/>
          <w:sz w:val="20"/>
          <w:szCs w:val="20"/>
        </w:rPr>
        <w:t>e</w:t>
      </w:r>
      <w:r w:rsidRPr="007E0A84">
        <w:rPr>
          <w:rFonts w:ascii="Arial" w:hAnsi="Arial" w:cs="Arial"/>
          <w:b/>
          <w:spacing w:val="7"/>
          <w:w w:val="108"/>
          <w:sz w:val="20"/>
          <w:szCs w:val="20"/>
        </w:rPr>
        <w:t xml:space="preserve"> </w:t>
      </w:r>
      <w:r w:rsidRPr="007E0A84">
        <w:rPr>
          <w:rFonts w:ascii="Arial" w:hAnsi="Arial" w:cs="Arial"/>
          <w:b/>
          <w:spacing w:val="-1"/>
          <w:w w:val="116"/>
          <w:sz w:val="20"/>
          <w:szCs w:val="20"/>
        </w:rPr>
        <w:t>f</w:t>
      </w:r>
      <w:r w:rsidRPr="007E0A84">
        <w:rPr>
          <w:rFonts w:ascii="Arial" w:hAnsi="Arial" w:cs="Arial"/>
          <w:b/>
          <w:spacing w:val="-1"/>
          <w:w w:val="87"/>
          <w:sz w:val="20"/>
          <w:szCs w:val="20"/>
        </w:rPr>
        <w:t>r</w:t>
      </w:r>
      <w:r w:rsidRPr="007E0A84">
        <w:rPr>
          <w:rFonts w:ascii="Arial" w:hAnsi="Arial" w:cs="Arial"/>
          <w:b/>
          <w:spacing w:val="-1"/>
          <w:w w:val="111"/>
          <w:sz w:val="20"/>
          <w:szCs w:val="20"/>
        </w:rPr>
        <w:t>a</w:t>
      </w:r>
      <w:r w:rsidRPr="007E0A84">
        <w:rPr>
          <w:rFonts w:ascii="Arial" w:hAnsi="Arial" w:cs="Arial"/>
          <w:b/>
          <w:spacing w:val="-1"/>
          <w:w w:val="106"/>
          <w:sz w:val="20"/>
          <w:szCs w:val="20"/>
        </w:rPr>
        <w:t>m</w:t>
      </w:r>
      <w:r w:rsidRPr="007E0A84">
        <w:rPr>
          <w:rFonts w:ascii="Arial" w:hAnsi="Arial" w:cs="Arial"/>
          <w:b/>
          <w:spacing w:val="-1"/>
          <w:w w:val="125"/>
          <w:sz w:val="20"/>
          <w:szCs w:val="20"/>
        </w:rPr>
        <w:t>e</w:t>
      </w:r>
      <w:r w:rsidRPr="007E0A84">
        <w:rPr>
          <w:rFonts w:ascii="Arial" w:hAnsi="Arial" w:cs="Arial"/>
          <w:b/>
          <w:spacing w:val="-1"/>
          <w:w w:val="123"/>
          <w:sz w:val="20"/>
          <w:szCs w:val="20"/>
        </w:rPr>
        <w:t>w</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z w:val="20"/>
          <w:szCs w:val="20"/>
        </w:rPr>
        <w:t>k</w:t>
      </w: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series of activities across  a firm that, when implemented together, help to ensure compliance</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b/>
          <w:spacing w:val="50"/>
          <w:sz w:val="20"/>
          <w:szCs w:val="20"/>
        </w:rPr>
      </w:pPr>
      <w:r w:rsidRPr="007E0A84">
        <w:rPr>
          <w:rFonts w:ascii="Arial" w:hAnsi="Arial" w:cs="Arial"/>
          <w:b/>
          <w:spacing w:val="-1"/>
          <w:sz w:val="20"/>
          <w:szCs w:val="20"/>
        </w:rPr>
        <w:t>3.</w:t>
      </w:r>
      <w:r w:rsidRPr="007E0A84">
        <w:rPr>
          <w:rFonts w:ascii="Arial" w:hAnsi="Arial" w:cs="Arial"/>
          <w:b/>
          <w:sz w:val="20"/>
          <w:szCs w:val="20"/>
        </w:rPr>
        <w:t xml:space="preserve">3    </w:t>
      </w:r>
      <w:r w:rsidRPr="007E0A84">
        <w:rPr>
          <w:rFonts w:ascii="Arial" w:hAnsi="Arial" w:cs="Arial"/>
          <w:b/>
          <w:spacing w:val="50"/>
          <w:sz w:val="20"/>
          <w:szCs w:val="20"/>
        </w:rPr>
        <w:t xml:space="preserve"> </w:t>
      </w:r>
    </w:p>
    <w:p w:rsidR="007E0A84" w:rsidRPr="007E0A84" w:rsidRDefault="007E0A84" w:rsidP="007E0A84">
      <w:pPr>
        <w:jc w:val="both"/>
        <w:rPr>
          <w:rFonts w:ascii="Arial" w:hAnsi="Arial" w:cs="Arial"/>
          <w:sz w:val="20"/>
          <w:szCs w:val="20"/>
        </w:rPr>
      </w:pPr>
      <w:r w:rsidRPr="007E0A84">
        <w:rPr>
          <w:rFonts w:ascii="Arial" w:hAnsi="Arial" w:cs="Arial"/>
          <w:b/>
          <w:spacing w:val="-1"/>
          <w:w w:val="108"/>
          <w:sz w:val="20"/>
          <w:szCs w:val="20"/>
        </w:rPr>
        <w:t>complianc</w:t>
      </w:r>
      <w:r w:rsidRPr="007E0A84">
        <w:rPr>
          <w:rFonts w:ascii="Arial" w:hAnsi="Arial" w:cs="Arial"/>
          <w:b/>
          <w:w w:val="108"/>
          <w:sz w:val="20"/>
          <w:szCs w:val="20"/>
        </w:rPr>
        <w:t>e</w:t>
      </w:r>
      <w:r w:rsidRPr="007E0A84">
        <w:rPr>
          <w:rFonts w:ascii="Arial" w:hAnsi="Arial" w:cs="Arial"/>
          <w:b/>
          <w:spacing w:val="7"/>
          <w:w w:val="108"/>
          <w:sz w:val="20"/>
          <w:szCs w:val="20"/>
        </w:rPr>
        <w:t xml:space="preserve"> </w:t>
      </w:r>
      <w:r w:rsidRPr="007E0A84">
        <w:rPr>
          <w:rFonts w:ascii="Arial" w:hAnsi="Arial" w:cs="Arial"/>
          <w:b/>
          <w:spacing w:val="-1"/>
          <w:w w:val="106"/>
          <w:sz w:val="20"/>
          <w:szCs w:val="20"/>
        </w:rPr>
        <w:t>m</w:t>
      </w:r>
      <w:r w:rsidRPr="007E0A84">
        <w:rPr>
          <w:rFonts w:ascii="Arial" w:hAnsi="Arial" w:cs="Arial"/>
          <w:b/>
          <w:spacing w:val="-1"/>
          <w:w w:val="122"/>
          <w:sz w:val="20"/>
          <w:szCs w:val="20"/>
        </w:rPr>
        <w:t>o</w:t>
      </w:r>
      <w:r w:rsidRPr="007E0A84">
        <w:rPr>
          <w:rFonts w:ascii="Arial" w:hAnsi="Arial" w:cs="Arial"/>
          <w:b/>
          <w:spacing w:val="-1"/>
          <w:w w:val="109"/>
          <w:sz w:val="20"/>
          <w:szCs w:val="20"/>
        </w:rPr>
        <w:t>n</w:t>
      </w:r>
      <w:r w:rsidRPr="007E0A84">
        <w:rPr>
          <w:rFonts w:ascii="Arial" w:hAnsi="Arial" w:cs="Arial"/>
          <w:b/>
          <w:spacing w:val="-1"/>
          <w:sz w:val="20"/>
          <w:szCs w:val="20"/>
        </w:rPr>
        <w:t>i</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g</w:t>
      </w: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activity undertaken by a firm to obtain assurance that its systems of control are  operating adequately and are  managing compliance risks effectively</w:t>
      </w:r>
    </w:p>
    <w:p w:rsidR="007E0A84" w:rsidRPr="007E0A84" w:rsidRDefault="007E0A84" w:rsidP="007E0A84">
      <w:pPr>
        <w:jc w:val="both"/>
        <w:rPr>
          <w:rFonts w:ascii="Arial" w:hAnsi="Arial" w:cs="Arial"/>
          <w:b/>
          <w:spacing w:val="-1"/>
          <w:sz w:val="20"/>
          <w:szCs w:val="20"/>
        </w:rPr>
      </w:pPr>
    </w:p>
    <w:p w:rsidR="007E0A84" w:rsidRPr="007E0A84" w:rsidRDefault="007E0A84" w:rsidP="007E0A84">
      <w:pPr>
        <w:jc w:val="both"/>
        <w:rPr>
          <w:rFonts w:ascii="Arial" w:hAnsi="Arial" w:cs="Arial"/>
          <w:b/>
          <w:spacing w:val="50"/>
          <w:sz w:val="20"/>
          <w:szCs w:val="20"/>
        </w:rPr>
      </w:pPr>
      <w:r w:rsidRPr="007E0A84">
        <w:rPr>
          <w:rFonts w:ascii="Arial" w:hAnsi="Arial" w:cs="Arial"/>
          <w:b/>
          <w:spacing w:val="-1"/>
          <w:sz w:val="20"/>
          <w:szCs w:val="20"/>
        </w:rPr>
        <w:lastRenderedPageBreak/>
        <w:t>3.</w:t>
      </w:r>
      <w:r w:rsidRPr="007E0A84">
        <w:rPr>
          <w:rFonts w:ascii="Arial" w:hAnsi="Arial" w:cs="Arial"/>
          <w:b/>
          <w:sz w:val="20"/>
          <w:szCs w:val="20"/>
        </w:rPr>
        <w:t xml:space="preserve">4    </w:t>
      </w:r>
      <w:r w:rsidRPr="007E0A84">
        <w:rPr>
          <w:rFonts w:ascii="Arial" w:hAnsi="Arial" w:cs="Arial"/>
          <w:b/>
          <w:spacing w:val="50"/>
          <w:sz w:val="20"/>
          <w:szCs w:val="20"/>
        </w:rPr>
        <w:t xml:space="preserve"> </w:t>
      </w:r>
    </w:p>
    <w:p w:rsidR="007E0A84" w:rsidRPr="007E0A84" w:rsidRDefault="007E0A84" w:rsidP="007E0A84">
      <w:pPr>
        <w:jc w:val="both"/>
        <w:rPr>
          <w:rFonts w:ascii="Arial" w:hAnsi="Arial" w:cs="Arial"/>
          <w:sz w:val="20"/>
          <w:szCs w:val="20"/>
        </w:rPr>
      </w:pPr>
      <w:r w:rsidRPr="007E0A84">
        <w:rPr>
          <w:rFonts w:ascii="Arial" w:hAnsi="Arial" w:cs="Arial"/>
          <w:b/>
          <w:spacing w:val="-1"/>
          <w:w w:val="108"/>
          <w:sz w:val="20"/>
          <w:szCs w:val="20"/>
        </w:rPr>
        <w:t>complianc</w:t>
      </w:r>
      <w:r w:rsidRPr="007E0A84">
        <w:rPr>
          <w:rFonts w:ascii="Arial" w:hAnsi="Arial" w:cs="Arial"/>
          <w:b/>
          <w:w w:val="108"/>
          <w:sz w:val="20"/>
          <w:szCs w:val="20"/>
        </w:rPr>
        <w:t>e</w:t>
      </w:r>
      <w:r w:rsidRPr="007E0A84">
        <w:rPr>
          <w:rFonts w:ascii="Arial" w:hAnsi="Arial" w:cs="Arial"/>
          <w:b/>
          <w:spacing w:val="7"/>
          <w:w w:val="108"/>
          <w:sz w:val="20"/>
          <w:szCs w:val="20"/>
        </w:rPr>
        <w:t xml:space="preserve"> </w:t>
      </w:r>
      <w:r w:rsidRPr="007E0A84">
        <w:rPr>
          <w:rFonts w:ascii="Arial" w:hAnsi="Arial" w:cs="Arial"/>
          <w:b/>
          <w:spacing w:val="-1"/>
          <w:sz w:val="20"/>
          <w:szCs w:val="20"/>
        </w:rPr>
        <w:t>ris</w:t>
      </w:r>
      <w:r w:rsidRPr="007E0A84">
        <w:rPr>
          <w:rFonts w:ascii="Arial" w:hAnsi="Arial" w:cs="Arial"/>
          <w:b/>
          <w:sz w:val="20"/>
          <w:szCs w:val="20"/>
        </w:rPr>
        <w:t>k</w:t>
      </w: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 xml:space="preserve">potential for </w:t>
      </w:r>
      <w:ins w:id="2" w:author="kimiteia" w:date="2018-01-09T11:47:00Z">
        <w:r w:rsidRPr="007E0A84">
          <w:rPr>
            <w:rFonts w:ascii="Arial" w:hAnsi="Arial" w:cs="Arial"/>
            <w:sz w:val="20"/>
            <w:szCs w:val="20"/>
            <w:lang w:eastAsia="ja-JP"/>
          </w:rPr>
          <w:t xml:space="preserve"> </w:t>
        </w:r>
      </w:ins>
      <w:r w:rsidRPr="007E0A84">
        <w:rPr>
          <w:rFonts w:ascii="Arial" w:hAnsi="Arial" w:cs="Arial"/>
          <w:sz w:val="20"/>
          <w:szCs w:val="20"/>
          <w:lang w:eastAsia="ja-JP"/>
        </w:rPr>
        <w:t>legal or</w:t>
      </w:r>
      <w:ins w:id="3" w:author="kimiteia" w:date="2018-01-09T11:47:00Z">
        <w:r w:rsidRPr="007E0A84">
          <w:rPr>
            <w:rFonts w:ascii="Arial" w:hAnsi="Arial" w:cs="Arial"/>
            <w:sz w:val="20"/>
            <w:szCs w:val="20"/>
            <w:lang w:eastAsia="ja-JP"/>
          </w:rPr>
          <w:t xml:space="preserve"> </w:t>
        </w:r>
      </w:ins>
      <w:r w:rsidRPr="007E0A84">
        <w:rPr>
          <w:rFonts w:ascii="Arial" w:hAnsi="Arial" w:cs="Arial"/>
          <w:sz w:val="20"/>
          <w:szCs w:val="20"/>
          <w:lang w:eastAsia="ja-JP"/>
        </w:rPr>
        <w:t>regulatory sanctions, material financial loss, or loss to reputation a bank may suffer as a</w:t>
      </w:r>
      <w:ins w:id="4" w:author="kimiteia" w:date="2018-01-09T11:47:00Z">
        <w:r w:rsidRPr="007E0A84">
          <w:rPr>
            <w:rFonts w:ascii="Arial" w:hAnsi="Arial" w:cs="Arial"/>
            <w:sz w:val="20"/>
            <w:szCs w:val="20"/>
            <w:lang w:eastAsia="ja-JP"/>
          </w:rPr>
          <w:t xml:space="preserve"> </w:t>
        </w:r>
      </w:ins>
      <w:r w:rsidRPr="007E0A84">
        <w:rPr>
          <w:rFonts w:ascii="Arial" w:hAnsi="Arial" w:cs="Arial"/>
          <w:sz w:val="20"/>
          <w:szCs w:val="20"/>
          <w:lang w:eastAsia="ja-JP"/>
        </w:rPr>
        <w:t xml:space="preserve">result of its failure to comply with laws, regulations, rules, related self-regulatory </w:t>
      </w:r>
      <w:proofErr w:type="spellStart"/>
      <w:r w:rsidRPr="007E0A84">
        <w:rPr>
          <w:rFonts w:ascii="Arial" w:hAnsi="Arial" w:cs="Arial"/>
          <w:sz w:val="20"/>
          <w:szCs w:val="20"/>
          <w:lang w:eastAsia="ja-JP"/>
        </w:rPr>
        <w:t>organisation</w:t>
      </w:r>
      <w:proofErr w:type="spellEnd"/>
      <w:r w:rsidRPr="007E0A84">
        <w:rPr>
          <w:rFonts w:ascii="Arial" w:hAnsi="Arial" w:cs="Arial"/>
          <w:sz w:val="20"/>
          <w:szCs w:val="20"/>
          <w:lang w:eastAsia="ja-JP"/>
        </w:rPr>
        <w:t xml:space="preserve"> standards, and codes of conduct applicable to its banking activities (together, “</w:t>
      </w:r>
      <w:r w:rsidRPr="007E0A84">
        <w:rPr>
          <w:rFonts w:ascii="Arial" w:hAnsi="Arial" w:cs="Arial"/>
          <w:i/>
          <w:iCs/>
          <w:sz w:val="20"/>
          <w:szCs w:val="20"/>
          <w:lang w:eastAsia="ja-JP"/>
        </w:rPr>
        <w:t>compliance</w:t>
      </w:r>
      <w:r w:rsidRPr="007E0A84">
        <w:rPr>
          <w:rFonts w:ascii="Arial" w:hAnsi="Arial" w:cs="Arial"/>
          <w:sz w:val="20"/>
          <w:szCs w:val="20"/>
          <w:lang w:eastAsia="ja-JP"/>
        </w:rPr>
        <w:t xml:space="preserve"> </w:t>
      </w:r>
      <w:r w:rsidRPr="007E0A84">
        <w:rPr>
          <w:rFonts w:ascii="Arial" w:hAnsi="Arial" w:cs="Arial"/>
          <w:i/>
          <w:iCs/>
          <w:sz w:val="20"/>
          <w:szCs w:val="20"/>
          <w:lang w:eastAsia="ja-JP"/>
        </w:rPr>
        <w:t>laws, rules and standards</w:t>
      </w:r>
      <w:r w:rsidRPr="007E0A84">
        <w:rPr>
          <w:rFonts w:ascii="Arial" w:hAnsi="Arial" w:cs="Arial"/>
          <w:sz w:val="20"/>
          <w:szCs w:val="20"/>
          <w:lang w:eastAsia="ja-JP"/>
        </w:rPr>
        <w:t>”).</w:t>
      </w:r>
    </w:p>
    <w:p w:rsidR="007E0A84" w:rsidRPr="007E0A84" w:rsidRDefault="007E0A84" w:rsidP="007E0A84">
      <w:pPr>
        <w:ind w:right="-31"/>
        <w:jc w:val="both"/>
        <w:rPr>
          <w:rFonts w:ascii="Arial" w:hAnsi="Arial" w:cs="Arial"/>
          <w:sz w:val="20"/>
          <w:szCs w:val="20"/>
          <w:lang w:eastAsia="ja-JP"/>
        </w:rPr>
      </w:pPr>
    </w:p>
    <w:p w:rsidR="007E0A84" w:rsidRPr="007E0A84" w:rsidRDefault="007E0A84" w:rsidP="007E0A84">
      <w:pPr>
        <w:ind w:right="-31"/>
        <w:jc w:val="both"/>
        <w:rPr>
          <w:rFonts w:ascii="Arial" w:hAnsi="Arial" w:cs="Arial"/>
          <w:b/>
          <w:sz w:val="20"/>
          <w:szCs w:val="20"/>
          <w:lang w:eastAsia="ja-JP"/>
        </w:rPr>
      </w:pPr>
      <w:r w:rsidRPr="007E0A84">
        <w:rPr>
          <w:rFonts w:ascii="Arial" w:hAnsi="Arial" w:cs="Arial"/>
          <w:b/>
          <w:sz w:val="20"/>
          <w:szCs w:val="20"/>
          <w:lang w:eastAsia="ja-JP"/>
        </w:rPr>
        <w:t>3.5</w:t>
      </w:r>
    </w:p>
    <w:p w:rsidR="007E0A84" w:rsidRPr="007E0A84" w:rsidRDefault="007E0A84" w:rsidP="007E0A84">
      <w:pPr>
        <w:ind w:right="-31"/>
        <w:jc w:val="both"/>
        <w:rPr>
          <w:rFonts w:ascii="Arial" w:hAnsi="Arial" w:cs="Arial"/>
          <w:b/>
          <w:sz w:val="20"/>
          <w:szCs w:val="20"/>
          <w:lang w:eastAsia="ja-JP"/>
        </w:rPr>
      </w:pPr>
      <w:proofErr w:type="spellStart"/>
      <w:r w:rsidRPr="007E0A84">
        <w:rPr>
          <w:rFonts w:ascii="Arial" w:hAnsi="Arial" w:cs="Arial"/>
          <w:b/>
          <w:sz w:val="20"/>
          <w:szCs w:val="20"/>
          <w:lang w:eastAsia="ja-JP"/>
        </w:rPr>
        <w:t>commendary</w:t>
      </w:r>
      <w:proofErr w:type="spellEnd"/>
    </w:p>
    <w:p w:rsidR="007E0A84" w:rsidRPr="00CF59D7" w:rsidRDefault="007E0A84" w:rsidP="007E0A84">
      <w:pPr>
        <w:autoSpaceDE w:val="0"/>
        <w:autoSpaceDN w:val="0"/>
        <w:adjustRightInd w:val="0"/>
        <w:jc w:val="both"/>
        <w:rPr>
          <w:rFonts w:ascii="Arial" w:hAnsi="Arial" w:cs="Arial"/>
          <w:sz w:val="20"/>
          <w:szCs w:val="20"/>
        </w:rPr>
      </w:pPr>
      <w:r>
        <w:rPr>
          <w:rFonts w:ascii="Arial" w:hAnsi="Arial" w:cs="Arial"/>
          <w:sz w:val="20"/>
          <w:szCs w:val="20"/>
        </w:rPr>
        <w:t>c</w:t>
      </w:r>
      <w:r w:rsidRPr="007E0A84">
        <w:rPr>
          <w:rFonts w:ascii="Arial" w:hAnsi="Arial" w:cs="Arial"/>
          <w:sz w:val="20"/>
          <w:szCs w:val="20"/>
        </w:rPr>
        <w:t>ompliance laws, rules and standards generally cover matters such as observing</w:t>
      </w:r>
      <w:r>
        <w:rPr>
          <w:rFonts w:ascii="Arial" w:hAnsi="Arial" w:cs="Arial"/>
          <w:sz w:val="20"/>
          <w:szCs w:val="20"/>
        </w:rPr>
        <w:t xml:space="preserve"> </w:t>
      </w:r>
      <w:r w:rsidRPr="007E0A84">
        <w:rPr>
          <w:rFonts w:ascii="Arial" w:hAnsi="Arial" w:cs="Arial"/>
          <w:sz w:val="20"/>
          <w:szCs w:val="20"/>
        </w:rPr>
        <w:t>proper standards of market conduct, managing conflicts of interest, treating customers fairly,</w:t>
      </w:r>
      <w:r>
        <w:rPr>
          <w:rFonts w:ascii="Arial" w:hAnsi="Arial" w:cs="Arial"/>
          <w:sz w:val="20"/>
          <w:szCs w:val="20"/>
        </w:rPr>
        <w:t xml:space="preserve"> </w:t>
      </w:r>
      <w:r w:rsidRPr="007E0A84">
        <w:rPr>
          <w:rFonts w:ascii="Arial" w:hAnsi="Arial" w:cs="Arial"/>
          <w:sz w:val="20"/>
          <w:szCs w:val="20"/>
        </w:rPr>
        <w:t>and ensuring the suitability of customer advice. They typically include specific areas such as</w:t>
      </w:r>
      <w:r>
        <w:rPr>
          <w:rFonts w:ascii="Arial" w:hAnsi="Arial" w:cs="Arial"/>
          <w:sz w:val="20"/>
          <w:szCs w:val="20"/>
        </w:rPr>
        <w:t xml:space="preserve"> </w:t>
      </w:r>
      <w:r w:rsidRPr="007E0A84">
        <w:rPr>
          <w:rFonts w:ascii="Arial" w:hAnsi="Arial" w:cs="Arial"/>
          <w:sz w:val="20"/>
          <w:szCs w:val="20"/>
        </w:rPr>
        <w:t>the prevention of money laundering and terrorist financing, and may extend to tax laws that</w:t>
      </w:r>
      <w:r>
        <w:rPr>
          <w:rFonts w:ascii="Arial" w:hAnsi="Arial" w:cs="Arial"/>
          <w:sz w:val="20"/>
          <w:szCs w:val="20"/>
        </w:rPr>
        <w:t xml:space="preserve"> </w:t>
      </w:r>
      <w:r w:rsidRPr="007E0A84">
        <w:rPr>
          <w:rFonts w:ascii="Arial" w:hAnsi="Arial" w:cs="Arial"/>
          <w:sz w:val="20"/>
          <w:szCs w:val="20"/>
        </w:rPr>
        <w:t>are relevant to the structuring of banking products or customer advice</w:t>
      </w:r>
      <w:r w:rsidRPr="00CF59D7">
        <w:rPr>
          <w:rFonts w:ascii="Arial" w:hAnsi="Arial" w:cs="Arial"/>
          <w:color w:val="9BBB59" w:themeColor="accent3"/>
          <w:sz w:val="20"/>
          <w:szCs w:val="20"/>
        </w:rPr>
        <w:t>.</w:t>
      </w:r>
    </w:p>
    <w:p w:rsidR="007E0A84" w:rsidRPr="007E0A84" w:rsidRDefault="007E0A84" w:rsidP="007E0A84">
      <w:pPr>
        <w:jc w:val="both"/>
        <w:rPr>
          <w:rFonts w:ascii="Arial" w:hAnsi="Arial" w:cs="Arial"/>
          <w:b/>
          <w:spacing w:val="-1"/>
          <w:sz w:val="20"/>
          <w:szCs w:val="20"/>
        </w:rPr>
      </w:pPr>
    </w:p>
    <w:p w:rsidR="007E0A84" w:rsidRPr="007E0A84" w:rsidRDefault="007E0A84" w:rsidP="007E0A84">
      <w:pPr>
        <w:jc w:val="both"/>
        <w:rPr>
          <w:rFonts w:ascii="Arial" w:hAnsi="Arial" w:cs="Arial"/>
          <w:b/>
          <w:spacing w:val="50"/>
          <w:sz w:val="20"/>
          <w:szCs w:val="20"/>
        </w:rPr>
      </w:pPr>
      <w:r w:rsidRPr="007E0A84">
        <w:rPr>
          <w:rFonts w:ascii="Arial" w:hAnsi="Arial" w:cs="Arial"/>
          <w:b/>
          <w:spacing w:val="-1"/>
          <w:sz w:val="20"/>
          <w:szCs w:val="20"/>
        </w:rPr>
        <w:t>3.</w:t>
      </w:r>
      <w:r w:rsidRPr="007E0A84">
        <w:rPr>
          <w:rFonts w:ascii="Arial" w:hAnsi="Arial" w:cs="Arial"/>
          <w:b/>
          <w:sz w:val="20"/>
          <w:szCs w:val="20"/>
        </w:rPr>
        <w:t xml:space="preserve">5    </w:t>
      </w:r>
      <w:r w:rsidRPr="007E0A84">
        <w:rPr>
          <w:rFonts w:ascii="Arial" w:hAnsi="Arial" w:cs="Arial"/>
          <w:b/>
          <w:spacing w:val="50"/>
          <w:sz w:val="20"/>
          <w:szCs w:val="20"/>
        </w:rPr>
        <w:t xml:space="preserve"> </w:t>
      </w:r>
    </w:p>
    <w:p w:rsidR="007E0A84" w:rsidRPr="007E0A84" w:rsidRDefault="007E0A84" w:rsidP="007E0A84">
      <w:pPr>
        <w:jc w:val="both"/>
        <w:rPr>
          <w:rFonts w:ascii="Arial" w:hAnsi="Arial" w:cs="Arial"/>
          <w:sz w:val="20"/>
          <w:szCs w:val="20"/>
        </w:rPr>
      </w:pP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22"/>
          <w:sz w:val="20"/>
          <w:szCs w:val="20"/>
        </w:rPr>
        <w:t>g</w:t>
      </w:r>
      <w:r w:rsidRPr="007E0A84">
        <w:rPr>
          <w:rFonts w:ascii="Arial" w:hAnsi="Arial" w:cs="Arial"/>
          <w:b/>
          <w:spacing w:val="-1"/>
          <w:w w:val="109"/>
          <w:sz w:val="20"/>
          <w:szCs w:val="20"/>
        </w:rPr>
        <w:t>u</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w w:val="87"/>
          <w:sz w:val="20"/>
          <w:szCs w:val="20"/>
        </w:rPr>
        <w:t>r</w:t>
      </w: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rPr>
        <w:t xml:space="preserve"> </w:t>
      </w:r>
      <w:r w:rsidRPr="007E0A84">
        <w:rPr>
          <w:rFonts w:ascii="Arial" w:hAnsi="Arial" w:cs="Arial"/>
          <w:sz w:val="20"/>
          <w:szCs w:val="20"/>
          <w:lang w:eastAsia="ja-JP"/>
        </w:rPr>
        <w:t>authority or body responsible for the authorization, regulation and/or supervision of  any regulated activities, whether in Kenya  or overseas</w:t>
      </w:r>
    </w:p>
    <w:p w:rsidR="007E0A84" w:rsidRPr="007E0A84" w:rsidRDefault="007E0A84" w:rsidP="007E0A84">
      <w:pPr>
        <w:jc w:val="both"/>
        <w:rPr>
          <w:rFonts w:ascii="Arial" w:hAnsi="Arial" w:cs="Arial"/>
          <w:sz w:val="20"/>
          <w:szCs w:val="20"/>
        </w:rPr>
      </w:pPr>
    </w:p>
    <w:p w:rsidR="007E0A84" w:rsidRPr="007E0A84" w:rsidRDefault="007E0A84" w:rsidP="007E0A84">
      <w:pPr>
        <w:ind w:right="-31"/>
        <w:jc w:val="both"/>
        <w:rPr>
          <w:rFonts w:ascii="Arial" w:hAnsi="Arial" w:cs="Arial"/>
          <w:b/>
          <w:sz w:val="20"/>
          <w:szCs w:val="20"/>
          <w:lang w:eastAsia="ja-JP"/>
        </w:rPr>
      </w:pPr>
      <w:r w:rsidRPr="007E0A84">
        <w:rPr>
          <w:rFonts w:ascii="Arial" w:hAnsi="Arial" w:cs="Arial"/>
          <w:b/>
          <w:sz w:val="20"/>
          <w:szCs w:val="20"/>
        </w:rPr>
        <w:t>3</w:t>
      </w:r>
      <w:r w:rsidRPr="007E0A84">
        <w:rPr>
          <w:rFonts w:ascii="Arial" w:hAnsi="Arial" w:cs="Arial"/>
          <w:b/>
          <w:sz w:val="20"/>
          <w:szCs w:val="20"/>
          <w:lang w:eastAsia="ja-JP"/>
        </w:rPr>
        <w:t xml:space="preserve">.6 </w:t>
      </w:r>
    </w:p>
    <w:p w:rsidR="007E0A84" w:rsidRPr="007E0A84" w:rsidRDefault="007E0A84" w:rsidP="007E0A84">
      <w:pPr>
        <w:ind w:right="-31"/>
        <w:jc w:val="both"/>
        <w:rPr>
          <w:rFonts w:ascii="Arial" w:hAnsi="Arial" w:cs="Arial"/>
          <w:b/>
          <w:sz w:val="20"/>
          <w:szCs w:val="20"/>
          <w:lang w:eastAsia="ja-JP"/>
        </w:rPr>
      </w:pPr>
      <w:r w:rsidRPr="007E0A84">
        <w:rPr>
          <w:rFonts w:ascii="Arial" w:hAnsi="Arial" w:cs="Arial"/>
          <w:b/>
          <w:sz w:val="20"/>
          <w:szCs w:val="20"/>
          <w:lang w:eastAsia="ja-JP"/>
        </w:rPr>
        <w:t xml:space="preserve">governing body </w:t>
      </w: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person or group of people that governs an firm , sets directions and holds top management  to account</w:t>
      </w:r>
    </w:p>
    <w:p w:rsidR="007E0A84" w:rsidRPr="007E0A84" w:rsidRDefault="007E0A84" w:rsidP="007E0A84">
      <w:pPr>
        <w:tabs>
          <w:tab w:val="left" w:pos="-2700"/>
        </w:tabs>
        <w:jc w:val="both"/>
        <w:rPr>
          <w:rFonts w:ascii="Arial" w:hAnsi="Arial" w:cs="Arial"/>
          <w:sz w:val="20"/>
          <w:szCs w:val="20"/>
        </w:rPr>
      </w:pPr>
    </w:p>
    <w:p w:rsidR="007E0A84" w:rsidRPr="007E0A84" w:rsidRDefault="007E0A84" w:rsidP="007E0A84">
      <w:pPr>
        <w:tabs>
          <w:tab w:val="left" w:pos="-2700"/>
        </w:tabs>
        <w:jc w:val="both"/>
        <w:rPr>
          <w:rFonts w:ascii="Arial" w:hAnsi="Arial" w:cs="Arial"/>
        </w:rPr>
      </w:pPr>
      <w:r w:rsidRPr="007E0A84">
        <w:rPr>
          <w:rFonts w:ascii="Arial" w:hAnsi="Arial" w:cs="Arial"/>
          <w:b/>
          <w:spacing w:val="-1"/>
        </w:rPr>
        <w:t>4</w:t>
      </w:r>
      <w:r w:rsidRPr="007E0A84">
        <w:rPr>
          <w:rFonts w:ascii="Arial" w:hAnsi="Arial" w:cs="Arial"/>
          <w:b/>
          <w:spacing w:val="-1"/>
        </w:rPr>
        <w:tab/>
        <w:t>Guidin</w:t>
      </w:r>
      <w:r w:rsidRPr="007E0A84">
        <w:rPr>
          <w:rFonts w:ascii="Arial" w:hAnsi="Arial" w:cs="Arial"/>
          <w:b/>
        </w:rPr>
        <w:t>g</w:t>
      </w:r>
      <w:r w:rsidRPr="007E0A84">
        <w:rPr>
          <w:rFonts w:ascii="Arial" w:hAnsi="Arial" w:cs="Arial"/>
          <w:b/>
          <w:spacing w:val="66"/>
        </w:rPr>
        <w:t xml:space="preserve"> </w:t>
      </w:r>
      <w:r w:rsidRPr="007E0A84">
        <w:rPr>
          <w:rFonts w:ascii="Arial" w:hAnsi="Arial" w:cs="Arial"/>
          <w:b/>
          <w:spacing w:val="-1"/>
          <w:w w:val="109"/>
        </w:rPr>
        <w:t>p</w:t>
      </w:r>
      <w:r w:rsidRPr="007E0A84">
        <w:rPr>
          <w:rFonts w:ascii="Arial" w:hAnsi="Arial" w:cs="Arial"/>
          <w:b/>
          <w:spacing w:val="-1"/>
          <w:w w:val="87"/>
        </w:rPr>
        <w:t>r</w:t>
      </w:r>
      <w:r w:rsidRPr="007E0A84">
        <w:rPr>
          <w:rFonts w:ascii="Arial" w:hAnsi="Arial" w:cs="Arial"/>
          <w:b/>
          <w:spacing w:val="-1"/>
        </w:rPr>
        <w:t>i</w:t>
      </w:r>
      <w:r w:rsidRPr="007E0A84">
        <w:rPr>
          <w:rFonts w:ascii="Arial" w:hAnsi="Arial" w:cs="Arial"/>
          <w:b/>
          <w:spacing w:val="-1"/>
          <w:w w:val="109"/>
        </w:rPr>
        <w:t>n</w:t>
      </w:r>
      <w:r w:rsidRPr="007E0A84">
        <w:rPr>
          <w:rFonts w:ascii="Arial" w:hAnsi="Arial" w:cs="Arial"/>
          <w:b/>
          <w:spacing w:val="-1"/>
        </w:rPr>
        <w:t>ci</w:t>
      </w:r>
      <w:r w:rsidRPr="007E0A84">
        <w:rPr>
          <w:rFonts w:ascii="Arial" w:hAnsi="Arial" w:cs="Arial"/>
          <w:b/>
          <w:spacing w:val="-1"/>
          <w:w w:val="109"/>
        </w:rPr>
        <w:t>p</w:t>
      </w:r>
      <w:r w:rsidRPr="007E0A84">
        <w:rPr>
          <w:rFonts w:ascii="Arial" w:hAnsi="Arial" w:cs="Arial"/>
          <w:b/>
          <w:spacing w:val="-1"/>
        </w:rPr>
        <w:t>l</w:t>
      </w:r>
      <w:r w:rsidRPr="007E0A84">
        <w:rPr>
          <w:rFonts w:ascii="Arial" w:hAnsi="Arial" w:cs="Arial"/>
          <w:b/>
          <w:spacing w:val="-1"/>
          <w:w w:val="125"/>
        </w:rPr>
        <w:t>e</w:t>
      </w:r>
      <w:r w:rsidRPr="007E0A84">
        <w:rPr>
          <w:rFonts w:ascii="Arial" w:hAnsi="Arial" w:cs="Arial"/>
          <w:b/>
          <w:w w:val="114"/>
        </w:rPr>
        <w:t>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2"/>
          <w:szCs w:val="22"/>
        </w:rPr>
      </w:pPr>
      <w:r w:rsidRPr="007E0A84">
        <w:rPr>
          <w:rFonts w:ascii="Arial" w:hAnsi="Arial" w:cs="Arial"/>
          <w:b/>
          <w:spacing w:val="-1"/>
          <w:sz w:val="22"/>
          <w:szCs w:val="22"/>
        </w:rPr>
        <w:t>4.</w:t>
      </w:r>
      <w:r w:rsidRPr="007E0A84">
        <w:rPr>
          <w:rFonts w:ascii="Arial" w:hAnsi="Arial" w:cs="Arial"/>
          <w:b/>
          <w:sz w:val="22"/>
          <w:szCs w:val="22"/>
        </w:rPr>
        <w:t xml:space="preserve">1    </w:t>
      </w:r>
      <w:r w:rsidRPr="007E0A84">
        <w:rPr>
          <w:rFonts w:ascii="Arial" w:hAnsi="Arial" w:cs="Arial"/>
          <w:b/>
          <w:spacing w:val="50"/>
          <w:sz w:val="22"/>
          <w:szCs w:val="22"/>
        </w:rPr>
        <w:t xml:space="preserve"> </w:t>
      </w:r>
      <w:r w:rsidRPr="007E0A84">
        <w:rPr>
          <w:rFonts w:ascii="Arial" w:hAnsi="Arial" w:cs="Arial"/>
          <w:b/>
          <w:spacing w:val="-1"/>
          <w:w w:val="84"/>
          <w:sz w:val="22"/>
          <w:szCs w:val="22"/>
        </w:rPr>
        <w:t>C</w:t>
      </w:r>
      <w:r w:rsidRPr="007E0A84">
        <w:rPr>
          <w:rFonts w:ascii="Arial" w:hAnsi="Arial" w:cs="Arial"/>
          <w:b/>
          <w:spacing w:val="-1"/>
          <w:w w:val="122"/>
          <w:sz w:val="22"/>
          <w:szCs w:val="22"/>
        </w:rPr>
        <w:t>o</w:t>
      </w:r>
      <w:r w:rsidRPr="007E0A84">
        <w:rPr>
          <w:rFonts w:ascii="Arial" w:hAnsi="Arial" w:cs="Arial"/>
          <w:b/>
          <w:spacing w:val="-1"/>
          <w:w w:val="106"/>
          <w:sz w:val="22"/>
          <w:szCs w:val="22"/>
        </w:rPr>
        <w:t>m</w:t>
      </w:r>
      <w:r w:rsidRPr="007E0A84">
        <w:rPr>
          <w:rFonts w:ascii="Arial" w:hAnsi="Arial" w:cs="Arial"/>
          <w:b/>
          <w:spacing w:val="-1"/>
          <w:w w:val="109"/>
          <w:sz w:val="22"/>
          <w:szCs w:val="22"/>
        </w:rPr>
        <w:t>p</w:t>
      </w:r>
      <w:r w:rsidRPr="007E0A84">
        <w:rPr>
          <w:rFonts w:ascii="Arial" w:hAnsi="Arial" w:cs="Arial"/>
          <w:b/>
          <w:spacing w:val="-1"/>
          <w:sz w:val="22"/>
          <w:szCs w:val="22"/>
        </w:rPr>
        <w:t>li</w:t>
      </w:r>
      <w:r w:rsidRPr="007E0A84">
        <w:rPr>
          <w:rFonts w:ascii="Arial" w:hAnsi="Arial" w:cs="Arial"/>
          <w:b/>
          <w:spacing w:val="-1"/>
          <w:w w:val="111"/>
          <w:sz w:val="22"/>
          <w:szCs w:val="22"/>
        </w:rPr>
        <w:t>a</w:t>
      </w:r>
      <w:r w:rsidRPr="007E0A84">
        <w:rPr>
          <w:rFonts w:ascii="Arial" w:hAnsi="Arial" w:cs="Arial"/>
          <w:b/>
          <w:spacing w:val="-1"/>
          <w:w w:val="109"/>
          <w:sz w:val="22"/>
          <w:szCs w:val="22"/>
        </w:rPr>
        <w:t>n</w:t>
      </w:r>
      <w:r w:rsidRPr="007E0A84">
        <w:rPr>
          <w:rFonts w:ascii="Arial" w:hAnsi="Arial" w:cs="Arial"/>
          <w:b/>
          <w:spacing w:val="-1"/>
          <w:sz w:val="22"/>
          <w:szCs w:val="22"/>
        </w:rPr>
        <w:t>c</w:t>
      </w:r>
      <w:r w:rsidRPr="007E0A84">
        <w:rPr>
          <w:rFonts w:ascii="Arial" w:hAnsi="Arial" w:cs="Arial"/>
          <w:b/>
          <w:w w:val="125"/>
          <w:sz w:val="22"/>
          <w:szCs w:val="22"/>
        </w:rPr>
        <w:t>e</w:t>
      </w:r>
      <w:r w:rsidRPr="007E0A84">
        <w:rPr>
          <w:rFonts w:ascii="Arial" w:hAnsi="Arial" w:cs="Arial"/>
          <w:b/>
          <w:spacing w:val="2"/>
          <w:sz w:val="22"/>
          <w:szCs w:val="22"/>
        </w:rPr>
        <w:t xml:space="preserve"> </w:t>
      </w:r>
      <w:r w:rsidRPr="007E0A84">
        <w:rPr>
          <w:rFonts w:ascii="Arial" w:hAnsi="Arial" w:cs="Arial"/>
          <w:b/>
          <w:spacing w:val="-1"/>
          <w:sz w:val="22"/>
          <w:szCs w:val="22"/>
        </w:rPr>
        <w:t>c</w:t>
      </w:r>
      <w:r w:rsidRPr="007E0A84">
        <w:rPr>
          <w:rFonts w:ascii="Arial" w:hAnsi="Arial" w:cs="Arial"/>
          <w:b/>
          <w:spacing w:val="-1"/>
          <w:w w:val="109"/>
          <w:sz w:val="22"/>
          <w:szCs w:val="22"/>
        </w:rPr>
        <w:t>u</w:t>
      </w:r>
      <w:r w:rsidRPr="007E0A84">
        <w:rPr>
          <w:rFonts w:ascii="Arial" w:hAnsi="Arial" w:cs="Arial"/>
          <w:b/>
          <w:spacing w:val="-1"/>
          <w:sz w:val="22"/>
          <w:szCs w:val="22"/>
        </w:rPr>
        <w:t>l</w:t>
      </w:r>
      <w:r w:rsidRPr="007E0A84">
        <w:rPr>
          <w:rFonts w:ascii="Arial" w:hAnsi="Arial" w:cs="Arial"/>
          <w:b/>
          <w:spacing w:val="-1"/>
          <w:w w:val="116"/>
          <w:sz w:val="22"/>
          <w:szCs w:val="22"/>
        </w:rPr>
        <w:t>t</w:t>
      </w:r>
      <w:r w:rsidRPr="007E0A84">
        <w:rPr>
          <w:rFonts w:ascii="Arial" w:hAnsi="Arial" w:cs="Arial"/>
          <w:b/>
          <w:spacing w:val="-1"/>
          <w:w w:val="109"/>
          <w:sz w:val="22"/>
          <w:szCs w:val="22"/>
        </w:rPr>
        <w:t>u</w:t>
      </w:r>
      <w:r w:rsidRPr="007E0A84">
        <w:rPr>
          <w:rFonts w:ascii="Arial" w:hAnsi="Arial" w:cs="Arial"/>
          <w:b/>
          <w:spacing w:val="-5"/>
          <w:w w:val="87"/>
          <w:sz w:val="22"/>
          <w:szCs w:val="22"/>
        </w:rPr>
        <w:t>r</w:t>
      </w:r>
      <w:r w:rsidRPr="007E0A84">
        <w:rPr>
          <w:rFonts w:ascii="Arial" w:hAnsi="Arial" w:cs="Arial"/>
          <w:b/>
          <w:w w:val="125"/>
          <w:sz w:val="22"/>
          <w:szCs w:val="22"/>
        </w:rPr>
        <w:t>e</w:t>
      </w:r>
    </w:p>
    <w:p w:rsidR="007E0A84" w:rsidRPr="007E0A84" w:rsidRDefault="007E0A84" w:rsidP="007E0A84">
      <w:pPr>
        <w:ind w:right="-31"/>
        <w:jc w:val="both"/>
        <w:rPr>
          <w:rFonts w:ascii="Arial" w:hAnsi="Arial" w:cs="Arial"/>
          <w:sz w:val="20"/>
          <w:szCs w:val="20"/>
          <w:lang w:eastAsia="ja-JP"/>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 xml:space="preserve">The firm’s governing body, through policies, example and appropriate training, shall articulate a set of core  values which underpin the firm’s relationships with its clients (including customers), counterparties, regulatory authorities, industry and markets, and define the </w:t>
      </w:r>
      <w:proofErr w:type="spellStart"/>
      <w:r w:rsidRPr="007E0A84">
        <w:rPr>
          <w:rFonts w:ascii="Arial" w:hAnsi="Arial" w:cs="Arial"/>
          <w:sz w:val="20"/>
          <w:szCs w:val="20"/>
          <w:lang w:eastAsia="ja-JP"/>
        </w:rPr>
        <w:t>behaviours</w:t>
      </w:r>
      <w:proofErr w:type="spellEnd"/>
      <w:r w:rsidRPr="007E0A84">
        <w:rPr>
          <w:rFonts w:ascii="Arial" w:hAnsi="Arial" w:cs="Arial"/>
          <w:sz w:val="20"/>
          <w:szCs w:val="20"/>
          <w:lang w:eastAsia="ja-JP"/>
        </w:rPr>
        <w:t xml:space="preserve"> expected of its staff, thereby establishing a compliance culture which promotes integrity in all aspects of the firm’s business. A values-led compliance culture shall be evident in the actions, decision-making and communications of the firm, its management and its staff.</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2"/>
          <w:szCs w:val="22"/>
        </w:rPr>
      </w:pPr>
      <w:r w:rsidRPr="007E0A84">
        <w:rPr>
          <w:rFonts w:ascii="Arial" w:hAnsi="Arial" w:cs="Arial"/>
          <w:b/>
          <w:spacing w:val="-1"/>
          <w:sz w:val="22"/>
          <w:szCs w:val="22"/>
        </w:rPr>
        <w:t>4.</w:t>
      </w:r>
      <w:r w:rsidRPr="007E0A84">
        <w:rPr>
          <w:rFonts w:ascii="Arial" w:hAnsi="Arial" w:cs="Arial"/>
          <w:b/>
          <w:sz w:val="22"/>
          <w:szCs w:val="22"/>
        </w:rPr>
        <w:t xml:space="preserve">2    </w:t>
      </w:r>
      <w:r w:rsidRPr="007E0A84">
        <w:rPr>
          <w:rFonts w:ascii="Arial" w:hAnsi="Arial" w:cs="Arial"/>
          <w:b/>
          <w:spacing w:val="50"/>
          <w:sz w:val="22"/>
          <w:szCs w:val="22"/>
        </w:rPr>
        <w:t xml:space="preserve"> </w:t>
      </w:r>
      <w:r w:rsidRPr="007E0A84">
        <w:rPr>
          <w:rFonts w:ascii="Arial" w:hAnsi="Arial" w:cs="Arial"/>
          <w:b/>
          <w:spacing w:val="-25"/>
          <w:w w:val="83"/>
          <w:sz w:val="22"/>
          <w:szCs w:val="22"/>
        </w:rPr>
        <w:t>T</w:t>
      </w:r>
      <w:r w:rsidRPr="007E0A84">
        <w:rPr>
          <w:rFonts w:ascii="Arial" w:hAnsi="Arial" w:cs="Arial"/>
          <w:b/>
          <w:spacing w:val="-1"/>
          <w:w w:val="87"/>
          <w:sz w:val="22"/>
          <w:szCs w:val="22"/>
        </w:rPr>
        <w:t>r</w:t>
      </w:r>
      <w:r w:rsidRPr="007E0A84">
        <w:rPr>
          <w:rFonts w:ascii="Arial" w:hAnsi="Arial" w:cs="Arial"/>
          <w:b/>
          <w:spacing w:val="-1"/>
          <w:w w:val="111"/>
          <w:sz w:val="22"/>
          <w:szCs w:val="22"/>
        </w:rPr>
        <w:t>a</w:t>
      </w:r>
      <w:r w:rsidRPr="007E0A84">
        <w:rPr>
          <w:rFonts w:ascii="Arial" w:hAnsi="Arial" w:cs="Arial"/>
          <w:b/>
          <w:spacing w:val="-1"/>
          <w:w w:val="109"/>
          <w:sz w:val="22"/>
          <w:szCs w:val="22"/>
        </w:rPr>
        <w:t>n</w:t>
      </w:r>
      <w:r w:rsidRPr="007E0A84">
        <w:rPr>
          <w:rFonts w:ascii="Arial" w:hAnsi="Arial" w:cs="Arial"/>
          <w:b/>
          <w:spacing w:val="-1"/>
          <w:w w:val="114"/>
          <w:sz w:val="22"/>
          <w:szCs w:val="22"/>
        </w:rPr>
        <w:t>s</w:t>
      </w:r>
      <w:r w:rsidRPr="007E0A84">
        <w:rPr>
          <w:rFonts w:ascii="Arial" w:hAnsi="Arial" w:cs="Arial"/>
          <w:b/>
          <w:spacing w:val="-1"/>
          <w:w w:val="109"/>
          <w:sz w:val="22"/>
          <w:szCs w:val="22"/>
        </w:rPr>
        <w:t>p</w:t>
      </w:r>
      <w:r w:rsidRPr="007E0A84">
        <w:rPr>
          <w:rFonts w:ascii="Arial" w:hAnsi="Arial" w:cs="Arial"/>
          <w:b/>
          <w:spacing w:val="-1"/>
          <w:w w:val="111"/>
          <w:sz w:val="22"/>
          <w:szCs w:val="22"/>
        </w:rPr>
        <w:t>a</w:t>
      </w:r>
      <w:r w:rsidRPr="007E0A84">
        <w:rPr>
          <w:rFonts w:ascii="Arial" w:hAnsi="Arial" w:cs="Arial"/>
          <w:b/>
          <w:spacing w:val="-5"/>
          <w:w w:val="87"/>
          <w:sz w:val="22"/>
          <w:szCs w:val="22"/>
        </w:rPr>
        <w:t>r</w:t>
      </w:r>
      <w:r w:rsidRPr="007E0A84">
        <w:rPr>
          <w:rFonts w:ascii="Arial" w:hAnsi="Arial" w:cs="Arial"/>
          <w:b/>
          <w:spacing w:val="-1"/>
          <w:w w:val="125"/>
          <w:sz w:val="22"/>
          <w:szCs w:val="22"/>
        </w:rPr>
        <w:t>e</w:t>
      </w:r>
      <w:r w:rsidRPr="007E0A84">
        <w:rPr>
          <w:rFonts w:ascii="Arial" w:hAnsi="Arial" w:cs="Arial"/>
          <w:b/>
          <w:spacing w:val="-1"/>
          <w:w w:val="109"/>
          <w:sz w:val="22"/>
          <w:szCs w:val="22"/>
        </w:rPr>
        <w:t>n</w:t>
      </w:r>
      <w:r w:rsidRPr="007E0A84">
        <w:rPr>
          <w:rFonts w:ascii="Arial" w:hAnsi="Arial" w:cs="Arial"/>
          <w:b/>
          <w:spacing w:val="-1"/>
          <w:sz w:val="22"/>
          <w:szCs w:val="22"/>
        </w:rPr>
        <w:t>c</w:t>
      </w:r>
      <w:r w:rsidRPr="007E0A84">
        <w:rPr>
          <w:rFonts w:ascii="Arial" w:hAnsi="Arial" w:cs="Arial"/>
          <w:b/>
          <w:w w:val="111"/>
          <w:sz w:val="22"/>
          <w:szCs w:val="22"/>
        </w:rPr>
        <w:t>y</w:t>
      </w:r>
      <w:r w:rsidRPr="007E0A84">
        <w:rPr>
          <w:rFonts w:ascii="Arial" w:hAnsi="Arial" w:cs="Arial"/>
          <w:b/>
          <w:spacing w:val="2"/>
          <w:sz w:val="22"/>
          <w:szCs w:val="22"/>
        </w:rPr>
        <w:t xml:space="preserve"> </w:t>
      </w:r>
      <w:r w:rsidRPr="007E0A84">
        <w:rPr>
          <w:rFonts w:ascii="Arial" w:hAnsi="Arial" w:cs="Arial"/>
          <w:b/>
          <w:spacing w:val="-1"/>
          <w:sz w:val="22"/>
          <w:szCs w:val="22"/>
        </w:rPr>
        <w:t>i</w:t>
      </w:r>
      <w:r w:rsidRPr="007E0A84">
        <w:rPr>
          <w:rFonts w:ascii="Arial" w:hAnsi="Arial" w:cs="Arial"/>
          <w:b/>
          <w:sz w:val="22"/>
          <w:szCs w:val="22"/>
        </w:rPr>
        <w:t>n</w:t>
      </w:r>
      <w:r w:rsidRPr="007E0A84">
        <w:rPr>
          <w:rFonts w:ascii="Arial" w:hAnsi="Arial" w:cs="Arial"/>
          <w:b/>
          <w:spacing w:val="15"/>
          <w:sz w:val="22"/>
          <w:szCs w:val="22"/>
        </w:rPr>
        <w:t xml:space="preserve"> </w:t>
      </w:r>
      <w:r w:rsidRPr="007E0A84">
        <w:rPr>
          <w:rFonts w:ascii="Arial" w:hAnsi="Arial" w:cs="Arial"/>
          <w:b/>
          <w:spacing w:val="-1"/>
          <w:w w:val="112"/>
          <w:sz w:val="22"/>
          <w:szCs w:val="22"/>
        </w:rPr>
        <w:t>dealing</w:t>
      </w:r>
      <w:r w:rsidRPr="007E0A84">
        <w:rPr>
          <w:rFonts w:ascii="Arial" w:hAnsi="Arial" w:cs="Arial"/>
          <w:b/>
          <w:w w:val="112"/>
          <w:sz w:val="22"/>
          <w:szCs w:val="22"/>
        </w:rPr>
        <w:t>s</w:t>
      </w:r>
      <w:r w:rsidRPr="007E0A84">
        <w:rPr>
          <w:rFonts w:ascii="Arial" w:hAnsi="Arial" w:cs="Arial"/>
          <w:b/>
          <w:spacing w:val="-2"/>
          <w:w w:val="112"/>
          <w:sz w:val="22"/>
          <w:szCs w:val="22"/>
        </w:rPr>
        <w:t xml:space="preserve"> </w:t>
      </w:r>
      <w:r w:rsidRPr="007E0A84">
        <w:rPr>
          <w:rFonts w:ascii="Arial" w:hAnsi="Arial" w:cs="Arial"/>
          <w:b/>
          <w:spacing w:val="-1"/>
          <w:sz w:val="22"/>
          <w:szCs w:val="22"/>
        </w:rPr>
        <w:t>wit</w:t>
      </w:r>
      <w:r w:rsidRPr="007E0A84">
        <w:rPr>
          <w:rFonts w:ascii="Arial" w:hAnsi="Arial" w:cs="Arial"/>
          <w:b/>
          <w:sz w:val="22"/>
          <w:szCs w:val="22"/>
        </w:rPr>
        <w:t xml:space="preserve">h </w:t>
      </w:r>
      <w:r w:rsidRPr="007E0A84">
        <w:rPr>
          <w:rFonts w:ascii="Arial" w:hAnsi="Arial" w:cs="Arial"/>
          <w:b/>
          <w:spacing w:val="-5"/>
          <w:w w:val="87"/>
          <w:sz w:val="22"/>
          <w:szCs w:val="22"/>
        </w:rPr>
        <w:t>r</w:t>
      </w:r>
      <w:r w:rsidRPr="007E0A84">
        <w:rPr>
          <w:rFonts w:ascii="Arial" w:hAnsi="Arial" w:cs="Arial"/>
          <w:b/>
          <w:spacing w:val="-1"/>
          <w:w w:val="125"/>
          <w:sz w:val="22"/>
          <w:szCs w:val="22"/>
        </w:rPr>
        <w:t>e</w:t>
      </w:r>
      <w:r w:rsidRPr="007E0A84">
        <w:rPr>
          <w:rFonts w:ascii="Arial" w:hAnsi="Arial" w:cs="Arial"/>
          <w:b/>
          <w:spacing w:val="-1"/>
          <w:w w:val="122"/>
          <w:sz w:val="22"/>
          <w:szCs w:val="22"/>
        </w:rPr>
        <w:t>g</w:t>
      </w:r>
      <w:r w:rsidRPr="007E0A84">
        <w:rPr>
          <w:rFonts w:ascii="Arial" w:hAnsi="Arial" w:cs="Arial"/>
          <w:b/>
          <w:spacing w:val="-1"/>
          <w:w w:val="109"/>
          <w:sz w:val="22"/>
          <w:szCs w:val="22"/>
        </w:rPr>
        <w:t>u</w:t>
      </w:r>
      <w:r w:rsidRPr="007E0A84">
        <w:rPr>
          <w:rFonts w:ascii="Arial" w:hAnsi="Arial" w:cs="Arial"/>
          <w:b/>
          <w:spacing w:val="-1"/>
          <w:sz w:val="22"/>
          <w:szCs w:val="22"/>
        </w:rPr>
        <w:t>l</w:t>
      </w:r>
      <w:r w:rsidRPr="007E0A84">
        <w:rPr>
          <w:rFonts w:ascii="Arial" w:hAnsi="Arial" w:cs="Arial"/>
          <w:b/>
          <w:spacing w:val="-1"/>
          <w:w w:val="111"/>
          <w:sz w:val="22"/>
          <w:szCs w:val="22"/>
        </w:rPr>
        <w:t>a</w:t>
      </w:r>
      <w:r w:rsidRPr="007E0A84">
        <w:rPr>
          <w:rFonts w:ascii="Arial" w:hAnsi="Arial" w:cs="Arial"/>
          <w:b/>
          <w:spacing w:val="-1"/>
          <w:w w:val="116"/>
          <w:sz w:val="22"/>
          <w:szCs w:val="22"/>
        </w:rPr>
        <w:t>t</w:t>
      </w:r>
      <w:r w:rsidRPr="007E0A84">
        <w:rPr>
          <w:rFonts w:ascii="Arial" w:hAnsi="Arial" w:cs="Arial"/>
          <w:b/>
          <w:spacing w:val="-1"/>
          <w:w w:val="122"/>
          <w:sz w:val="22"/>
          <w:szCs w:val="22"/>
        </w:rPr>
        <w:t>o</w:t>
      </w:r>
      <w:r w:rsidRPr="007E0A84">
        <w:rPr>
          <w:rFonts w:ascii="Arial" w:hAnsi="Arial" w:cs="Arial"/>
          <w:b/>
          <w:spacing w:val="-1"/>
          <w:w w:val="87"/>
          <w:sz w:val="22"/>
          <w:szCs w:val="22"/>
        </w:rPr>
        <w:t>r</w:t>
      </w:r>
      <w:r w:rsidRPr="007E0A84">
        <w:rPr>
          <w:rFonts w:ascii="Arial" w:hAnsi="Arial" w:cs="Arial"/>
          <w:b/>
          <w:w w:val="114"/>
          <w:sz w:val="22"/>
          <w:szCs w:val="22"/>
        </w:rPr>
        <w:t>s</w:t>
      </w:r>
    </w:p>
    <w:p w:rsidR="007E0A84" w:rsidRPr="007E0A84" w:rsidRDefault="007E0A84" w:rsidP="007E0A84">
      <w:pPr>
        <w:jc w:val="both"/>
        <w:rPr>
          <w:rFonts w:ascii="Arial" w:hAnsi="Arial" w:cs="Arial"/>
          <w:sz w:val="20"/>
          <w:szCs w:val="20"/>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The firm shall deal with its regulators in an open and cooperative way, including as set out in 5.6.</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b/>
          <w:spacing w:val="-1"/>
          <w:sz w:val="22"/>
          <w:szCs w:val="22"/>
        </w:rPr>
      </w:pPr>
      <w:r w:rsidRPr="007E0A84">
        <w:rPr>
          <w:rFonts w:ascii="Arial" w:hAnsi="Arial" w:cs="Arial"/>
          <w:b/>
          <w:spacing w:val="-1"/>
          <w:sz w:val="22"/>
          <w:szCs w:val="22"/>
        </w:rPr>
        <w:t>4.3     Independence</w:t>
      </w:r>
    </w:p>
    <w:p w:rsidR="007E0A84" w:rsidRPr="007E0A84" w:rsidRDefault="007E0A84" w:rsidP="007E0A84">
      <w:pPr>
        <w:ind w:right="-31"/>
        <w:jc w:val="both"/>
        <w:rPr>
          <w:rFonts w:ascii="Arial" w:hAnsi="Arial" w:cs="Arial"/>
          <w:sz w:val="20"/>
          <w:szCs w:val="20"/>
          <w:lang w:eastAsia="ja-JP"/>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 xml:space="preserve">The compliance function shall be independent: both independence to act, inspect records, challenge and report, and independence from the business it monitors. </w:t>
      </w:r>
    </w:p>
    <w:p w:rsidR="007E0A84" w:rsidRPr="007E0A84" w:rsidRDefault="007E0A84" w:rsidP="007E0A84">
      <w:pPr>
        <w:tabs>
          <w:tab w:val="left" w:pos="-2700"/>
        </w:tabs>
        <w:jc w:val="both"/>
        <w:rPr>
          <w:rFonts w:ascii="Arial" w:hAnsi="Arial" w:cs="Arial"/>
          <w:b/>
          <w:sz w:val="20"/>
          <w:szCs w:val="20"/>
          <w:lang w:eastAsia="ja-JP"/>
        </w:rPr>
      </w:pPr>
    </w:p>
    <w:p w:rsidR="007E0A84" w:rsidRPr="007E0A84" w:rsidRDefault="007E0A84" w:rsidP="007E0A84">
      <w:pPr>
        <w:jc w:val="both"/>
        <w:rPr>
          <w:rFonts w:ascii="Arial" w:hAnsi="Arial" w:cs="Arial"/>
          <w:sz w:val="22"/>
          <w:szCs w:val="22"/>
        </w:rPr>
      </w:pPr>
      <w:r w:rsidRPr="007E0A84">
        <w:rPr>
          <w:rFonts w:ascii="Arial" w:hAnsi="Arial" w:cs="Arial"/>
          <w:b/>
          <w:spacing w:val="-1"/>
          <w:sz w:val="22"/>
          <w:szCs w:val="22"/>
        </w:rPr>
        <w:t>4.</w:t>
      </w:r>
      <w:r w:rsidRPr="007E0A84">
        <w:rPr>
          <w:rFonts w:ascii="Arial" w:hAnsi="Arial" w:cs="Arial"/>
          <w:b/>
          <w:sz w:val="22"/>
          <w:szCs w:val="22"/>
        </w:rPr>
        <w:t xml:space="preserve">4    </w:t>
      </w:r>
      <w:r w:rsidRPr="007E0A84">
        <w:rPr>
          <w:rFonts w:ascii="Arial" w:hAnsi="Arial" w:cs="Arial"/>
          <w:b/>
          <w:spacing w:val="50"/>
          <w:sz w:val="22"/>
          <w:szCs w:val="22"/>
        </w:rPr>
        <w:t xml:space="preserve"> </w:t>
      </w:r>
      <w:r w:rsidRPr="007E0A84">
        <w:rPr>
          <w:rFonts w:ascii="Arial" w:hAnsi="Arial" w:cs="Arial"/>
          <w:b/>
          <w:spacing w:val="-1"/>
          <w:sz w:val="22"/>
          <w:szCs w:val="22"/>
        </w:rPr>
        <w:t>A</w:t>
      </w:r>
      <w:r w:rsidRPr="007E0A84">
        <w:rPr>
          <w:rFonts w:ascii="Arial" w:hAnsi="Arial" w:cs="Arial"/>
          <w:b/>
          <w:spacing w:val="-1"/>
          <w:w w:val="109"/>
          <w:sz w:val="22"/>
          <w:szCs w:val="22"/>
        </w:rPr>
        <w:t>u</w:t>
      </w:r>
      <w:r w:rsidRPr="007E0A84">
        <w:rPr>
          <w:rFonts w:ascii="Arial" w:hAnsi="Arial" w:cs="Arial"/>
          <w:b/>
          <w:spacing w:val="-1"/>
          <w:w w:val="116"/>
          <w:sz w:val="22"/>
          <w:szCs w:val="22"/>
        </w:rPr>
        <w:t>t</w:t>
      </w:r>
      <w:r w:rsidRPr="007E0A84">
        <w:rPr>
          <w:rFonts w:ascii="Arial" w:hAnsi="Arial" w:cs="Arial"/>
          <w:b/>
          <w:spacing w:val="-1"/>
          <w:w w:val="109"/>
          <w:sz w:val="22"/>
          <w:szCs w:val="22"/>
        </w:rPr>
        <w:t>h</w:t>
      </w:r>
      <w:r w:rsidRPr="007E0A84">
        <w:rPr>
          <w:rFonts w:ascii="Arial" w:hAnsi="Arial" w:cs="Arial"/>
          <w:b/>
          <w:spacing w:val="-1"/>
          <w:w w:val="122"/>
          <w:sz w:val="22"/>
          <w:szCs w:val="22"/>
        </w:rPr>
        <w:t>o</w:t>
      </w:r>
      <w:r w:rsidRPr="007E0A84">
        <w:rPr>
          <w:rFonts w:ascii="Arial" w:hAnsi="Arial" w:cs="Arial"/>
          <w:b/>
          <w:spacing w:val="-1"/>
          <w:w w:val="87"/>
          <w:sz w:val="22"/>
          <w:szCs w:val="22"/>
        </w:rPr>
        <w:t>r</w:t>
      </w:r>
      <w:r w:rsidRPr="007E0A84">
        <w:rPr>
          <w:rFonts w:ascii="Arial" w:hAnsi="Arial" w:cs="Arial"/>
          <w:b/>
          <w:spacing w:val="-1"/>
          <w:sz w:val="22"/>
          <w:szCs w:val="22"/>
        </w:rPr>
        <w:t>i</w:t>
      </w:r>
      <w:r w:rsidRPr="007E0A84">
        <w:rPr>
          <w:rFonts w:ascii="Arial" w:hAnsi="Arial" w:cs="Arial"/>
          <w:b/>
          <w:spacing w:val="-1"/>
          <w:w w:val="116"/>
          <w:sz w:val="22"/>
          <w:szCs w:val="22"/>
        </w:rPr>
        <w:t>t</w:t>
      </w:r>
      <w:r w:rsidRPr="007E0A84">
        <w:rPr>
          <w:rFonts w:ascii="Arial" w:hAnsi="Arial" w:cs="Arial"/>
          <w:b/>
          <w:w w:val="111"/>
          <w:sz w:val="22"/>
          <w:szCs w:val="22"/>
        </w:rPr>
        <w:t>y</w:t>
      </w:r>
    </w:p>
    <w:p w:rsidR="007E0A84" w:rsidRPr="007E0A84" w:rsidRDefault="007E0A84" w:rsidP="007E0A84">
      <w:pPr>
        <w:jc w:val="both"/>
        <w:rPr>
          <w:rFonts w:ascii="Arial" w:hAnsi="Arial" w:cs="Arial"/>
          <w:sz w:val="20"/>
          <w:szCs w:val="20"/>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The compliance function shall have sufficient authority from the governing body to allow it to fulfil its responsibilities effectively.</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2"/>
          <w:szCs w:val="22"/>
        </w:rPr>
      </w:pPr>
      <w:r w:rsidRPr="007E0A84">
        <w:rPr>
          <w:rFonts w:ascii="Arial" w:hAnsi="Arial" w:cs="Arial"/>
          <w:b/>
          <w:spacing w:val="-1"/>
          <w:sz w:val="22"/>
          <w:szCs w:val="22"/>
        </w:rPr>
        <w:t>4.</w:t>
      </w:r>
      <w:r w:rsidRPr="007E0A84">
        <w:rPr>
          <w:rFonts w:ascii="Arial" w:hAnsi="Arial" w:cs="Arial"/>
          <w:b/>
          <w:sz w:val="22"/>
          <w:szCs w:val="22"/>
        </w:rPr>
        <w:t xml:space="preserve">5    </w:t>
      </w:r>
      <w:r w:rsidRPr="007E0A84">
        <w:rPr>
          <w:rFonts w:ascii="Arial" w:hAnsi="Arial" w:cs="Arial"/>
          <w:b/>
          <w:spacing w:val="50"/>
          <w:sz w:val="22"/>
          <w:szCs w:val="22"/>
        </w:rPr>
        <w:t xml:space="preserve"> </w:t>
      </w:r>
      <w:r w:rsidRPr="007E0A84">
        <w:rPr>
          <w:rFonts w:ascii="Arial" w:hAnsi="Arial" w:cs="Arial"/>
          <w:b/>
          <w:spacing w:val="-1"/>
          <w:w w:val="108"/>
          <w:sz w:val="22"/>
          <w:szCs w:val="22"/>
        </w:rPr>
        <w:t>Adequac</w:t>
      </w:r>
      <w:r w:rsidRPr="007E0A84">
        <w:rPr>
          <w:rFonts w:ascii="Arial" w:hAnsi="Arial" w:cs="Arial"/>
          <w:b/>
          <w:w w:val="108"/>
          <w:sz w:val="22"/>
          <w:szCs w:val="22"/>
        </w:rPr>
        <w:t>y</w:t>
      </w:r>
      <w:r w:rsidRPr="007E0A84">
        <w:rPr>
          <w:rFonts w:ascii="Arial" w:hAnsi="Arial" w:cs="Arial"/>
          <w:b/>
          <w:spacing w:val="5"/>
          <w:w w:val="108"/>
          <w:sz w:val="22"/>
          <w:szCs w:val="22"/>
        </w:rPr>
        <w:t xml:space="preserve"> </w:t>
      </w:r>
      <w:r w:rsidRPr="007E0A84">
        <w:rPr>
          <w:rFonts w:ascii="Arial" w:hAnsi="Arial" w:cs="Arial"/>
          <w:b/>
          <w:spacing w:val="-1"/>
          <w:sz w:val="22"/>
          <w:szCs w:val="22"/>
        </w:rPr>
        <w:t>o</w:t>
      </w:r>
      <w:r w:rsidRPr="007E0A84">
        <w:rPr>
          <w:rFonts w:ascii="Arial" w:hAnsi="Arial" w:cs="Arial"/>
          <w:b/>
          <w:sz w:val="22"/>
          <w:szCs w:val="22"/>
        </w:rPr>
        <w:t>f</w:t>
      </w:r>
      <w:r w:rsidRPr="007E0A84">
        <w:rPr>
          <w:rFonts w:ascii="Arial" w:hAnsi="Arial" w:cs="Arial"/>
          <w:b/>
          <w:spacing w:val="44"/>
          <w:sz w:val="22"/>
          <w:szCs w:val="22"/>
        </w:rPr>
        <w:t xml:space="preserve"> </w:t>
      </w:r>
      <w:r w:rsidRPr="007E0A84">
        <w:rPr>
          <w:rFonts w:ascii="Arial" w:hAnsi="Arial" w:cs="Arial"/>
          <w:b/>
          <w:spacing w:val="-5"/>
          <w:w w:val="87"/>
          <w:sz w:val="22"/>
          <w:szCs w:val="22"/>
        </w:rPr>
        <w:t>r</w:t>
      </w:r>
      <w:r w:rsidRPr="007E0A84">
        <w:rPr>
          <w:rFonts w:ascii="Arial" w:hAnsi="Arial" w:cs="Arial"/>
          <w:b/>
          <w:spacing w:val="-1"/>
          <w:w w:val="125"/>
          <w:sz w:val="22"/>
          <w:szCs w:val="22"/>
        </w:rPr>
        <w:t>e</w:t>
      </w:r>
      <w:r w:rsidRPr="007E0A84">
        <w:rPr>
          <w:rFonts w:ascii="Arial" w:hAnsi="Arial" w:cs="Arial"/>
          <w:b/>
          <w:spacing w:val="-1"/>
          <w:w w:val="114"/>
          <w:sz w:val="22"/>
          <w:szCs w:val="22"/>
        </w:rPr>
        <w:t>s</w:t>
      </w:r>
      <w:r w:rsidRPr="007E0A84">
        <w:rPr>
          <w:rFonts w:ascii="Arial" w:hAnsi="Arial" w:cs="Arial"/>
          <w:b/>
          <w:spacing w:val="-1"/>
          <w:w w:val="122"/>
          <w:sz w:val="22"/>
          <w:szCs w:val="22"/>
        </w:rPr>
        <w:t>o</w:t>
      </w:r>
      <w:r w:rsidRPr="007E0A84">
        <w:rPr>
          <w:rFonts w:ascii="Arial" w:hAnsi="Arial" w:cs="Arial"/>
          <w:b/>
          <w:spacing w:val="-1"/>
          <w:w w:val="109"/>
          <w:sz w:val="22"/>
          <w:szCs w:val="22"/>
        </w:rPr>
        <w:t>u</w:t>
      </w:r>
      <w:r w:rsidRPr="007E0A84">
        <w:rPr>
          <w:rFonts w:ascii="Arial" w:hAnsi="Arial" w:cs="Arial"/>
          <w:b/>
          <w:spacing w:val="-5"/>
          <w:w w:val="87"/>
          <w:sz w:val="22"/>
          <w:szCs w:val="22"/>
        </w:rPr>
        <w:t>r</w:t>
      </w:r>
      <w:r w:rsidRPr="007E0A84">
        <w:rPr>
          <w:rFonts w:ascii="Arial" w:hAnsi="Arial" w:cs="Arial"/>
          <w:b/>
          <w:spacing w:val="-1"/>
          <w:sz w:val="22"/>
          <w:szCs w:val="22"/>
        </w:rPr>
        <w:t>c</w:t>
      </w:r>
      <w:r w:rsidRPr="007E0A84">
        <w:rPr>
          <w:rFonts w:ascii="Arial" w:hAnsi="Arial" w:cs="Arial"/>
          <w:b/>
          <w:spacing w:val="-1"/>
          <w:w w:val="125"/>
          <w:sz w:val="22"/>
          <w:szCs w:val="22"/>
        </w:rPr>
        <w:t>e</w:t>
      </w:r>
      <w:r w:rsidRPr="007E0A84">
        <w:rPr>
          <w:rFonts w:ascii="Arial" w:hAnsi="Arial" w:cs="Arial"/>
          <w:b/>
          <w:w w:val="114"/>
          <w:sz w:val="22"/>
          <w:szCs w:val="22"/>
        </w:rPr>
        <w:t>s</w:t>
      </w:r>
      <w:r w:rsidRPr="007E0A84">
        <w:rPr>
          <w:rFonts w:ascii="Arial" w:hAnsi="Arial" w:cs="Arial"/>
          <w:b/>
          <w:spacing w:val="2"/>
          <w:sz w:val="22"/>
          <w:szCs w:val="22"/>
        </w:rPr>
        <w:t xml:space="preserve"> </w:t>
      </w:r>
      <w:r w:rsidRPr="007E0A84">
        <w:rPr>
          <w:rFonts w:ascii="Arial" w:hAnsi="Arial" w:cs="Arial"/>
          <w:b/>
          <w:spacing w:val="-1"/>
          <w:sz w:val="22"/>
          <w:szCs w:val="22"/>
        </w:rPr>
        <w:t>an</w:t>
      </w:r>
      <w:r w:rsidRPr="007E0A84">
        <w:rPr>
          <w:rFonts w:ascii="Arial" w:hAnsi="Arial" w:cs="Arial"/>
          <w:b/>
          <w:sz w:val="22"/>
          <w:szCs w:val="22"/>
        </w:rPr>
        <w:t>d</w:t>
      </w:r>
      <w:r w:rsidRPr="007E0A84">
        <w:rPr>
          <w:rFonts w:ascii="Arial" w:hAnsi="Arial" w:cs="Arial"/>
          <w:b/>
          <w:spacing w:val="42"/>
          <w:sz w:val="22"/>
          <w:szCs w:val="22"/>
        </w:rPr>
        <w:t xml:space="preserve"> </w:t>
      </w:r>
      <w:r w:rsidRPr="007E0A84">
        <w:rPr>
          <w:rFonts w:ascii="Arial" w:hAnsi="Arial" w:cs="Arial"/>
          <w:b/>
          <w:spacing w:val="-1"/>
          <w:w w:val="111"/>
          <w:sz w:val="22"/>
          <w:szCs w:val="22"/>
        </w:rPr>
        <w:t>a</w:t>
      </w:r>
      <w:r w:rsidRPr="007E0A84">
        <w:rPr>
          <w:rFonts w:ascii="Arial" w:hAnsi="Arial" w:cs="Arial"/>
          <w:b/>
          <w:spacing w:val="-1"/>
          <w:w w:val="109"/>
          <w:sz w:val="22"/>
          <w:szCs w:val="22"/>
        </w:rPr>
        <w:t>pp</w:t>
      </w:r>
      <w:r w:rsidRPr="007E0A84">
        <w:rPr>
          <w:rFonts w:ascii="Arial" w:hAnsi="Arial" w:cs="Arial"/>
          <w:b/>
          <w:spacing w:val="-5"/>
          <w:w w:val="87"/>
          <w:sz w:val="22"/>
          <w:szCs w:val="22"/>
        </w:rPr>
        <w:t>r</w:t>
      </w:r>
      <w:r w:rsidRPr="007E0A84">
        <w:rPr>
          <w:rFonts w:ascii="Arial" w:hAnsi="Arial" w:cs="Arial"/>
          <w:b/>
          <w:spacing w:val="-1"/>
          <w:w w:val="122"/>
          <w:sz w:val="22"/>
          <w:szCs w:val="22"/>
        </w:rPr>
        <w:t>o</w:t>
      </w:r>
      <w:r w:rsidRPr="007E0A84">
        <w:rPr>
          <w:rFonts w:ascii="Arial" w:hAnsi="Arial" w:cs="Arial"/>
          <w:b/>
          <w:spacing w:val="-1"/>
          <w:w w:val="111"/>
          <w:sz w:val="22"/>
          <w:szCs w:val="22"/>
        </w:rPr>
        <w:t>a</w:t>
      </w:r>
      <w:r w:rsidRPr="007E0A84">
        <w:rPr>
          <w:rFonts w:ascii="Arial" w:hAnsi="Arial" w:cs="Arial"/>
          <w:b/>
          <w:spacing w:val="-1"/>
          <w:sz w:val="22"/>
          <w:szCs w:val="22"/>
        </w:rPr>
        <w:t>c</w:t>
      </w:r>
      <w:r w:rsidRPr="007E0A84">
        <w:rPr>
          <w:rFonts w:ascii="Arial" w:hAnsi="Arial" w:cs="Arial"/>
          <w:b/>
          <w:w w:val="109"/>
          <w:sz w:val="22"/>
          <w:szCs w:val="22"/>
        </w:rPr>
        <w:t>h</w:t>
      </w:r>
    </w:p>
    <w:p w:rsidR="007E0A84" w:rsidRPr="007E0A84" w:rsidRDefault="007E0A84" w:rsidP="007E0A84">
      <w:pPr>
        <w:jc w:val="both"/>
        <w:rPr>
          <w:rFonts w:ascii="Arial" w:hAnsi="Arial" w:cs="Arial"/>
          <w:sz w:val="20"/>
          <w:szCs w:val="20"/>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The compliance function shall have adequate resources, taking into account the nature, scale and complexity of the firm’s business. The firm’s compliance resources should also be appropriate in terms of, amongst other things, competence and relevant experience of staff, the overall annual budget, IT and training.</w:t>
      </w:r>
    </w:p>
    <w:p w:rsidR="007E0A84" w:rsidRPr="007E0A84" w:rsidRDefault="007E0A84" w:rsidP="007E0A84">
      <w:pPr>
        <w:tabs>
          <w:tab w:val="left" w:pos="-2700"/>
        </w:tabs>
        <w:jc w:val="both"/>
        <w:rPr>
          <w:rFonts w:ascii="Arial" w:hAnsi="Arial" w:cs="Arial"/>
          <w:sz w:val="20"/>
          <w:szCs w:val="20"/>
          <w:lang w:eastAsia="ja-JP"/>
        </w:rPr>
      </w:pPr>
    </w:p>
    <w:p w:rsidR="007E0A84" w:rsidRPr="007E0A84" w:rsidRDefault="007E0A84" w:rsidP="007E0A84">
      <w:pPr>
        <w:jc w:val="both"/>
        <w:rPr>
          <w:rFonts w:ascii="Arial" w:hAnsi="Arial" w:cs="Arial"/>
          <w:sz w:val="22"/>
          <w:szCs w:val="22"/>
        </w:rPr>
      </w:pPr>
      <w:r w:rsidRPr="007E0A84">
        <w:rPr>
          <w:rFonts w:ascii="Arial" w:hAnsi="Arial" w:cs="Arial"/>
          <w:b/>
          <w:spacing w:val="-1"/>
          <w:sz w:val="22"/>
          <w:szCs w:val="22"/>
        </w:rPr>
        <w:t>4.</w:t>
      </w:r>
      <w:r w:rsidRPr="007E0A84">
        <w:rPr>
          <w:rFonts w:ascii="Arial" w:hAnsi="Arial" w:cs="Arial"/>
          <w:b/>
          <w:sz w:val="22"/>
          <w:szCs w:val="22"/>
        </w:rPr>
        <w:t xml:space="preserve">6    </w:t>
      </w:r>
      <w:r w:rsidRPr="007E0A84">
        <w:rPr>
          <w:rFonts w:ascii="Arial" w:hAnsi="Arial" w:cs="Arial"/>
          <w:b/>
          <w:spacing w:val="50"/>
          <w:sz w:val="22"/>
          <w:szCs w:val="22"/>
        </w:rPr>
        <w:t xml:space="preserve"> </w:t>
      </w:r>
      <w:r w:rsidRPr="007E0A84">
        <w:rPr>
          <w:rFonts w:ascii="Arial" w:hAnsi="Arial" w:cs="Arial"/>
          <w:b/>
          <w:spacing w:val="-1"/>
          <w:w w:val="84"/>
          <w:sz w:val="22"/>
          <w:szCs w:val="22"/>
        </w:rPr>
        <w:t>C</w:t>
      </w:r>
      <w:r w:rsidRPr="007E0A84">
        <w:rPr>
          <w:rFonts w:ascii="Arial" w:hAnsi="Arial" w:cs="Arial"/>
          <w:b/>
          <w:spacing w:val="-1"/>
          <w:w w:val="122"/>
          <w:sz w:val="22"/>
          <w:szCs w:val="22"/>
        </w:rPr>
        <w:t>o</w:t>
      </w:r>
      <w:r w:rsidRPr="007E0A84">
        <w:rPr>
          <w:rFonts w:ascii="Arial" w:hAnsi="Arial" w:cs="Arial"/>
          <w:b/>
          <w:spacing w:val="-1"/>
          <w:w w:val="109"/>
          <w:sz w:val="22"/>
          <w:szCs w:val="22"/>
        </w:rPr>
        <w:t>n</w:t>
      </w:r>
      <w:r w:rsidRPr="007E0A84">
        <w:rPr>
          <w:rFonts w:ascii="Arial" w:hAnsi="Arial" w:cs="Arial"/>
          <w:b/>
          <w:w w:val="109"/>
          <w:sz w:val="22"/>
          <w:szCs w:val="22"/>
        </w:rPr>
        <w:t>f</w:t>
      </w:r>
      <w:r w:rsidRPr="007E0A84">
        <w:rPr>
          <w:rFonts w:ascii="Arial" w:hAnsi="Arial" w:cs="Arial"/>
          <w:b/>
          <w:spacing w:val="-1"/>
          <w:w w:val="109"/>
          <w:sz w:val="22"/>
          <w:szCs w:val="22"/>
        </w:rPr>
        <w:t>id</w:t>
      </w:r>
      <w:r w:rsidRPr="007E0A84">
        <w:rPr>
          <w:rFonts w:ascii="Arial" w:hAnsi="Arial" w:cs="Arial"/>
          <w:b/>
          <w:spacing w:val="-1"/>
          <w:w w:val="125"/>
          <w:sz w:val="22"/>
          <w:szCs w:val="22"/>
        </w:rPr>
        <w:t>e</w:t>
      </w:r>
      <w:r w:rsidRPr="007E0A84">
        <w:rPr>
          <w:rFonts w:ascii="Arial" w:hAnsi="Arial" w:cs="Arial"/>
          <w:b/>
          <w:spacing w:val="-1"/>
          <w:w w:val="109"/>
          <w:sz w:val="22"/>
          <w:szCs w:val="22"/>
        </w:rPr>
        <w:t>n</w:t>
      </w:r>
      <w:r w:rsidRPr="007E0A84">
        <w:rPr>
          <w:rFonts w:ascii="Arial" w:hAnsi="Arial" w:cs="Arial"/>
          <w:b/>
          <w:spacing w:val="-1"/>
          <w:w w:val="116"/>
          <w:sz w:val="22"/>
          <w:szCs w:val="22"/>
        </w:rPr>
        <w:t>t</w:t>
      </w:r>
      <w:r w:rsidRPr="007E0A84">
        <w:rPr>
          <w:rFonts w:ascii="Arial" w:hAnsi="Arial" w:cs="Arial"/>
          <w:b/>
          <w:spacing w:val="-1"/>
          <w:sz w:val="22"/>
          <w:szCs w:val="22"/>
        </w:rPr>
        <w:t>i</w:t>
      </w:r>
      <w:r w:rsidRPr="007E0A84">
        <w:rPr>
          <w:rFonts w:ascii="Arial" w:hAnsi="Arial" w:cs="Arial"/>
          <w:b/>
          <w:spacing w:val="-1"/>
          <w:w w:val="111"/>
          <w:sz w:val="22"/>
          <w:szCs w:val="22"/>
        </w:rPr>
        <w:t>a</w:t>
      </w:r>
      <w:r w:rsidRPr="007E0A84">
        <w:rPr>
          <w:rFonts w:ascii="Arial" w:hAnsi="Arial" w:cs="Arial"/>
          <w:b/>
          <w:spacing w:val="-1"/>
          <w:sz w:val="22"/>
          <w:szCs w:val="22"/>
        </w:rPr>
        <w:t>li</w:t>
      </w:r>
      <w:r w:rsidRPr="007E0A84">
        <w:rPr>
          <w:rFonts w:ascii="Arial" w:hAnsi="Arial" w:cs="Arial"/>
          <w:b/>
          <w:spacing w:val="-1"/>
          <w:w w:val="116"/>
          <w:sz w:val="22"/>
          <w:szCs w:val="22"/>
        </w:rPr>
        <w:t>t</w:t>
      </w:r>
      <w:r w:rsidRPr="007E0A84">
        <w:rPr>
          <w:rFonts w:ascii="Arial" w:hAnsi="Arial" w:cs="Arial"/>
          <w:b/>
          <w:w w:val="111"/>
          <w:sz w:val="22"/>
          <w:szCs w:val="22"/>
        </w:rPr>
        <w:t>y</w:t>
      </w:r>
    </w:p>
    <w:p w:rsidR="007E0A84" w:rsidRPr="007E0A84" w:rsidRDefault="007E0A84" w:rsidP="007E0A84">
      <w:pPr>
        <w:jc w:val="both"/>
        <w:rPr>
          <w:rFonts w:ascii="Arial" w:hAnsi="Arial" w:cs="Arial"/>
          <w:sz w:val="20"/>
          <w:szCs w:val="20"/>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The compliance function shall maintain the strictest levels of confidentiality when carrying out its duties. Information to which the compliance function has access, such as personal data, disciplinary information, remuneration, legal and regulatory proceedings and new business strategies, shall be treated with appropriate confidentiality</w:t>
      </w:r>
    </w:p>
    <w:p w:rsidR="007E0A84" w:rsidRPr="007E0A84" w:rsidRDefault="007E0A84" w:rsidP="007E0A84">
      <w:pPr>
        <w:tabs>
          <w:tab w:val="left" w:pos="-2700"/>
        </w:tabs>
        <w:jc w:val="both"/>
        <w:rPr>
          <w:rFonts w:ascii="Arial" w:hAnsi="Arial" w:cs="Arial"/>
          <w:sz w:val="20"/>
          <w:szCs w:val="20"/>
          <w:lang w:eastAsia="ja-JP"/>
        </w:rPr>
      </w:pPr>
    </w:p>
    <w:p w:rsidR="007E0A84" w:rsidRPr="007E0A84" w:rsidRDefault="007E0A84" w:rsidP="007E0A84">
      <w:pPr>
        <w:jc w:val="both"/>
        <w:rPr>
          <w:rFonts w:ascii="Arial" w:hAnsi="Arial" w:cs="Arial"/>
          <w:b/>
          <w:spacing w:val="-1"/>
        </w:rPr>
      </w:pPr>
      <w:r w:rsidRPr="007E0A84">
        <w:rPr>
          <w:rFonts w:ascii="Arial" w:hAnsi="Arial" w:cs="Arial"/>
          <w:b/>
          <w:spacing w:val="-1"/>
        </w:rPr>
        <w:t>5   The compliance framework</w:t>
      </w:r>
    </w:p>
    <w:p w:rsidR="007E0A84" w:rsidRPr="007E0A84" w:rsidRDefault="007E0A84" w:rsidP="007E0A84">
      <w:pPr>
        <w:ind w:right="656"/>
        <w:jc w:val="both"/>
        <w:rPr>
          <w:rFonts w:ascii="Arial" w:hAnsi="Arial" w:cs="Arial"/>
          <w:spacing w:val="-1"/>
          <w:w w:val="107"/>
          <w:sz w:val="20"/>
          <w:szCs w:val="20"/>
        </w:rPr>
      </w:pPr>
    </w:p>
    <w:p w:rsidR="007E0A84" w:rsidRPr="007E0A84" w:rsidRDefault="007E0A84" w:rsidP="007E0A84">
      <w:pPr>
        <w:ind w:right="8"/>
        <w:jc w:val="both"/>
        <w:rPr>
          <w:rFonts w:ascii="Arial" w:hAnsi="Arial" w:cs="Arial"/>
          <w:sz w:val="20"/>
          <w:szCs w:val="20"/>
        </w:rPr>
      </w:pPr>
      <w:r w:rsidRPr="007E0A84">
        <w:rPr>
          <w:rFonts w:ascii="Arial" w:hAnsi="Arial" w:cs="Arial"/>
          <w:spacing w:val="-1"/>
          <w:w w:val="107"/>
          <w:sz w:val="20"/>
          <w:szCs w:val="20"/>
        </w:rPr>
        <w:t>The o</w:t>
      </w:r>
      <w:r w:rsidRPr="007E0A84">
        <w:rPr>
          <w:rFonts w:ascii="Arial" w:hAnsi="Arial" w:cs="Arial"/>
          <w:spacing w:val="-1"/>
          <w:w w:val="122"/>
          <w:sz w:val="20"/>
          <w:szCs w:val="20"/>
        </w:rPr>
        <w:t>b</w:t>
      </w:r>
      <w:r w:rsidRPr="007E0A84">
        <w:rPr>
          <w:rFonts w:ascii="Arial" w:hAnsi="Arial" w:cs="Arial"/>
          <w:spacing w:val="-1"/>
          <w:sz w:val="20"/>
          <w:szCs w:val="20"/>
        </w:rPr>
        <w:t>j</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iv</w:t>
      </w:r>
      <w:r w:rsidRPr="007E0A84">
        <w:rPr>
          <w:rFonts w:ascii="Arial" w:hAnsi="Arial" w:cs="Arial"/>
          <w:spacing w:val="-1"/>
          <w:w w:val="125"/>
          <w:sz w:val="20"/>
          <w:szCs w:val="20"/>
        </w:rPr>
        <w:t>e</w:t>
      </w:r>
      <w:r w:rsidRPr="007E0A84">
        <w:rPr>
          <w:rFonts w:ascii="Arial" w:hAnsi="Arial" w:cs="Arial"/>
          <w:sz w:val="20"/>
          <w:szCs w:val="20"/>
        </w:rPr>
        <w:t xml:space="preserve"> is to</w:t>
      </w:r>
      <w:r w:rsidRPr="007E0A84">
        <w:rPr>
          <w:rFonts w:ascii="Arial" w:hAnsi="Arial" w:cs="Arial"/>
          <w:spacing w:val="13"/>
          <w:sz w:val="20"/>
          <w:szCs w:val="20"/>
        </w:rPr>
        <w:t xml:space="preserve"> </w:t>
      </w:r>
      <w:r w:rsidRPr="007E0A84">
        <w:rPr>
          <w:rFonts w:ascii="Arial" w:hAnsi="Arial" w:cs="Arial"/>
          <w:spacing w:val="-1"/>
          <w:w w:val="115"/>
          <w:sz w:val="20"/>
          <w:szCs w:val="20"/>
        </w:rPr>
        <w:t>se</w:t>
      </w:r>
      <w:r w:rsidRPr="007E0A84">
        <w:rPr>
          <w:rFonts w:ascii="Arial" w:hAnsi="Arial" w:cs="Arial"/>
          <w:w w:val="115"/>
          <w:sz w:val="20"/>
          <w:szCs w:val="20"/>
        </w:rPr>
        <w:t>t</w:t>
      </w:r>
      <w:r w:rsidRPr="007E0A84">
        <w:rPr>
          <w:rFonts w:ascii="Arial" w:hAnsi="Arial" w:cs="Arial"/>
          <w:spacing w:val="6"/>
          <w:w w:val="115"/>
          <w:sz w:val="20"/>
          <w:szCs w:val="20"/>
        </w:rPr>
        <w:t xml:space="preserve"> </w:t>
      </w:r>
      <w:r w:rsidRPr="007E0A84">
        <w:rPr>
          <w:rFonts w:ascii="Arial" w:hAnsi="Arial" w:cs="Arial"/>
          <w:spacing w:val="-1"/>
          <w:w w:val="115"/>
          <w:sz w:val="20"/>
          <w:szCs w:val="20"/>
        </w:rPr>
        <w:t>ou</w:t>
      </w:r>
      <w:r w:rsidRPr="007E0A84">
        <w:rPr>
          <w:rFonts w:ascii="Arial" w:hAnsi="Arial" w:cs="Arial"/>
          <w:w w:val="115"/>
          <w:sz w:val="20"/>
          <w:szCs w:val="20"/>
        </w:rPr>
        <w:t>t</w:t>
      </w:r>
      <w:r w:rsidRPr="007E0A84">
        <w:rPr>
          <w:rFonts w:ascii="Arial" w:hAnsi="Arial" w:cs="Arial"/>
          <w:spacing w:val="23"/>
          <w:w w:val="115"/>
          <w:sz w:val="20"/>
          <w:szCs w:val="20"/>
        </w:rPr>
        <w:t xml:space="preserve"> </w:t>
      </w:r>
      <w:r w:rsidRPr="007E0A84">
        <w:rPr>
          <w:rFonts w:ascii="Arial" w:hAnsi="Arial" w:cs="Arial"/>
          <w:spacing w:val="-1"/>
          <w:w w:val="115"/>
          <w:sz w:val="20"/>
          <w:szCs w:val="20"/>
        </w:rPr>
        <w:t>th</w:t>
      </w:r>
      <w:r w:rsidRPr="007E0A84">
        <w:rPr>
          <w:rFonts w:ascii="Arial" w:hAnsi="Arial" w:cs="Arial"/>
          <w:w w:val="115"/>
          <w:sz w:val="20"/>
          <w:szCs w:val="20"/>
        </w:rPr>
        <w:t>e</w:t>
      </w:r>
      <w:r w:rsidRPr="007E0A84">
        <w:rPr>
          <w:rFonts w:ascii="Arial" w:hAnsi="Arial" w:cs="Arial"/>
          <w:spacing w:val="24"/>
          <w:w w:val="115"/>
          <w:sz w:val="20"/>
          <w:szCs w:val="20"/>
        </w:rPr>
        <w:t xml:space="preserve"> </w:t>
      </w:r>
      <w:r w:rsidRPr="007E0A84">
        <w:rPr>
          <w:rFonts w:ascii="Arial" w:hAnsi="Arial" w:cs="Arial"/>
          <w:spacing w:val="-1"/>
          <w:w w:val="115"/>
          <w:sz w:val="20"/>
          <w:szCs w:val="20"/>
        </w:rPr>
        <w:t>responsibilit</w:t>
      </w:r>
      <w:r w:rsidRPr="007E0A84">
        <w:rPr>
          <w:rFonts w:ascii="Arial" w:hAnsi="Arial" w:cs="Arial"/>
          <w:w w:val="115"/>
          <w:sz w:val="20"/>
          <w:szCs w:val="20"/>
        </w:rPr>
        <w:t>y</w:t>
      </w:r>
      <w:r w:rsidRPr="007E0A84">
        <w:rPr>
          <w:rFonts w:ascii="Arial" w:hAnsi="Arial" w:cs="Arial"/>
          <w:spacing w:val="-24"/>
          <w:w w:val="115"/>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governin</w:t>
      </w:r>
      <w:r w:rsidRPr="007E0A84">
        <w:rPr>
          <w:rFonts w:ascii="Arial" w:hAnsi="Arial" w:cs="Arial"/>
          <w:w w:val="120"/>
          <w:sz w:val="20"/>
          <w:szCs w:val="20"/>
        </w:rPr>
        <w:t>g</w:t>
      </w:r>
      <w:r w:rsidRPr="007E0A84">
        <w:rPr>
          <w:rFonts w:ascii="Arial" w:hAnsi="Arial" w:cs="Arial"/>
          <w:spacing w:val="-26"/>
          <w:w w:val="120"/>
          <w:sz w:val="20"/>
          <w:szCs w:val="20"/>
        </w:rPr>
        <w:t xml:space="preserve"> </w:t>
      </w:r>
      <w:r w:rsidRPr="007E0A84">
        <w:rPr>
          <w:rFonts w:ascii="Arial" w:hAnsi="Arial" w:cs="Arial"/>
          <w:spacing w:val="-1"/>
          <w:w w:val="122"/>
          <w:sz w:val="20"/>
          <w:szCs w:val="20"/>
        </w:rPr>
        <w:t>bod</w:t>
      </w:r>
      <w:r w:rsidRPr="007E0A84">
        <w:rPr>
          <w:rFonts w:ascii="Arial" w:hAnsi="Arial" w:cs="Arial"/>
          <w:sz w:val="20"/>
          <w:szCs w:val="20"/>
        </w:rPr>
        <w:t xml:space="preserve">y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23"/>
          <w:sz w:val="20"/>
          <w:szCs w:val="20"/>
        </w:rPr>
        <w:t>th</w:t>
      </w:r>
      <w:r w:rsidRPr="007E0A84">
        <w:rPr>
          <w:rFonts w:ascii="Arial" w:hAnsi="Arial" w:cs="Arial"/>
          <w:w w:val="123"/>
          <w:sz w:val="20"/>
          <w:szCs w:val="20"/>
        </w:rPr>
        <w:t>e</w:t>
      </w:r>
      <w:r w:rsidRPr="007E0A84">
        <w:rPr>
          <w:rFonts w:ascii="Arial" w:hAnsi="Arial" w:cs="Arial"/>
          <w:spacing w:val="1"/>
          <w:w w:val="123"/>
          <w:sz w:val="20"/>
          <w:szCs w:val="20"/>
        </w:rPr>
        <w:t xml:space="preserve"> </w:t>
      </w:r>
      <w:r w:rsidRPr="007E0A84">
        <w:rPr>
          <w:rFonts w:ascii="Arial" w:hAnsi="Arial" w:cs="Arial"/>
          <w:spacing w:val="-1"/>
          <w:w w:val="123"/>
          <w:sz w:val="20"/>
          <w:szCs w:val="20"/>
        </w:rPr>
        <w:t>managemen</w:t>
      </w:r>
      <w:r w:rsidRPr="007E0A84">
        <w:rPr>
          <w:rFonts w:ascii="Arial" w:hAnsi="Arial" w:cs="Arial"/>
          <w:w w:val="123"/>
          <w:sz w:val="20"/>
          <w:szCs w:val="20"/>
        </w:rPr>
        <w:t>t</w:t>
      </w:r>
      <w:r w:rsidRPr="007E0A84">
        <w:rPr>
          <w:rFonts w:ascii="Arial" w:hAnsi="Arial" w:cs="Arial"/>
          <w:spacing w:val="-22"/>
          <w:w w:val="123"/>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4"/>
          <w:sz w:val="20"/>
          <w:szCs w:val="20"/>
        </w:rPr>
        <w:t xml:space="preserve"> </w:t>
      </w:r>
      <w:r w:rsidRPr="007E0A84">
        <w:rPr>
          <w:rFonts w:ascii="Arial" w:hAnsi="Arial" w:cs="Arial"/>
          <w:spacing w:val="-1"/>
          <w:w w:val="125"/>
          <w:sz w:val="20"/>
          <w:szCs w:val="20"/>
        </w:rPr>
        <w:t>an</w:t>
      </w:r>
      <w:r w:rsidRPr="007E0A84">
        <w:rPr>
          <w:rFonts w:ascii="Arial" w:hAnsi="Arial" w:cs="Arial"/>
          <w:w w:val="125"/>
          <w:sz w:val="20"/>
          <w:szCs w:val="20"/>
        </w:rPr>
        <w:t>d</w:t>
      </w:r>
      <w:r w:rsidRPr="007E0A84">
        <w:rPr>
          <w:rFonts w:ascii="Arial" w:hAnsi="Arial" w:cs="Arial"/>
          <w:spacing w:val="-16"/>
          <w:w w:val="125"/>
          <w:sz w:val="20"/>
          <w:szCs w:val="20"/>
        </w:rPr>
        <w:t xml:space="preserve"> </w:t>
      </w:r>
      <w:r w:rsidRPr="007E0A84">
        <w:rPr>
          <w:rFonts w:ascii="Arial" w:hAnsi="Arial" w:cs="Arial"/>
          <w:spacing w:val="-1"/>
          <w:w w:val="125"/>
          <w:sz w:val="20"/>
          <w:szCs w:val="20"/>
        </w:rPr>
        <w:t>th</w:t>
      </w:r>
      <w:r w:rsidRPr="007E0A84">
        <w:rPr>
          <w:rFonts w:ascii="Arial" w:hAnsi="Arial" w:cs="Arial"/>
          <w:w w:val="125"/>
          <w:sz w:val="20"/>
          <w:szCs w:val="20"/>
        </w:rPr>
        <w:t>e</w:t>
      </w:r>
      <w:r w:rsidRPr="007E0A84">
        <w:rPr>
          <w:rFonts w:ascii="Arial" w:hAnsi="Arial" w:cs="Arial"/>
          <w:spacing w:val="-5"/>
          <w:w w:val="125"/>
          <w:sz w:val="20"/>
          <w:szCs w:val="20"/>
        </w:rPr>
        <w:t xml:space="preserve"> </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spacing w:val="-1"/>
          <w:w w:val="140"/>
          <w:sz w:val="20"/>
          <w:szCs w:val="20"/>
        </w:rPr>
        <w:t>t</w:t>
      </w:r>
      <w:r w:rsidRPr="007E0A84">
        <w:rPr>
          <w:rFonts w:ascii="Arial" w:hAnsi="Arial" w:cs="Arial"/>
          <w:spacing w:val="-1"/>
          <w:w w:val="125"/>
          <w:sz w:val="20"/>
          <w:szCs w:val="20"/>
        </w:rPr>
        <w:t>a</w:t>
      </w:r>
      <w:r w:rsidRPr="007E0A84">
        <w:rPr>
          <w:rFonts w:ascii="Arial" w:hAnsi="Arial" w:cs="Arial"/>
          <w:spacing w:val="-1"/>
          <w:w w:val="122"/>
          <w:sz w:val="20"/>
          <w:szCs w:val="20"/>
        </w:rPr>
        <w:t>b</w:t>
      </w:r>
      <w:r w:rsidRPr="007E0A84">
        <w:rPr>
          <w:rFonts w:ascii="Arial" w:hAnsi="Arial" w:cs="Arial"/>
          <w:spacing w:val="-1"/>
          <w:sz w:val="20"/>
          <w:szCs w:val="20"/>
        </w:rPr>
        <w:t>lis</w:t>
      </w:r>
      <w:r w:rsidRPr="007E0A84">
        <w:rPr>
          <w:rFonts w:ascii="Arial" w:hAnsi="Arial" w:cs="Arial"/>
          <w:spacing w:val="-1"/>
          <w:w w:val="122"/>
          <w:sz w:val="20"/>
          <w:szCs w:val="20"/>
        </w:rPr>
        <w:t>h</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w w:val="111"/>
          <w:sz w:val="20"/>
          <w:szCs w:val="20"/>
        </w:rPr>
        <w:t xml:space="preserve">, </w:t>
      </w:r>
      <w:r w:rsidRPr="007E0A84">
        <w:rPr>
          <w:rFonts w:ascii="Arial" w:hAnsi="Arial" w:cs="Arial"/>
          <w:spacing w:val="-1"/>
          <w:w w:val="118"/>
          <w:sz w:val="20"/>
          <w:szCs w:val="20"/>
        </w:rPr>
        <w:t>independenc</w:t>
      </w:r>
      <w:r w:rsidRPr="007E0A84">
        <w:rPr>
          <w:rFonts w:ascii="Arial" w:hAnsi="Arial" w:cs="Arial"/>
          <w:w w:val="118"/>
          <w:sz w:val="20"/>
          <w:szCs w:val="20"/>
        </w:rPr>
        <w:t>e</w:t>
      </w:r>
      <w:r w:rsidRPr="007E0A84">
        <w:rPr>
          <w:rFonts w:ascii="Arial" w:hAnsi="Arial" w:cs="Arial"/>
          <w:spacing w:val="18"/>
          <w:w w:val="118"/>
          <w:sz w:val="20"/>
          <w:szCs w:val="20"/>
        </w:rPr>
        <w:t xml:space="preserve"> </w:t>
      </w:r>
      <w:r w:rsidRPr="007E0A84">
        <w:rPr>
          <w:rFonts w:ascii="Arial" w:hAnsi="Arial" w:cs="Arial"/>
          <w:spacing w:val="-1"/>
          <w:w w:val="118"/>
          <w:sz w:val="20"/>
          <w:szCs w:val="20"/>
        </w:rPr>
        <w:t>an</w:t>
      </w:r>
      <w:r w:rsidRPr="007E0A84">
        <w:rPr>
          <w:rFonts w:ascii="Arial" w:hAnsi="Arial" w:cs="Arial"/>
          <w:w w:val="118"/>
          <w:sz w:val="20"/>
          <w:szCs w:val="20"/>
        </w:rPr>
        <w:t>d</w:t>
      </w:r>
      <w:r w:rsidRPr="007E0A84">
        <w:rPr>
          <w:rFonts w:ascii="Arial" w:hAnsi="Arial" w:cs="Arial"/>
          <w:spacing w:val="8"/>
          <w:w w:val="118"/>
          <w:sz w:val="20"/>
          <w:szCs w:val="20"/>
        </w:rPr>
        <w:t xml:space="preserve"> </w:t>
      </w:r>
      <w:r w:rsidRPr="007E0A84">
        <w:rPr>
          <w:rFonts w:ascii="Arial" w:hAnsi="Arial" w:cs="Arial"/>
          <w:spacing w:val="-1"/>
          <w:w w:val="118"/>
          <w:sz w:val="20"/>
          <w:szCs w:val="20"/>
        </w:rPr>
        <w:t>resourcin</w:t>
      </w:r>
      <w:r w:rsidRPr="007E0A84">
        <w:rPr>
          <w:rFonts w:ascii="Arial" w:hAnsi="Arial" w:cs="Arial"/>
          <w:w w:val="118"/>
          <w:sz w:val="20"/>
          <w:szCs w:val="20"/>
        </w:rPr>
        <w:t>g</w:t>
      </w:r>
      <w:r w:rsidRPr="007E0A84">
        <w:rPr>
          <w:rFonts w:ascii="Arial" w:hAnsi="Arial" w:cs="Arial"/>
          <w:spacing w:val="-26"/>
          <w:w w:val="118"/>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w:t>
      </w:r>
      <w:r w:rsidRPr="007E0A84">
        <w:rPr>
          <w:rFonts w:ascii="Arial" w:hAnsi="Arial" w:cs="Arial"/>
          <w:spacing w:val="-1"/>
          <w:w w:val="122"/>
          <w:sz w:val="20"/>
          <w:szCs w:val="20"/>
        </w:rPr>
        <w:t>un</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w w:val="111"/>
          <w:sz w:val="20"/>
          <w:szCs w:val="20"/>
        </w:rPr>
        <w:t>,</w:t>
      </w:r>
      <w:r w:rsidRPr="007E0A84">
        <w:rPr>
          <w:rFonts w:ascii="Arial" w:hAnsi="Arial" w:cs="Arial"/>
          <w:sz w:val="20"/>
          <w:szCs w:val="20"/>
        </w:rPr>
        <w:t xml:space="preserve"> </w:t>
      </w:r>
      <w:r w:rsidRPr="007E0A84">
        <w:rPr>
          <w:rFonts w:ascii="Arial" w:hAnsi="Arial" w:cs="Arial"/>
          <w:spacing w:val="-1"/>
          <w:w w:val="118"/>
          <w:sz w:val="20"/>
          <w:szCs w:val="20"/>
        </w:rPr>
        <w:t>accordin</w:t>
      </w:r>
      <w:r w:rsidRPr="007E0A84">
        <w:rPr>
          <w:rFonts w:ascii="Arial" w:hAnsi="Arial" w:cs="Arial"/>
          <w:w w:val="118"/>
          <w:sz w:val="20"/>
          <w:szCs w:val="20"/>
        </w:rPr>
        <w:t>g</w:t>
      </w:r>
      <w:r w:rsidRPr="007E0A84">
        <w:rPr>
          <w:rFonts w:ascii="Arial" w:hAnsi="Arial" w:cs="Arial"/>
          <w:spacing w:val="-27"/>
          <w:w w:val="118"/>
          <w:sz w:val="20"/>
          <w:szCs w:val="20"/>
        </w:rPr>
        <w:t xml:space="preserve"> </w:t>
      </w:r>
      <w:r w:rsidRPr="007E0A84">
        <w:rPr>
          <w:rFonts w:ascii="Arial" w:hAnsi="Arial" w:cs="Arial"/>
          <w:spacing w:val="-1"/>
          <w:w w:val="118"/>
          <w:sz w:val="20"/>
          <w:szCs w:val="20"/>
        </w:rPr>
        <w:t>t</w:t>
      </w:r>
      <w:r w:rsidRPr="007E0A84">
        <w:rPr>
          <w:rFonts w:ascii="Arial" w:hAnsi="Arial" w:cs="Arial"/>
          <w:w w:val="118"/>
          <w:sz w:val="20"/>
          <w:szCs w:val="20"/>
        </w:rPr>
        <w:t>o</w:t>
      </w:r>
      <w:r w:rsidRPr="007E0A84">
        <w:rPr>
          <w:rFonts w:ascii="Arial" w:hAnsi="Arial" w:cs="Arial"/>
          <w:spacing w:val="9"/>
          <w:w w:val="118"/>
          <w:sz w:val="20"/>
          <w:szCs w:val="20"/>
        </w:rPr>
        <w:t xml:space="preserve"> </w:t>
      </w:r>
      <w:r w:rsidRPr="007E0A84">
        <w:rPr>
          <w:rFonts w:ascii="Arial" w:hAnsi="Arial" w:cs="Arial"/>
          <w:spacing w:val="-1"/>
          <w:w w:val="118"/>
          <w:sz w:val="20"/>
          <w:szCs w:val="20"/>
        </w:rPr>
        <w:t>th</w:t>
      </w:r>
      <w:r w:rsidRPr="007E0A84">
        <w:rPr>
          <w:rFonts w:ascii="Arial" w:hAnsi="Arial" w:cs="Arial"/>
          <w:w w:val="118"/>
          <w:sz w:val="20"/>
          <w:szCs w:val="20"/>
        </w:rPr>
        <w:t>e</w:t>
      </w:r>
      <w:r w:rsidRPr="007E0A84">
        <w:rPr>
          <w:rFonts w:ascii="Arial" w:hAnsi="Arial" w:cs="Arial"/>
          <w:spacing w:val="16"/>
          <w:w w:val="118"/>
          <w:sz w:val="20"/>
          <w:szCs w:val="20"/>
        </w:rPr>
        <w:t xml:space="preserve"> </w:t>
      </w:r>
      <w:r w:rsidRPr="007E0A84">
        <w:rPr>
          <w:rFonts w:ascii="Arial" w:hAnsi="Arial" w:cs="Arial"/>
          <w:spacing w:val="-1"/>
          <w:w w:val="118"/>
          <w:sz w:val="20"/>
          <w:szCs w:val="20"/>
        </w:rPr>
        <w:t>nature</w:t>
      </w:r>
      <w:r w:rsidRPr="007E0A84">
        <w:rPr>
          <w:rFonts w:ascii="Arial" w:hAnsi="Arial" w:cs="Arial"/>
          <w:w w:val="118"/>
          <w:sz w:val="20"/>
          <w:szCs w:val="20"/>
        </w:rPr>
        <w:t>,</w:t>
      </w:r>
      <w:r w:rsidRPr="007E0A84">
        <w:rPr>
          <w:rFonts w:ascii="Arial" w:hAnsi="Arial" w:cs="Arial"/>
          <w:spacing w:val="22"/>
          <w:w w:val="118"/>
          <w:sz w:val="20"/>
          <w:szCs w:val="20"/>
        </w:rPr>
        <w:t xml:space="preserve"> </w:t>
      </w:r>
      <w:r w:rsidRPr="007E0A84">
        <w:rPr>
          <w:rFonts w:ascii="Arial" w:hAnsi="Arial" w:cs="Arial"/>
          <w:spacing w:val="-1"/>
          <w:sz w:val="20"/>
          <w:szCs w:val="20"/>
        </w:rPr>
        <w:t>scal</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14"/>
          <w:sz w:val="20"/>
          <w:szCs w:val="20"/>
        </w:rPr>
        <w:t>an</w:t>
      </w:r>
      <w:r w:rsidRPr="007E0A84">
        <w:rPr>
          <w:rFonts w:ascii="Arial" w:hAnsi="Arial" w:cs="Arial"/>
          <w:w w:val="114"/>
          <w:sz w:val="20"/>
          <w:szCs w:val="20"/>
        </w:rPr>
        <w:t>d</w:t>
      </w:r>
      <w:r w:rsidRPr="007E0A84">
        <w:rPr>
          <w:rFonts w:ascii="Arial" w:hAnsi="Arial" w:cs="Arial"/>
          <w:spacing w:val="21"/>
          <w:w w:val="114"/>
          <w:sz w:val="20"/>
          <w:szCs w:val="20"/>
        </w:rPr>
        <w:t xml:space="preserve"> </w:t>
      </w:r>
      <w:r w:rsidRPr="007E0A84">
        <w:rPr>
          <w:rFonts w:ascii="Arial" w:hAnsi="Arial" w:cs="Arial"/>
          <w:spacing w:val="-1"/>
          <w:w w:val="114"/>
          <w:sz w:val="20"/>
          <w:szCs w:val="20"/>
        </w:rPr>
        <w:t>complexit</w:t>
      </w:r>
      <w:r w:rsidRPr="007E0A84">
        <w:rPr>
          <w:rFonts w:ascii="Arial" w:hAnsi="Arial" w:cs="Arial"/>
          <w:w w:val="114"/>
          <w:sz w:val="20"/>
          <w:szCs w:val="20"/>
        </w:rPr>
        <w:t>y</w:t>
      </w:r>
      <w:r w:rsidRPr="007E0A84">
        <w:rPr>
          <w:rFonts w:ascii="Arial" w:hAnsi="Arial" w:cs="Arial"/>
          <w:spacing w:val="-20"/>
          <w:w w:val="114"/>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2"/>
          <w:sz w:val="20"/>
          <w:szCs w:val="20"/>
        </w:rPr>
        <w:t>bu</w:t>
      </w:r>
      <w:r w:rsidRPr="007E0A84">
        <w:rPr>
          <w:rFonts w:ascii="Arial" w:hAnsi="Arial" w:cs="Arial"/>
          <w:spacing w:val="-1"/>
          <w:sz w:val="20"/>
          <w:szCs w:val="20"/>
        </w:rPr>
        <w:t>si</w:t>
      </w:r>
      <w:r w:rsidRPr="007E0A84">
        <w:rPr>
          <w:rFonts w:ascii="Arial" w:hAnsi="Arial" w:cs="Arial"/>
          <w:spacing w:val="-1"/>
          <w:w w:val="122"/>
          <w:sz w:val="20"/>
          <w:szCs w:val="20"/>
        </w:rPr>
        <w:t>n</w:t>
      </w:r>
      <w:r w:rsidRPr="007E0A84">
        <w:rPr>
          <w:rFonts w:ascii="Arial" w:hAnsi="Arial" w:cs="Arial"/>
          <w:spacing w:val="-1"/>
          <w:w w:val="125"/>
          <w:sz w:val="20"/>
          <w:szCs w:val="20"/>
        </w:rPr>
        <w:t>e</w:t>
      </w:r>
      <w:r w:rsidRPr="007E0A84">
        <w:rPr>
          <w:rFonts w:ascii="Arial" w:hAnsi="Arial" w:cs="Arial"/>
          <w:spacing w:val="-1"/>
          <w:sz w:val="20"/>
          <w:szCs w:val="20"/>
        </w:rPr>
        <w:t>ss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lang w:eastAsia="ja-JP"/>
        </w:rPr>
      </w:pPr>
    </w:p>
    <w:p w:rsidR="007E0A84" w:rsidRPr="007E0A84" w:rsidRDefault="007E0A84" w:rsidP="007E0A84">
      <w:pPr>
        <w:jc w:val="both"/>
        <w:rPr>
          <w:rFonts w:ascii="Arial" w:hAnsi="Arial" w:cs="Arial"/>
          <w:b/>
          <w:sz w:val="22"/>
          <w:szCs w:val="22"/>
        </w:rPr>
      </w:pPr>
      <w:r w:rsidRPr="007E0A84">
        <w:rPr>
          <w:rFonts w:ascii="Arial" w:hAnsi="Arial" w:cs="Arial"/>
          <w:b/>
          <w:sz w:val="22"/>
          <w:szCs w:val="22"/>
        </w:rPr>
        <w:t>5.1     Governing body involvement and responsibilities</w:t>
      </w:r>
    </w:p>
    <w:p w:rsidR="007E0A84" w:rsidRPr="007E0A84" w:rsidRDefault="007E0A84" w:rsidP="007E0A84">
      <w:pPr>
        <w:jc w:val="both"/>
        <w:rPr>
          <w:rFonts w:ascii="Arial" w:hAnsi="Arial" w:cs="Arial"/>
          <w:sz w:val="20"/>
          <w:szCs w:val="20"/>
        </w:rPr>
      </w:pPr>
    </w:p>
    <w:p w:rsidR="007E0A84" w:rsidRPr="007E0A84" w:rsidRDefault="007E0A84" w:rsidP="007E0A84">
      <w:pPr>
        <w:ind w:right="-31"/>
        <w:jc w:val="both"/>
        <w:rPr>
          <w:rFonts w:ascii="Arial" w:hAnsi="Arial" w:cs="Arial"/>
          <w:sz w:val="20"/>
          <w:szCs w:val="20"/>
          <w:lang w:eastAsia="ja-JP"/>
        </w:rPr>
      </w:pPr>
      <w:r w:rsidRPr="007E0A84">
        <w:rPr>
          <w:rFonts w:ascii="Arial" w:hAnsi="Arial" w:cs="Arial"/>
          <w:sz w:val="20"/>
          <w:szCs w:val="20"/>
          <w:lang w:eastAsia="ja-JP"/>
        </w:rPr>
        <w:t>Managing compliance risk shall ultimately be the responsibility of the firm’s governing body, but in a larger firm shall be delegated to a sub-committee of the governing body, e.g.  a compliance and risk committee. The compliance framework is a key component in managing compliance risks, so the governing body and any senior managers to whom relevant responsibilities have been delegated by the governing body shall seek to ensure that:</w:t>
      </w:r>
    </w:p>
    <w:p w:rsidR="007E0A84" w:rsidRPr="007E0A84" w:rsidRDefault="007E0A84" w:rsidP="007E0A84">
      <w:pPr>
        <w:jc w:val="both"/>
        <w:rPr>
          <w:rFonts w:ascii="Arial" w:hAnsi="Arial" w:cs="Arial"/>
          <w:sz w:val="20"/>
          <w:szCs w:val="20"/>
        </w:rPr>
      </w:pPr>
    </w:p>
    <w:p w:rsidR="007E0A84" w:rsidRPr="007E0A84" w:rsidRDefault="007E0A84" w:rsidP="007E0A84">
      <w:pPr>
        <w:pStyle w:val="ListParagraph"/>
        <w:numPr>
          <w:ilvl w:val="0"/>
          <w:numId w:val="31"/>
        </w:numPr>
        <w:ind w:right="185"/>
        <w:jc w:val="both"/>
        <w:rPr>
          <w:rFonts w:ascii="Arial" w:hAnsi="Arial" w:cs="Arial"/>
          <w:sz w:val="20"/>
          <w:szCs w:val="20"/>
        </w:rPr>
      </w:pP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4"/>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1"/>
          <w:sz w:val="20"/>
          <w:szCs w:val="20"/>
        </w:rPr>
        <w:t>manage</w:t>
      </w:r>
      <w:r w:rsidRPr="007E0A84">
        <w:rPr>
          <w:rFonts w:ascii="Arial" w:hAnsi="Arial" w:cs="Arial"/>
          <w:w w:val="121"/>
          <w:sz w:val="20"/>
          <w:szCs w:val="20"/>
        </w:rPr>
        <w:t>d</w:t>
      </w:r>
      <w:r w:rsidRPr="007E0A84">
        <w:rPr>
          <w:rFonts w:ascii="Arial" w:hAnsi="Arial" w:cs="Arial"/>
          <w:spacing w:val="-4"/>
          <w:w w:val="121"/>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20"/>
          <w:sz w:val="20"/>
          <w:szCs w:val="20"/>
        </w:rPr>
        <w:t>integral</w:t>
      </w:r>
      <w:r w:rsidRPr="007E0A84">
        <w:rPr>
          <w:rFonts w:ascii="Arial" w:hAnsi="Arial" w:cs="Arial"/>
          <w:w w:val="120"/>
          <w:sz w:val="20"/>
          <w:szCs w:val="20"/>
        </w:rPr>
        <w:t>,</w:t>
      </w:r>
      <w:r w:rsidRPr="007E0A84">
        <w:rPr>
          <w:rFonts w:ascii="Arial" w:hAnsi="Arial" w:cs="Arial"/>
          <w:spacing w:val="-12"/>
          <w:w w:val="120"/>
          <w:sz w:val="20"/>
          <w:szCs w:val="20"/>
        </w:rPr>
        <w:t xml:space="preserve"> </w:t>
      </w:r>
      <w:r w:rsidRPr="007E0A84">
        <w:rPr>
          <w:rFonts w:ascii="Arial" w:hAnsi="Arial" w:cs="Arial"/>
          <w:spacing w:val="-1"/>
          <w:w w:val="120"/>
          <w:sz w:val="20"/>
          <w:szCs w:val="20"/>
        </w:rPr>
        <w:t>bu</w:t>
      </w:r>
      <w:r w:rsidRPr="007E0A84">
        <w:rPr>
          <w:rFonts w:ascii="Arial" w:hAnsi="Arial" w:cs="Arial"/>
          <w:w w:val="120"/>
          <w:sz w:val="20"/>
          <w:szCs w:val="20"/>
        </w:rPr>
        <w:t>t</w:t>
      </w:r>
      <w:r w:rsidRPr="007E0A84">
        <w:rPr>
          <w:rFonts w:ascii="Arial" w:hAnsi="Arial" w:cs="Arial"/>
          <w:spacing w:val="7"/>
          <w:w w:val="120"/>
          <w:sz w:val="20"/>
          <w:szCs w:val="20"/>
        </w:rPr>
        <w:t xml:space="preserve"> </w:t>
      </w:r>
      <w:r w:rsidRPr="007E0A84">
        <w:rPr>
          <w:rFonts w:ascii="Arial" w:hAnsi="Arial" w:cs="Arial"/>
          <w:spacing w:val="-1"/>
          <w:w w:val="120"/>
          <w:sz w:val="20"/>
          <w:szCs w:val="20"/>
        </w:rPr>
        <w:t>i</w:t>
      </w:r>
      <w:r w:rsidRPr="007E0A84">
        <w:rPr>
          <w:rFonts w:ascii="Arial" w:hAnsi="Arial" w:cs="Arial"/>
          <w:spacing w:val="-1"/>
          <w:w w:val="122"/>
          <w:sz w:val="20"/>
          <w:szCs w:val="20"/>
        </w:rPr>
        <w:t>nd</w:t>
      </w:r>
      <w:r w:rsidRPr="007E0A84">
        <w:rPr>
          <w:rFonts w:ascii="Arial" w:hAnsi="Arial" w:cs="Arial"/>
          <w:spacing w:val="-1"/>
          <w:w w:val="125"/>
          <w:sz w:val="20"/>
          <w:szCs w:val="20"/>
        </w:rPr>
        <w:t>e</w:t>
      </w:r>
      <w:r w:rsidRPr="007E0A84">
        <w:rPr>
          <w:rFonts w:ascii="Arial" w:hAnsi="Arial" w:cs="Arial"/>
          <w:spacing w:val="-1"/>
          <w:w w:val="122"/>
          <w:sz w:val="20"/>
          <w:szCs w:val="20"/>
        </w:rPr>
        <w:t>p</w:t>
      </w:r>
      <w:r w:rsidRPr="007E0A84">
        <w:rPr>
          <w:rFonts w:ascii="Arial" w:hAnsi="Arial" w:cs="Arial"/>
          <w:spacing w:val="-1"/>
          <w:w w:val="125"/>
          <w:sz w:val="20"/>
          <w:szCs w:val="20"/>
        </w:rPr>
        <w:t>e</w:t>
      </w:r>
      <w:r w:rsidRPr="007E0A84">
        <w:rPr>
          <w:rFonts w:ascii="Arial" w:hAnsi="Arial" w:cs="Arial"/>
          <w:spacing w:val="-1"/>
          <w:w w:val="122"/>
          <w:sz w:val="20"/>
          <w:szCs w:val="20"/>
        </w:rPr>
        <w:t>nd</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w w:val="111"/>
          <w:sz w:val="20"/>
          <w:szCs w:val="20"/>
        </w:rPr>
        <w:t>,</w:t>
      </w:r>
      <w:r w:rsidRPr="007E0A84">
        <w:rPr>
          <w:rFonts w:ascii="Arial" w:hAnsi="Arial" w:cs="Arial"/>
          <w:spacing w:val="2"/>
          <w:sz w:val="20"/>
          <w:szCs w:val="20"/>
        </w:rPr>
        <w:t xml:space="preserve"> </w:t>
      </w:r>
      <w:r w:rsidRPr="007E0A84">
        <w:rPr>
          <w:rFonts w:ascii="Arial" w:hAnsi="Arial" w:cs="Arial"/>
          <w:spacing w:val="-1"/>
          <w:w w:val="122"/>
          <w:sz w:val="20"/>
          <w:szCs w:val="20"/>
        </w:rPr>
        <w:t>p</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w w:val="140"/>
          <w:sz w:val="20"/>
          <w:szCs w:val="20"/>
        </w:rPr>
        <w:t xml:space="preserve">t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6"/>
          <w:sz w:val="20"/>
          <w:szCs w:val="20"/>
        </w:rPr>
        <w:t>wide</w:t>
      </w:r>
      <w:r w:rsidRPr="007E0A84">
        <w:rPr>
          <w:rFonts w:ascii="Arial" w:hAnsi="Arial" w:cs="Arial"/>
          <w:w w:val="116"/>
          <w:sz w:val="20"/>
          <w:szCs w:val="20"/>
        </w:rPr>
        <w:t>r</w:t>
      </w:r>
      <w:r w:rsidRPr="007E0A84">
        <w:rPr>
          <w:rFonts w:ascii="Arial" w:hAnsi="Arial" w:cs="Arial"/>
          <w:spacing w:val="-2"/>
          <w:w w:val="116"/>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4"/>
          <w:sz w:val="20"/>
          <w:szCs w:val="20"/>
        </w:rPr>
        <w:t xml:space="preserve"> </w:t>
      </w:r>
      <w:r w:rsidRPr="007E0A84">
        <w:rPr>
          <w:rFonts w:ascii="Arial" w:hAnsi="Arial" w:cs="Arial"/>
          <w:spacing w:val="-1"/>
          <w:w w:val="114"/>
          <w:sz w:val="20"/>
          <w:szCs w:val="20"/>
        </w:rPr>
        <w:t>m</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w w:val="125"/>
          <w:sz w:val="20"/>
          <w:szCs w:val="20"/>
        </w:rPr>
        <w:t>a</w:t>
      </w:r>
      <w:r w:rsidRPr="007E0A84">
        <w:rPr>
          <w:rFonts w:ascii="Arial" w:hAnsi="Arial" w:cs="Arial"/>
          <w:spacing w:val="-1"/>
          <w:w w:val="122"/>
          <w:sz w:val="20"/>
          <w:szCs w:val="20"/>
        </w:rPr>
        <w:t>g</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185"/>
        <w:jc w:val="both"/>
        <w:rPr>
          <w:rFonts w:ascii="Arial" w:hAnsi="Arial" w:cs="Arial"/>
          <w:sz w:val="20"/>
          <w:szCs w:val="20"/>
        </w:rPr>
      </w:pPr>
      <w:r w:rsidRPr="007E0A84">
        <w:rPr>
          <w:rFonts w:ascii="Arial" w:hAnsi="Arial" w:cs="Arial"/>
          <w:spacing w:val="-1"/>
          <w:w w:val="119"/>
          <w:sz w:val="20"/>
          <w:szCs w:val="20"/>
        </w:rPr>
        <w:t>the</w:t>
      </w:r>
      <w:r w:rsidRPr="007E0A84">
        <w:rPr>
          <w:rFonts w:ascii="Arial" w:hAnsi="Arial" w:cs="Arial"/>
          <w:w w:val="119"/>
          <w:sz w:val="20"/>
          <w:szCs w:val="20"/>
        </w:rPr>
        <w:t>y</w:t>
      </w:r>
      <w:r w:rsidRPr="007E0A84">
        <w:rPr>
          <w:rFonts w:ascii="Arial" w:hAnsi="Arial" w:cs="Arial"/>
          <w:spacing w:val="-6"/>
          <w:w w:val="119"/>
          <w:sz w:val="20"/>
          <w:szCs w:val="20"/>
        </w:rPr>
        <w:t xml:space="preserve"> </w:t>
      </w:r>
      <w:r w:rsidRPr="007E0A84">
        <w:rPr>
          <w:rFonts w:ascii="Arial" w:hAnsi="Arial" w:cs="Arial"/>
          <w:spacing w:val="-1"/>
          <w:w w:val="122"/>
          <w:sz w:val="20"/>
          <w:szCs w:val="20"/>
        </w:rPr>
        <w:t>und</w:t>
      </w:r>
      <w:r w:rsidRPr="007E0A84">
        <w:rPr>
          <w:rFonts w:ascii="Arial" w:hAnsi="Arial" w:cs="Arial"/>
          <w:spacing w:val="-1"/>
          <w:w w:val="125"/>
          <w:sz w:val="20"/>
          <w:szCs w:val="20"/>
        </w:rPr>
        <w:t>e</w:t>
      </w:r>
      <w:r w:rsidRPr="007E0A84">
        <w:rPr>
          <w:rFonts w:ascii="Arial" w:hAnsi="Arial" w:cs="Arial"/>
          <w:spacing w:val="-1"/>
          <w:w w:val="116"/>
          <w:sz w:val="20"/>
          <w:szCs w:val="20"/>
        </w:rPr>
        <w:t>r</w:t>
      </w:r>
      <w:r w:rsidRPr="007E0A84">
        <w:rPr>
          <w:rFonts w:ascii="Arial" w:hAnsi="Arial" w:cs="Arial"/>
          <w:spacing w:val="-1"/>
          <w:sz w:val="20"/>
          <w:szCs w:val="20"/>
        </w:rPr>
        <w:t>s</w:t>
      </w:r>
      <w:r w:rsidRPr="007E0A84">
        <w:rPr>
          <w:rFonts w:ascii="Arial" w:hAnsi="Arial" w:cs="Arial"/>
          <w:spacing w:val="-1"/>
          <w:w w:val="140"/>
          <w:sz w:val="20"/>
          <w:szCs w:val="20"/>
        </w:rPr>
        <w:t>t</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w w:val="122"/>
          <w:sz w:val="20"/>
          <w:szCs w:val="20"/>
        </w:rPr>
        <w:t>d</w:t>
      </w:r>
      <w:r w:rsidRPr="007E0A84">
        <w:rPr>
          <w:rFonts w:ascii="Arial" w:hAnsi="Arial" w:cs="Arial"/>
          <w:spacing w:val="2"/>
          <w:sz w:val="20"/>
          <w:szCs w:val="20"/>
        </w:rPr>
        <w:t xml:space="preserve"> </w:t>
      </w:r>
      <w:r w:rsidRPr="007E0A84">
        <w:rPr>
          <w:rFonts w:ascii="Arial" w:hAnsi="Arial" w:cs="Arial"/>
          <w:spacing w:val="-1"/>
          <w:w w:val="115"/>
          <w:sz w:val="20"/>
          <w:szCs w:val="20"/>
        </w:rPr>
        <w:t>whic</w:t>
      </w:r>
      <w:r w:rsidRPr="007E0A84">
        <w:rPr>
          <w:rFonts w:ascii="Arial" w:hAnsi="Arial" w:cs="Arial"/>
          <w:w w:val="115"/>
          <w:sz w:val="20"/>
          <w:szCs w:val="20"/>
        </w:rPr>
        <w:t>h</w:t>
      </w:r>
      <w:r w:rsidRPr="007E0A84">
        <w:rPr>
          <w:rFonts w:ascii="Arial" w:hAnsi="Arial" w:cs="Arial"/>
          <w:spacing w:val="-13"/>
          <w:w w:val="115"/>
          <w:sz w:val="20"/>
          <w:szCs w:val="20"/>
        </w:rPr>
        <w:t xml:space="preserve"> </w:t>
      </w:r>
      <w:r w:rsidRPr="007E0A84">
        <w:rPr>
          <w:rFonts w:ascii="Arial" w:hAnsi="Arial" w:cs="Arial"/>
          <w:spacing w:val="-1"/>
          <w:w w:val="115"/>
          <w:sz w:val="20"/>
          <w:szCs w:val="20"/>
        </w:rPr>
        <w:t>busines</w:t>
      </w:r>
      <w:r w:rsidRPr="007E0A84">
        <w:rPr>
          <w:rFonts w:ascii="Arial" w:hAnsi="Arial" w:cs="Arial"/>
          <w:w w:val="115"/>
          <w:sz w:val="20"/>
          <w:szCs w:val="20"/>
        </w:rPr>
        <w:t>s</w:t>
      </w:r>
      <w:r w:rsidRPr="007E0A84">
        <w:rPr>
          <w:rFonts w:ascii="Arial" w:hAnsi="Arial" w:cs="Arial"/>
          <w:spacing w:val="-18"/>
          <w:w w:val="115"/>
          <w:sz w:val="20"/>
          <w:szCs w:val="20"/>
        </w:rPr>
        <w:t xml:space="preserve"> </w:t>
      </w:r>
      <w:r w:rsidRPr="007E0A84">
        <w:rPr>
          <w:rFonts w:ascii="Arial" w:hAnsi="Arial" w:cs="Arial"/>
          <w:spacing w:val="-1"/>
          <w:w w:val="115"/>
          <w:sz w:val="20"/>
          <w:szCs w:val="20"/>
        </w:rPr>
        <w:t>an</w:t>
      </w:r>
      <w:r w:rsidRPr="007E0A84">
        <w:rPr>
          <w:rFonts w:ascii="Arial" w:hAnsi="Arial" w:cs="Arial"/>
          <w:w w:val="115"/>
          <w:sz w:val="20"/>
          <w:szCs w:val="20"/>
        </w:rPr>
        <w:t>d</w:t>
      </w:r>
      <w:r w:rsidRPr="007E0A84">
        <w:rPr>
          <w:rFonts w:ascii="Arial" w:hAnsi="Arial" w:cs="Arial"/>
          <w:spacing w:val="18"/>
          <w:w w:val="115"/>
          <w:sz w:val="20"/>
          <w:szCs w:val="20"/>
        </w:rPr>
        <w:t xml:space="preserve"> </w:t>
      </w:r>
      <w:r w:rsidRPr="007E0A84">
        <w:rPr>
          <w:rFonts w:ascii="Arial" w:hAnsi="Arial" w:cs="Arial"/>
          <w:spacing w:val="-1"/>
          <w:w w:val="115"/>
          <w:sz w:val="20"/>
          <w:szCs w:val="20"/>
        </w:rPr>
        <w:t>complianc</w:t>
      </w:r>
      <w:r w:rsidRPr="007E0A84">
        <w:rPr>
          <w:rFonts w:ascii="Arial" w:hAnsi="Arial" w:cs="Arial"/>
          <w:w w:val="115"/>
          <w:sz w:val="20"/>
          <w:szCs w:val="20"/>
        </w:rPr>
        <w:t>e</w:t>
      </w:r>
      <w:r w:rsidRPr="007E0A84">
        <w:rPr>
          <w:rFonts w:ascii="Arial" w:hAnsi="Arial" w:cs="Arial"/>
          <w:spacing w:val="-10"/>
          <w:w w:val="115"/>
          <w:sz w:val="20"/>
          <w:szCs w:val="20"/>
        </w:rPr>
        <w:t xml:space="preserve"> </w:t>
      </w:r>
      <w:r w:rsidRPr="007E0A84">
        <w:rPr>
          <w:rFonts w:ascii="Arial" w:hAnsi="Arial" w:cs="Arial"/>
          <w:spacing w:val="-1"/>
          <w:sz w:val="20"/>
          <w:szCs w:val="20"/>
        </w:rPr>
        <w:t>risk</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7"/>
          <w:sz w:val="20"/>
          <w:szCs w:val="20"/>
        </w:rPr>
        <w:t xml:space="preserve"> </w:t>
      </w:r>
      <w:r w:rsidRPr="007E0A84">
        <w:rPr>
          <w:rFonts w:ascii="Arial" w:hAnsi="Arial" w:cs="Arial"/>
          <w:spacing w:val="-1"/>
          <w:w w:val="123"/>
          <w:sz w:val="20"/>
          <w:szCs w:val="20"/>
        </w:rPr>
        <w:t>an</w:t>
      </w:r>
      <w:r w:rsidRPr="007E0A84">
        <w:rPr>
          <w:rFonts w:ascii="Arial" w:hAnsi="Arial" w:cs="Arial"/>
          <w:w w:val="123"/>
          <w:sz w:val="20"/>
          <w:szCs w:val="20"/>
        </w:rPr>
        <w:t>d</w:t>
      </w:r>
      <w:r w:rsidRPr="007E0A84">
        <w:rPr>
          <w:rFonts w:ascii="Arial" w:hAnsi="Arial" w:cs="Arial"/>
          <w:spacing w:val="-9"/>
          <w:w w:val="123"/>
          <w:sz w:val="20"/>
          <w:szCs w:val="20"/>
        </w:rPr>
        <w:t xml:space="preserve"> </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w w:val="125"/>
          <w:sz w:val="20"/>
          <w:szCs w:val="20"/>
        </w:rPr>
        <w:t xml:space="preserve">e </w:t>
      </w:r>
      <w:r w:rsidRPr="007E0A84">
        <w:rPr>
          <w:rFonts w:ascii="Arial" w:hAnsi="Arial" w:cs="Arial"/>
          <w:spacing w:val="-1"/>
          <w:w w:val="119"/>
          <w:sz w:val="20"/>
          <w:szCs w:val="20"/>
        </w:rPr>
        <w:t>no</w:t>
      </w:r>
      <w:r w:rsidRPr="007E0A84">
        <w:rPr>
          <w:rFonts w:ascii="Arial" w:hAnsi="Arial" w:cs="Arial"/>
          <w:w w:val="119"/>
          <w:sz w:val="20"/>
          <w:szCs w:val="20"/>
        </w:rPr>
        <w:t>t</w:t>
      </w:r>
      <w:r w:rsidRPr="007E0A84">
        <w:rPr>
          <w:rFonts w:ascii="Arial" w:hAnsi="Arial" w:cs="Arial"/>
          <w:spacing w:val="10"/>
          <w:w w:val="119"/>
          <w:sz w:val="20"/>
          <w:szCs w:val="20"/>
        </w:rPr>
        <w:t xml:space="preserve"> </w:t>
      </w:r>
      <w:r w:rsidRPr="007E0A84">
        <w:rPr>
          <w:rFonts w:ascii="Arial" w:hAnsi="Arial" w:cs="Arial"/>
          <w:spacing w:val="-1"/>
          <w:w w:val="119"/>
          <w:sz w:val="20"/>
          <w:szCs w:val="20"/>
        </w:rPr>
        <w:t>covere</w:t>
      </w:r>
      <w:r w:rsidRPr="007E0A84">
        <w:rPr>
          <w:rFonts w:ascii="Arial" w:hAnsi="Arial" w:cs="Arial"/>
          <w:w w:val="119"/>
          <w:sz w:val="20"/>
          <w:szCs w:val="20"/>
        </w:rPr>
        <w:t>d</w:t>
      </w:r>
      <w:r w:rsidRPr="007E0A84">
        <w:rPr>
          <w:rFonts w:ascii="Arial" w:hAnsi="Arial" w:cs="Arial"/>
          <w:spacing w:val="-28"/>
          <w:w w:val="119"/>
          <w:sz w:val="20"/>
          <w:szCs w:val="20"/>
        </w:rPr>
        <w:t xml:space="preserve"> </w:t>
      </w:r>
      <w:r w:rsidRPr="007E0A84">
        <w:rPr>
          <w:rFonts w:ascii="Arial" w:hAnsi="Arial" w:cs="Arial"/>
          <w:spacing w:val="-1"/>
          <w:sz w:val="20"/>
          <w:szCs w:val="20"/>
        </w:rPr>
        <w:t>b</w:t>
      </w:r>
      <w:r w:rsidRPr="007E0A84">
        <w:rPr>
          <w:rFonts w:ascii="Arial" w:hAnsi="Arial" w:cs="Arial"/>
          <w:sz w:val="20"/>
          <w:szCs w:val="20"/>
        </w:rPr>
        <w:t>y</w:t>
      </w:r>
      <w:r w:rsidRPr="007E0A84">
        <w:rPr>
          <w:rFonts w:ascii="Arial" w:hAnsi="Arial" w:cs="Arial"/>
          <w:spacing w:val="24"/>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fr</w:t>
      </w:r>
      <w:r w:rsidRPr="007E0A84">
        <w:rPr>
          <w:rFonts w:ascii="Arial" w:hAnsi="Arial" w:cs="Arial"/>
          <w:spacing w:val="-1"/>
          <w:w w:val="125"/>
          <w:sz w:val="20"/>
          <w:szCs w:val="20"/>
        </w:rPr>
        <w:t>a</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15"/>
          <w:sz w:val="20"/>
          <w:szCs w:val="20"/>
        </w:rPr>
        <w:t>w</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spacing w:val="-1"/>
          <w:w w:val="111"/>
          <w:sz w:val="20"/>
          <w:szCs w:val="20"/>
        </w:rPr>
        <w:t>k</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jc w:val="both"/>
        <w:rPr>
          <w:rFonts w:ascii="Arial" w:hAnsi="Arial" w:cs="Arial"/>
          <w:sz w:val="20"/>
          <w:szCs w:val="20"/>
        </w:rPr>
      </w:pPr>
      <w:r w:rsidRPr="007E0A84">
        <w:rPr>
          <w:rFonts w:ascii="Arial" w:hAnsi="Arial" w:cs="Arial"/>
          <w:spacing w:val="-1"/>
          <w:w w:val="119"/>
          <w:sz w:val="20"/>
          <w:szCs w:val="20"/>
        </w:rPr>
        <w:t>th</w:t>
      </w:r>
      <w:r w:rsidRPr="007E0A84">
        <w:rPr>
          <w:rFonts w:ascii="Arial" w:hAnsi="Arial" w:cs="Arial"/>
          <w:w w:val="119"/>
          <w:sz w:val="20"/>
          <w:szCs w:val="20"/>
        </w:rPr>
        <w:t>e</w:t>
      </w:r>
      <w:r w:rsidRPr="007E0A84">
        <w:rPr>
          <w:rFonts w:ascii="Arial" w:hAnsi="Arial" w:cs="Arial"/>
          <w:spacing w:val="13"/>
          <w:w w:val="119"/>
          <w:sz w:val="20"/>
          <w:szCs w:val="20"/>
        </w:rPr>
        <w:t xml:space="preserve"> </w:t>
      </w:r>
      <w:r w:rsidRPr="007E0A84">
        <w:rPr>
          <w:rFonts w:ascii="Arial" w:hAnsi="Arial" w:cs="Arial"/>
          <w:spacing w:val="-1"/>
          <w:w w:val="119"/>
          <w:sz w:val="20"/>
          <w:szCs w:val="20"/>
        </w:rPr>
        <w:t>scop</w:t>
      </w:r>
      <w:r w:rsidRPr="007E0A84">
        <w:rPr>
          <w:rFonts w:ascii="Arial" w:hAnsi="Arial" w:cs="Arial"/>
          <w:w w:val="119"/>
          <w:sz w:val="20"/>
          <w:szCs w:val="20"/>
        </w:rPr>
        <w:t>e</w:t>
      </w:r>
      <w:r w:rsidRPr="007E0A84">
        <w:rPr>
          <w:rFonts w:ascii="Arial" w:hAnsi="Arial" w:cs="Arial"/>
          <w:spacing w:val="-27"/>
          <w:w w:val="119"/>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6"/>
          <w:sz w:val="20"/>
          <w:szCs w:val="20"/>
        </w:rPr>
        <w:t>coverag</w:t>
      </w:r>
      <w:r w:rsidRPr="007E0A84">
        <w:rPr>
          <w:rFonts w:ascii="Arial" w:hAnsi="Arial" w:cs="Arial"/>
          <w:w w:val="116"/>
          <w:sz w:val="20"/>
          <w:szCs w:val="20"/>
        </w:rPr>
        <w:t>e</w:t>
      </w:r>
      <w:r w:rsidRPr="007E0A84">
        <w:rPr>
          <w:rFonts w:ascii="Arial" w:hAnsi="Arial" w:cs="Arial"/>
          <w:spacing w:val="1"/>
          <w:w w:val="116"/>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2"/>
          <w:sz w:val="20"/>
          <w:szCs w:val="20"/>
        </w:rPr>
        <w:t>do</w:t>
      </w:r>
      <w:r w:rsidRPr="007E0A84">
        <w:rPr>
          <w:rFonts w:ascii="Arial" w:hAnsi="Arial" w:cs="Arial"/>
          <w:spacing w:val="-1"/>
          <w:sz w:val="20"/>
          <w:szCs w:val="20"/>
        </w:rPr>
        <w:t>c</w:t>
      </w:r>
      <w:r w:rsidRPr="007E0A84">
        <w:rPr>
          <w:rFonts w:ascii="Arial" w:hAnsi="Arial" w:cs="Arial"/>
          <w:spacing w:val="-1"/>
          <w:w w:val="122"/>
          <w:sz w:val="20"/>
          <w:szCs w:val="20"/>
        </w:rPr>
        <w:t>u</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w w:val="122"/>
          <w:sz w:val="20"/>
          <w:szCs w:val="20"/>
        </w:rPr>
        <w:t>d</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255"/>
        <w:jc w:val="both"/>
        <w:rPr>
          <w:rFonts w:ascii="Arial" w:hAnsi="Arial" w:cs="Arial"/>
          <w:sz w:val="20"/>
          <w:szCs w:val="20"/>
        </w:rPr>
      </w:pPr>
      <w:r w:rsidRPr="007E0A84">
        <w:rPr>
          <w:rFonts w:ascii="Arial" w:hAnsi="Arial" w:cs="Arial"/>
          <w:spacing w:val="-1"/>
          <w:w w:val="120"/>
          <w:sz w:val="20"/>
          <w:szCs w:val="20"/>
        </w:rPr>
        <w:t>i</w:t>
      </w:r>
      <w:r w:rsidRPr="007E0A84">
        <w:rPr>
          <w:rFonts w:ascii="Arial" w:hAnsi="Arial" w:cs="Arial"/>
          <w:w w:val="120"/>
          <w:sz w:val="20"/>
          <w:szCs w:val="20"/>
        </w:rPr>
        <w:t>t</w:t>
      </w:r>
      <w:r w:rsidRPr="007E0A84">
        <w:rPr>
          <w:rFonts w:ascii="Arial" w:hAnsi="Arial" w:cs="Arial"/>
          <w:spacing w:val="-8"/>
          <w:w w:val="120"/>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sz w:val="20"/>
          <w:szCs w:val="20"/>
        </w:rPr>
        <w:t>clea</w:t>
      </w:r>
      <w:r w:rsidRPr="007E0A84">
        <w:rPr>
          <w:rFonts w:ascii="Arial" w:hAnsi="Arial" w:cs="Arial"/>
          <w:sz w:val="20"/>
          <w:szCs w:val="20"/>
        </w:rPr>
        <w:t xml:space="preserve">r </w:t>
      </w:r>
      <w:r w:rsidRPr="007E0A84">
        <w:rPr>
          <w:rFonts w:ascii="Arial" w:hAnsi="Arial" w:cs="Arial"/>
          <w:spacing w:val="7"/>
          <w:sz w:val="20"/>
          <w:szCs w:val="20"/>
        </w:rPr>
        <w:t xml:space="preserve"> </w:t>
      </w:r>
      <w:r w:rsidRPr="007E0A84">
        <w:rPr>
          <w:rFonts w:ascii="Arial" w:hAnsi="Arial" w:cs="Arial"/>
          <w:spacing w:val="-1"/>
          <w:w w:val="119"/>
          <w:sz w:val="20"/>
          <w:szCs w:val="20"/>
        </w:rPr>
        <w:t>wh</w:t>
      </w:r>
      <w:r w:rsidRPr="007E0A84">
        <w:rPr>
          <w:rFonts w:ascii="Arial" w:hAnsi="Arial" w:cs="Arial"/>
          <w:w w:val="119"/>
          <w:sz w:val="20"/>
          <w:szCs w:val="20"/>
        </w:rPr>
        <w:t>o</w:t>
      </w:r>
      <w:r w:rsidRPr="007E0A84">
        <w:rPr>
          <w:rFonts w:ascii="Arial" w:hAnsi="Arial" w:cs="Arial"/>
          <w:spacing w:val="-7"/>
          <w:w w:val="119"/>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5"/>
          <w:sz w:val="20"/>
          <w:szCs w:val="20"/>
        </w:rPr>
        <w:t>responsibl</w:t>
      </w:r>
      <w:r w:rsidRPr="007E0A84">
        <w:rPr>
          <w:rFonts w:ascii="Arial" w:hAnsi="Arial" w:cs="Arial"/>
          <w:w w:val="115"/>
          <w:sz w:val="20"/>
          <w:szCs w:val="20"/>
        </w:rPr>
        <w:t>e</w:t>
      </w:r>
      <w:r w:rsidRPr="007E0A84">
        <w:rPr>
          <w:rFonts w:ascii="Arial" w:hAnsi="Arial" w:cs="Arial"/>
          <w:spacing w:val="2"/>
          <w:w w:val="115"/>
          <w:sz w:val="20"/>
          <w:szCs w:val="20"/>
        </w:rPr>
        <w:t xml:space="preserv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16"/>
          <w:sz w:val="20"/>
          <w:szCs w:val="20"/>
        </w:rPr>
        <w:t>busines</w:t>
      </w:r>
      <w:r w:rsidRPr="007E0A84">
        <w:rPr>
          <w:rFonts w:ascii="Arial" w:hAnsi="Arial" w:cs="Arial"/>
          <w:w w:val="116"/>
          <w:sz w:val="20"/>
          <w:szCs w:val="20"/>
        </w:rPr>
        <w:t>s</w:t>
      </w:r>
      <w:r w:rsidRPr="007E0A84">
        <w:rPr>
          <w:rFonts w:ascii="Arial" w:hAnsi="Arial" w:cs="Arial"/>
          <w:spacing w:val="-25"/>
          <w:w w:val="116"/>
          <w:sz w:val="20"/>
          <w:szCs w:val="20"/>
        </w:rPr>
        <w:t xml:space="preserve"> </w:t>
      </w:r>
      <w:r w:rsidRPr="007E0A84">
        <w:rPr>
          <w:rFonts w:ascii="Arial" w:hAnsi="Arial" w:cs="Arial"/>
          <w:spacing w:val="-1"/>
          <w:w w:val="116"/>
          <w:sz w:val="20"/>
          <w:szCs w:val="20"/>
        </w:rPr>
        <w:t>an</w:t>
      </w:r>
      <w:r w:rsidRPr="007E0A84">
        <w:rPr>
          <w:rFonts w:ascii="Arial" w:hAnsi="Arial" w:cs="Arial"/>
          <w:w w:val="116"/>
          <w:sz w:val="20"/>
          <w:szCs w:val="20"/>
        </w:rPr>
        <w:t>d</w:t>
      </w:r>
      <w:r w:rsidRPr="007E0A84">
        <w:rPr>
          <w:rFonts w:ascii="Arial" w:hAnsi="Arial" w:cs="Arial"/>
          <w:spacing w:val="14"/>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r</w:t>
      </w:r>
      <w:r w:rsidRPr="007E0A84">
        <w:rPr>
          <w:rFonts w:ascii="Arial" w:hAnsi="Arial" w:cs="Arial"/>
          <w:spacing w:val="-1"/>
          <w:sz w:val="20"/>
          <w:szCs w:val="20"/>
        </w:rPr>
        <w:t>is</w:t>
      </w:r>
      <w:r w:rsidRPr="007E0A84">
        <w:rPr>
          <w:rFonts w:ascii="Arial" w:hAnsi="Arial" w:cs="Arial"/>
          <w:spacing w:val="-1"/>
          <w:w w:val="111"/>
          <w:sz w:val="20"/>
          <w:szCs w:val="20"/>
        </w:rPr>
        <w:t>k</w:t>
      </w:r>
      <w:r w:rsidRPr="007E0A84">
        <w:rPr>
          <w:rFonts w:ascii="Arial" w:hAnsi="Arial" w:cs="Arial"/>
          <w:sz w:val="20"/>
          <w:szCs w:val="20"/>
        </w:rPr>
        <w:t xml:space="preserve">s </w:t>
      </w:r>
      <w:r w:rsidRPr="007E0A84">
        <w:rPr>
          <w:rFonts w:ascii="Arial" w:hAnsi="Arial" w:cs="Arial"/>
          <w:spacing w:val="-1"/>
          <w:w w:val="118"/>
          <w:sz w:val="20"/>
          <w:szCs w:val="20"/>
        </w:rPr>
        <w:t>identi</w:t>
      </w:r>
      <w:r w:rsidRPr="007E0A84">
        <w:rPr>
          <w:rFonts w:ascii="Arial" w:hAnsi="Arial" w:cs="Arial"/>
          <w:w w:val="118"/>
          <w:sz w:val="20"/>
          <w:szCs w:val="20"/>
        </w:rPr>
        <w:t>f</w:t>
      </w:r>
      <w:r w:rsidRPr="007E0A84">
        <w:rPr>
          <w:rFonts w:ascii="Arial" w:hAnsi="Arial" w:cs="Arial"/>
          <w:spacing w:val="-1"/>
          <w:w w:val="118"/>
          <w:sz w:val="20"/>
          <w:szCs w:val="20"/>
        </w:rPr>
        <w:t>ie</w:t>
      </w:r>
      <w:r w:rsidRPr="007E0A84">
        <w:rPr>
          <w:rFonts w:ascii="Arial" w:hAnsi="Arial" w:cs="Arial"/>
          <w:w w:val="118"/>
          <w:sz w:val="20"/>
          <w:szCs w:val="20"/>
        </w:rPr>
        <w:t xml:space="preserve">d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framewor</w:t>
      </w:r>
      <w:r w:rsidRPr="007E0A84">
        <w:rPr>
          <w:rFonts w:ascii="Arial" w:hAnsi="Arial" w:cs="Arial"/>
          <w:w w:val="116"/>
          <w:sz w:val="20"/>
          <w:szCs w:val="20"/>
        </w:rPr>
        <w:t>k</w:t>
      </w:r>
      <w:r w:rsidRPr="007E0A84">
        <w:rPr>
          <w:rFonts w:ascii="Arial" w:hAnsi="Arial" w:cs="Arial"/>
          <w:spacing w:val="8"/>
          <w:w w:val="116"/>
          <w:sz w:val="20"/>
          <w:szCs w:val="20"/>
        </w:rPr>
        <w:t xml:space="preserve"> </w:t>
      </w:r>
      <w:r w:rsidRPr="007E0A84">
        <w:rPr>
          <w:rFonts w:ascii="Arial" w:hAnsi="Arial" w:cs="Arial"/>
          <w:spacing w:val="-1"/>
          <w:w w:val="116"/>
          <w:sz w:val="20"/>
          <w:szCs w:val="20"/>
        </w:rPr>
        <w:t>whic</w:t>
      </w:r>
      <w:r w:rsidRPr="007E0A84">
        <w:rPr>
          <w:rFonts w:ascii="Arial" w:hAnsi="Arial" w:cs="Arial"/>
          <w:w w:val="116"/>
          <w:sz w:val="20"/>
          <w:szCs w:val="20"/>
        </w:rPr>
        <w:t>h</w:t>
      </w:r>
      <w:r w:rsidRPr="007E0A84">
        <w:rPr>
          <w:rFonts w:ascii="Arial" w:hAnsi="Arial" w:cs="Arial"/>
          <w:spacing w:val="-18"/>
          <w:w w:val="116"/>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7"/>
          <w:sz w:val="20"/>
          <w:szCs w:val="20"/>
        </w:rPr>
        <w:t xml:space="preserve"> </w:t>
      </w:r>
      <w:r w:rsidRPr="007E0A84">
        <w:rPr>
          <w:rFonts w:ascii="Arial" w:hAnsi="Arial" w:cs="Arial"/>
          <w:spacing w:val="-1"/>
          <w:w w:val="126"/>
          <w:sz w:val="20"/>
          <w:szCs w:val="20"/>
        </w:rPr>
        <w:t>no</w:t>
      </w:r>
      <w:r w:rsidRPr="007E0A84">
        <w:rPr>
          <w:rFonts w:ascii="Arial" w:hAnsi="Arial" w:cs="Arial"/>
          <w:w w:val="126"/>
          <w:sz w:val="20"/>
          <w:szCs w:val="20"/>
        </w:rPr>
        <w:t>t</w:t>
      </w:r>
      <w:r w:rsidRPr="007E0A84">
        <w:rPr>
          <w:rFonts w:ascii="Arial" w:hAnsi="Arial" w:cs="Arial"/>
          <w:spacing w:val="-11"/>
          <w:w w:val="126"/>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3"/>
          <w:sz w:val="20"/>
          <w:szCs w:val="20"/>
        </w:rPr>
        <w:t>responsibilit</w:t>
      </w:r>
      <w:r w:rsidRPr="007E0A84">
        <w:rPr>
          <w:rFonts w:ascii="Arial" w:hAnsi="Arial" w:cs="Arial"/>
          <w:w w:val="113"/>
          <w:sz w:val="20"/>
          <w:szCs w:val="20"/>
        </w:rPr>
        <w:t>y</w:t>
      </w:r>
      <w:r w:rsidRPr="007E0A84">
        <w:rPr>
          <w:rFonts w:ascii="Arial" w:hAnsi="Arial" w:cs="Arial"/>
          <w:spacing w:val="-1"/>
          <w:w w:val="113"/>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functio</w:t>
      </w:r>
      <w:r w:rsidRPr="007E0A84">
        <w:rPr>
          <w:rFonts w:ascii="Arial" w:hAnsi="Arial" w:cs="Arial"/>
          <w:w w:val="116"/>
          <w:sz w:val="20"/>
          <w:szCs w:val="20"/>
        </w:rPr>
        <w:t>n</w:t>
      </w:r>
      <w:r w:rsidRPr="007E0A84">
        <w:rPr>
          <w:rFonts w:ascii="Arial" w:hAnsi="Arial" w:cs="Arial"/>
          <w:spacing w:val="9"/>
          <w:w w:val="116"/>
          <w:sz w:val="20"/>
          <w:szCs w:val="20"/>
        </w:rPr>
        <w:t xml:space="preserve"> </w:t>
      </w:r>
      <w:r w:rsidRPr="007E0A84">
        <w:rPr>
          <w:rFonts w:ascii="Arial" w:hAnsi="Arial" w:cs="Arial"/>
          <w:spacing w:val="-1"/>
          <w:sz w:val="20"/>
          <w:szCs w:val="20"/>
        </w:rPr>
        <w:t>(e.g</w:t>
      </w:r>
      <w:r w:rsidRPr="007E0A84">
        <w:rPr>
          <w:rFonts w:ascii="Arial" w:hAnsi="Arial" w:cs="Arial"/>
          <w:sz w:val="20"/>
          <w:szCs w:val="20"/>
        </w:rPr>
        <w:t xml:space="preserve">. </w:t>
      </w:r>
      <w:r w:rsidRPr="007E0A84">
        <w:rPr>
          <w:rFonts w:ascii="Arial" w:hAnsi="Arial" w:cs="Arial"/>
          <w:spacing w:val="7"/>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shall</w:t>
      </w:r>
      <w:r w:rsidRPr="007E0A84">
        <w:rPr>
          <w:rFonts w:ascii="Arial" w:hAnsi="Arial" w:cs="Arial"/>
          <w:spacing w:val="46"/>
          <w:sz w:val="20"/>
          <w:szCs w:val="20"/>
        </w:rPr>
        <w:t xml:space="preserve"> </w:t>
      </w:r>
      <w:r w:rsidRPr="007E0A84">
        <w:rPr>
          <w:rFonts w:ascii="Arial" w:hAnsi="Arial" w:cs="Arial"/>
          <w:spacing w:val="-1"/>
          <w:w w:val="117"/>
          <w:sz w:val="20"/>
          <w:szCs w:val="20"/>
        </w:rPr>
        <w:t>hav</w:t>
      </w:r>
      <w:r w:rsidRPr="007E0A84">
        <w:rPr>
          <w:rFonts w:ascii="Arial" w:hAnsi="Arial" w:cs="Arial"/>
          <w:w w:val="117"/>
          <w:sz w:val="20"/>
          <w:szCs w:val="20"/>
        </w:rPr>
        <w:t>e</w:t>
      </w:r>
      <w:r w:rsidRPr="007E0A84">
        <w:rPr>
          <w:rFonts w:ascii="Arial" w:hAnsi="Arial" w:cs="Arial"/>
          <w:spacing w:val="-4"/>
          <w:w w:val="117"/>
          <w:sz w:val="20"/>
          <w:szCs w:val="20"/>
        </w:rPr>
        <w:t xml:space="preserve"> </w:t>
      </w:r>
      <w:r w:rsidRPr="007E0A84">
        <w:rPr>
          <w:rFonts w:ascii="Arial" w:hAnsi="Arial" w:cs="Arial"/>
          <w:w w:val="125"/>
          <w:sz w:val="20"/>
          <w:szCs w:val="20"/>
        </w:rPr>
        <w:t xml:space="preserve">a </w:t>
      </w:r>
      <w:r w:rsidRPr="007E0A84">
        <w:rPr>
          <w:rFonts w:ascii="Arial" w:hAnsi="Arial" w:cs="Arial"/>
          <w:spacing w:val="-1"/>
          <w:sz w:val="20"/>
          <w:szCs w:val="20"/>
        </w:rPr>
        <w:t>s</w:t>
      </w:r>
      <w:r w:rsidRPr="007E0A84">
        <w:rPr>
          <w:rFonts w:ascii="Arial" w:hAnsi="Arial" w:cs="Arial"/>
          <w:spacing w:val="-1"/>
          <w:w w:val="125"/>
          <w:sz w:val="20"/>
          <w:szCs w:val="20"/>
        </w:rPr>
        <w:t>e</w:t>
      </w:r>
      <w:r w:rsidRPr="007E0A84">
        <w:rPr>
          <w:rFonts w:ascii="Arial" w:hAnsi="Arial" w:cs="Arial"/>
          <w:spacing w:val="-1"/>
          <w:w w:val="122"/>
          <w:sz w:val="20"/>
          <w:szCs w:val="20"/>
        </w:rPr>
        <w:t>p</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20"/>
          <w:sz w:val="20"/>
          <w:szCs w:val="20"/>
        </w:rPr>
        <w:t>dat</w:t>
      </w:r>
      <w:r w:rsidRPr="007E0A84">
        <w:rPr>
          <w:rFonts w:ascii="Arial" w:hAnsi="Arial" w:cs="Arial"/>
          <w:w w:val="120"/>
          <w:sz w:val="20"/>
          <w:szCs w:val="20"/>
        </w:rPr>
        <w:t>a</w:t>
      </w:r>
      <w:r w:rsidRPr="007E0A84">
        <w:rPr>
          <w:rFonts w:ascii="Arial" w:hAnsi="Arial" w:cs="Arial"/>
          <w:spacing w:val="15"/>
          <w:w w:val="120"/>
          <w:sz w:val="20"/>
          <w:szCs w:val="20"/>
        </w:rPr>
        <w:t xml:space="preserve"> </w:t>
      </w:r>
      <w:r w:rsidRPr="007E0A84">
        <w:rPr>
          <w:rFonts w:ascii="Arial" w:hAnsi="Arial" w:cs="Arial"/>
          <w:spacing w:val="-1"/>
          <w:w w:val="120"/>
          <w:sz w:val="20"/>
          <w:szCs w:val="20"/>
        </w:rPr>
        <w:t>protectio</w:t>
      </w:r>
      <w:r w:rsidRPr="007E0A84">
        <w:rPr>
          <w:rFonts w:ascii="Arial" w:hAnsi="Arial" w:cs="Arial"/>
          <w:w w:val="120"/>
          <w:sz w:val="20"/>
          <w:szCs w:val="20"/>
        </w:rPr>
        <w:t>n</w:t>
      </w:r>
      <w:r w:rsidRPr="007E0A84">
        <w:rPr>
          <w:rFonts w:ascii="Arial" w:hAnsi="Arial" w:cs="Arial"/>
          <w:spacing w:val="-3"/>
          <w:w w:val="120"/>
          <w:sz w:val="20"/>
          <w:szCs w:val="20"/>
        </w:rPr>
        <w:t xml:space="preserve"> </w:t>
      </w:r>
      <w:r w:rsidRPr="007E0A84">
        <w:rPr>
          <w:rFonts w:ascii="Arial" w:hAnsi="Arial" w:cs="Arial"/>
          <w:spacing w:val="-1"/>
          <w:w w:val="122"/>
          <w:sz w:val="20"/>
          <w:szCs w:val="20"/>
        </w:rPr>
        <w:t>o</w:t>
      </w:r>
      <w:r w:rsidRPr="007E0A84">
        <w:rPr>
          <w:rFonts w:ascii="Arial" w:hAnsi="Arial" w:cs="Arial"/>
          <w:spacing w:val="-1"/>
          <w:w w:val="116"/>
          <w:sz w:val="20"/>
          <w:szCs w:val="20"/>
        </w:rPr>
        <w:t>f</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sz w:val="20"/>
          <w:szCs w:val="20"/>
        </w:rPr>
        <w:t>c</w:t>
      </w:r>
      <w:r w:rsidRPr="007E0A84">
        <w:rPr>
          <w:rFonts w:ascii="Arial" w:hAnsi="Arial" w:cs="Arial"/>
          <w:spacing w:val="-1"/>
          <w:w w:val="125"/>
          <w:sz w:val="20"/>
          <w:szCs w:val="20"/>
        </w:rPr>
        <w:t>e</w:t>
      </w:r>
      <w:r w:rsidRPr="007E0A84">
        <w:rPr>
          <w:rFonts w:ascii="Arial" w:hAnsi="Arial" w:cs="Arial"/>
          <w:spacing w:val="-1"/>
          <w:w w:val="116"/>
          <w:sz w:val="20"/>
          <w:szCs w:val="20"/>
        </w:rPr>
        <w:t>r</w:t>
      </w:r>
      <w:r w:rsidRPr="007E0A84">
        <w:rPr>
          <w:rFonts w:ascii="Arial" w:hAnsi="Arial" w:cs="Arial"/>
          <w:spacing w:val="-1"/>
          <w:sz w:val="20"/>
          <w:szCs w:val="20"/>
        </w:rPr>
        <w:t>)</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533"/>
        <w:jc w:val="both"/>
        <w:rPr>
          <w:rFonts w:ascii="Arial" w:hAnsi="Arial" w:cs="Arial"/>
          <w:sz w:val="20"/>
          <w:szCs w:val="20"/>
        </w:rPr>
      </w:pP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sz w:val="20"/>
          <w:szCs w:val="20"/>
        </w:rPr>
        <w:t>risk</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7"/>
          <w:sz w:val="20"/>
          <w:szCs w:val="20"/>
        </w:rPr>
        <w:t xml:space="preserve"> </w:t>
      </w:r>
      <w:r w:rsidRPr="007E0A84">
        <w:rPr>
          <w:rFonts w:ascii="Arial" w:hAnsi="Arial" w:cs="Arial"/>
          <w:spacing w:val="-1"/>
          <w:w w:val="116"/>
          <w:sz w:val="20"/>
          <w:szCs w:val="20"/>
        </w:rPr>
        <w:t>identi</w:t>
      </w:r>
      <w:r w:rsidRPr="007E0A84">
        <w:rPr>
          <w:rFonts w:ascii="Arial" w:hAnsi="Arial" w:cs="Arial"/>
          <w:w w:val="116"/>
          <w:sz w:val="20"/>
          <w:szCs w:val="20"/>
        </w:rPr>
        <w:t>f</w:t>
      </w:r>
      <w:r w:rsidRPr="007E0A84">
        <w:rPr>
          <w:rFonts w:ascii="Arial" w:hAnsi="Arial" w:cs="Arial"/>
          <w:spacing w:val="-1"/>
          <w:w w:val="116"/>
          <w:sz w:val="20"/>
          <w:szCs w:val="20"/>
        </w:rPr>
        <w:t>ie</w:t>
      </w:r>
      <w:r w:rsidRPr="007E0A84">
        <w:rPr>
          <w:rFonts w:ascii="Arial" w:hAnsi="Arial" w:cs="Arial"/>
          <w:w w:val="116"/>
          <w:sz w:val="20"/>
          <w:szCs w:val="20"/>
        </w:rPr>
        <w:t>d</w:t>
      </w:r>
      <w:r w:rsidRPr="007E0A84">
        <w:rPr>
          <w:rFonts w:ascii="Arial" w:hAnsi="Arial" w:cs="Arial"/>
          <w:spacing w:val="16"/>
          <w:w w:val="116"/>
          <w:sz w:val="20"/>
          <w:szCs w:val="20"/>
        </w:rPr>
        <w:t xml:space="preserve"> </w:t>
      </w:r>
      <w:r w:rsidRPr="007E0A84">
        <w:rPr>
          <w:rFonts w:ascii="Arial" w:hAnsi="Arial" w:cs="Arial"/>
          <w:spacing w:val="-1"/>
          <w:w w:val="116"/>
          <w:sz w:val="20"/>
          <w:szCs w:val="20"/>
        </w:rPr>
        <w:t>an</w:t>
      </w:r>
      <w:r w:rsidRPr="007E0A84">
        <w:rPr>
          <w:rFonts w:ascii="Arial" w:hAnsi="Arial" w:cs="Arial"/>
          <w:w w:val="116"/>
          <w:sz w:val="20"/>
          <w:szCs w:val="20"/>
        </w:rPr>
        <w:t>d</w:t>
      </w:r>
      <w:r w:rsidRPr="007E0A84">
        <w:rPr>
          <w:rFonts w:ascii="Arial" w:hAnsi="Arial" w:cs="Arial"/>
          <w:spacing w:val="14"/>
          <w:w w:val="116"/>
          <w:sz w:val="20"/>
          <w:szCs w:val="20"/>
        </w:rPr>
        <w:t xml:space="preserve"> </w:t>
      </w:r>
      <w:r w:rsidRPr="007E0A84">
        <w:rPr>
          <w:rFonts w:ascii="Arial" w:hAnsi="Arial" w:cs="Arial"/>
          <w:spacing w:val="-1"/>
          <w:w w:val="116"/>
          <w:sz w:val="20"/>
          <w:szCs w:val="20"/>
        </w:rPr>
        <w:t>assesse</w:t>
      </w:r>
      <w:r w:rsidRPr="007E0A84">
        <w:rPr>
          <w:rFonts w:ascii="Arial" w:hAnsi="Arial" w:cs="Arial"/>
          <w:w w:val="116"/>
          <w:sz w:val="20"/>
          <w:szCs w:val="20"/>
        </w:rPr>
        <w:t>d</w:t>
      </w:r>
      <w:r w:rsidRPr="007E0A84">
        <w:rPr>
          <w:rFonts w:ascii="Arial" w:hAnsi="Arial" w:cs="Arial"/>
          <w:spacing w:val="-25"/>
          <w:w w:val="116"/>
          <w:sz w:val="20"/>
          <w:szCs w:val="20"/>
        </w:rPr>
        <w:t xml:space="preserve"> </w:t>
      </w:r>
      <w:r w:rsidRPr="007E0A84">
        <w:rPr>
          <w:rFonts w:ascii="Arial" w:hAnsi="Arial" w:cs="Arial"/>
          <w:spacing w:val="-1"/>
          <w:w w:val="116"/>
          <w:sz w:val="20"/>
          <w:szCs w:val="20"/>
        </w:rPr>
        <w:t>wit</w:t>
      </w:r>
      <w:r w:rsidRPr="007E0A84">
        <w:rPr>
          <w:rFonts w:ascii="Arial" w:hAnsi="Arial" w:cs="Arial"/>
          <w:w w:val="116"/>
          <w:sz w:val="20"/>
          <w:szCs w:val="20"/>
        </w:rPr>
        <w:t>h</w:t>
      </w:r>
      <w:r w:rsidRPr="007E0A84">
        <w:rPr>
          <w:rFonts w:ascii="Arial" w:hAnsi="Arial" w:cs="Arial"/>
          <w:spacing w:val="3"/>
          <w:w w:val="116"/>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 xml:space="preserve">e </w:t>
      </w:r>
      <w:r w:rsidRPr="007E0A84">
        <w:rPr>
          <w:rFonts w:ascii="Arial" w:hAnsi="Arial" w:cs="Arial"/>
          <w:spacing w:val="-1"/>
          <w:w w:val="116"/>
          <w:sz w:val="20"/>
          <w:szCs w:val="20"/>
        </w:rPr>
        <w:t>fr</w:t>
      </w:r>
      <w:r w:rsidRPr="007E0A84">
        <w:rPr>
          <w:rFonts w:ascii="Arial" w:hAnsi="Arial" w:cs="Arial"/>
          <w:spacing w:val="-1"/>
          <w:w w:val="125"/>
          <w:sz w:val="20"/>
          <w:szCs w:val="20"/>
        </w:rPr>
        <w:t>e</w:t>
      </w:r>
      <w:r w:rsidRPr="007E0A84">
        <w:rPr>
          <w:rFonts w:ascii="Arial" w:hAnsi="Arial" w:cs="Arial"/>
          <w:spacing w:val="-1"/>
          <w:w w:val="122"/>
          <w:sz w:val="20"/>
          <w:szCs w:val="20"/>
        </w:rPr>
        <w:t>qu</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sz w:val="20"/>
          <w:szCs w:val="20"/>
        </w:rPr>
        <w:t>cy</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233"/>
        <w:jc w:val="both"/>
        <w:rPr>
          <w:rFonts w:ascii="Arial" w:hAnsi="Arial" w:cs="Arial"/>
          <w:sz w:val="20"/>
          <w:szCs w:val="20"/>
        </w:rPr>
      </w:pPr>
      <w:r w:rsidRPr="007E0A84">
        <w:rPr>
          <w:rFonts w:ascii="Arial" w:hAnsi="Arial" w:cs="Arial"/>
          <w:spacing w:val="-1"/>
          <w:w w:val="115"/>
          <w:sz w:val="20"/>
          <w:szCs w:val="20"/>
        </w:rPr>
        <w:t>the</w:t>
      </w:r>
      <w:r w:rsidRPr="007E0A84">
        <w:rPr>
          <w:rFonts w:ascii="Arial" w:hAnsi="Arial" w:cs="Arial"/>
          <w:w w:val="115"/>
          <w:sz w:val="20"/>
          <w:szCs w:val="20"/>
        </w:rPr>
        <w:t>y</w:t>
      </w:r>
      <w:r w:rsidRPr="007E0A84">
        <w:rPr>
          <w:rFonts w:ascii="Arial" w:hAnsi="Arial" w:cs="Arial"/>
          <w:spacing w:val="10"/>
          <w:w w:val="115"/>
          <w:sz w:val="20"/>
          <w:szCs w:val="20"/>
        </w:rPr>
        <w:t xml:space="preserve"> </w:t>
      </w:r>
      <w:r w:rsidRPr="007E0A84">
        <w:rPr>
          <w:rFonts w:ascii="Arial" w:hAnsi="Arial" w:cs="Arial"/>
          <w:spacing w:val="-1"/>
          <w:w w:val="115"/>
          <w:sz w:val="20"/>
          <w:szCs w:val="20"/>
        </w:rPr>
        <w:t>periodicall</w:t>
      </w:r>
      <w:r w:rsidRPr="007E0A84">
        <w:rPr>
          <w:rFonts w:ascii="Arial" w:hAnsi="Arial" w:cs="Arial"/>
          <w:w w:val="115"/>
          <w:sz w:val="20"/>
          <w:szCs w:val="20"/>
        </w:rPr>
        <w:t>y</w:t>
      </w:r>
      <w:r w:rsidRPr="007E0A84">
        <w:rPr>
          <w:rFonts w:ascii="Arial" w:hAnsi="Arial" w:cs="Arial"/>
          <w:spacing w:val="-26"/>
          <w:w w:val="115"/>
          <w:sz w:val="20"/>
          <w:szCs w:val="20"/>
        </w:rPr>
        <w:t xml:space="preserve"> </w:t>
      </w:r>
      <w:r w:rsidRPr="007E0A84">
        <w:rPr>
          <w:rFonts w:ascii="Arial" w:hAnsi="Arial" w:cs="Arial"/>
          <w:spacing w:val="-1"/>
          <w:w w:val="115"/>
          <w:sz w:val="20"/>
          <w:szCs w:val="20"/>
        </w:rPr>
        <w:t>revie</w:t>
      </w:r>
      <w:r w:rsidRPr="007E0A84">
        <w:rPr>
          <w:rFonts w:ascii="Arial" w:hAnsi="Arial" w:cs="Arial"/>
          <w:spacing w:val="-14"/>
          <w:w w:val="115"/>
          <w:sz w:val="20"/>
          <w:szCs w:val="20"/>
        </w:rPr>
        <w:t>w</w:t>
      </w:r>
      <w:r w:rsidRPr="007E0A84">
        <w:rPr>
          <w:rFonts w:ascii="Arial" w:hAnsi="Arial" w:cs="Arial"/>
          <w:w w:val="115"/>
          <w:sz w:val="20"/>
          <w:szCs w:val="20"/>
        </w:rPr>
        <w:t>,</w:t>
      </w:r>
      <w:r w:rsidRPr="007E0A84">
        <w:rPr>
          <w:rFonts w:ascii="Arial" w:hAnsi="Arial" w:cs="Arial"/>
          <w:spacing w:val="-10"/>
          <w:w w:val="115"/>
          <w:sz w:val="20"/>
          <w:szCs w:val="20"/>
        </w:rPr>
        <w:t xml:space="preserve"> </w:t>
      </w:r>
      <w:r w:rsidRPr="007E0A84">
        <w:rPr>
          <w:rFonts w:ascii="Arial" w:hAnsi="Arial" w:cs="Arial"/>
          <w:spacing w:val="-1"/>
          <w:w w:val="115"/>
          <w:sz w:val="20"/>
          <w:szCs w:val="20"/>
        </w:rPr>
        <w:t>an</w:t>
      </w:r>
      <w:r w:rsidRPr="007E0A84">
        <w:rPr>
          <w:rFonts w:ascii="Arial" w:hAnsi="Arial" w:cs="Arial"/>
          <w:w w:val="115"/>
          <w:sz w:val="20"/>
          <w:szCs w:val="20"/>
        </w:rPr>
        <w:t>d</w:t>
      </w:r>
      <w:r w:rsidRPr="007E0A84">
        <w:rPr>
          <w:rFonts w:ascii="Arial" w:hAnsi="Arial" w:cs="Arial"/>
          <w:spacing w:val="18"/>
          <w:w w:val="115"/>
          <w:sz w:val="20"/>
          <w:szCs w:val="20"/>
        </w:rPr>
        <w:t xml:space="preserve"> </w:t>
      </w:r>
      <w:r w:rsidRPr="007E0A84">
        <w:rPr>
          <w:rFonts w:ascii="Arial" w:hAnsi="Arial" w:cs="Arial"/>
          <w:spacing w:val="-1"/>
          <w:w w:val="115"/>
          <w:sz w:val="20"/>
          <w:szCs w:val="20"/>
        </w:rPr>
        <w:t>evidenc</w:t>
      </w:r>
      <w:r w:rsidRPr="007E0A84">
        <w:rPr>
          <w:rFonts w:ascii="Arial" w:hAnsi="Arial" w:cs="Arial"/>
          <w:w w:val="115"/>
          <w:sz w:val="20"/>
          <w:szCs w:val="20"/>
        </w:rPr>
        <w:t xml:space="preserve">e </w:t>
      </w:r>
      <w:r w:rsidRPr="007E0A84">
        <w:rPr>
          <w:rFonts w:ascii="Arial" w:hAnsi="Arial" w:cs="Arial"/>
          <w:spacing w:val="-1"/>
          <w:w w:val="115"/>
          <w:sz w:val="20"/>
          <w:szCs w:val="20"/>
        </w:rPr>
        <w:t>forma</w:t>
      </w:r>
      <w:r w:rsidRPr="007E0A84">
        <w:rPr>
          <w:rFonts w:ascii="Arial" w:hAnsi="Arial" w:cs="Arial"/>
          <w:w w:val="115"/>
          <w:sz w:val="20"/>
          <w:szCs w:val="20"/>
        </w:rPr>
        <w:t>l</w:t>
      </w:r>
      <w:r w:rsidRPr="007E0A84">
        <w:rPr>
          <w:rFonts w:ascii="Arial" w:hAnsi="Arial" w:cs="Arial"/>
          <w:spacing w:val="3"/>
          <w:w w:val="115"/>
          <w:sz w:val="20"/>
          <w:szCs w:val="20"/>
        </w:rPr>
        <w:t xml:space="preserve"> </w:t>
      </w:r>
      <w:r w:rsidRPr="007E0A84">
        <w:rPr>
          <w:rFonts w:ascii="Arial" w:hAnsi="Arial" w:cs="Arial"/>
          <w:spacing w:val="-1"/>
          <w:w w:val="115"/>
          <w:sz w:val="20"/>
          <w:szCs w:val="20"/>
        </w:rPr>
        <w:t>approva</w:t>
      </w:r>
      <w:r w:rsidRPr="007E0A84">
        <w:rPr>
          <w:rFonts w:ascii="Arial" w:hAnsi="Arial" w:cs="Arial"/>
          <w:w w:val="115"/>
          <w:sz w:val="20"/>
          <w:szCs w:val="20"/>
        </w:rPr>
        <w:t>l</w:t>
      </w:r>
      <w:r w:rsidRPr="007E0A84">
        <w:rPr>
          <w:rFonts w:ascii="Arial" w:hAnsi="Arial" w:cs="Arial"/>
          <w:spacing w:val="12"/>
          <w:w w:val="115"/>
          <w:sz w:val="20"/>
          <w:szCs w:val="20"/>
        </w:rPr>
        <w:t xml:space="preserve"> </w:t>
      </w:r>
      <w:r w:rsidRPr="007E0A84">
        <w:rPr>
          <w:rFonts w:ascii="Arial" w:hAnsi="Arial" w:cs="Arial"/>
          <w:spacing w:val="-1"/>
          <w:sz w:val="20"/>
          <w:szCs w:val="20"/>
        </w:rPr>
        <w:t>of</w:t>
      </w:r>
      <w:r w:rsidRPr="007E0A84">
        <w:rPr>
          <w:rFonts w:ascii="Arial" w:hAnsi="Arial" w:cs="Arial"/>
          <w:sz w:val="20"/>
          <w:szCs w:val="20"/>
        </w:rPr>
        <w:t>,</w:t>
      </w:r>
      <w:r w:rsidRPr="007E0A84">
        <w:rPr>
          <w:rFonts w:ascii="Arial" w:hAnsi="Arial" w:cs="Arial"/>
          <w:spacing w:val="40"/>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framework</w:t>
      </w:r>
      <w:r w:rsidRPr="007E0A84">
        <w:rPr>
          <w:rFonts w:ascii="Arial" w:hAnsi="Arial" w:cs="Arial"/>
          <w:w w:val="116"/>
          <w:sz w:val="20"/>
          <w:szCs w:val="20"/>
        </w:rPr>
        <w:t>,</w:t>
      </w:r>
      <w:r w:rsidRPr="007E0A84">
        <w:rPr>
          <w:rFonts w:ascii="Arial" w:hAnsi="Arial" w:cs="Arial"/>
          <w:spacing w:val="5"/>
          <w:w w:val="116"/>
          <w:sz w:val="20"/>
          <w:szCs w:val="20"/>
        </w:rPr>
        <w:t xml:space="preserve"> </w:t>
      </w:r>
      <w:r w:rsidRPr="007E0A84">
        <w:rPr>
          <w:rFonts w:ascii="Arial" w:hAnsi="Arial" w:cs="Arial"/>
          <w:spacing w:val="-1"/>
          <w:w w:val="116"/>
          <w:sz w:val="20"/>
          <w:szCs w:val="20"/>
        </w:rPr>
        <w:t>havin</w:t>
      </w:r>
      <w:r w:rsidRPr="007E0A84">
        <w:rPr>
          <w:rFonts w:ascii="Arial" w:hAnsi="Arial" w:cs="Arial"/>
          <w:w w:val="116"/>
          <w:sz w:val="20"/>
          <w:szCs w:val="20"/>
        </w:rPr>
        <w:t>g</w:t>
      </w:r>
      <w:r w:rsidRPr="007E0A84">
        <w:rPr>
          <w:rFonts w:ascii="Arial" w:hAnsi="Arial" w:cs="Arial"/>
          <w:spacing w:val="-4"/>
          <w:w w:val="116"/>
          <w:sz w:val="20"/>
          <w:szCs w:val="20"/>
        </w:rPr>
        <w:t xml:space="preserve"> </w:t>
      </w:r>
      <w:r w:rsidRPr="007E0A84">
        <w:rPr>
          <w:rFonts w:ascii="Arial" w:hAnsi="Arial" w:cs="Arial"/>
          <w:spacing w:val="-1"/>
          <w:w w:val="116"/>
          <w:sz w:val="20"/>
          <w:szCs w:val="20"/>
        </w:rPr>
        <w:t>assesse</w:t>
      </w:r>
      <w:r w:rsidRPr="007E0A84">
        <w:rPr>
          <w:rFonts w:ascii="Arial" w:hAnsi="Arial" w:cs="Arial"/>
          <w:w w:val="116"/>
          <w:sz w:val="20"/>
          <w:szCs w:val="20"/>
        </w:rPr>
        <w:t>d</w:t>
      </w:r>
      <w:r w:rsidRPr="007E0A84">
        <w:rPr>
          <w:rFonts w:ascii="Arial" w:hAnsi="Arial" w:cs="Arial"/>
          <w:spacing w:val="-25"/>
          <w:w w:val="116"/>
          <w:sz w:val="20"/>
          <w:szCs w:val="20"/>
        </w:rPr>
        <w:t xml:space="preserve"> </w:t>
      </w:r>
      <w:r w:rsidRPr="007E0A84">
        <w:rPr>
          <w:rFonts w:ascii="Arial" w:hAnsi="Arial" w:cs="Arial"/>
          <w:spacing w:val="-1"/>
          <w:w w:val="116"/>
          <w:sz w:val="20"/>
          <w:szCs w:val="20"/>
        </w:rPr>
        <w:t>tha</w:t>
      </w:r>
      <w:r w:rsidRPr="007E0A84">
        <w:rPr>
          <w:rFonts w:ascii="Arial" w:hAnsi="Arial" w:cs="Arial"/>
          <w:w w:val="116"/>
          <w:sz w:val="20"/>
          <w:szCs w:val="20"/>
        </w:rPr>
        <w:t>t</w:t>
      </w:r>
      <w:r w:rsidRPr="007E0A84">
        <w:rPr>
          <w:rFonts w:ascii="Arial" w:hAnsi="Arial" w:cs="Arial"/>
          <w:spacing w:val="35"/>
          <w:w w:val="116"/>
          <w:sz w:val="20"/>
          <w:szCs w:val="20"/>
        </w:rPr>
        <w:t xml:space="preserve"> </w:t>
      </w:r>
      <w:r w:rsidRPr="007E0A84">
        <w:rPr>
          <w:rFonts w:ascii="Arial" w:hAnsi="Arial" w:cs="Arial"/>
          <w:spacing w:val="-1"/>
          <w:w w:val="116"/>
          <w:sz w:val="20"/>
          <w:szCs w:val="20"/>
        </w:rPr>
        <w:t>ther</w:t>
      </w:r>
      <w:r w:rsidRPr="007E0A84">
        <w:rPr>
          <w:rFonts w:ascii="Arial" w:hAnsi="Arial" w:cs="Arial"/>
          <w:w w:val="116"/>
          <w:sz w:val="20"/>
          <w:szCs w:val="20"/>
        </w:rPr>
        <w:t>e</w:t>
      </w:r>
      <w:r w:rsidRPr="007E0A84">
        <w:rPr>
          <w:rFonts w:ascii="Arial" w:hAnsi="Arial" w:cs="Arial"/>
          <w:spacing w:val="30"/>
          <w:w w:val="116"/>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7"/>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w w:val="122"/>
          <w:sz w:val="20"/>
          <w:szCs w:val="20"/>
        </w:rPr>
        <w:t>qu</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 xml:space="preserve">e </w:t>
      </w:r>
      <w:r w:rsidRPr="007E0A84">
        <w:rPr>
          <w:rFonts w:ascii="Arial" w:hAnsi="Arial" w:cs="Arial"/>
          <w:spacing w:val="-1"/>
          <w:w w:val="117"/>
          <w:sz w:val="20"/>
          <w:szCs w:val="20"/>
        </w:rPr>
        <w:t>resource</w:t>
      </w:r>
      <w:r w:rsidRPr="007E0A84">
        <w:rPr>
          <w:rFonts w:ascii="Arial" w:hAnsi="Arial" w:cs="Arial"/>
          <w:w w:val="117"/>
          <w:sz w:val="20"/>
          <w:szCs w:val="20"/>
        </w:rPr>
        <w:t>s</w:t>
      </w:r>
      <w:r w:rsidRPr="007E0A84">
        <w:rPr>
          <w:rFonts w:ascii="Arial" w:hAnsi="Arial" w:cs="Arial"/>
          <w:spacing w:val="-24"/>
          <w:w w:val="117"/>
          <w:sz w:val="20"/>
          <w:szCs w:val="20"/>
        </w:rPr>
        <w:t xml:space="preserve"> </w:t>
      </w:r>
      <w:r w:rsidRPr="007E0A84">
        <w:rPr>
          <w:rFonts w:ascii="Arial" w:hAnsi="Arial" w:cs="Arial"/>
          <w:spacing w:val="-1"/>
          <w:w w:val="117"/>
          <w:sz w:val="20"/>
          <w:szCs w:val="20"/>
        </w:rPr>
        <w:t>t</w:t>
      </w:r>
      <w:r w:rsidRPr="007E0A84">
        <w:rPr>
          <w:rFonts w:ascii="Arial" w:hAnsi="Arial" w:cs="Arial"/>
          <w:w w:val="117"/>
          <w:sz w:val="20"/>
          <w:szCs w:val="20"/>
        </w:rPr>
        <w:t>o</w:t>
      </w:r>
      <w:r w:rsidRPr="007E0A84">
        <w:rPr>
          <w:rFonts w:ascii="Arial" w:hAnsi="Arial" w:cs="Arial"/>
          <w:spacing w:val="11"/>
          <w:w w:val="117"/>
          <w:sz w:val="20"/>
          <w:szCs w:val="20"/>
        </w:rPr>
        <w:t xml:space="preserve"> </w:t>
      </w:r>
      <w:r w:rsidRPr="007E0A84">
        <w:rPr>
          <w:rFonts w:ascii="Arial" w:hAnsi="Arial" w:cs="Arial"/>
          <w:spacing w:val="-1"/>
          <w:w w:val="117"/>
          <w:sz w:val="20"/>
          <w:szCs w:val="20"/>
        </w:rPr>
        <w:t>maintai</w:t>
      </w:r>
      <w:r w:rsidRPr="007E0A84">
        <w:rPr>
          <w:rFonts w:ascii="Arial" w:hAnsi="Arial" w:cs="Arial"/>
          <w:w w:val="117"/>
          <w:sz w:val="20"/>
          <w:szCs w:val="20"/>
        </w:rPr>
        <w:t>n</w:t>
      </w:r>
      <w:r w:rsidRPr="007E0A84">
        <w:rPr>
          <w:rFonts w:ascii="Arial" w:hAnsi="Arial" w:cs="Arial"/>
          <w:spacing w:val="8"/>
          <w:w w:val="117"/>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9"/>
          <w:w w:val="117"/>
          <w:sz w:val="20"/>
          <w:szCs w:val="20"/>
        </w:rPr>
        <w:t xml:space="preserve"> </w:t>
      </w:r>
      <w:r w:rsidRPr="007E0A84">
        <w:rPr>
          <w:rFonts w:ascii="Arial" w:hAnsi="Arial" w:cs="Arial"/>
          <w:spacing w:val="-1"/>
          <w:w w:val="116"/>
          <w:sz w:val="20"/>
          <w:szCs w:val="20"/>
        </w:rPr>
        <w:t>fr</w:t>
      </w:r>
      <w:r w:rsidRPr="007E0A84">
        <w:rPr>
          <w:rFonts w:ascii="Arial" w:hAnsi="Arial" w:cs="Arial"/>
          <w:spacing w:val="-1"/>
          <w:w w:val="125"/>
          <w:sz w:val="20"/>
          <w:szCs w:val="20"/>
        </w:rPr>
        <w:t>a</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15"/>
          <w:sz w:val="20"/>
          <w:szCs w:val="20"/>
        </w:rPr>
        <w:t>w</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spacing w:val="-1"/>
          <w:w w:val="111"/>
          <w:sz w:val="20"/>
          <w:szCs w:val="20"/>
        </w:rPr>
        <w:t>k</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704"/>
        <w:jc w:val="both"/>
        <w:rPr>
          <w:rFonts w:ascii="Arial" w:hAnsi="Arial" w:cs="Arial"/>
          <w:sz w:val="20"/>
          <w:szCs w:val="20"/>
        </w:rPr>
      </w:pPr>
      <w:r w:rsidRPr="007E0A84">
        <w:rPr>
          <w:rFonts w:ascii="Arial" w:hAnsi="Arial" w:cs="Arial"/>
          <w:spacing w:val="-1"/>
          <w:w w:val="116"/>
          <w:sz w:val="20"/>
          <w:szCs w:val="20"/>
        </w:rPr>
        <w:t>the</w:t>
      </w:r>
      <w:r w:rsidRPr="007E0A84">
        <w:rPr>
          <w:rFonts w:ascii="Arial" w:hAnsi="Arial" w:cs="Arial"/>
          <w:w w:val="116"/>
          <w:sz w:val="20"/>
          <w:szCs w:val="20"/>
        </w:rPr>
        <w:t>y</w:t>
      </w:r>
      <w:r w:rsidRPr="007E0A84">
        <w:rPr>
          <w:rFonts w:ascii="Arial" w:hAnsi="Arial" w:cs="Arial"/>
          <w:spacing w:val="6"/>
          <w:w w:val="116"/>
          <w:sz w:val="20"/>
          <w:szCs w:val="20"/>
        </w:rPr>
        <w:t xml:space="preserve"> </w:t>
      </w:r>
      <w:r w:rsidRPr="007E0A84">
        <w:rPr>
          <w:rFonts w:ascii="Arial" w:hAnsi="Arial" w:cs="Arial"/>
          <w:spacing w:val="-1"/>
          <w:w w:val="116"/>
          <w:sz w:val="20"/>
          <w:szCs w:val="20"/>
        </w:rPr>
        <w:t>de</w:t>
      </w:r>
      <w:r w:rsidRPr="007E0A84">
        <w:rPr>
          <w:rFonts w:ascii="Arial" w:hAnsi="Arial" w:cs="Arial"/>
          <w:w w:val="116"/>
          <w:sz w:val="20"/>
          <w:szCs w:val="20"/>
        </w:rPr>
        <w:t>f</w:t>
      </w:r>
      <w:r w:rsidRPr="007E0A84">
        <w:rPr>
          <w:rFonts w:ascii="Arial" w:hAnsi="Arial" w:cs="Arial"/>
          <w:spacing w:val="-1"/>
          <w:w w:val="116"/>
          <w:sz w:val="20"/>
          <w:szCs w:val="20"/>
        </w:rPr>
        <w:t>in</w:t>
      </w:r>
      <w:r w:rsidRPr="007E0A84">
        <w:rPr>
          <w:rFonts w:ascii="Arial" w:hAnsi="Arial" w:cs="Arial"/>
          <w:w w:val="116"/>
          <w:sz w:val="20"/>
          <w:szCs w:val="20"/>
        </w:rPr>
        <w:t>e</w:t>
      </w:r>
      <w:r w:rsidRPr="007E0A84">
        <w:rPr>
          <w:rFonts w:ascii="Arial" w:hAnsi="Arial" w:cs="Arial"/>
          <w:spacing w:val="14"/>
          <w:w w:val="116"/>
          <w:sz w:val="20"/>
          <w:szCs w:val="20"/>
        </w:rPr>
        <w:t xml:space="preserve"> </w:t>
      </w:r>
      <w:r w:rsidRPr="007E0A84">
        <w:rPr>
          <w:rFonts w:ascii="Arial" w:hAnsi="Arial" w:cs="Arial"/>
          <w:spacing w:val="-1"/>
          <w:w w:val="116"/>
          <w:sz w:val="20"/>
          <w:szCs w:val="20"/>
        </w:rPr>
        <w:t>an</w:t>
      </w:r>
      <w:r w:rsidRPr="007E0A84">
        <w:rPr>
          <w:rFonts w:ascii="Arial" w:hAnsi="Arial" w:cs="Arial"/>
          <w:w w:val="116"/>
          <w:sz w:val="20"/>
          <w:szCs w:val="20"/>
        </w:rPr>
        <w:t>d</w:t>
      </w:r>
      <w:r w:rsidRPr="007E0A84">
        <w:rPr>
          <w:rFonts w:ascii="Arial" w:hAnsi="Arial" w:cs="Arial"/>
          <w:spacing w:val="14"/>
          <w:w w:val="116"/>
          <w:sz w:val="20"/>
          <w:szCs w:val="20"/>
        </w:rPr>
        <w:t xml:space="preserve"> </w:t>
      </w:r>
      <w:r w:rsidRPr="007E0A84">
        <w:rPr>
          <w:rFonts w:ascii="Arial" w:hAnsi="Arial" w:cs="Arial"/>
          <w:spacing w:val="-1"/>
          <w:w w:val="116"/>
          <w:sz w:val="20"/>
          <w:szCs w:val="20"/>
        </w:rPr>
        <w:t>endors</w:t>
      </w:r>
      <w:r w:rsidRPr="007E0A84">
        <w:rPr>
          <w:rFonts w:ascii="Arial" w:hAnsi="Arial" w:cs="Arial"/>
          <w:w w:val="116"/>
          <w:sz w:val="20"/>
          <w:szCs w:val="20"/>
        </w:rPr>
        <w:t>e</w:t>
      </w:r>
      <w:r w:rsidRPr="007E0A84">
        <w:rPr>
          <w:rFonts w:ascii="Arial" w:hAnsi="Arial" w:cs="Arial"/>
          <w:spacing w:val="16"/>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objective</w:t>
      </w:r>
      <w:r w:rsidRPr="007E0A84">
        <w:rPr>
          <w:rFonts w:ascii="Arial" w:hAnsi="Arial" w:cs="Arial"/>
          <w:w w:val="116"/>
          <w:sz w:val="20"/>
          <w:szCs w:val="20"/>
        </w:rPr>
        <w:t>s</w:t>
      </w:r>
      <w:r w:rsidRPr="007E0A84">
        <w:rPr>
          <w:rFonts w:ascii="Arial" w:hAnsi="Arial" w:cs="Arial"/>
          <w:spacing w:val="-24"/>
          <w:w w:val="116"/>
          <w:sz w:val="20"/>
          <w:szCs w:val="20"/>
        </w:rPr>
        <w:t xml:space="preserve"> </w:t>
      </w:r>
      <w:r w:rsidRPr="007E0A84">
        <w:rPr>
          <w:rFonts w:ascii="Arial" w:hAnsi="Arial" w:cs="Arial"/>
          <w:spacing w:val="-1"/>
          <w:w w:val="116"/>
          <w:sz w:val="20"/>
          <w:szCs w:val="20"/>
        </w:rPr>
        <w:t>an</w:t>
      </w:r>
      <w:r w:rsidRPr="007E0A84">
        <w:rPr>
          <w:rFonts w:ascii="Arial" w:hAnsi="Arial" w:cs="Arial"/>
          <w:w w:val="116"/>
          <w:sz w:val="20"/>
          <w:szCs w:val="20"/>
        </w:rPr>
        <w:t>d</w:t>
      </w:r>
      <w:r w:rsidRPr="007E0A84">
        <w:rPr>
          <w:rFonts w:ascii="Arial" w:hAnsi="Arial" w:cs="Arial"/>
          <w:spacing w:val="14"/>
          <w:w w:val="116"/>
          <w:sz w:val="20"/>
          <w:szCs w:val="20"/>
        </w:rPr>
        <w:t xml:space="preserve"> </w:t>
      </w:r>
      <w:r w:rsidRPr="007E0A84">
        <w:rPr>
          <w:rFonts w:ascii="Arial" w:hAnsi="Arial" w:cs="Arial"/>
          <w:spacing w:val="-1"/>
          <w:w w:val="116"/>
          <w:sz w:val="20"/>
          <w:szCs w:val="20"/>
        </w:rPr>
        <w:t>strateg</w:t>
      </w:r>
      <w:r w:rsidRPr="007E0A84">
        <w:rPr>
          <w:rFonts w:ascii="Arial" w:hAnsi="Arial" w:cs="Arial"/>
          <w:w w:val="116"/>
          <w:sz w:val="20"/>
          <w:szCs w:val="20"/>
        </w:rPr>
        <w:t>y</w:t>
      </w:r>
      <w:r w:rsidRPr="007E0A84">
        <w:rPr>
          <w:rFonts w:ascii="Arial" w:hAnsi="Arial" w:cs="Arial"/>
          <w:spacing w:val="15"/>
          <w:w w:val="116"/>
          <w:sz w:val="20"/>
          <w:szCs w:val="20"/>
        </w:rPr>
        <w:t xml:space="preserv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w w:val="116"/>
          <w:sz w:val="20"/>
          <w:szCs w:val="20"/>
        </w:rPr>
        <w:t>f</w:t>
      </w:r>
      <w:r w:rsidRPr="007E0A84">
        <w:rPr>
          <w:rFonts w:ascii="Arial" w:hAnsi="Arial" w:cs="Arial"/>
          <w:spacing w:val="-1"/>
          <w:w w:val="122"/>
          <w:sz w:val="20"/>
          <w:szCs w:val="20"/>
        </w:rPr>
        <w:t>un</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201"/>
        <w:jc w:val="both"/>
        <w:rPr>
          <w:rFonts w:ascii="Arial" w:hAnsi="Arial" w:cs="Arial"/>
          <w:sz w:val="20"/>
          <w:szCs w:val="20"/>
        </w:rPr>
      </w:pPr>
      <w:r w:rsidRPr="007E0A84">
        <w:rPr>
          <w:rFonts w:ascii="Arial" w:hAnsi="Arial" w:cs="Arial"/>
          <w:w w:val="125"/>
          <w:sz w:val="20"/>
          <w:szCs w:val="20"/>
        </w:rPr>
        <w:t>there is provision for regular reports to the governing body regarding the status of the compliance framework, highlighting progress on open issues or new issues of concern, including areas of work not completed on schedule</w:t>
      </w:r>
      <w:r w:rsidRPr="007E0A84">
        <w:rPr>
          <w:rFonts w:ascii="Arial" w:hAnsi="Arial" w:cs="Arial"/>
          <w:sz w:val="20"/>
          <w:szCs w:val="20"/>
        </w:rPr>
        <w:t>;</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333"/>
        <w:jc w:val="both"/>
        <w:rPr>
          <w:rFonts w:ascii="Arial" w:hAnsi="Arial" w:cs="Arial"/>
          <w:sz w:val="20"/>
          <w:szCs w:val="20"/>
        </w:rPr>
      </w:pPr>
      <w:r w:rsidRPr="007E0A84">
        <w:rPr>
          <w:rFonts w:ascii="Arial" w:hAnsi="Arial" w:cs="Arial"/>
          <w:w w:val="125"/>
          <w:sz w:val="20"/>
          <w:szCs w:val="20"/>
        </w:rPr>
        <w:t>appropriate action is taken to address areas of concern or areas of work not completed on schedule and that the actions taken are  fully documented;</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jc w:val="both"/>
        <w:rPr>
          <w:rFonts w:ascii="Arial" w:hAnsi="Arial" w:cs="Arial"/>
          <w:sz w:val="20"/>
          <w:szCs w:val="20"/>
        </w:rPr>
      </w:pPr>
      <w:r w:rsidRPr="007E0A84">
        <w:rPr>
          <w:rFonts w:ascii="Arial" w:hAnsi="Arial" w:cs="Arial"/>
          <w:w w:val="125"/>
          <w:sz w:val="20"/>
          <w:szCs w:val="20"/>
        </w:rPr>
        <w:t>staff cooperate with and assist the compliance function; and</w:t>
      </w:r>
    </w:p>
    <w:p w:rsidR="007E0A84" w:rsidRPr="007E0A84" w:rsidRDefault="007E0A84" w:rsidP="007E0A84">
      <w:pPr>
        <w:ind w:left="360" w:hanging="360"/>
        <w:jc w:val="both"/>
        <w:rPr>
          <w:rFonts w:ascii="Arial" w:hAnsi="Arial" w:cs="Arial"/>
          <w:sz w:val="20"/>
          <w:szCs w:val="20"/>
        </w:rPr>
      </w:pPr>
    </w:p>
    <w:p w:rsidR="007E0A84" w:rsidRPr="007E0A84" w:rsidRDefault="007E0A84" w:rsidP="007E0A84">
      <w:pPr>
        <w:pStyle w:val="ListParagraph"/>
        <w:numPr>
          <w:ilvl w:val="0"/>
          <w:numId w:val="31"/>
        </w:numPr>
        <w:ind w:right="273"/>
        <w:jc w:val="both"/>
        <w:rPr>
          <w:rFonts w:ascii="Arial" w:hAnsi="Arial" w:cs="Arial"/>
          <w:sz w:val="20"/>
          <w:szCs w:val="20"/>
        </w:rPr>
      </w:pPr>
      <w:r w:rsidRPr="007E0A84">
        <w:rPr>
          <w:rFonts w:ascii="Arial" w:hAnsi="Arial" w:cs="Arial"/>
          <w:w w:val="125"/>
          <w:sz w:val="20"/>
          <w:szCs w:val="20"/>
        </w:rPr>
        <w:t>they take prompt and appropriate action to address and resolve issues escalated to them by the compliance function.</w:t>
      </w:r>
    </w:p>
    <w:p w:rsidR="007E0A84" w:rsidRDefault="007E0A84" w:rsidP="007E0A84">
      <w:pPr>
        <w:jc w:val="both"/>
        <w:rPr>
          <w:rFonts w:ascii="Arial" w:hAnsi="Arial" w:cs="Arial"/>
          <w:spacing w:val="-1"/>
          <w:w w:val="106"/>
          <w:sz w:val="20"/>
          <w:szCs w:val="20"/>
        </w:rPr>
      </w:pPr>
    </w:p>
    <w:p w:rsidR="007E0A84" w:rsidRPr="007E0A84" w:rsidRDefault="007E0A84" w:rsidP="007E0A84">
      <w:pPr>
        <w:jc w:val="both"/>
        <w:rPr>
          <w:rFonts w:ascii="Arial" w:hAnsi="Arial" w:cs="Arial"/>
          <w:b/>
          <w:sz w:val="20"/>
          <w:szCs w:val="20"/>
        </w:rPr>
      </w:pPr>
      <w:r w:rsidRPr="007E0A84">
        <w:rPr>
          <w:rFonts w:ascii="Arial" w:hAnsi="Arial" w:cs="Arial"/>
          <w:b/>
          <w:spacing w:val="-1"/>
          <w:w w:val="106"/>
          <w:sz w:val="20"/>
          <w:szCs w:val="20"/>
        </w:rPr>
        <w:t>Commen</w:t>
      </w:r>
      <w:r w:rsidRPr="007E0A84">
        <w:rPr>
          <w:rFonts w:ascii="Arial" w:hAnsi="Arial" w:cs="Arial"/>
          <w:b/>
          <w:spacing w:val="-12"/>
          <w:w w:val="106"/>
          <w:sz w:val="20"/>
          <w:szCs w:val="20"/>
        </w:rPr>
        <w:t>t</w:t>
      </w:r>
      <w:r w:rsidRPr="007E0A84">
        <w:rPr>
          <w:rFonts w:ascii="Arial" w:hAnsi="Arial" w:cs="Arial"/>
          <w:b/>
          <w:spacing w:val="-1"/>
          <w:w w:val="106"/>
          <w:sz w:val="20"/>
          <w:szCs w:val="20"/>
        </w:rPr>
        <w:t>a</w:t>
      </w:r>
      <w:r w:rsidRPr="007E0A84">
        <w:rPr>
          <w:rFonts w:ascii="Arial" w:hAnsi="Arial" w:cs="Arial"/>
          <w:b/>
          <w:spacing w:val="-4"/>
          <w:w w:val="106"/>
          <w:sz w:val="20"/>
          <w:szCs w:val="20"/>
        </w:rPr>
        <w:t>r</w:t>
      </w:r>
      <w:r w:rsidRPr="007E0A84">
        <w:rPr>
          <w:rFonts w:ascii="Arial" w:hAnsi="Arial" w:cs="Arial"/>
          <w:b/>
          <w:w w:val="106"/>
          <w:sz w:val="20"/>
          <w:szCs w:val="20"/>
        </w:rPr>
        <w:t>y</w:t>
      </w:r>
      <w:r w:rsidRPr="007E0A84">
        <w:rPr>
          <w:rFonts w:ascii="Arial" w:hAnsi="Arial" w:cs="Arial"/>
          <w:b/>
          <w:spacing w:val="3"/>
          <w:w w:val="106"/>
          <w:sz w:val="20"/>
          <w:szCs w:val="20"/>
        </w:rPr>
        <w:t xml:space="preserve"> </w:t>
      </w:r>
      <w:r w:rsidRPr="007E0A84">
        <w:rPr>
          <w:rFonts w:ascii="Arial" w:hAnsi="Arial" w:cs="Arial"/>
          <w:b/>
          <w:spacing w:val="-1"/>
          <w:sz w:val="20"/>
          <w:szCs w:val="20"/>
        </w:rPr>
        <w:t>o</w:t>
      </w:r>
      <w:r w:rsidRPr="007E0A84">
        <w:rPr>
          <w:rFonts w:ascii="Arial" w:hAnsi="Arial" w:cs="Arial"/>
          <w:b/>
          <w:sz w:val="20"/>
          <w:szCs w:val="20"/>
        </w:rPr>
        <w:t>n</w:t>
      </w:r>
      <w:r w:rsidRPr="007E0A84">
        <w:rPr>
          <w:rFonts w:ascii="Arial" w:hAnsi="Arial" w:cs="Arial"/>
          <w:b/>
          <w:spacing w:val="21"/>
          <w:sz w:val="20"/>
          <w:szCs w:val="20"/>
        </w:rPr>
        <w:t xml:space="preserve"> </w:t>
      </w:r>
      <w:r w:rsidRPr="007E0A84">
        <w:rPr>
          <w:rFonts w:ascii="Arial" w:hAnsi="Arial" w:cs="Arial"/>
          <w:b/>
          <w:spacing w:val="-1"/>
          <w:w w:val="111"/>
          <w:sz w:val="20"/>
          <w:szCs w:val="20"/>
        </w:rPr>
        <w:t>5.</w:t>
      </w:r>
      <w:r w:rsidRPr="007E0A84">
        <w:rPr>
          <w:rFonts w:ascii="Arial" w:hAnsi="Arial" w:cs="Arial"/>
          <w:b/>
          <w:w w:val="111"/>
          <w:sz w:val="20"/>
          <w:szCs w:val="20"/>
        </w:rPr>
        <w:t>1</w:t>
      </w:r>
    </w:p>
    <w:p w:rsidR="007E0A84" w:rsidRDefault="007E0A84" w:rsidP="007E0A84">
      <w:pPr>
        <w:ind w:right="201"/>
        <w:jc w:val="both"/>
        <w:rPr>
          <w:rFonts w:ascii="Arial" w:hAnsi="Arial" w:cs="Arial"/>
          <w:spacing w:val="-1"/>
          <w:w w:val="114"/>
          <w:sz w:val="20"/>
          <w:szCs w:val="20"/>
        </w:rPr>
      </w:pPr>
    </w:p>
    <w:p w:rsidR="007E0A84" w:rsidRPr="007E0A84" w:rsidRDefault="007E0A84" w:rsidP="007E0A84">
      <w:pPr>
        <w:ind w:right="201"/>
        <w:jc w:val="both"/>
        <w:rPr>
          <w:rFonts w:ascii="Arial" w:hAnsi="Arial" w:cs="Arial"/>
          <w:w w:val="111"/>
          <w:sz w:val="20"/>
          <w:szCs w:val="20"/>
        </w:rPr>
      </w:pPr>
      <w:r w:rsidRPr="007E0A84">
        <w:rPr>
          <w:rFonts w:ascii="Arial" w:hAnsi="Arial" w:cs="Arial"/>
          <w:spacing w:val="-1"/>
          <w:w w:val="114"/>
          <w:sz w:val="20"/>
          <w:szCs w:val="20"/>
        </w:rPr>
        <w:t>Whil</w:t>
      </w:r>
      <w:r w:rsidRPr="007E0A84">
        <w:rPr>
          <w:rFonts w:ascii="Arial" w:hAnsi="Arial" w:cs="Arial"/>
          <w:w w:val="114"/>
          <w:sz w:val="20"/>
          <w:szCs w:val="20"/>
        </w:rPr>
        <w:t>e</w:t>
      </w:r>
      <w:r w:rsidRPr="007E0A84">
        <w:rPr>
          <w:rFonts w:ascii="Arial" w:hAnsi="Arial" w:cs="Arial"/>
          <w:spacing w:val="7"/>
          <w:w w:val="114"/>
          <w:sz w:val="20"/>
          <w:szCs w:val="20"/>
        </w:rPr>
        <w:t xml:space="preserve"> </w:t>
      </w:r>
      <w:r w:rsidRPr="007E0A84">
        <w:rPr>
          <w:rFonts w:ascii="Arial" w:hAnsi="Arial" w:cs="Arial"/>
          <w:spacing w:val="-1"/>
          <w:w w:val="114"/>
          <w:sz w:val="20"/>
          <w:szCs w:val="20"/>
        </w:rPr>
        <w:t>signi</w:t>
      </w:r>
      <w:r w:rsidRPr="007E0A84">
        <w:rPr>
          <w:rFonts w:ascii="Arial" w:hAnsi="Arial" w:cs="Arial"/>
          <w:w w:val="114"/>
          <w:sz w:val="20"/>
          <w:szCs w:val="20"/>
        </w:rPr>
        <w:t>f</w:t>
      </w:r>
      <w:r w:rsidRPr="007E0A84">
        <w:rPr>
          <w:rFonts w:ascii="Arial" w:hAnsi="Arial" w:cs="Arial"/>
          <w:spacing w:val="-1"/>
          <w:w w:val="114"/>
          <w:sz w:val="20"/>
          <w:szCs w:val="20"/>
        </w:rPr>
        <w:t>ican</w:t>
      </w:r>
      <w:r w:rsidRPr="007E0A84">
        <w:rPr>
          <w:rFonts w:ascii="Arial" w:hAnsi="Arial" w:cs="Arial"/>
          <w:w w:val="114"/>
          <w:sz w:val="20"/>
          <w:szCs w:val="20"/>
        </w:rPr>
        <w:t>t</w:t>
      </w:r>
      <w:r w:rsidRPr="007E0A84">
        <w:rPr>
          <w:rFonts w:ascii="Arial" w:hAnsi="Arial" w:cs="Arial"/>
          <w:spacing w:val="-1"/>
          <w:w w:val="114"/>
          <w:sz w:val="20"/>
          <w:szCs w:val="20"/>
        </w:rPr>
        <w:t xml:space="preserve"> responsibilitie</w:t>
      </w:r>
      <w:r w:rsidRPr="007E0A84">
        <w:rPr>
          <w:rFonts w:ascii="Arial" w:hAnsi="Arial" w:cs="Arial"/>
          <w:w w:val="114"/>
          <w:sz w:val="20"/>
          <w:szCs w:val="20"/>
        </w:rPr>
        <w:t>s</w:t>
      </w:r>
      <w:r w:rsidRPr="007E0A84">
        <w:rPr>
          <w:rFonts w:ascii="Arial" w:hAnsi="Arial" w:cs="Arial"/>
          <w:spacing w:val="-19"/>
          <w:w w:val="114"/>
          <w:sz w:val="20"/>
          <w:szCs w:val="20"/>
        </w:rPr>
        <w:t xml:space="preserve"> </w:t>
      </w:r>
      <w:r w:rsidRPr="007E0A84">
        <w:rPr>
          <w:rFonts w:ascii="Arial" w:hAnsi="Arial" w:cs="Arial"/>
          <w:spacing w:val="-1"/>
          <w:sz w:val="20"/>
          <w:szCs w:val="20"/>
        </w:rPr>
        <w:t>wil</w:t>
      </w:r>
      <w:r w:rsidRPr="007E0A84">
        <w:rPr>
          <w:rFonts w:ascii="Arial" w:hAnsi="Arial" w:cs="Arial"/>
          <w:sz w:val="20"/>
          <w:szCs w:val="20"/>
        </w:rPr>
        <w:t>l</w:t>
      </w:r>
      <w:r w:rsidRPr="007E0A84">
        <w:rPr>
          <w:rFonts w:ascii="Arial" w:hAnsi="Arial" w:cs="Arial"/>
          <w:spacing w:val="33"/>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20"/>
          <w:sz w:val="20"/>
          <w:szCs w:val="20"/>
        </w:rPr>
        <w:t>apportione</w:t>
      </w:r>
      <w:r w:rsidRPr="007E0A84">
        <w:rPr>
          <w:rFonts w:ascii="Arial" w:hAnsi="Arial" w:cs="Arial"/>
          <w:w w:val="120"/>
          <w:sz w:val="20"/>
          <w:szCs w:val="20"/>
        </w:rPr>
        <w:t>d</w:t>
      </w:r>
      <w:r w:rsidRPr="007E0A84">
        <w:rPr>
          <w:rFonts w:ascii="Arial" w:hAnsi="Arial" w:cs="Arial"/>
          <w:spacing w:val="-14"/>
          <w:w w:val="120"/>
          <w:sz w:val="20"/>
          <w:szCs w:val="20"/>
        </w:rPr>
        <w:t xml:space="preserve"> </w:t>
      </w:r>
      <w:r w:rsidRPr="007E0A84">
        <w:rPr>
          <w:rFonts w:ascii="Arial" w:hAnsi="Arial" w:cs="Arial"/>
          <w:spacing w:val="-1"/>
          <w:w w:val="120"/>
          <w:sz w:val="20"/>
          <w:szCs w:val="20"/>
        </w:rPr>
        <w:t>amon</w:t>
      </w:r>
      <w:r w:rsidRPr="007E0A84">
        <w:rPr>
          <w:rFonts w:ascii="Arial" w:hAnsi="Arial" w:cs="Arial"/>
          <w:w w:val="120"/>
          <w:sz w:val="20"/>
          <w:szCs w:val="20"/>
        </w:rPr>
        <w:t>g</w:t>
      </w:r>
      <w:r w:rsidRPr="007E0A84">
        <w:rPr>
          <w:rFonts w:ascii="Arial" w:hAnsi="Arial" w:cs="Arial"/>
          <w:spacing w:val="-6"/>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w w:val="120"/>
          <w:sz w:val="20"/>
          <w:szCs w:val="20"/>
        </w:rPr>
        <w:t>f</w:t>
      </w:r>
      <w:r w:rsidRPr="007E0A84">
        <w:rPr>
          <w:rFonts w:ascii="Arial" w:hAnsi="Arial" w:cs="Arial"/>
          <w:spacing w:val="-1"/>
          <w:w w:val="120"/>
          <w:sz w:val="20"/>
          <w:szCs w:val="20"/>
        </w:rPr>
        <w:t>i</w:t>
      </w:r>
      <w:r w:rsidRPr="007E0A84">
        <w:rPr>
          <w:rFonts w:ascii="Arial" w:hAnsi="Arial" w:cs="Arial"/>
          <w:spacing w:val="-1"/>
          <w:sz w:val="20"/>
          <w:szCs w:val="20"/>
        </w:rPr>
        <w:t>r</w:t>
      </w:r>
      <w:r w:rsidRPr="007E0A84">
        <w:rPr>
          <w:rFonts w:ascii="Arial" w:hAnsi="Arial" w:cs="Arial"/>
          <w:spacing w:val="-1"/>
          <w:w w:val="123"/>
          <w:sz w:val="20"/>
          <w:szCs w:val="20"/>
        </w:rPr>
        <w:t>m</w:t>
      </w:r>
      <w:r w:rsidRPr="007E0A84">
        <w:rPr>
          <w:rFonts w:ascii="Arial" w:hAnsi="Arial" w:cs="Arial"/>
          <w:spacing w:val="-11"/>
          <w:w w:val="83"/>
          <w:sz w:val="20"/>
          <w:szCs w:val="20"/>
        </w:rPr>
        <w:t>’</w:t>
      </w:r>
      <w:r w:rsidRPr="007E0A84">
        <w:rPr>
          <w:rFonts w:ascii="Arial" w:hAnsi="Arial" w:cs="Arial"/>
          <w:sz w:val="20"/>
          <w:szCs w:val="20"/>
        </w:rPr>
        <w:t xml:space="preserve">s </w:t>
      </w:r>
      <w:r w:rsidRPr="007E0A84">
        <w:rPr>
          <w:rFonts w:ascii="Arial" w:hAnsi="Arial" w:cs="Arial"/>
          <w:spacing w:val="-1"/>
          <w:w w:val="117"/>
          <w:sz w:val="20"/>
          <w:szCs w:val="20"/>
        </w:rPr>
        <w:t>senio</w:t>
      </w:r>
      <w:r w:rsidRPr="007E0A84">
        <w:rPr>
          <w:rFonts w:ascii="Arial" w:hAnsi="Arial" w:cs="Arial"/>
          <w:w w:val="117"/>
          <w:sz w:val="20"/>
          <w:szCs w:val="20"/>
        </w:rPr>
        <w:t>r</w:t>
      </w:r>
      <w:r w:rsidRPr="007E0A84">
        <w:rPr>
          <w:rFonts w:ascii="Arial" w:hAnsi="Arial" w:cs="Arial"/>
          <w:spacing w:val="-24"/>
          <w:w w:val="117"/>
          <w:sz w:val="20"/>
          <w:szCs w:val="20"/>
        </w:rPr>
        <w:t xml:space="preserve"> </w:t>
      </w:r>
      <w:r w:rsidRPr="007E0A84">
        <w:rPr>
          <w:rFonts w:ascii="Arial" w:hAnsi="Arial" w:cs="Arial"/>
          <w:spacing w:val="-1"/>
          <w:w w:val="117"/>
          <w:sz w:val="20"/>
          <w:szCs w:val="20"/>
        </w:rPr>
        <w:t>managers</w:t>
      </w:r>
      <w:r w:rsidRPr="007E0A84">
        <w:rPr>
          <w:rFonts w:ascii="Arial" w:hAnsi="Arial" w:cs="Arial"/>
          <w:w w:val="117"/>
          <w:sz w:val="20"/>
          <w:szCs w:val="20"/>
        </w:rPr>
        <w:t>,</w:t>
      </w:r>
      <w:r w:rsidRPr="007E0A84">
        <w:rPr>
          <w:rFonts w:ascii="Arial" w:hAnsi="Arial" w:cs="Arial"/>
          <w:spacing w:val="-21"/>
          <w:w w:val="117"/>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7"/>
          <w:w w:val="117"/>
          <w:sz w:val="20"/>
          <w:szCs w:val="20"/>
        </w:rPr>
        <w:t xml:space="preserve"> </w:t>
      </w:r>
      <w:r w:rsidRPr="007E0A84">
        <w:rPr>
          <w:rFonts w:ascii="Arial" w:hAnsi="Arial" w:cs="Arial"/>
          <w:spacing w:val="-1"/>
          <w:w w:val="117"/>
          <w:sz w:val="20"/>
          <w:szCs w:val="20"/>
        </w:rPr>
        <w:t>governin</w:t>
      </w:r>
      <w:r w:rsidRPr="007E0A84">
        <w:rPr>
          <w:rFonts w:ascii="Arial" w:hAnsi="Arial" w:cs="Arial"/>
          <w:w w:val="117"/>
          <w:sz w:val="20"/>
          <w:szCs w:val="20"/>
        </w:rPr>
        <w:t>g</w:t>
      </w:r>
      <w:r w:rsidRPr="007E0A84">
        <w:rPr>
          <w:rFonts w:ascii="Arial" w:hAnsi="Arial" w:cs="Arial"/>
          <w:spacing w:val="-1"/>
          <w:w w:val="117"/>
          <w:sz w:val="20"/>
          <w:szCs w:val="20"/>
        </w:rPr>
        <w:t xml:space="preserve"> bod</w:t>
      </w:r>
      <w:r w:rsidRPr="007E0A84">
        <w:rPr>
          <w:rFonts w:ascii="Arial" w:hAnsi="Arial" w:cs="Arial"/>
          <w:w w:val="117"/>
          <w:sz w:val="20"/>
          <w:szCs w:val="20"/>
        </w:rPr>
        <w:t>y</w:t>
      </w:r>
      <w:r w:rsidRPr="007E0A84">
        <w:rPr>
          <w:rFonts w:ascii="Arial" w:hAnsi="Arial" w:cs="Arial"/>
          <w:spacing w:val="3"/>
          <w:w w:val="117"/>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16"/>
          <w:sz w:val="20"/>
          <w:szCs w:val="20"/>
        </w:rPr>
        <w:t>ultimatel</w:t>
      </w:r>
      <w:r w:rsidRPr="007E0A84">
        <w:rPr>
          <w:rFonts w:ascii="Arial" w:hAnsi="Arial" w:cs="Arial"/>
          <w:w w:val="116"/>
          <w:sz w:val="20"/>
          <w:szCs w:val="20"/>
        </w:rPr>
        <w:t>y</w:t>
      </w:r>
      <w:r w:rsidRPr="007E0A84">
        <w:rPr>
          <w:rFonts w:ascii="Arial" w:hAnsi="Arial" w:cs="Arial"/>
          <w:spacing w:val="10"/>
          <w:w w:val="116"/>
          <w:sz w:val="20"/>
          <w:szCs w:val="20"/>
        </w:rPr>
        <w:t xml:space="preserve"> </w:t>
      </w:r>
      <w:r w:rsidRPr="007E0A84">
        <w:rPr>
          <w:rFonts w:ascii="Arial" w:hAnsi="Arial" w:cs="Arial"/>
          <w:spacing w:val="-1"/>
          <w:w w:val="116"/>
          <w:sz w:val="20"/>
          <w:szCs w:val="20"/>
        </w:rPr>
        <w:t>accountabl</w:t>
      </w:r>
      <w:r w:rsidRPr="007E0A84">
        <w:rPr>
          <w:rFonts w:ascii="Arial" w:hAnsi="Arial" w:cs="Arial"/>
          <w:w w:val="116"/>
          <w:sz w:val="20"/>
          <w:szCs w:val="20"/>
        </w:rPr>
        <w:t>e</w:t>
      </w:r>
      <w:r w:rsidRPr="007E0A84">
        <w:rPr>
          <w:rFonts w:ascii="Arial" w:hAnsi="Arial" w:cs="Arial"/>
          <w:spacing w:val="-7"/>
          <w:w w:val="116"/>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11"/>
          <w:sz w:val="20"/>
          <w:szCs w:val="20"/>
        </w:rPr>
        <w:t xml:space="preserve"> </w:t>
      </w:r>
      <w:r w:rsidRPr="007E0A84">
        <w:rPr>
          <w:rFonts w:ascii="Arial" w:hAnsi="Arial" w:cs="Arial"/>
          <w:spacing w:val="-1"/>
          <w:w w:val="120"/>
          <w:sz w:val="20"/>
          <w:szCs w:val="20"/>
        </w:rPr>
        <w:t>i</w:t>
      </w:r>
      <w:r w:rsidRPr="007E0A84">
        <w:rPr>
          <w:rFonts w:ascii="Arial" w:hAnsi="Arial" w:cs="Arial"/>
          <w:w w:val="120"/>
          <w:sz w:val="20"/>
          <w:szCs w:val="20"/>
        </w:rPr>
        <w:t>t</w:t>
      </w:r>
      <w:r w:rsidRPr="007E0A84">
        <w:rPr>
          <w:rFonts w:ascii="Arial" w:hAnsi="Arial" w:cs="Arial"/>
          <w:spacing w:val="-8"/>
          <w:w w:val="120"/>
          <w:sz w:val="20"/>
          <w:szCs w:val="20"/>
        </w:rPr>
        <w:t xml:space="preserve"> </w:t>
      </w:r>
      <w:r w:rsidRPr="007E0A84">
        <w:rPr>
          <w:rFonts w:ascii="Arial" w:hAnsi="Arial" w:cs="Arial"/>
          <w:spacing w:val="-1"/>
          <w:sz w:val="20"/>
          <w:szCs w:val="20"/>
        </w:rPr>
        <w:t>i</w:t>
      </w:r>
      <w:r w:rsidRPr="007E0A84">
        <w:rPr>
          <w:rFonts w:ascii="Arial" w:hAnsi="Arial" w:cs="Arial"/>
          <w:sz w:val="20"/>
          <w:szCs w:val="20"/>
        </w:rPr>
        <w:t xml:space="preserve">s </w:t>
      </w:r>
      <w:r w:rsidRPr="007E0A84">
        <w:rPr>
          <w:rFonts w:ascii="Arial" w:hAnsi="Arial" w:cs="Arial"/>
          <w:spacing w:val="-1"/>
          <w:w w:val="115"/>
          <w:sz w:val="20"/>
          <w:szCs w:val="20"/>
        </w:rPr>
        <w:t>responsibl</w:t>
      </w:r>
      <w:r w:rsidRPr="007E0A84">
        <w:rPr>
          <w:rFonts w:ascii="Arial" w:hAnsi="Arial" w:cs="Arial"/>
          <w:w w:val="115"/>
          <w:sz w:val="20"/>
          <w:szCs w:val="20"/>
        </w:rPr>
        <w:t>e</w:t>
      </w:r>
      <w:r w:rsidRPr="007E0A84">
        <w:rPr>
          <w:rFonts w:ascii="Arial" w:hAnsi="Arial" w:cs="Arial"/>
          <w:spacing w:val="-10"/>
          <w:w w:val="115"/>
          <w:sz w:val="20"/>
          <w:szCs w:val="20"/>
        </w:rPr>
        <w:t xml:space="preserve"> </w:t>
      </w:r>
      <w:r w:rsidRPr="007E0A84">
        <w:rPr>
          <w:rFonts w:ascii="Arial" w:hAnsi="Arial" w:cs="Arial"/>
          <w:spacing w:val="-1"/>
          <w:w w:val="115"/>
          <w:sz w:val="20"/>
          <w:szCs w:val="20"/>
        </w:rPr>
        <w:t>fo</w:t>
      </w:r>
      <w:r w:rsidRPr="007E0A84">
        <w:rPr>
          <w:rFonts w:ascii="Arial" w:hAnsi="Arial" w:cs="Arial"/>
          <w:w w:val="115"/>
          <w:sz w:val="20"/>
          <w:szCs w:val="20"/>
        </w:rPr>
        <w:t>r</w:t>
      </w:r>
      <w:r w:rsidRPr="007E0A84">
        <w:rPr>
          <w:rFonts w:ascii="Arial" w:hAnsi="Arial" w:cs="Arial"/>
          <w:spacing w:val="3"/>
          <w:w w:val="115"/>
          <w:sz w:val="20"/>
          <w:szCs w:val="20"/>
        </w:rPr>
        <w:t xml:space="preserve"> </w:t>
      </w:r>
      <w:r w:rsidRPr="007E0A84">
        <w:rPr>
          <w:rFonts w:ascii="Arial" w:hAnsi="Arial" w:cs="Arial"/>
          <w:spacing w:val="-1"/>
          <w:w w:val="115"/>
          <w:sz w:val="20"/>
          <w:szCs w:val="20"/>
        </w:rPr>
        <w:t>overseein</w:t>
      </w:r>
      <w:r w:rsidRPr="007E0A84">
        <w:rPr>
          <w:rFonts w:ascii="Arial" w:hAnsi="Arial" w:cs="Arial"/>
          <w:w w:val="115"/>
          <w:sz w:val="20"/>
          <w:szCs w:val="20"/>
        </w:rPr>
        <w:t>g</w:t>
      </w:r>
      <w:r w:rsidRPr="007E0A84">
        <w:rPr>
          <w:rFonts w:ascii="Arial" w:hAnsi="Arial" w:cs="Arial"/>
          <w:spacing w:val="8"/>
          <w:w w:val="115"/>
          <w:sz w:val="20"/>
          <w:szCs w:val="20"/>
        </w:rPr>
        <w:t xml:space="preserve"> </w:t>
      </w:r>
      <w:r w:rsidRPr="007E0A84">
        <w:rPr>
          <w:rFonts w:ascii="Arial" w:hAnsi="Arial" w:cs="Arial"/>
          <w:spacing w:val="-1"/>
          <w:w w:val="115"/>
          <w:sz w:val="20"/>
          <w:szCs w:val="20"/>
        </w:rPr>
        <w:t>senio</w:t>
      </w:r>
      <w:r w:rsidRPr="007E0A84">
        <w:rPr>
          <w:rFonts w:ascii="Arial" w:hAnsi="Arial" w:cs="Arial"/>
          <w:w w:val="115"/>
          <w:sz w:val="20"/>
          <w:szCs w:val="20"/>
        </w:rPr>
        <w:t>r</w:t>
      </w:r>
      <w:r w:rsidRPr="007E0A84">
        <w:rPr>
          <w:rFonts w:ascii="Arial" w:hAnsi="Arial" w:cs="Arial"/>
          <w:spacing w:val="-14"/>
          <w:w w:val="115"/>
          <w:sz w:val="20"/>
          <w:szCs w:val="20"/>
        </w:rPr>
        <w:t xml:space="preserve"> </w:t>
      </w:r>
      <w:r w:rsidRPr="007E0A84">
        <w:rPr>
          <w:rFonts w:ascii="Arial" w:hAnsi="Arial" w:cs="Arial"/>
          <w:spacing w:val="-1"/>
          <w:w w:val="123"/>
          <w:sz w:val="20"/>
          <w:szCs w:val="20"/>
        </w:rPr>
        <w:t>m</w:t>
      </w:r>
      <w:r w:rsidRPr="007E0A84">
        <w:rPr>
          <w:rFonts w:ascii="Arial" w:hAnsi="Arial" w:cs="Arial"/>
          <w:spacing w:val="-1"/>
          <w:w w:val="111"/>
          <w:sz w:val="20"/>
          <w:szCs w:val="20"/>
        </w:rPr>
        <w:t>a</w:t>
      </w:r>
      <w:r w:rsidRPr="007E0A84">
        <w:rPr>
          <w:rFonts w:ascii="Arial" w:hAnsi="Arial" w:cs="Arial"/>
          <w:spacing w:val="-1"/>
          <w:w w:val="122"/>
          <w:sz w:val="20"/>
          <w:szCs w:val="20"/>
        </w:rPr>
        <w:t>n</w:t>
      </w:r>
      <w:r w:rsidRPr="007E0A84">
        <w:rPr>
          <w:rFonts w:ascii="Arial" w:hAnsi="Arial" w:cs="Arial"/>
          <w:spacing w:val="-1"/>
          <w:w w:val="111"/>
          <w:sz w:val="20"/>
          <w:szCs w:val="20"/>
        </w:rPr>
        <w:t>a</w:t>
      </w:r>
      <w:r w:rsidRPr="007E0A84">
        <w:rPr>
          <w:rFonts w:ascii="Arial" w:hAnsi="Arial" w:cs="Arial"/>
          <w:spacing w:val="-1"/>
          <w:w w:val="122"/>
          <w:sz w:val="20"/>
          <w:szCs w:val="20"/>
        </w:rPr>
        <w:t>g</w:t>
      </w:r>
      <w:r w:rsidRPr="007E0A84">
        <w:rPr>
          <w:rFonts w:ascii="Arial" w:hAnsi="Arial" w:cs="Arial"/>
          <w:spacing w:val="-1"/>
          <w:w w:val="125"/>
          <w:sz w:val="20"/>
          <w:szCs w:val="20"/>
        </w:rPr>
        <w:t>e</w:t>
      </w:r>
      <w:r w:rsidRPr="007E0A84">
        <w:rPr>
          <w:rFonts w:ascii="Arial" w:hAnsi="Arial" w:cs="Arial"/>
          <w:spacing w:val="-1"/>
          <w:sz w:val="20"/>
          <w:szCs w:val="20"/>
        </w:rPr>
        <w:t>rs</w:t>
      </w:r>
      <w:r w:rsidRPr="007E0A84">
        <w:rPr>
          <w:rFonts w:ascii="Arial" w:hAnsi="Arial" w:cs="Arial"/>
          <w:w w:val="83"/>
          <w:sz w:val="20"/>
          <w:szCs w:val="20"/>
        </w:rPr>
        <w:t>’</w:t>
      </w:r>
      <w:r w:rsidRPr="007E0A84">
        <w:rPr>
          <w:rFonts w:ascii="Arial" w:hAnsi="Arial" w:cs="Arial"/>
          <w:spacing w:val="1"/>
          <w:sz w:val="20"/>
          <w:szCs w:val="20"/>
        </w:rPr>
        <w:t xml:space="preserve"> </w:t>
      </w:r>
      <w:r w:rsidRPr="007E0A84">
        <w:rPr>
          <w:rFonts w:ascii="Arial" w:hAnsi="Arial" w:cs="Arial"/>
          <w:spacing w:val="-1"/>
          <w:w w:val="123"/>
          <w:sz w:val="20"/>
          <w:szCs w:val="20"/>
        </w:rPr>
        <w:t>managemen</w:t>
      </w:r>
      <w:r w:rsidRPr="007E0A84">
        <w:rPr>
          <w:rFonts w:ascii="Arial" w:hAnsi="Arial" w:cs="Arial"/>
          <w:w w:val="123"/>
          <w:sz w:val="20"/>
          <w:szCs w:val="20"/>
        </w:rPr>
        <w:t>t</w:t>
      </w:r>
      <w:r w:rsidRPr="007E0A84">
        <w:rPr>
          <w:rFonts w:ascii="Arial" w:hAnsi="Arial" w:cs="Arial"/>
          <w:spacing w:val="-21"/>
          <w:w w:val="123"/>
          <w:sz w:val="20"/>
          <w:szCs w:val="20"/>
        </w:rPr>
        <w:t xml:space="preserve"> </w:t>
      </w:r>
      <w:r w:rsidRPr="007E0A84">
        <w:rPr>
          <w:rFonts w:ascii="Arial" w:hAnsi="Arial" w:cs="Arial"/>
          <w:spacing w:val="-1"/>
          <w:w w:val="123"/>
          <w:sz w:val="20"/>
          <w:szCs w:val="20"/>
        </w:rPr>
        <w:t>o</w:t>
      </w:r>
      <w:r w:rsidRPr="007E0A84">
        <w:rPr>
          <w:rFonts w:ascii="Arial" w:hAnsi="Arial" w:cs="Arial"/>
          <w:w w:val="123"/>
          <w:sz w:val="20"/>
          <w:szCs w:val="20"/>
        </w:rPr>
        <w:t>f</w:t>
      </w:r>
      <w:r w:rsidRPr="007E0A84">
        <w:rPr>
          <w:rFonts w:ascii="Arial" w:hAnsi="Arial" w:cs="Arial"/>
          <w:spacing w:val="-2"/>
          <w:w w:val="123"/>
          <w:sz w:val="20"/>
          <w:szCs w:val="20"/>
        </w:rPr>
        <w:t xml:space="preserve"> </w:t>
      </w:r>
      <w:r w:rsidRPr="007E0A84">
        <w:rPr>
          <w:rFonts w:ascii="Arial" w:hAnsi="Arial" w:cs="Arial"/>
          <w:spacing w:val="-1"/>
          <w:w w:val="123"/>
          <w:sz w:val="20"/>
          <w:szCs w:val="20"/>
        </w:rPr>
        <w:t>c</w:t>
      </w:r>
      <w:r w:rsidRPr="007E0A84">
        <w:rPr>
          <w:rFonts w:ascii="Arial" w:hAnsi="Arial" w:cs="Arial"/>
          <w:spacing w:val="-1"/>
          <w:w w:val="122"/>
          <w:sz w:val="20"/>
          <w:szCs w:val="20"/>
        </w:rPr>
        <w:t>o</w:t>
      </w:r>
      <w:r w:rsidRPr="007E0A84">
        <w:rPr>
          <w:rFonts w:ascii="Arial" w:hAnsi="Arial" w:cs="Arial"/>
          <w:spacing w:val="-1"/>
          <w:w w:val="123"/>
          <w:sz w:val="20"/>
          <w:szCs w:val="20"/>
        </w:rPr>
        <w:t>m</w:t>
      </w:r>
      <w:r w:rsidRPr="007E0A84">
        <w:rPr>
          <w:rFonts w:ascii="Arial" w:hAnsi="Arial" w:cs="Arial"/>
          <w:spacing w:val="-1"/>
          <w:w w:val="122"/>
          <w:sz w:val="20"/>
          <w:szCs w:val="20"/>
        </w:rPr>
        <w:t>p</w:t>
      </w:r>
      <w:r w:rsidRPr="007E0A84">
        <w:rPr>
          <w:rFonts w:ascii="Arial" w:hAnsi="Arial" w:cs="Arial"/>
          <w:spacing w:val="-1"/>
          <w:sz w:val="20"/>
          <w:szCs w:val="20"/>
        </w:rPr>
        <w:t>li</w:t>
      </w:r>
      <w:r w:rsidRPr="007E0A84">
        <w:rPr>
          <w:rFonts w:ascii="Arial" w:hAnsi="Arial" w:cs="Arial"/>
          <w:spacing w:val="-1"/>
          <w:w w:val="111"/>
          <w:sz w:val="20"/>
          <w:szCs w:val="20"/>
        </w:rPr>
        <w:t>a</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spacing w:val="-1"/>
          <w:w w:val="125"/>
          <w:sz w:val="20"/>
          <w:szCs w:val="20"/>
        </w:rPr>
        <w:t>e</w:t>
      </w:r>
      <w:r w:rsidRPr="007E0A84">
        <w:rPr>
          <w:rFonts w:ascii="Arial" w:hAnsi="Arial" w:cs="Arial"/>
          <w:w w:val="111"/>
          <w:sz w:val="20"/>
          <w:szCs w:val="20"/>
        </w:rPr>
        <w:t>.</w:t>
      </w:r>
    </w:p>
    <w:p w:rsidR="00CF59D7" w:rsidRDefault="00CF59D7" w:rsidP="00CF59D7">
      <w:pPr>
        <w:ind w:right="201"/>
        <w:jc w:val="both"/>
        <w:rPr>
          <w:rFonts w:ascii="Arial" w:hAnsi="Arial" w:cs="Arial"/>
          <w:w w:val="111"/>
          <w:sz w:val="20"/>
          <w:szCs w:val="20"/>
        </w:rPr>
      </w:pPr>
    </w:p>
    <w:p w:rsidR="007E0A84" w:rsidRPr="00CF59D7" w:rsidRDefault="00CF59D7" w:rsidP="00CF59D7">
      <w:pPr>
        <w:ind w:right="201"/>
        <w:jc w:val="both"/>
        <w:rPr>
          <w:rFonts w:ascii="Arial" w:hAnsi="Arial" w:cs="Arial"/>
          <w:b/>
          <w:w w:val="111"/>
          <w:sz w:val="22"/>
          <w:szCs w:val="22"/>
        </w:rPr>
      </w:pPr>
      <w:r w:rsidRPr="00CF59D7">
        <w:rPr>
          <w:rFonts w:ascii="Arial" w:hAnsi="Arial" w:cs="Arial"/>
          <w:b/>
          <w:w w:val="111"/>
          <w:sz w:val="22"/>
          <w:szCs w:val="22"/>
        </w:rPr>
        <w:t>5.2</w:t>
      </w:r>
      <w:r w:rsidRPr="00CF59D7">
        <w:rPr>
          <w:rFonts w:ascii="Arial" w:hAnsi="Arial" w:cs="Arial"/>
          <w:b/>
          <w:w w:val="111"/>
          <w:sz w:val="22"/>
          <w:szCs w:val="22"/>
        </w:rPr>
        <w:tab/>
        <w:t>Compliance risk assessment and management</w:t>
      </w:r>
    </w:p>
    <w:p w:rsidR="007E0A84" w:rsidRDefault="007E0A84" w:rsidP="007E0A84">
      <w:pPr>
        <w:jc w:val="both"/>
        <w:rPr>
          <w:rFonts w:ascii="Arial" w:hAnsi="Arial" w:cs="Arial"/>
          <w:spacing w:val="-1"/>
          <w:w w:val="107"/>
          <w:sz w:val="20"/>
          <w:szCs w:val="20"/>
        </w:rPr>
      </w:pPr>
    </w:p>
    <w:p w:rsidR="007E0A84" w:rsidRPr="007E0A84" w:rsidRDefault="007E0A84" w:rsidP="007E0A84">
      <w:pPr>
        <w:jc w:val="both"/>
        <w:rPr>
          <w:rFonts w:ascii="Arial" w:hAnsi="Arial" w:cs="Arial"/>
          <w:b/>
          <w:w w:val="116"/>
          <w:sz w:val="20"/>
          <w:szCs w:val="20"/>
        </w:rPr>
      </w:pPr>
      <w:r w:rsidRPr="007E0A84">
        <w:rPr>
          <w:rFonts w:ascii="Arial" w:hAnsi="Arial" w:cs="Arial"/>
          <w:spacing w:val="-1"/>
          <w:w w:val="107"/>
          <w:sz w:val="20"/>
          <w:szCs w:val="20"/>
        </w:rPr>
        <w:t>O</w:t>
      </w:r>
      <w:r w:rsidRPr="007E0A84">
        <w:rPr>
          <w:rFonts w:ascii="Arial" w:hAnsi="Arial" w:cs="Arial"/>
          <w:spacing w:val="-1"/>
          <w:w w:val="122"/>
          <w:sz w:val="20"/>
          <w:szCs w:val="20"/>
        </w:rPr>
        <w:t>b</w:t>
      </w:r>
      <w:r w:rsidRPr="007E0A84">
        <w:rPr>
          <w:rFonts w:ascii="Arial" w:hAnsi="Arial" w:cs="Arial"/>
          <w:spacing w:val="-1"/>
          <w:sz w:val="20"/>
          <w:szCs w:val="20"/>
        </w:rPr>
        <w:t>j</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iv</w:t>
      </w:r>
      <w:r w:rsidRPr="007E0A84">
        <w:rPr>
          <w:rFonts w:ascii="Arial" w:hAnsi="Arial" w:cs="Arial"/>
          <w:spacing w:val="-1"/>
          <w:w w:val="125"/>
          <w:sz w:val="20"/>
          <w:szCs w:val="20"/>
        </w:rPr>
        <w:t>e</w:t>
      </w:r>
      <w:r w:rsidRPr="007E0A84">
        <w:rPr>
          <w:rFonts w:ascii="Arial" w:hAnsi="Arial" w:cs="Arial"/>
          <w:sz w:val="20"/>
          <w:szCs w:val="20"/>
        </w:rPr>
        <w:t>:</w:t>
      </w:r>
      <w:r w:rsidRPr="007E0A84">
        <w:rPr>
          <w:rFonts w:ascii="Arial" w:hAnsi="Arial" w:cs="Arial"/>
          <w:spacing w:val="2"/>
          <w:sz w:val="20"/>
          <w:szCs w:val="20"/>
        </w:rPr>
        <w:t xml:space="preserve"> </w:t>
      </w:r>
      <w:r w:rsidRPr="007E0A84">
        <w:rPr>
          <w:rFonts w:ascii="Arial" w:hAnsi="Arial" w:cs="Arial"/>
          <w:spacing w:val="-15"/>
          <w:sz w:val="20"/>
          <w:szCs w:val="20"/>
        </w:rPr>
        <w:t>T</w:t>
      </w:r>
      <w:r w:rsidRPr="007E0A84">
        <w:rPr>
          <w:rFonts w:ascii="Arial" w:hAnsi="Arial" w:cs="Arial"/>
          <w:sz w:val="20"/>
          <w:szCs w:val="20"/>
        </w:rPr>
        <w:t>o</w:t>
      </w:r>
      <w:r w:rsidRPr="007E0A84">
        <w:rPr>
          <w:rFonts w:ascii="Arial" w:hAnsi="Arial" w:cs="Arial"/>
          <w:spacing w:val="13"/>
          <w:sz w:val="20"/>
          <w:szCs w:val="20"/>
        </w:rPr>
        <w:t xml:space="preserve"> </w:t>
      </w:r>
      <w:r w:rsidRPr="007E0A84">
        <w:rPr>
          <w:rFonts w:ascii="Arial" w:hAnsi="Arial" w:cs="Arial"/>
          <w:spacing w:val="-1"/>
          <w:w w:val="117"/>
          <w:sz w:val="20"/>
          <w:szCs w:val="20"/>
        </w:rPr>
        <w:t>establis</w:t>
      </w:r>
      <w:r w:rsidRPr="007E0A84">
        <w:rPr>
          <w:rFonts w:ascii="Arial" w:hAnsi="Arial" w:cs="Arial"/>
          <w:w w:val="117"/>
          <w:sz w:val="20"/>
          <w:szCs w:val="20"/>
        </w:rPr>
        <w:t>h</w:t>
      </w:r>
      <w:r w:rsidRPr="007E0A84">
        <w:rPr>
          <w:rFonts w:ascii="Arial" w:hAnsi="Arial" w:cs="Arial"/>
          <w:spacing w:val="-14"/>
          <w:w w:val="117"/>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9"/>
          <w:w w:val="117"/>
          <w:sz w:val="20"/>
          <w:szCs w:val="20"/>
        </w:rPr>
        <w:t xml:space="preserve"> </w:t>
      </w:r>
      <w:r w:rsidRPr="007E0A84">
        <w:rPr>
          <w:rFonts w:ascii="Arial" w:hAnsi="Arial" w:cs="Arial"/>
          <w:spacing w:val="-1"/>
          <w:w w:val="117"/>
          <w:sz w:val="20"/>
          <w:szCs w:val="20"/>
        </w:rPr>
        <w:t>accountabilit</w:t>
      </w:r>
      <w:r w:rsidRPr="007E0A84">
        <w:rPr>
          <w:rFonts w:ascii="Arial" w:hAnsi="Arial" w:cs="Arial"/>
          <w:w w:val="117"/>
          <w:sz w:val="20"/>
          <w:szCs w:val="20"/>
        </w:rPr>
        <w:t>y</w:t>
      </w:r>
      <w:r w:rsidRPr="007E0A84">
        <w:rPr>
          <w:rFonts w:ascii="Arial" w:hAnsi="Arial" w:cs="Arial"/>
          <w:spacing w:val="-20"/>
          <w:w w:val="117"/>
          <w:sz w:val="20"/>
          <w:szCs w:val="20"/>
        </w:rPr>
        <w:t xml:space="preserv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4"/>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w w:val="122"/>
          <w:sz w:val="20"/>
          <w:szCs w:val="20"/>
        </w:rPr>
        <w:t xml:space="preserve">d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15"/>
          <w:sz w:val="20"/>
          <w:szCs w:val="20"/>
        </w:rPr>
        <w:t>principle</w:t>
      </w:r>
      <w:r w:rsidRPr="007E0A84">
        <w:rPr>
          <w:rFonts w:ascii="Arial" w:hAnsi="Arial" w:cs="Arial"/>
          <w:w w:val="115"/>
          <w:sz w:val="20"/>
          <w:szCs w:val="20"/>
        </w:rPr>
        <w:t>s</w:t>
      </w:r>
      <w:r w:rsidRPr="007E0A84">
        <w:rPr>
          <w:rFonts w:ascii="Arial" w:hAnsi="Arial" w:cs="Arial"/>
          <w:spacing w:val="-24"/>
          <w:w w:val="115"/>
          <w:sz w:val="20"/>
          <w:szCs w:val="20"/>
        </w:rPr>
        <w:t xml:space="preserve"> </w:t>
      </w:r>
      <w:r w:rsidRPr="007E0A84">
        <w:rPr>
          <w:rFonts w:ascii="Arial" w:hAnsi="Arial" w:cs="Arial"/>
          <w:spacing w:val="-1"/>
          <w:w w:val="115"/>
          <w:sz w:val="20"/>
          <w:szCs w:val="20"/>
        </w:rPr>
        <w:t>behin</w:t>
      </w:r>
      <w:r w:rsidRPr="007E0A84">
        <w:rPr>
          <w:rFonts w:ascii="Arial" w:hAnsi="Arial" w:cs="Arial"/>
          <w:w w:val="115"/>
          <w:sz w:val="20"/>
          <w:szCs w:val="20"/>
        </w:rPr>
        <w:t>d</w:t>
      </w:r>
      <w:r w:rsidRPr="007E0A84">
        <w:rPr>
          <w:rFonts w:ascii="Arial" w:hAnsi="Arial" w:cs="Arial"/>
          <w:spacing w:val="24"/>
          <w:w w:val="115"/>
          <w:sz w:val="20"/>
          <w:szCs w:val="20"/>
        </w:rPr>
        <w:t xml:space="preserve"> </w:t>
      </w:r>
      <w:r w:rsidRPr="007E0A84">
        <w:rPr>
          <w:rFonts w:ascii="Arial" w:hAnsi="Arial" w:cs="Arial"/>
          <w:spacing w:val="-1"/>
          <w:w w:val="115"/>
          <w:sz w:val="20"/>
          <w:szCs w:val="20"/>
        </w:rPr>
        <w:t>i</w:t>
      </w:r>
      <w:r w:rsidRPr="007E0A84">
        <w:rPr>
          <w:rFonts w:ascii="Arial" w:hAnsi="Arial" w:cs="Arial"/>
          <w:spacing w:val="-1"/>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8"/>
          <w:sz w:val="20"/>
          <w:szCs w:val="20"/>
        </w:rPr>
        <w:t>identi</w:t>
      </w:r>
      <w:r w:rsidRPr="007E0A84">
        <w:rPr>
          <w:rFonts w:ascii="Arial" w:hAnsi="Arial" w:cs="Arial"/>
          <w:w w:val="118"/>
          <w:sz w:val="20"/>
          <w:szCs w:val="20"/>
        </w:rPr>
        <w:t>f</w:t>
      </w:r>
      <w:r w:rsidRPr="007E0A84">
        <w:rPr>
          <w:rFonts w:ascii="Arial" w:hAnsi="Arial" w:cs="Arial"/>
          <w:spacing w:val="-1"/>
          <w:w w:val="118"/>
          <w:sz w:val="20"/>
          <w:szCs w:val="20"/>
        </w:rPr>
        <w:t>ication</w:t>
      </w:r>
      <w:r w:rsidRPr="007E0A84">
        <w:rPr>
          <w:rFonts w:ascii="Arial" w:hAnsi="Arial" w:cs="Arial"/>
          <w:w w:val="118"/>
          <w:sz w:val="20"/>
          <w:szCs w:val="20"/>
        </w:rPr>
        <w:t>,</w:t>
      </w:r>
      <w:r w:rsidRPr="007E0A84">
        <w:rPr>
          <w:rFonts w:ascii="Arial" w:hAnsi="Arial" w:cs="Arial"/>
          <w:spacing w:val="-12"/>
          <w:w w:val="118"/>
          <w:sz w:val="20"/>
          <w:szCs w:val="20"/>
        </w:rPr>
        <w:t xml:space="preserve"> </w:t>
      </w:r>
      <w:r w:rsidRPr="007E0A84">
        <w:rPr>
          <w:rFonts w:ascii="Arial" w:hAnsi="Arial" w:cs="Arial"/>
          <w:spacing w:val="-1"/>
          <w:w w:val="118"/>
          <w:sz w:val="20"/>
          <w:szCs w:val="20"/>
        </w:rPr>
        <w:t>measurement</w:t>
      </w:r>
      <w:r w:rsidRPr="007E0A84">
        <w:rPr>
          <w:rFonts w:ascii="Arial" w:hAnsi="Arial" w:cs="Arial"/>
          <w:w w:val="118"/>
          <w:sz w:val="20"/>
          <w:szCs w:val="20"/>
        </w:rPr>
        <w:t>,</w:t>
      </w:r>
      <w:r w:rsidRPr="007E0A84">
        <w:rPr>
          <w:rFonts w:ascii="Arial" w:hAnsi="Arial" w:cs="Arial"/>
          <w:spacing w:val="9"/>
          <w:w w:val="118"/>
          <w:sz w:val="20"/>
          <w:szCs w:val="20"/>
        </w:rPr>
        <w:t xml:space="preserve"> </w:t>
      </w:r>
      <w:r w:rsidRPr="007E0A84">
        <w:rPr>
          <w:rFonts w:ascii="Arial" w:hAnsi="Arial" w:cs="Arial"/>
          <w:spacing w:val="-1"/>
          <w:w w:val="114"/>
          <w:sz w:val="20"/>
          <w:szCs w:val="20"/>
        </w:rPr>
        <w:t>m</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w w:val="125"/>
          <w:sz w:val="20"/>
          <w:szCs w:val="20"/>
        </w:rPr>
        <w:t>a</w:t>
      </w:r>
      <w:r w:rsidRPr="007E0A84">
        <w:rPr>
          <w:rFonts w:ascii="Arial" w:hAnsi="Arial" w:cs="Arial"/>
          <w:spacing w:val="-1"/>
          <w:w w:val="122"/>
          <w:sz w:val="20"/>
          <w:szCs w:val="20"/>
        </w:rPr>
        <w:t>g</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 xml:space="preserve">t </w:t>
      </w:r>
      <w:r w:rsidRPr="007E0A84">
        <w:rPr>
          <w:rFonts w:ascii="Arial" w:hAnsi="Arial" w:cs="Arial"/>
          <w:spacing w:val="-1"/>
          <w:w w:val="123"/>
          <w:sz w:val="20"/>
          <w:szCs w:val="20"/>
        </w:rPr>
        <w:t>an</w:t>
      </w:r>
      <w:r w:rsidRPr="007E0A84">
        <w:rPr>
          <w:rFonts w:ascii="Arial" w:hAnsi="Arial" w:cs="Arial"/>
          <w:w w:val="123"/>
          <w:sz w:val="20"/>
          <w:szCs w:val="20"/>
        </w:rPr>
        <w:t>d</w:t>
      </w:r>
      <w:r w:rsidRPr="007E0A84">
        <w:rPr>
          <w:rFonts w:ascii="Arial" w:hAnsi="Arial" w:cs="Arial"/>
          <w:spacing w:val="-9"/>
          <w:w w:val="123"/>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po</w:t>
      </w:r>
      <w:r w:rsidRPr="007E0A84">
        <w:rPr>
          <w:rFonts w:ascii="Arial" w:hAnsi="Arial" w:cs="Arial"/>
          <w:spacing w:val="-1"/>
          <w:w w:val="116"/>
          <w:sz w:val="20"/>
          <w:szCs w:val="20"/>
        </w:rPr>
        <w:t>r</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ng</w:t>
      </w:r>
      <w:r w:rsidRPr="007E0A84">
        <w:rPr>
          <w:rFonts w:ascii="Arial" w:hAnsi="Arial" w:cs="Arial"/>
          <w:w w:val="111"/>
          <w:sz w:val="20"/>
          <w:szCs w:val="20"/>
        </w:rPr>
        <w:t>.</w:t>
      </w:r>
    </w:p>
    <w:p w:rsidR="007E0A84" w:rsidRPr="007E0A84" w:rsidRDefault="007E0A84" w:rsidP="007E0A84">
      <w:pPr>
        <w:ind w:right="1263"/>
        <w:jc w:val="both"/>
        <w:rPr>
          <w:rFonts w:ascii="Arial" w:hAnsi="Arial" w:cs="Arial"/>
          <w:w w:val="111"/>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pacing w:val="-1"/>
          <w:w w:val="116"/>
          <w:sz w:val="20"/>
          <w:szCs w:val="20"/>
        </w:rPr>
        <w:t>governin</w:t>
      </w:r>
      <w:r w:rsidRPr="007E0A84">
        <w:rPr>
          <w:rFonts w:ascii="Arial" w:hAnsi="Arial" w:cs="Arial"/>
          <w:w w:val="116"/>
          <w:sz w:val="20"/>
          <w:szCs w:val="20"/>
        </w:rPr>
        <w:t>g</w:t>
      </w:r>
      <w:r w:rsidRPr="007E0A84">
        <w:rPr>
          <w:rFonts w:ascii="Arial" w:hAnsi="Arial" w:cs="Arial"/>
          <w:spacing w:val="8"/>
          <w:w w:val="116"/>
          <w:sz w:val="20"/>
          <w:szCs w:val="20"/>
        </w:rPr>
        <w:t xml:space="preserve"> </w:t>
      </w:r>
      <w:r w:rsidRPr="007E0A84">
        <w:rPr>
          <w:rFonts w:ascii="Arial" w:hAnsi="Arial" w:cs="Arial"/>
          <w:spacing w:val="-1"/>
          <w:w w:val="116"/>
          <w:sz w:val="20"/>
          <w:szCs w:val="20"/>
        </w:rPr>
        <w:t>bod</w:t>
      </w:r>
      <w:r w:rsidRPr="007E0A84">
        <w:rPr>
          <w:rFonts w:ascii="Arial" w:hAnsi="Arial" w:cs="Arial"/>
          <w:w w:val="116"/>
          <w:sz w:val="20"/>
          <w:szCs w:val="20"/>
        </w:rPr>
        <w:t>y</w:t>
      </w:r>
      <w:r w:rsidRPr="007E0A84">
        <w:rPr>
          <w:rFonts w:ascii="Arial" w:hAnsi="Arial" w:cs="Arial"/>
          <w:spacing w:val="-4"/>
          <w:w w:val="116"/>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18"/>
          <w:sz w:val="20"/>
          <w:szCs w:val="20"/>
        </w:rPr>
        <w:t>accountabl</w:t>
      </w:r>
      <w:r w:rsidRPr="007E0A84">
        <w:rPr>
          <w:rFonts w:ascii="Arial" w:hAnsi="Arial" w:cs="Arial"/>
          <w:w w:val="118"/>
          <w:sz w:val="20"/>
          <w:szCs w:val="20"/>
        </w:rPr>
        <w:t xml:space="preserve">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23"/>
          <w:sz w:val="20"/>
          <w:szCs w:val="20"/>
        </w:rPr>
        <w:t>an</w:t>
      </w:r>
      <w:r w:rsidRPr="007E0A84">
        <w:rPr>
          <w:rFonts w:ascii="Arial" w:hAnsi="Arial" w:cs="Arial"/>
          <w:w w:val="123"/>
          <w:sz w:val="20"/>
          <w:szCs w:val="20"/>
        </w:rPr>
        <w:t>d</w:t>
      </w:r>
      <w:r w:rsidRPr="007E0A84">
        <w:rPr>
          <w:rFonts w:ascii="Arial" w:hAnsi="Arial" w:cs="Arial"/>
          <w:spacing w:val="-9"/>
          <w:w w:val="123"/>
          <w:sz w:val="20"/>
          <w:szCs w:val="20"/>
        </w:rPr>
        <w:t xml:space="preserve"> </w:t>
      </w:r>
      <w:r w:rsidRPr="007E0A84">
        <w:rPr>
          <w:rFonts w:ascii="Arial" w:hAnsi="Arial" w:cs="Arial"/>
          <w:spacing w:val="-1"/>
          <w:w w:val="114"/>
          <w:sz w:val="20"/>
          <w:szCs w:val="20"/>
        </w:rPr>
        <w:t>m</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w w:val="125"/>
          <w:sz w:val="20"/>
          <w:szCs w:val="20"/>
        </w:rPr>
        <w:t>a</w:t>
      </w:r>
      <w:r w:rsidRPr="007E0A84">
        <w:rPr>
          <w:rFonts w:ascii="Arial" w:hAnsi="Arial" w:cs="Arial"/>
          <w:spacing w:val="-1"/>
          <w:w w:val="122"/>
          <w:sz w:val="20"/>
          <w:szCs w:val="20"/>
        </w:rPr>
        <w:t>g</w:t>
      </w:r>
      <w:r w:rsidRPr="007E0A84">
        <w:rPr>
          <w:rFonts w:ascii="Arial" w:hAnsi="Arial" w:cs="Arial"/>
          <w:w w:val="125"/>
          <w:sz w:val="20"/>
          <w:szCs w:val="20"/>
        </w:rPr>
        <w:t xml:space="preserve">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w w:val="116"/>
          <w:sz w:val="20"/>
          <w:szCs w:val="20"/>
        </w:rPr>
        <w:t>r</w:t>
      </w:r>
      <w:r w:rsidRPr="007E0A84">
        <w:rPr>
          <w:rFonts w:ascii="Arial" w:hAnsi="Arial" w:cs="Arial"/>
          <w:spacing w:val="-1"/>
          <w:sz w:val="20"/>
          <w:szCs w:val="20"/>
        </w:rPr>
        <w:t>is</w:t>
      </w:r>
      <w:r w:rsidRPr="007E0A84">
        <w:rPr>
          <w:rFonts w:ascii="Arial" w:hAnsi="Arial" w:cs="Arial"/>
          <w:spacing w:val="-1"/>
          <w:w w:val="111"/>
          <w:sz w:val="20"/>
          <w:szCs w:val="20"/>
        </w:rPr>
        <w:t>k</w:t>
      </w:r>
      <w:r w:rsidRPr="007E0A84">
        <w:rPr>
          <w:rFonts w:ascii="Arial" w:hAnsi="Arial" w:cs="Arial"/>
          <w:w w:val="111"/>
          <w:sz w:val="20"/>
          <w:szCs w:val="20"/>
        </w:rPr>
        <w:t>.</w:t>
      </w:r>
    </w:p>
    <w:p w:rsidR="007E0A84" w:rsidRPr="007E0A84" w:rsidRDefault="007E0A84" w:rsidP="007E0A84">
      <w:pPr>
        <w:ind w:left="1212" w:right="1263"/>
        <w:jc w:val="both"/>
        <w:rPr>
          <w:rFonts w:ascii="Arial" w:hAnsi="Arial" w:cs="Arial"/>
          <w:sz w:val="20"/>
          <w:szCs w:val="20"/>
        </w:rPr>
      </w:pPr>
    </w:p>
    <w:p w:rsidR="007E0A84" w:rsidRPr="007E0A84" w:rsidRDefault="007E0A84" w:rsidP="007E0A84">
      <w:pPr>
        <w:jc w:val="both"/>
        <w:rPr>
          <w:rFonts w:ascii="Arial" w:hAnsi="Arial" w:cs="Arial"/>
          <w:b/>
          <w:sz w:val="20"/>
          <w:szCs w:val="20"/>
        </w:rPr>
      </w:pPr>
      <w:r w:rsidRPr="007E0A84">
        <w:rPr>
          <w:rFonts w:ascii="Arial" w:hAnsi="Arial" w:cs="Arial"/>
          <w:b/>
          <w:spacing w:val="-1"/>
          <w:w w:val="106"/>
          <w:sz w:val="20"/>
          <w:szCs w:val="20"/>
        </w:rPr>
        <w:t>Commen</w:t>
      </w:r>
      <w:r w:rsidRPr="007E0A84">
        <w:rPr>
          <w:rFonts w:ascii="Arial" w:hAnsi="Arial" w:cs="Arial"/>
          <w:b/>
          <w:spacing w:val="-12"/>
          <w:w w:val="106"/>
          <w:sz w:val="20"/>
          <w:szCs w:val="20"/>
        </w:rPr>
        <w:t>t</w:t>
      </w:r>
      <w:r w:rsidRPr="007E0A84">
        <w:rPr>
          <w:rFonts w:ascii="Arial" w:hAnsi="Arial" w:cs="Arial"/>
          <w:b/>
          <w:spacing w:val="-1"/>
          <w:w w:val="106"/>
          <w:sz w:val="20"/>
          <w:szCs w:val="20"/>
        </w:rPr>
        <w:t>a</w:t>
      </w:r>
      <w:r w:rsidRPr="007E0A84">
        <w:rPr>
          <w:rFonts w:ascii="Arial" w:hAnsi="Arial" w:cs="Arial"/>
          <w:b/>
          <w:spacing w:val="-4"/>
          <w:w w:val="106"/>
          <w:sz w:val="20"/>
          <w:szCs w:val="20"/>
        </w:rPr>
        <w:t>r</w:t>
      </w:r>
      <w:r w:rsidRPr="007E0A84">
        <w:rPr>
          <w:rFonts w:ascii="Arial" w:hAnsi="Arial" w:cs="Arial"/>
          <w:b/>
          <w:w w:val="106"/>
          <w:sz w:val="20"/>
          <w:szCs w:val="20"/>
        </w:rPr>
        <w:t>y</w:t>
      </w:r>
      <w:r w:rsidRPr="007E0A84">
        <w:rPr>
          <w:rFonts w:ascii="Arial" w:hAnsi="Arial" w:cs="Arial"/>
          <w:b/>
          <w:spacing w:val="3"/>
          <w:w w:val="106"/>
          <w:sz w:val="20"/>
          <w:szCs w:val="20"/>
        </w:rPr>
        <w:t xml:space="preserve"> </w:t>
      </w:r>
      <w:r w:rsidRPr="007E0A84">
        <w:rPr>
          <w:rFonts w:ascii="Arial" w:hAnsi="Arial" w:cs="Arial"/>
          <w:b/>
          <w:spacing w:val="-1"/>
          <w:sz w:val="20"/>
          <w:szCs w:val="20"/>
        </w:rPr>
        <w:t>o</w:t>
      </w:r>
      <w:r w:rsidRPr="007E0A84">
        <w:rPr>
          <w:rFonts w:ascii="Arial" w:hAnsi="Arial" w:cs="Arial"/>
          <w:b/>
          <w:sz w:val="20"/>
          <w:szCs w:val="20"/>
        </w:rPr>
        <w:t>n</w:t>
      </w:r>
      <w:r w:rsidRPr="007E0A84">
        <w:rPr>
          <w:rFonts w:ascii="Arial" w:hAnsi="Arial" w:cs="Arial"/>
          <w:b/>
          <w:spacing w:val="21"/>
          <w:sz w:val="20"/>
          <w:szCs w:val="20"/>
        </w:rPr>
        <w:t xml:space="preserve"> </w:t>
      </w:r>
      <w:r w:rsidRPr="007E0A84">
        <w:rPr>
          <w:rFonts w:ascii="Arial" w:hAnsi="Arial" w:cs="Arial"/>
          <w:b/>
          <w:spacing w:val="-1"/>
          <w:w w:val="111"/>
          <w:sz w:val="20"/>
          <w:szCs w:val="20"/>
        </w:rPr>
        <w:t>5.</w:t>
      </w:r>
      <w:r w:rsidRPr="007E0A84">
        <w:rPr>
          <w:rFonts w:ascii="Arial" w:hAnsi="Arial" w:cs="Arial"/>
          <w:b/>
          <w:w w:val="111"/>
          <w:sz w:val="20"/>
          <w:szCs w:val="20"/>
        </w:rPr>
        <w:t>2</w:t>
      </w:r>
    </w:p>
    <w:p w:rsidR="007E0A84" w:rsidRDefault="007E0A84" w:rsidP="007E0A84">
      <w:pPr>
        <w:tabs>
          <w:tab w:val="left" w:pos="1440"/>
        </w:tabs>
        <w:jc w:val="both"/>
        <w:rPr>
          <w:rFonts w:ascii="Arial" w:hAnsi="Arial" w:cs="Arial"/>
          <w:w w:val="91"/>
          <w:sz w:val="20"/>
          <w:szCs w:val="20"/>
        </w:rPr>
      </w:pPr>
    </w:p>
    <w:p w:rsidR="007E0A84" w:rsidRPr="007E0A84" w:rsidRDefault="007E0A84" w:rsidP="007E0A84">
      <w:pPr>
        <w:tabs>
          <w:tab w:val="left" w:pos="1440"/>
        </w:tabs>
        <w:jc w:val="both"/>
        <w:rPr>
          <w:rFonts w:ascii="Arial" w:hAnsi="Arial" w:cs="Arial"/>
          <w:sz w:val="20"/>
          <w:szCs w:val="20"/>
          <w:lang w:eastAsia="ja-JP"/>
        </w:rPr>
      </w:pPr>
      <w:r w:rsidRPr="007E0A84">
        <w:rPr>
          <w:rFonts w:ascii="Arial" w:hAnsi="Arial" w:cs="Arial"/>
          <w:w w:val="91"/>
          <w:sz w:val="20"/>
          <w:szCs w:val="20"/>
        </w:rPr>
        <w:t>C</w:t>
      </w:r>
      <w:r w:rsidRPr="007E0A84">
        <w:rPr>
          <w:rFonts w:ascii="Arial" w:hAnsi="Arial" w:cs="Arial"/>
          <w:w w:val="122"/>
          <w:sz w:val="20"/>
          <w:szCs w:val="20"/>
        </w:rPr>
        <w:t>o</w:t>
      </w:r>
      <w:r w:rsidRPr="007E0A84">
        <w:rPr>
          <w:rFonts w:ascii="Arial" w:hAnsi="Arial" w:cs="Arial"/>
          <w:w w:val="123"/>
          <w:sz w:val="20"/>
          <w:szCs w:val="20"/>
        </w:rPr>
        <w:t>m</w:t>
      </w:r>
      <w:r w:rsidRPr="007E0A84">
        <w:rPr>
          <w:rFonts w:ascii="Arial" w:hAnsi="Arial" w:cs="Arial"/>
          <w:w w:val="122"/>
          <w:sz w:val="20"/>
          <w:szCs w:val="20"/>
        </w:rPr>
        <w:t>p</w:t>
      </w:r>
      <w:r w:rsidRPr="007E0A84">
        <w:rPr>
          <w:rFonts w:ascii="Arial" w:hAnsi="Arial" w:cs="Arial"/>
          <w:sz w:val="20"/>
          <w:szCs w:val="20"/>
        </w:rPr>
        <w:t>li</w:t>
      </w:r>
      <w:r w:rsidRPr="007E0A84">
        <w:rPr>
          <w:rFonts w:ascii="Arial" w:hAnsi="Arial" w:cs="Arial"/>
          <w:w w:val="111"/>
          <w:sz w:val="20"/>
          <w:szCs w:val="20"/>
        </w:rPr>
        <w:t>a</w:t>
      </w:r>
      <w:r w:rsidRPr="007E0A84">
        <w:rPr>
          <w:rFonts w:ascii="Arial" w:hAnsi="Arial" w:cs="Arial"/>
          <w:w w:val="122"/>
          <w:sz w:val="20"/>
          <w:szCs w:val="20"/>
        </w:rPr>
        <w:t>n</w:t>
      </w:r>
      <w:r w:rsidRPr="007E0A84">
        <w:rPr>
          <w:rFonts w:ascii="Arial" w:hAnsi="Arial" w:cs="Arial"/>
          <w:sz w:val="20"/>
          <w:szCs w:val="20"/>
        </w:rPr>
        <w:t>c</w:t>
      </w:r>
      <w:r w:rsidRPr="007E0A84">
        <w:rPr>
          <w:rFonts w:ascii="Arial" w:hAnsi="Arial" w:cs="Arial"/>
          <w:w w:val="125"/>
          <w:sz w:val="20"/>
          <w:szCs w:val="20"/>
        </w:rPr>
        <w:t>e</w:t>
      </w:r>
      <w:r w:rsidRPr="007E0A84">
        <w:rPr>
          <w:rFonts w:ascii="Arial" w:hAnsi="Arial" w:cs="Arial"/>
          <w:spacing w:val="1"/>
          <w:sz w:val="20"/>
          <w:szCs w:val="20"/>
        </w:rPr>
        <w:t xml:space="preserve"> </w:t>
      </w:r>
      <w:r w:rsidRPr="007E0A84">
        <w:rPr>
          <w:rFonts w:ascii="Arial" w:hAnsi="Arial" w:cs="Arial"/>
          <w:sz w:val="20"/>
          <w:szCs w:val="20"/>
        </w:rPr>
        <w:t>risk</w:t>
      </w:r>
      <w:r w:rsidRPr="007E0A84">
        <w:rPr>
          <w:rFonts w:ascii="Arial" w:hAnsi="Arial" w:cs="Arial"/>
          <w:spacing w:val="22"/>
          <w:sz w:val="20"/>
          <w:szCs w:val="20"/>
        </w:rPr>
        <w:t xml:space="preserve"> </w:t>
      </w:r>
      <w:r w:rsidRPr="007E0A84">
        <w:rPr>
          <w:rFonts w:ascii="Arial" w:hAnsi="Arial" w:cs="Arial"/>
          <w:w w:val="115"/>
          <w:sz w:val="20"/>
          <w:szCs w:val="20"/>
        </w:rPr>
        <w:t>assessment</w:t>
      </w:r>
      <w:r w:rsidRPr="007E0A84">
        <w:rPr>
          <w:rFonts w:ascii="Arial" w:hAnsi="Arial" w:cs="Arial"/>
          <w:spacing w:val="-5"/>
          <w:w w:val="115"/>
          <w:sz w:val="20"/>
          <w:szCs w:val="20"/>
        </w:rPr>
        <w:t xml:space="preserve"> </w:t>
      </w:r>
      <w:r w:rsidRPr="007E0A84">
        <w:rPr>
          <w:rFonts w:ascii="Arial" w:hAnsi="Arial" w:cs="Arial"/>
          <w:sz w:val="20"/>
          <w:szCs w:val="20"/>
        </w:rPr>
        <w:t>is</w:t>
      </w:r>
      <w:r w:rsidRPr="007E0A84">
        <w:rPr>
          <w:rFonts w:ascii="Arial" w:hAnsi="Arial" w:cs="Arial"/>
          <w:spacing w:val="1"/>
          <w:sz w:val="20"/>
          <w:szCs w:val="20"/>
        </w:rPr>
        <w:t xml:space="preserve"> </w:t>
      </w:r>
      <w:r w:rsidRPr="007E0A84">
        <w:rPr>
          <w:rFonts w:ascii="Arial" w:hAnsi="Arial" w:cs="Arial"/>
          <w:sz w:val="20"/>
          <w:szCs w:val="20"/>
        </w:rPr>
        <w:t>an</w:t>
      </w:r>
      <w:r w:rsidRPr="007E0A84">
        <w:rPr>
          <w:rFonts w:ascii="Arial" w:hAnsi="Arial" w:cs="Arial"/>
          <w:spacing w:val="32"/>
          <w:sz w:val="20"/>
          <w:szCs w:val="20"/>
        </w:rPr>
        <w:t xml:space="preserve"> </w:t>
      </w:r>
      <w:r w:rsidRPr="007E0A84">
        <w:rPr>
          <w:rFonts w:ascii="Arial" w:hAnsi="Arial" w:cs="Arial"/>
          <w:w w:val="119"/>
          <w:sz w:val="20"/>
          <w:szCs w:val="20"/>
        </w:rPr>
        <w:t>important</w:t>
      </w:r>
      <w:r w:rsidRPr="007E0A84">
        <w:rPr>
          <w:rFonts w:ascii="Arial" w:hAnsi="Arial" w:cs="Arial"/>
          <w:spacing w:val="-2"/>
          <w:w w:val="119"/>
          <w:sz w:val="20"/>
          <w:szCs w:val="20"/>
        </w:rPr>
        <w:t xml:space="preserve"> </w:t>
      </w:r>
      <w:r w:rsidRPr="007E0A84">
        <w:rPr>
          <w:rFonts w:ascii="Arial" w:hAnsi="Arial" w:cs="Arial"/>
          <w:w w:val="125"/>
          <w:sz w:val="20"/>
          <w:szCs w:val="20"/>
        </w:rPr>
        <w:t>e</w:t>
      </w:r>
      <w:r w:rsidRPr="007E0A84">
        <w:rPr>
          <w:rFonts w:ascii="Arial" w:hAnsi="Arial" w:cs="Arial"/>
          <w:sz w:val="20"/>
          <w:szCs w:val="20"/>
        </w:rPr>
        <w:t>l</w:t>
      </w:r>
      <w:r w:rsidRPr="007E0A84">
        <w:rPr>
          <w:rFonts w:ascii="Arial" w:hAnsi="Arial" w:cs="Arial"/>
          <w:w w:val="125"/>
          <w:sz w:val="20"/>
          <w:szCs w:val="20"/>
        </w:rPr>
        <w:t>e</w:t>
      </w:r>
      <w:r w:rsidRPr="007E0A84">
        <w:rPr>
          <w:rFonts w:ascii="Arial" w:hAnsi="Arial" w:cs="Arial"/>
          <w:w w:val="123"/>
          <w:sz w:val="20"/>
          <w:szCs w:val="20"/>
        </w:rPr>
        <w:t>m</w:t>
      </w:r>
      <w:r w:rsidRPr="007E0A84">
        <w:rPr>
          <w:rFonts w:ascii="Arial" w:hAnsi="Arial" w:cs="Arial"/>
          <w:w w:val="125"/>
          <w:sz w:val="20"/>
          <w:szCs w:val="20"/>
        </w:rPr>
        <w:t>e</w:t>
      </w:r>
      <w:r w:rsidRPr="007E0A84">
        <w:rPr>
          <w:rFonts w:ascii="Arial" w:hAnsi="Arial" w:cs="Arial"/>
          <w:w w:val="122"/>
          <w:sz w:val="20"/>
          <w:szCs w:val="20"/>
        </w:rPr>
        <w:t>n</w:t>
      </w:r>
      <w:r w:rsidRPr="007E0A84">
        <w:rPr>
          <w:rFonts w:ascii="Arial" w:hAnsi="Arial" w:cs="Arial"/>
          <w:w w:val="140"/>
          <w:sz w:val="20"/>
          <w:szCs w:val="20"/>
        </w:rPr>
        <w:t>t</w:t>
      </w:r>
      <w:r w:rsidRPr="007E0A84">
        <w:rPr>
          <w:rFonts w:ascii="Arial" w:hAnsi="Arial" w:cs="Arial"/>
          <w:spacing w:val="1"/>
          <w:sz w:val="20"/>
          <w:szCs w:val="20"/>
        </w:rPr>
        <w:t xml:space="preserve"> </w:t>
      </w:r>
      <w:r w:rsidRPr="007E0A84">
        <w:rPr>
          <w:rFonts w:ascii="Arial" w:hAnsi="Arial" w:cs="Arial"/>
          <w:w w:val="128"/>
          <w:sz w:val="20"/>
          <w:szCs w:val="20"/>
        </w:rPr>
        <w:t>of</w:t>
      </w:r>
      <w:r w:rsidRPr="007E0A84">
        <w:rPr>
          <w:rFonts w:ascii="Arial" w:hAnsi="Arial" w:cs="Arial"/>
          <w:spacing w:val="-11"/>
          <w:w w:val="128"/>
          <w:sz w:val="20"/>
          <w:szCs w:val="20"/>
        </w:rPr>
        <w:t xml:space="preserve"> </w:t>
      </w:r>
      <w:r w:rsidRPr="007E0A84">
        <w:rPr>
          <w:rFonts w:ascii="Arial" w:hAnsi="Arial" w:cs="Arial"/>
          <w:sz w:val="20"/>
          <w:szCs w:val="20"/>
        </w:rPr>
        <w:t>any</w:t>
      </w:r>
      <w:r w:rsidRPr="007E0A84">
        <w:rPr>
          <w:rFonts w:ascii="Arial" w:hAnsi="Arial" w:cs="Arial"/>
          <w:spacing w:val="42"/>
          <w:sz w:val="20"/>
          <w:szCs w:val="20"/>
        </w:rPr>
        <w:t xml:space="preserve"> </w:t>
      </w:r>
      <w:r w:rsidRPr="007E0A84">
        <w:rPr>
          <w:rFonts w:ascii="Arial" w:hAnsi="Arial" w:cs="Arial"/>
          <w:sz w:val="20"/>
          <w:szCs w:val="20"/>
        </w:rPr>
        <w:t>c</w:t>
      </w:r>
      <w:r w:rsidRPr="007E0A84">
        <w:rPr>
          <w:rFonts w:ascii="Arial" w:hAnsi="Arial" w:cs="Arial"/>
          <w:w w:val="122"/>
          <w:sz w:val="20"/>
          <w:szCs w:val="20"/>
        </w:rPr>
        <w:t>o</w:t>
      </w:r>
      <w:r w:rsidRPr="007E0A84">
        <w:rPr>
          <w:rFonts w:ascii="Arial" w:hAnsi="Arial" w:cs="Arial"/>
          <w:w w:val="123"/>
          <w:sz w:val="20"/>
          <w:szCs w:val="20"/>
        </w:rPr>
        <w:t>m</w:t>
      </w:r>
      <w:r w:rsidRPr="007E0A84">
        <w:rPr>
          <w:rFonts w:ascii="Arial" w:hAnsi="Arial" w:cs="Arial"/>
          <w:w w:val="122"/>
          <w:sz w:val="20"/>
          <w:szCs w:val="20"/>
        </w:rPr>
        <w:t>p</w:t>
      </w:r>
      <w:r w:rsidRPr="007E0A84">
        <w:rPr>
          <w:rFonts w:ascii="Arial" w:hAnsi="Arial" w:cs="Arial"/>
          <w:sz w:val="20"/>
          <w:szCs w:val="20"/>
        </w:rPr>
        <w:t>li</w:t>
      </w:r>
      <w:r w:rsidRPr="007E0A84">
        <w:rPr>
          <w:rFonts w:ascii="Arial" w:hAnsi="Arial" w:cs="Arial"/>
          <w:w w:val="111"/>
          <w:sz w:val="20"/>
          <w:szCs w:val="20"/>
        </w:rPr>
        <w:t>a</w:t>
      </w:r>
      <w:r w:rsidRPr="007E0A84">
        <w:rPr>
          <w:rFonts w:ascii="Arial" w:hAnsi="Arial" w:cs="Arial"/>
          <w:w w:val="122"/>
          <w:sz w:val="20"/>
          <w:szCs w:val="20"/>
        </w:rPr>
        <w:t>n</w:t>
      </w:r>
      <w:r w:rsidRPr="007E0A84">
        <w:rPr>
          <w:rFonts w:ascii="Arial" w:hAnsi="Arial" w:cs="Arial"/>
          <w:sz w:val="20"/>
          <w:szCs w:val="20"/>
        </w:rPr>
        <w:t>c</w:t>
      </w:r>
      <w:r w:rsidRPr="007E0A84">
        <w:rPr>
          <w:rFonts w:ascii="Arial" w:hAnsi="Arial" w:cs="Arial"/>
          <w:w w:val="125"/>
          <w:sz w:val="20"/>
          <w:szCs w:val="20"/>
        </w:rPr>
        <w:t xml:space="preserve">e </w:t>
      </w:r>
      <w:r w:rsidRPr="007E0A84">
        <w:rPr>
          <w:rFonts w:ascii="Arial" w:hAnsi="Arial" w:cs="Arial"/>
          <w:w w:val="119"/>
          <w:sz w:val="20"/>
          <w:szCs w:val="20"/>
        </w:rPr>
        <w:t>framework</w:t>
      </w:r>
      <w:r w:rsidRPr="007E0A84">
        <w:rPr>
          <w:rFonts w:ascii="Arial" w:hAnsi="Arial" w:cs="Arial"/>
          <w:spacing w:val="-5"/>
          <w:w w:val="119"/>
          <w:sz w:val="20"/>
          <w:szCs w:val="20"/>
        </w:rPr>
        <w:t xml:space="preserve"> </w:t>
      </w:r>
      <w:r w:rsidR="00CF59D7">
        <w:rPr>
          <w:rFonts w:ascii="Arial" w:hAnsi="Arial" w:cs="Arial"/>
          <w:sz w:val="20"/>
          <w:szCs w:val="20"/>
        </w:rPr>
        <w:t>and</w:t>
      </w:r>
      <w:r w:rsidRPr="007E0A84">
        <w:rPr>
          <w:rFonts w:ascii="Arial" w:hAnsi="Arial" w:cs="Arial"/>
          <w:spacing w:val="6"/>
          <w:sz w:val="20"/>
          <w:szCs w:val="20"/>
        </w:rPr>
        <w:t xml:space="preserve"> </w:t>
      </w:r>
      <w:r w:rsidRPr="007E0A84">
        <w:rPr>
          <w:rFonts w:ascii="Arial" w:hAnsi="Arial" w:cs="Arial"/>
          <w:sz w:val="20"/>
          <w:szCs w:val="20"/>
        </w:rPr>
        <w:t>is</w:t>
      </w:r>
      <w:r w:rsidRPr="007E0A84">
        <w:rPr>
          <w:rFonts w:ascii="Arial" w:hAnsi="Arial" w:cs="Arial"/>
          <w:spacing w:val="1"/>
          <w:sz w:val="20"/>
          <w:szCs w:val="20"/>
        </w:rPr>
        <w:t xml:space="preserve"> </w:t>
      </w:r>
      <w:r w:rsidRPr="007E0A84">
        <w:rPr>
          <w:rFonts w:ascii="Arial" w:hAnsi="Arial" w:cs="Arial"/>
          <w:w w:val="116"/>
          <w:sz w:val="20"/>
          <w:szCs w:val="20"/>
        </w:rPr>
        <w:t>regarded</w:t>
      </w:r>
      <w:r w:rsidRPr="007E0A84">
        <w:rPr>
          <w:rFonts w:ascii="Arial" w:hAnsi="Arial" w:cs="Arial"/>
          <w:spacing w:val="-2"/>
          <w:w w:val="116"/>
          <w:sz w:val="20"/>
          <w:szCs w:val="20"/>
        </w:rPr>
        <w:t xml:space="preserve"> </w:t>
      </w:r>
      <w:r w:rsidRPr="007E0A84">
        <w:rPr>
          <w:rFonts w:ascii="Arial" w:hAnsi="Arial" w:cs="Arial"/>
          <w:w w:val="116"/>
          <w:sz w:val="20"/>
          <w:szCs w:val="20"/>
        </w:rPr>
        <w:t>along</w:t>
      </w:r>
      <w:r w:rsidRPr="007E0A84">
        <w:rPr>
          <w:rFonts w:ascii="Arial" w:hAnsi="Arial" w:cs="Arial"/>
          <w:spacing w:val="-2"/>
          <w:w w:val="116"/>
          <w:sz w:val="20"/>
          <w:szCs w:val="20"/>
        </w:rPr>
        <w:t xml:space="preserve"> </w:t>
      </w:r>
      <w:r w:rsidRPr="007E0A84">
        <w:rPr>
          <w:rFonts w:ascii="Arial" w:hAnsi="Arial" w:cs="Arial"/>
          <w:w w:val="125"/>
          <w:sz w:val="20"/>
          <w:szCs w:val="20"/>
        </w:rPr>
        <w:t>w</w:t>
      </w:r>
      <w:r w:rsidRPr="007E0A84">
        <w:rPr>
          <w:rFonts w:ascii="Arial" w:hAnsi="Arial" w:cs="Arial"/>
          <w:sz w:val="20"/>
          <w:szCs w:val="20"/>
        </w:rPr>
        <w:t>i</w:t>
      </w:r>
      <w:r w:rsidRPr="007E0A84">
        <w:rPr>
          <w:rFonts w:ascii="Arial" w:hAnsi="Arial" w:cs="Arial"/>
          <w:w w:val="140"/>
          <w:sz w:val="20"/>
          <w:szCs w:val="20"/>
        </w:rPr>
        <w:t>t</w:t>
      </w:r>
      <w:r w:rsidRPr="007E0A84">
        <w:rPr>
          <w:rFonts w:ascii="Arial" w:hAnsi="Arial" w:cs="Arial"/>
          <w:w w:val="122"/>
          <w:sz w:val="20"/>
          <w:szCs w:val="20"/>
        </w:rPr>
        <w:t>h</w:t>
      </w:r>
      <w:r w:rsidRPr="007E0A84">
        <w:rPr>
          <w:rFonts w:ascii="Arial" w:hAnsi="Arial" w:cs="Arial"/>
          <w:spacing w:val="1"/>
          <w:sz w:val="20"/>
          <w:szCs w:val="20"/>
        </w:rPr>
        <w:t xml:space="preserve"> </w:t>
      </w:r>
      <w:r w:rsidRPr="007E0A84">
        <w:rPr>
          <w:rFonts w:ascii="Arial" w:hAnsi="Arial" w:cs="Arial"/>
          <w:w w:val="122"/>
          <w:sz w:val="20"/>
          <w:szCs w:val="20"/>
        </w:rPr>
        <w:t>o</w:t>
      </w:r>
      <w:r w:rsidRPr="007E0A84">
        <w:rPr>
          <w:rFonts w:ascii="Arial" w:hAnsi="Arial" w:cs="Arial"/>
          <w:w w:val="140"/>
          <w:sz w:val="20"/>
          <w:szCs w:val="20"/>
        </w:rPr>
        <w:t>t</w:t>
      </w:r>
      <w:r w:rsidRPr="007E0A84">
        <w:rPr>
          <w:rFonts w:ascii="Arial" w:hAnsi="Arial" w:cs="Arial"/>
          <w:w w:val="122"/>
          <w:sz w:val="20"/>
          <w:szCs w:val="20"/>
        </w:rPr>
        <w:t>h</w:t>
      </w:r>
      <w:r w:rsidRPr="007E0A84">
        <w:rPr>
          <w:rFonts w:ascii="Arial" w:hAnsi="Arial" w:cs="Arial"/>
          <w:w w:val="125"/>
          <w:sz w:val="20"/>
          <w:szCs w:val="20"/>
        </w:rPr>
        <w:t>e</w:t>
      </w:r>
      <w:r w:rsidRPr="007E0A84">
        <w:rPr>
          <w:rFonts w:ascii="Arial" w:hAnsi="Arial" w:cs="Arial"/>
          <w:sz w:val="20"/>
          <w:szCs w:val="20"/>
        </w:rPr>
        <w:t>r</w:t>
      </w:r>
      <w:r w:rsidRPr="007E0A84">
        <w:rPr>
          <w:rFonts w:ascii="Arial" w:hAnsi="Arial" w:cs="Arial"/>
          <w:spacing w:val="1"/>
          <w:sz w:val="20"/>
          <w:szCs w:val="20"/>
        </w:rPr>
        <w:t xml:space="preserve"> </w:t>
      </w:r>
      <w:r w:rsidRPr="007E0A84">
        <w:rPr>
          <w:rFonts w:ascii="Arial" w:hAnsi="Arial" w:cs="Arial"/>
          <w:sz w:val="20"/>
          <w:szCs w:val="20"/>
        </w:rPr>
        <w:t>risks,</w:t>
      </w:r>
      <w:r w:rsidRPr="007E0A84">
        <w:rPr>
          <w:rFonts w:ascii="Arial" w:hAnsi="Arial" w:cs="Arial"/>
          <w:spacing w:val="27"/>
          <w:sz w:val="20"/>
          <w:szCs w:val="20"/>
        </w:rPr>
        <w:t xml:space="preserve"> </w:t>
      </w:r>
      <w:r w:rsidRPr="007E0A84">
        <w:rPr>
          <w:rFonts w:ascii="Arial" w:hAnsi="Arial" w:cs="Arial"/>
          <w:sz w:val="20"/>
          <w:szCs w:val="20"/>
        </w:rPr>
        <w:t>such</w:t>
      </w:r>
      <w:r w:rsidRPr="007E0A84">
        <w:rPr>
          <w:rFonts w:ascii="Arial" w:hAnsi="Arial" w:cs="Arial"/>
          <w:spacing w:val="43"/>
          <w:sz w:val="20"/>
          <w:szCs w:val="20"/>
        </w:rPr>
        <w:t xml:space="preserve"> </w:t>
      </w:r>
      <w:r w:rsidRPr="007E0A84">
        <w:rPr>
          <w:rFonts w:ascii="Arial" w:hAnsi="Arial" w:cs="Arial"/>
          <w:sz w:val="20"/>
          <w:szCs w:val="20"/>
        </w:rPr>
        <w:t>as</w:t>
      </w:r>
      <w:r w:rsidRPr="007E0A84">
        <w:rPr>
          <w:rFonts w:ascii="Arial" w:hAnsi="Arial" w:cs="Arial"/>
          <w:spacing w:val="11"/>
          <w:sz w:val="20"/>
          <w:szCs w:val="20"/>
        </w:rPr>
        <w:t xml:space="preserve"> </w:t>
      </w:r>
      <w:r w:rsidRPr="007E0A84">
        <w:rPr>
          <w:rFonts w:ascii="Arial" w:hAnsi="Arial" w:cs="Arial"/>
          <w:w w:val="114"/>
          <w:sz w:val="20"/>
          <w:szCs w:val="20"/>
        </w:rPr>
        <w:t>market</w:t>
      </w:r>
      <w:r w:rsidRPr="007E0A84">
        <w:rPr>
          <w:rFonts w:ascii="Arial" w:hAnsi="Arial" w:cs="Arial"/>
          <w:spacing w:val="26"/>
          <w:w w:val="114"/>
          <w:sz w:val="20"/>
          <w:szCs w:val="20"/>
        </w:rPr>
        <w:t xml:space="preserve"> </w:t>
      </w:r>
      <w:r w:rsidRPr="007E0A84">
        <w:rPr>
          <w:rFonts w:ascii="Arial" w:hAnsi="Arial" w:cs="Arial"/>
          <w:w w:val="114"/>
          <w:sz w:val="20"/>
          <w:szCs w:val="20"/>
        </w:rPr>
        <w:t xml:space="preserve">risk, </w:t>
      </w:r>
      <w:r w:rsidRPr="007E0A84">
        <w:rPr>
          <w:rFonts w:ascii="Arial" w:hAnsi="Arial" w:cs="Arial"/>
          <w:w w:val="112"/>
          <w:sz w:val="20"/>
          <w:szCs w:val="20"/>
        </w:rPr>
        <w:t>insurance</w:t>
      </w:r>
      <w:r w:rsidRPr="007E0A84">
        <w:rPr>
          <w:rFonts w:ascii="Arial" w:hAnsi="Arial" w:cs="Arial"/>
          <w:spacing w:val="1"/>
          <w:w w:val="112"/>
          <w:sz w:val="20"/>
          <w:szCs w:val="20"/>
        </w:rPr>
        <w:t xml:space="preserve"> </w:t>
      </w:r>
      <w:r w:rsidRPr="007E0A84">
        <w:rPr>
          <w:rFonts w:ascii="Arial" w:hAnsi="Arial" w:cs="Arial"/>
          <w:sz w:val="20"/>
          <w:szCs w:val="20"/>
        </w:rPr>
        <w:t>risk,</w:t>
      </w:r>
      <w:r w:rsidRPr="007E0A84">
        <w:rPr>
          <w:rFonts w:ascii="Arial" w:hAnsi="Arial" w:cs="Arial"/>
          <w:spacing w:val="27"/>
          <w:sz w:val="20"/>
          <w:szCs w:val="20"/>
        </w:rPr>
        <w:t xml:space="preserve"> </w:t>
      </w:r>
      <w:r w:rsidRPr="007E0A84">
        <w:rPr>
          <w:rFonts w:ascii="Arial" w:hAnsi="Arial" w:cs="Arial"/>
          <w:w w:val="114"/>
          <w:sz w:val="20"/>
          <w:szCs w:val="20"/>
        </w:rPr>
        <w:t>credit</w:t>
      </w:r>
      <w:r w:rsidRPr="007E0A84">
        <w:rPr>
          <w:rFonts w:ascii="Arial" w:hAnsi="Arial" w:cs="Arial"/>
          <w:spacing w:val="-4"/>
          <w:w w:val="114"/>
          <w:sz w:val="20"/>
          <w:szCs w:val="20"/>
        </w:rPr>
        <w:t xml:space="preserve"> </w:t>
      </w:r>
      <w:r w:rsidRPr="007E0A84">
        <w:rPr>
          <w:rFonts w:ascii="Arial" w:hAnsi="Arial" w:cs="Arial"/>
          <w:sz w:val="20"/>
          <w:szCs w:val="20"/>
        </w:rPr>
        <w:t>risk,</w:t>
      </w:r>
      <w:r w:rsidRPr="007E0A84">
        <w:rPr>
          <w:rFonts w:ascii="Arial" w:hAnsi="Arial" w:cs="Arial"/>
          <w:spacing w:val="27"/>
          <w:sz w:val="20"/>
          <w:szCs w:val="20"/>
        </w:rPr>
        <w:t xml:space="preserve"> </w:t>
      </w:r>
      <w:r w:rsidRPr="007E0A84">
        <w:rPr>
          <w:rFonts w:ascii="Arial" w:hAnsi="Arial" w:cs="Arial"/>
          <w:w w:val="115"/>
          <w:sz w:val="20"/>
          <w:szCs w:val="20"/>
        </w:rPr>
        <w:t>liquidity</w:t>
      </w:r>
      <w:r w:rsidRPr="007E0A84">
        <w:rPr>
          <w:rFonts w:ascii="Arial" w:hAnsi="Arial" w:cs="Arial"/>
          <w:spacing w:val="-6"/>
          <w:w w:val="115"/>
          <w:sz w:val="20"/>
          <w:szCs w:val="20"/>
        </w:rPr>
        <w:t xml:space="preserve"> </w:t>
      </w:r>
      <w:r w:rsidRPr="007E0A84">
        <w:rPr>
          <w:rFonts w:ascii="Arial" w:hAnsi="Arial" w:cs="Arial"/>
          <w:sz w:val="20"/>
          <w:szCs w:val="20"/>
        </w:rPr>
        <w:t>risk,</w:t>
      </w:r>
      <w:r w:rsidRPr="007E0A84">
        <w:rPr>
          <w:rFonts w:ascii="Arial" w:hAnsi="Arial" w:cs="Arial"/>
          <w:spacing w:val="27"/>
          <w:sz w:val="20"/>
          <w:szCs w:val="20"/>
        </w:rPr>
        <w:t xml:space="preserve"> </w:t>
      </w:r>
      <w:r w:rsidRPr="007E0A84">
        <w:rPr>
          <w:rFonts w:ascii="Arial" w:hAnsi="Arial" w:cs="Arial"/>
          <w:w w:val="118"/>
          <w:sz w:val="20"/>
          <w:szCs w:val="20"/>
        </w:rPr>
        <w:t>group</w:t>
      </w:r>
      <w:r w:rsidRPr="007E0A84">
        <w:rPr>
          <w:rFonts w:ascii="Arial" w:hAnsi="Arial" w:cs="Arial"/>
          <w:spacing w:val="-5"/>
          <w:w w:val="118"/>
          <w:sz w:val="20"/>
          <w:szCs w:val="20"/>
        </w:rPr>
        <w:t xml:space="preserve"> </w:t>
      </w:r>
      <w:r w:rsidRPr="007E0A84">
        <w:rPr>
          <w:rFonts w:ascii="Arial" w:hAnsi="Arial" w:cs="Arial"/>
          <w:sz w:val="20"/>
          <w:szCs w:val="20"/>
        </w:rPr>
        <w:t>risk,</w:t>
      </w:r>
      <w:r w:rsidRPr="007E0A84">
        <w:rPr>
          <w:rFonts w:ascii="Arial" w:hAnsi="Arial" w:cs="Arial"/>
          <w:spacing w:val="27"/>
          <w:sz w:val="20"/>
          <w:szCs w:val="20"/>
        </w:rPr>
        <w:t xml:space="preserve"> </w:t>
      </w:r>
      <w:r w:rsidRPr="007E0A84">
        <w:rPr>
          <w:rFonts w:ascii="Arial" w:hAnsi="Arial" w:cs="Arial"/>
          <w:w w:val="112"/>
          <w:sz w:val="20"/>
          <w:szCs w:val="20"/>
        </w:rPr>
        <w:t>insurance</w:t>
      </w:r>
      <w:r w:rsidRPr="007E0A84">
        <w:rPr>
          <w:rFonts w:ascii="Arial" w:hAnsi="Arial" w:cs="Arial"/>
          <w:spacing w:val="1"/>
          <w:w w:val="112"/>
          <w:sz w:val="20"/>
          <w:szCs w:val="20"/>
        </w:rPr>
        <w:t xml:space="preserve"> </w:t>
      </w:r>
      <w:r w:rsidRPr="007E0A84">
        <w:rPr>
          <w:rFonts w:ascii="Arial" w:hAnsi="Arial" w:cs="Arial"/>
          <w:sz w:val="20"/>
          <w:szCs w:val="20"/>
        </w:rPr>
        <w:t>risk</w:t>
      </w:r>
      <w:r w:rsidRPr="007E0A84">
        <w:rPr>
          <w:rFonts w:ascii="Arial" w:hAnsi="Arial" w:cs="Arial"/>
          <w:spacing w:val="22"/>
          <w:sz w:val="20"/>
          <w:szCs w:val="20"/>
        </w:rPr>
        <w:t xml:space="preserve"> </w:t>
      </w:r>
      <w:r w:rsidRPr="007E0A84">
        <w:rPr>
          <w:rFonts w:ascii="Arial" w:hAnsi="Arial" w:cs="Arial"/>
          <w:sz w:val="20"/>
          <w:szCs w:val="20"/>
        </w:rPr>
        <w:t xml:space="preserve">and </w:t>
      </w:r>
      <w:r w:rsidRPr="007E0A84">
        <w:rPr>
          <w:rFonts w:ascii="Arial" w:hAnsi="Arial" w:cs="Arial"/>
          <w:w w:val="122"/>
          <w:sz w:val="20"/>
          <w:szCs w:val="20"/>
        </w:rPr>
        <w:t>o</w:t>
      </w:r>
      <w:r w:rsidRPr="007E0A84">
        <w:rPr>
          <w:rFonts w:ascii="Arial" w:hAnsi="Arial" w:cs="Arial"/>
          <w:w w:val="140"/>
          <w:sz w:val="20"/>
          <w:szCs w:val="20"/>
        </w:rPr>
        <w:t>t</w:t>
      </w:r>
      <w:r w:rsidRPr="007E0A84">
        <w:rPr>
          <w:rFonts w:ascii="Arial" w:hAnsi="Arial" w:cs="Arial"/>
          <w:w w:val="122"/>
          <w:sz w:val="20"/>
          <w:szCs w:val="20"/>
        </w:rPr>
        <w:t>h</w:t>
      </w:r>
      <w:r w:rsidRPr="007E0A84">
        <w:rPr>
          <w:rFonts w:ascii="Arial" w:hAnsi="Arial" w:cs="Arial"/>
          <w:w w:val="125"/>
          <w:sz w:val="20"/>
          <w:szCs w:val="20"/>
        </w:rPr>
        <w:t>e</w:t>
      </w:r>
      <w:r w:rsidRPr="007E0A84">
        <w:rPr>
          <w:rFonts w:ascii="Arial" w:hAnsi="Arial" w:cs="Arial"/>
          <w:sz w:val="20"/>
          <w:szCs w:val="20"/>
        </w:rPr>
        <w:t xml:space="preserve">r </w:t>
      </w:r>
      <w:r w:rsidRPr="007E0A84">
        <w:rPr>
          <w:rFonts w:ascii="Arial" w:hAnsi="Arial" w:cs="Arial"/>
          <w:w w:val="116"/>
          <w:sz w:val="20"/>
          <w:szCs w:val="20"/>
        </w:rPr>
        <w:t>aspects</w:t>
      </w:r>
      <w:r w:rsidRPr="007E0A84">
        <w:rPr>
          <w:rFonts w:ascii="Arial" w:hAnsi="Arial" w:cs="Arial"/>
          <w:spacing w:val="-22"/>
          <w:w w:val="116"/>
          <w:sz w:val="20"/>
          <w:szCs w:val="20"/>
        </w:rPr>
        <w:t xml:space="preserve"> </w:t>
      </w:r>
      <w:r w:rsidRPr="007E0A84">
        <w:rPr>
          <w:rFonts w:ascii="Arial" w:hAnsi="Arial" w:cs="Arial"/>
          <w:w w:val="116"/>
          <w:sz w:val="20"/>
          <w:szCs w:val="20"/>
        </w:rPr>
        <w:t>of</w:t>
      </w:r>
      <w:r w:rsidRPr="007E0A84">
        <w:rPr>
          <w:rFonts w:ascii="Arial" w:hAnsi="Arial" w:cs="Arial"/>
          <w:spacing w:val="12"/>
          <w:w w:val="116"/>
          <w:sz w:val="20"/>
          <w:szCs w:val="20"/>
        </w:rPr>
        <w:t xml:space="preserve"> </w:t>
      </w:r>
      <w:r w:rsidRPr="007E0A84">
        <w:rPr>
          <w:rFonts w:ascii="Arial" w:hAnsi="Arial" w:cs="Arial"/>
          <w:w w:val="116"/>
          <w:sz w:val="20"/>
          <w:szCs w:val="20"/>
        </w:rPr>
        <w:t xml:space="preserve">operational </w:t>
      </w:r>
      <w:r w:rsidRPr="007E0A84">
        <w:rPr>
          <w:rFonts w:ascii="Arial" w:hAnsi="Arial" w:cs="Arial"/>
          <w:sz w:val="20"/>
          <w:szCs w:val="20"/>
        </w:rPr>
        <w:t>risk,</w:t>
      </w:r>
      <w:r w:rsidRPr="007E0A84">
        <w:rPr>
          <w:rFonts w:ascii="Arial" w:hAnsi="Arial" w:cs="Arial"/>
          <w:spacing w:val="27"/>
          <w:sz w:val="20"/>
          <w:szCs w:val="20"/>
        </w:rPr>
        <w:t xml:space="preserve"> </w:t>
      </w:r>
      <w:r w:rsidRPr="007E0A84">
        <w:rPr>
          <w:rFonts w:ascii="Arial" w:hAnsi="Arial" w:cs="Arial"/>
          <w:sz w:val="20"/>
          <w:szCs w:val="20"/>
        </w:rPr>
        <w:t>as</w:t>
      </w:r>
      <w:r w:rsidRPr="007E0A84">
        <w:rPr>
          <w:rFonts w:ascii="Arial" w:hAnsi="Arial" w:cs="Arial"/>
          <w:spacing w:val="11"/>
          <w:sz w:val="20"/>
          <w:szCs w:val="20"/>
        </w:rPr>
        <w:t xml:space="preserve"> </w:t>
      </w:r>
      <w:r w:rsidRPr="007E0A84">
        <w:rPr>
          <w:rFonts w:ascii="Arial" w:hAnsi="Arial" w:cs="Arial"/>
          <w:sz w:val="20"/>
          <w:szCs w:val="20"/>
        </w:rPr>
        <w:t>an</w:t>
      </w:r>
      <w:r w:rsidRPr="007E0A84">
        <w:rPr>
          <w:rFonts w:ascii="Arial" w:hAnsi="Arial" w:cs="Arial"/>
          <w:spacing w:val="32"/>
          <w:sz w:val="20"/>
          <w:szCs w:val="20"/>
        </w:rPr>
        <w:t xml:space="preserve"> </w:t>
      </w:r>
      <w:r w:rsidRPr="007E0A84">
        <w:rPr>
          <w:rFonts w:ascii="Arial" w:hAnsi="Arial" w:cs="Arial"/>
          <w:w w:val="119"/>
          <w:sz w:val="20"/>
          <w:szCs w:val="20"/>
        </w:rPr>
        <w:t>important</w:t>
      </w:r>
      <w:r w:rsidRPr="007E0A84">
        <w:rPr>
          <w:rFonts w:ascii="Arial" w:hAnsi="Arial" w:cs="Arial"/>
          <w:spacing w:val="-2"/>
          <w:w w:val="119"/>
          <w:sz w:val="20"/>
          <w:szCs w:val="20"/>
        </w:rPr>
        <w:t xml:space="preserve"> </w:t>
      </w:r>
      <w:r w:rsidRPr="007E0A84">
        <w:rPr>
          <w:rFonts w:ascii="Arial" w:hAnsi="Arial" w:cs="Arial"/>
          <w:sz w:val="20"/>
          <w:szCs w:val="20"/>
        </w:rPr>
        <w:t>risk</w:t>
      </w:r>
      <w:r w:rsidRPr="007E0A84">
        <w:rPr>
          <w:rFonts w:ascii="Arial" w:hAnsi="Arial" w:cs="Arial"/>
          <w:spacing w:val="22"/>
          <w:sz w:val="20"/>
          <w:szCs w:val="20"/>
        </w:rPr>
        <w:t xml:space="preserve"> </w:t>
      </w:r>
      <w:r w:rsidRPr="007E0A84">
        <w:rPr>
          <w:rFonts w:ascii="Arial" w:hAnsi="Arial" w:cs="Arial"/>
          <w:w w:val="119"/>
          <w:sz w:val="20"/>
          <w:szCs w:val="20"/>
        </w:rPr>
        <w:t>to</w:t>
      </w:r>
      <w:r w:rsidRPr="007E0A84">
        <w:rPr>
          <w:rFonts w:ascii="Arial" w:hAnsi="Arial" w:cs="Arial"/>
          <w:spacing w:val="6"/>
          <w:w w:val="119"/>
          <w:sz w:val="20"/>
          <w:szCs w:val="20"/>
        </w:rPr>
        <w:t xml:space="preserve"> </w:t>
      </w:r>
      <w:r w:rsidRPr="007E0A84">
        <w:rPr>
          <w:rFonts w:ascii="Arial" w:hAnsi="Arial" w:cs="Arial"/>
          <w:w w:val="119"/>
          <w:sz w:val="20"/>
          <w:szCs w:val="20"/>
        </w:rPr>
        <w:t>identif</w:t>
      </w:r>
      <w:r w:rsidRPr="007E0A84">
        <w:rPr>
          <w:rFonts w:ascii="Arial" w:hAnsi="Arial" w:cs="Arial"/>
          <w:spacing w:val="-18"/>
          <w:w w:val="119"/>
          <w:sz w:val="20"/>
          <w:szCs w:val="20"/>
        </w:rPr>
        <w:t>y</w:t>
      </w:r>
      <w:r w:rsidR="00CF59D7">
        <w:rPr>
          <w:rFonts w:ascii="Arial" w:hAnsi="Arial" w:cs="Arial"/>
          <w:w w:val="119"/>
          <w:sz w:val="20"/>
          <w:szCs w:val="20"/>
        </w:rPr>
        <w:t xml:space="preserve">, </w:t>
      </w:r>
      <w:r w:rsidRPr="007E0A84">
        <w:rPr>
          <w:rFonts w:ascii="Arial" w:hAnsi="Arial" w:cs="Arial"/>
          <w:w w:val="119"/>
          <w:sz w:val="20"/>
          <w:szCs w:val="20"/>
        </w:rPr>
        <w:t>measure</w:t>
      </w:r>
      <w:r w:rsidRPr="007E0A84">
        <w:rPr>
          <w:rFonts w:ascii="Arial" w:hAnsi="Arial" w:cs="Arial"/>
          <w:spacing w:val="-24"/>
          <w:w w:val="119"/>
          <w:sz w:val="20"/>
          <w:szCs w:val="20"/>
        </w:rPr>
        <w:t xml:space="preserve"> </w:t>
      </w:r>
      <w:r w:rsidRPr="007E0A84">
        <w:rPr>
          <w:rFonts w:ascii="Arial" w:hAnsi="Arial" w:cs="Arial"/>
          <w:w w:val="111"/>
          <w:sz w:val="20"/>
          <w:szCs w:val="20"/>
        </w:rPr>
        <w:t>a</w:t>
      </w:r>
      <w:r w:rsidRPr="007E0A84">
        <w:rPr>
          <w:rFonts w:ascii="Arial" w:hAnsi="Arial" w:cs="Arial"/>
          <w:w w:val="122"/>
          <w:sz w:val="20"/>
          <w:szCs w:val="20"/>
        </w:rPr>
        <w:t xml:space="preserve">nd </w:t>
      </w:r>
      <w:r w:rsidRPr="007E0A84">
        <w:rPr>
          <w:rFonts w:ascii="Arial" w:hAnsi="Arial" w:cs="Arial"/>
          <w:w w:val="118"/>
          <w:sz w:val="20"/>
          <w:szCs w:val="20"/>
        </w:rPr>
        <w:t>manage.</w:t>
      </w:r>
      <w:r w:rsidRPr="007E0A84">
        <w:rPr>
          <w:rFonts w:ascii="Arial" w:hAnsi="Arial" w:cs="Arial"/>
          <w:spacing w:val="-3"/>
          <w:w w:val="118"/>
          <w:sz w:val="20"/>
          <w:szCs w:val="20"/>
        </w:rPr>
        <w:t xml:space="preserve"> </w:t>
      </w:r>
      <w:r w:rsidRPr="007E0A84">
        <w:rPr>
          <w:rFonts w:ascii="Arial" w:hAnsi="Arial" w:cs="Arial"/>
          <w:sz w:val="20"/>
          <w:szCs w:val="20"/>
        </w:rPr>
        <w:t>The</w:t>
      </w:r>
      <w:r w:rsidRPr="007E0A84">
        <w:rPr>
          <w:rFonts w:ascii="Arial" w:hAnsi="Arial" w:cs="Arial"/>
          <w:spacing w:val="43"/>
          <w:sz w:val="20"/>
          <w:szCs w:val="20"/>
        </w:rPr>
        <w:t xml:space="preserve"> </w:t>
      </w:r>
      <w:r w:rsidRPr="007E0A84">
        <w:rPr>
          <w:rFonts w:ascii="Arial" w:hAnsi="Arial" w:cs="Arial"/>
          <w:w w:val="120"/>
          <w:sz w:val="20"/>
          <w:szCs w:val="20"/>
        </w:rPr>
        <w:t>fi</w:t>
      </w:r>
      <w:r w:rsidRPr="007E0A84">
        <w:rPr>
          <w:rFonts w:ascii="Arial" w:hAnsi="Arial" w:cs="Arial"/>
          <w:sz w:val="20"/>
          <w:szCs w:val="20"/>
        </w:rPr>
        <w:t>r</w:t>
      </w:r>
      <w:r w:rsidRPr="007E0A84">
        <w:rPr>
          <w:rFonts w:ascii="Arial" w:hAnsi="Arial" w:cs="Arial"/>
          <w:w w:val="123"/>
          <w:sz w:val="20"/>
          <w:szCs w:val="20"/>
        </w:rPr>
        <w:t>m</w:t>
      </w:r>
      <w:r w:rsidRPr="007E0A84">
        <w:rPr>
          <w:rFonts w:ascii="Arial" w:hAnsi="Arial" w:cs="Arial"/>
          <w:spacing w:val="-11"/>
          <w:w w:val="83"/>
          <w:sz w:val="20"/>
          <w:szCs w:val="20"/>
        </w:rPr>
        <w:t>’</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w w:val="119"/>
          <w:sz w:val="20"/>
          <w:szCs w:val="20"/>
        </w:rPr>
        <w:t>arrangements</w:t>
      </w:r>
      <w:r w:rsidRPr="007E0A84">
        <w:rPr>
          <w:rFonts w:ascii="Arial" w:hAnsi="Arial" w:cs="Arial"/>
          <w:spacing w:val="-28"/>
          <w:w w:val="119"/>
          <w:sz w:val="20"/>
          <w:szCs w:val="20"/>
        </w:rPr>
        <w:t xml:space="preserve"> </w:t>
      </w:r>
      <w:r w:rsidRPr="007E0A84">
        <w:rPr>
          <w:rFonts w:ascii="Arial" w:hAnsi="Arial" w:cs="Arial"/>
          <w:w w:val="119"/>
          <w:sz w:val="20"/>
          <w:szCs w:val="20"/>
        </w:rPr>
        <w:t>should</w:t>
      </w:r>
      <w:r w:rsidRPr="007E0A84">
        <w:rPr>
          <w:rFonts w:ascii="Arial" w:hAnsi="Arial" w:cs="Arial"/>
          <w:spacing w:val="-20"/>
          <w:w w:val="119"/>
          <w:sz w:val="20"/>
          <w:szCs w:val="20"/>
        </w:rPr>
        <w:t xml:space="preserve"> </w:t>
      </w:r>
      <w:r w:rsidRPr="007E0A84">
        <w:rPr>
          <w:rFonts w:ascii="Arial" w:hAnsi="Arial" w:cs="Arial"/>
          <w:w w:val="119"/>
          <w:sz w:val="20"/>
          <w:szCs w:val="20"/>
        </w:rPr>
        <w:t>reflect</w:t>
      </w:r>
      <w:r w:rsidRPr="007E0A84">
        <w:rPr>
          <w:rFonts w:ascii="Arial" w:hAnsi="Arial" w:cs="Arial"/>
          <w:spacing w:val="-15"/>
          <w:w w:val="119"/>
          <w:sz w:val="20"/>
          <w:szCs w:val="20"/>
        </w:rPr>
        <w:t xml:space="preserve"> </w:t>
      </w:r>
      <w:r w:rsidRPr="007E0A84">
        <w:rPr>
          <w:rFonts w:ascii="Arial" w:hAnsi="Arial" w:cs="Arial"/>
          <w:w w:val="119"/>
          <w:sz w:val="20"/>
          <w:szCs w:val="20"/>
        </w:rPr>
        <w:t>the</w:t>
      </w:r>
      <w:r w:rsidRPr="007E0A84">
        <w:rPr>
          <w:rFonts w:ascii="Arial" w:hAnsi="Arial" w:cs="Arial"/>
          <w:spacing w:val="11"/>
          <w:w w:val="119"/>
          <w:sz w:val="20"/>
          <w:szCs w:val="20"/>
        </w:rPr>
        <w:t xml:space="preserve"> </w:t>
      </w:r>
      <w:r w:rsidRPr="007E0A84">
        <w:rPr>
          <w:rFonts w:ascii="Arial" w:hAnsi="Arial" w:cs="Arial"/>
          <w:w w:val="119"/>
          <w:sz w:val="20"/>
          <w:szCs w:val="20"/>
        </w:rPr>
        <w:t>nature,</w:t>
      </w:r>
      <w:r w:rsidRPr="007E0A84">
        <w:rPr>
          <w:rFonts w:ascii="Arial" w:hAnsi="Arial" w:cs="Arial"/>
          <w:spacing w:val="-11"/>
          <w:w w:val="119"/>
          <w:sz w:val="20"/>
          <w:szCs w:val="20"/>
        </w:rPr>
        <w:t xml:space="preserve"> </w:t>
      </w:r>
      <w:r w:rsidRPr="007E0A84">
        <w:rPr>
          <w:rFonts w:ascii="Arial" w:hAnsi="Arial" w:cs="Arial"/>
          <w:sz w:val="20"/>
          <w:szCs w:val="20"/>
        </w:rPr>
        <w:t>scale</w:t>
      </w:r>
      <w:r w:rsidRPr="007E0A84">
        <w:rPr>
          <w:rFonts w:ascii="Arial" w:hAnsi="Arial" w:cs="Arial"/>
          <w:spacing w:val="32"/>
          <w:sz w:val="20"/>
          <w:szCs w:val="20"/>
        </w:rPr>
        <w:t xml:space="preserve"> </w:t>
      </w:r>
      <w:r w:rsidRPr="007E0A84">
        <w:rPr>
          <w:rFonts w:ascii="Arial" w:hAnsi="Arial" w:cs="Arial"/>
          <w:w w:val="111"/>
          <w:sz w:val="20"/>
          <w:szCs w:val="20"/>
        </w:rPr>
        <w:t>a</w:t>
      </w:r>
      <w:r w:rsidRPr="007E0A84">
        <w:rPr>
          <w:rFonts w:ascii="Arial" w:hAnsi="Arial" w:cs="Arial"/>
          <w:w w:val="122"/>
          <w:sz w:val="20"/>
          <w:szCs w:val="20"/>
        </w:rPr>
        <w:t xml:space="preserve">nd </w:t>
      </w:r>
      <w:r w:rsidRPr="007E0A84">
        <w:rPr>
          <w:rFonts w:ascii="Arial" w:hAnsi="Arial" w:cs="Arial"/>
          <w:w w:val="119"/>
          <w:sz w:val="20"/>
          <w:szCs w:val="20"/>
        </w:rPr>
        <w:t>complexity</w:t>
      </w:r>
      <w:r w:rsidRPr="007E0A84">
        <w:rPr>
          <w:rFonts w:ascii="Arial" w:hAnsi="Arial" w:cs="Arial"/>
          <w:spacing w:val="-27"/>
          <w:w w:val="119"/>
          <w:sz w:val="20"/>
          <w:szCs w:val="20"/>
        </w:rPr>
        <w:t xml:space="preserve"> </w:t>
      </w:r>
      <w:r w:rsidRPr="007E0A84">
        <w:rPr>
          <w:rFonts w:ascii="Arial" w:hAnsi="Arial" w:cs="Arial"/>
          <w:w w:val="119"/>
          <w:sz w:val="20"/>
          <w:szCs w:val="20"/>
        </w:rPr>
        <w:t>of</w:t>
      </w:r>
      <w:r w:rsidRPr="007E0A84">
        <w:rPr>
          <w:rFonts w:ascii="Arial" w:hAnsi="Arial" w:cs="Arial"/>
          <w:spacing w:val="6"/>
          <w:w w:val="119"/>
          <w:sz w:val="20"/>
          <w:szCs w:val="20"/>
        </w:rPr>
        <w:t xml:space="preserve"> </w:t>
      </w:r>
      <w:r w:rsidRPr="007E0A84">
        <w:rPr>
          <w:rFonts w:ascii="Arial" w:hAnsi="Arial" w:cs="Arial"/>
          <w:w w:val="119"/>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w w:val="113"/>
          <w:sz w:val="20"/>
          <w:szCs w:val="20"/>
        </w:rPr>
        <w:t>business.</w:t>
      </w:r>
      <w:r w:rsidRPr="007E0A84">
        <w:rPr>
          <w:rFonts w:ascii="Arial" w:hAnsi="Arial" w:cs="Arial"/>
          <w:spacing w:val="-5"/>
          <w:w w:val="113"/>
          <w:sz w:val="20"/>
          <w:szCs w:val="20"/>
        </w:rPr>
        <w:t xml:space="preserve"> </w:t>
      </w:r>
      <w:r w:rsidRPr="007E0A84">
        <w:rPr>
          <w:rFonts w:ascii="Arial" w:hAnsi="Arial" w:cs="Arial"/>
          <w:sz w:val="20"/>
          <w:szCs w:val="20"/>
        </w:rPr>
        <w:t>This</w:t>
      </w:r>
      <w:r w:rsidRPr="007E0A84">
        <w:rPr>
          <w:rFonts w:ascii="Arial" w:hAnsi="Arial" w:cs="Arial"/>
          <w:spacing w:val="22"/>
          <w:sz w:val="20"/>
          <w:szCs w:val="20"/>
        </w:rPr>
        <w:t xml:space="preserve"> </w:t>
      </w:r>
      <w:r w:rsidRPr="007E0A84">
        <w:rPr>
          <w:rFonts w:ascii="Arial" w:hAnsi="Arial" w:cs="Arial"/>
          <w:w w:val="116"/>
          <w:sz w:val="20"/>
          <w:szCs w:val="20"/>
        </w:rPr>
        <w:t>requires</w:t>
      </w:r>
      <w:r w:rsidRPr="007E0A84">
        <w:rPr>
          <w:rFonts w:ascii="Arial" w:hAnsi="Arial" w:cs="Arial"/>
          <w:spacing w:val="-23"/>
          <w:w w:val="116"/>
          <w:sz w:val="20"/>
          <w:szCs w:val="20"/>
        </w:rPr>
        <w:t xml:space="preserve"> </w:t>
      </w:r>
      <w:r w:rsidRPr="007E0A84">
        <w:rPr>
          <w:rFonts w:ascii="Arial" w:hAnsi="Arial" w:cs="Arial"/>
          <w:w w:val="116"/>
          <w:sz w:val="20"/>
          <w:szCs w:val="20"/>
        </w:rPr>
        <w:t>the</w:t>
      </w:r>
      <w:r w:rsidRPr="007E0A84">
        <w:rPr>
          <w:rFonts w:ascii="Arial" w:hAnsi="Arial" w:cs="Arial"/>
          <w:spacing w:val="20"/>
          <w:w w:val="116"/>
          <w:sz w:val="20"/>
          <w:szCs w:val="20"/>
        </w:rPr>
        <w:t xml:space="preserve"> </w:t>
      </w:r>
      <w:r w:rsidR="00CF59D7">
        <w:rPr>
          <w:rFonts w:ascii="Arial" w:hAnsi="Arial" w:cs="Arial"/>
          <w:sz w:val="20"/>
          <w:szCs w:val="20"/>
        </w:rPr>
        <w:t>firm</w:t>
      </w:r>
      <w:r w:rsidRPr="007E0A84">
        <w:rPr>
          <w:rFonts w:ascii="Arial" w:hAnsi="Arial" w:cs="Arial"/>
          <w:spacing w:val="6"/>
          <w:sz w:val="20"/>
          <w:szCs w:val="20"/>
        </w:rPr>
        <w:t xml:space="preserve"> </w:t>
      </w:r>
      <w:r w:rsidRPr="007E0A84">
        <w:rPr>
          <w:rFonts w:ascii="Arial" w:hAnsi="Arial" w:cs="Arial"/>
          <w:w w:val="120"/>
          <w:sz w:val="20"/>
          <w:szCs w:val="20"/>
        </w:rPr>
        <w:t>to</w:t>
      </w:r>
      <w:r w:rsidRPr="007E0A84">
        <w:rPr>
          <w:rFonts w:ascii="Arial" w:hAnsi="Arial" w:cs="Arial"/>
          <w:spacing w:val="4"/>
          <w:w w:val="120"/>
          <w:sz w:val="20"/>
          <w:szCs w:val="20"/>
        </w:rPr>
        <w:t xml:space="preserve"> </w:t>
      </w:r>
      <w:r w:rsidRPr="007E0A84">
        <w:rPr>
          <w:rFonts w:ascii="Arial" w:hAnsi="Arial" w:cs="Arial"/>
          <w:w w:val="120"/>
          <w:sz w:val="20"/>
          <w:szCs w:val="20"/>
        </w:rPr>
        <w:t>understand</w:t>
      </w:r>
      <w:r w:rsidRPr="007E0A84">
        <w:rPr>
          <w:rFonts w:ascii="Arial" w:hAnsi="Arial" w:cs="Arial"/>
          <w:spacing w:val="-21"/>
          <w:w w:val="120"/>
          <w:sz w:val="20"/>
          <w:szCs w:val="20"/>
        </w:rPr>
        <w:t xml:space="preserve"> </w:t>
      </w:r>
      <w:r w:rsidRPr="007E0A84">
        <w:rPr>
          <w:rFonts w:ascii="Arial" w:hAnsi="Arial" w:cs="Arial"/>
          <w:w w:val="120"/>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z w:val="20"/>
          <w:szCs w:val="20"/>
        </w:rPr>
        <w:t>s</w:t>
      </w:r>
      <w:r w:rsidRPr="007E0A84">
        <w:rPr>
          <w:rFonts w:ascii="Arial" w:hAnsi="Arial" w:cs="Arial"/>
          <w:w w:val="122"/>
          <w:sz w:val="20"/>
          <w:szCs w:val="20"/>
        </w:rPr>
        <w:t>p</w:t>
      </w:r>
      <w:r w:rsidRPr="007E0A84">
        <w:rPr>
          <w:rFonts w:ascii="Arial" w:hAnsi="Arial" w:cs="Arial"/>
          <w:w w:val="125"/>
          <w:sz w:val="20"/>
          <w:szCs w:val="20"/>
        </w:rPr>
        <w:t>e</w:t>
      </w:r>
      <w:r w:rsidRPr="007E0A84">
        <w:rPr>
          <w:rFonts w:ascii="Arial" w:hAnsi="Arial" w:cs="Arial"/>
          <w:sz w:val="20"/>
          <w:szCs w:val="20"/>
        </w:rPr>
        <w:t>ci</w:t>
      </w:r>
      <w:r w:rsidRPr="007E0A84">
        <w:rPr>
          <w:rFonts w:ascii="Arial" w:hAnsi="Arial" w:cs="Arial"/>
          <w:w w:val="120"/>
          <w:sz w:val="20"/>
          <w:szCs w:val="20"/>
        </w:rPr>
        <w:t>fi</w:t>
      </w:r>
      <w:r w:rsidRPr="007E0A84">
        <w:rPr>
          <w:rFonts w:ascii="Arial" w:hAnsi="Arial" w:cs="Arial"/>
          <w:sz w:val="20"/>
          <w:szCs w:val="20"/>
        </w:rPr>
        <w:t xml:space="preserve">c </w:t>
      </w:r>
      <w:r w:rsidRPr="007E0A84">
        <w:rPr>
          <w:rFonts w:ascii="Arial" w:hAnsi="Arial" w:cs="Arial"/>
          <w:w w:val="115"/>
          <w:sz w:val="20"/>
          <w:szCs w:val="20"/>
        </w:rPr>
        <w:t>regulatory c</w:t>
      </w:r>
      <w:r w:rsidRPr="007E0A84">
        <w:rPr>
          <w:rFonts w:ascii="Arial" w:hAnsi="Arial" w:cs="Arial"/>
          <w:w w:val="122"/>
          <w:sz w:val="20"/>
          <w:szCs w:val="20"/>
        </w:rPr>
        <w:t>on</w:t>
      </w:r>
      <w:r w:rsidRPr="007E0A84">
        <w:rPr>
          <w:rFonts w:ascii="Arial" w:hAnsi="Arial" w:cs="Arial"/>
          <w:w w:val="140"/>
          <w:sz w:val="20"/>
          <w:szCs w:val="20"/>
        </w:rPr>
        <w:t>t</w:t>
      </w:r>
      <w:r w:rsidRPr="007E0A84">
        <w:rPr>
          <w:rFonts w:ascii="Arial" w:hAnsi="Arial" w:cs="Arial"/>
          <w:w w:val="125"/>
          <w:sz w:val="20"/>
          <w:szCs w:val="20"/>
        </w:rPr>
        <w:t>e</w:t>
      </w:r>
      <w:r w:rsidRPr="007E0A84">
        <w:rPr>
          <w:rFonts w:ascii="Arial" w:hAnsi="Arial" w:cs="Arial"/>
          <w:w w:val="112"/>
          <w:sz w:val="20"/>
          <w:szCs w:val="20"/>
        </w:rPr>
        <w:t>x</w:t>
      </w:r>
      <w:r w:rsidRPr="007E0A84">
        <w:rPr>
          <w:rFonts w:ascii="Arial" w:hAnsi="Arial" w:cs="Arial"/>
          <w:w w:val="140"/>
          <w:sz w:val="20"/>
          <w:szCs w:val="20"/>
        </w:rPr>
        <w:t>t</w:t>
      </w:r>
      <w:r w:rsidRPr="007E0A84">
        <w:rPr>
          <w:rFonts w:ascii="Arial" w:hAnsi="Arial" w:cs="Arial"/>
          <w:spacing w:val="1"/>
          <w:sz w:val="20"/>
          <w:szCs w:val="20"/>
        </w:rPr>
        <w:t xml:space="preserve"> </w:t>
      </w:r>
      <w:r w:rsidRPr="007E0A84">
        <w:rPr>
          <w:rFonts w:ascii="Arial" w:hAnsi="Arial" w:cs="Arial"/>
          <w:sz w:val="20"/>
          <w:szCs w:val="20"/>
        </w:rPr>
        <w:t xml:space="preserve">and </w:t>
      </w:r>
      <w:r w:rsidRPr="007E0A84">
        <w:rPr>
          <w:rFonts w:ascii="Arial" w:hAnsi="Arial" w:cs="Arial"/>
          <w:w w:val="117"/>
          <w:sz w:val="20"/>
          <w:szCs w:val="20"/>
        </w:rPr>
        <w:t>to</w:t>
      </w:r>
      <w:r w:rsidRPr="007E0A84">
        <w:rPr>
          <w:rFonts w:ascii="Arial" w:hAnsi="Arial" w:cs="Arial"/>
          <w:spacing w:val="10"/>
          <w:w w:val="117"/>
          <w:sz w:val="20"/>
          <w:szCs w:val="20"/>
        </w:rPr>
        <w:t xml:space="preserve"> </w:t>
      </w:r>
      <w:r w:rsidRPr="007E0A84">
        <w:rPr>
          <w:rFonts w:ascii="Arial" w:hAnsi="Arial" w:cs="Arial"/>
          <w:w w:val="117"/>
          <w:sz w:val="20"/>
          <w:szCs w:val="20"/>
        </w:rPr>
        <w:t>make</w:t>
      </w:r>
      <w:r w:rsidRPr="007E0A84">
        <w:rPr>
          <w:rFonts w:ascii="Arial" w:hAnsi="Arial" w:cs="Arial"/>
          <w:spacing w:val="9"/>
          <w:w w:val="117"/>
          <w:sz w:val="20"/>
          <w:szCs w:val="20"/>
        </w:rPr>
        <w:t xml:space="preserve"> </w:t>
      </w:r>
      <w:r w:rsidRPr="007E0A84">
        <w:rPr>
          <w:rFonts w:ascii="Arial" w:hAnsi="Arial" w:cs="Arial"/>
          <w:w w:val="117"/>
          <w:sz w:val="20"/>
          <w:szCs w:val="20"/>
        </w:rPr>
        <w:t>some</w:t>
      </w:r>
      <w:r w:rsidRPr="007E0A84">
        <w:rPr>
          <w:rFonts w:ascii="Arial" w:hAnsi="Arial" w:cs="Arial"/>
          <w:spacing w:val="1"/>
          <w:w w:val="117"/>
          <w:sz w:val="20"/>
          <w:szCs w:val="20"/>
        </w:rPr>
        <w:t xml:space="preserve"> </w:t>
      </w:r>
      <w:r w:rsidRPr="007E0A84">
        <w:rPr>
          <w:rFonts w:ascii="Arial" w:hAnsi="Arial" w:cs="Arial"/>
          <w:w w:val="117"/>
          <w:sz w:val="20"/>
          <w:szCs w:val="20"/>
        </w:rPr>
        <w:t>assessment</w:t>
      </w:r>
      <w:r w:rsidRPr="007E0A84">
        <w:rPr>
          <w:rFonts w:ascii="Arial" w:hAnsi="Arial" w:cs="Arial"/>
          <w:spacing w:val="-23"/>
          <w:w w:val="117"/>
          <w:sz w:val="20"/>
          <w:szCs w:val="20"/>
        </w:rPr>
        <w:t xml:space="preserve"> </w:t>
      </w:r>
      <w:r w:rsidRPr="007E0A84">
        <w:rPr>
          <w:rFonts w:ascii="Arial" w:hAnsi="Arial" w:cs="Arial"/>
          <w:w w:val="117"/>
          <w:sz w:val="20"/>
          <w:szCs w:val="20"/>
        </w:rPr>
        <w:t>of</w:t>
      </w:r>
      <w:r w:rsidRPr="007E0A84">
        <w:rPr>
          <w:rFonts w:ascii="Arial" w:hAnsi="Arial" w:cs="Arial"/>
          <w:spacing w:val="10"/>
          <w:w w:val="117"/>
          <w:sz w:val="20"/>
          <w:szCs w:val="20"/>
        </w:rPr>
        <w:t xml:space="preserve"> </w:t>
      </w:r>
      <w:r w:rsidRPr="007E0A84">
        <w:rPr>
          <w:rFonts w:ascii="Arial" w:hAnsi="Arial" w:cs="Arial"/>
          <w:w w:val="117"/>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w w:val="114"/>
          <w:sz w:val="20"/>
          <w:szCs w:val="20"/>
        </w:rPr>
        <w:t>compliance ris</w:t>
      </w:r>
      <w:r w:rsidRPr="007E0A84">
        <w:rPr>
          <w:rFonts w:ascii="Arial" w:hAnsi="Arial" w:cs="Arial"/>
          <w:w w:val="125"/>
          <w:sz w:val="20"/>
          <w:szCs w:val="20"/>
        </w:rPr>
        <w:t xml:space="preserve">k </w:t>
      </w:r>
      <w:r w:rsidRPr="007E0A84">
        <w:rPr>
          <w:rFonts w:ascii="Arial" w:hAnsi="Arial" w:cs="Arial"/>
          <w:w w:val="116"/>
          <w:sz w:val="20"/>
          <w:szCs w:val="20"/>
        </w:rPr>
        <w:t>profile</w:t>
      </w:r>
      <w:r w:rsidRPr="007E0A84">
        <w:rPr>
          <w:rFonts w:ascii="Arial" w:hAnsi="Arial" w:cs="Arial"/>
          <w:spacing w:val="-3"/>
          <w:w w:val="116"/>
          <w:sz w:val="20"/>
          <w:szCs w:val="20"/>
        </w:rPr>
        <w:t xml:space="preserve"> </w:t>
      </w:r>
      <w:r w:rsidRPr="007E0A84">
        <w:rPr>
          <w:rFonts w:ascii="Arial" w:hAnsi="Arial" w:cs="Arial"/>
          <w:w w:val="116"/>
          <w:sz w:val="20"/>
          <w:szCs w:val="20"/>
        </w:rPr>
        <w:t>given</w:t>
      </w:r>
      <w:r w:rsidRPr="007E0A84">
        <w:rPr>
          <w:rFonts w:ascii="Arial" w:hAnsi="Arial" w:cs="Arial"/>
          <w:spacing w:val="1"/>
          <w:w w:val="116"/>
          <w:sz w:val="20"/>
          <w:szCs w:val="20"/>
        </w:rPr>
        <w:t xml:space="preserve"> </w:t>
      </w:r>
      <w:r w:rsidRPr="007E0A84">
        <w:rPr>
          <w:rFonts w:ascii="Arial" w:hAnsi="Arial" w:cs="Arial"/>
          <w:w w:val="116"/>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w w:val="115"/>
          <w:sz w:val="20"/>
          <w:szCs w:val="20"/>
        </w:rPr>
        <w:t>products,</w:t>
      </w:r>
      <w:r w:rsidRPr="007E0A84">
        <w:rPr>
          <w:rFonts w:ascii="Arial" w:hAnsi="Arial" w:cs="Arial"/>
          <w:spacing w:val="-2"/>
          <w:w w:val="115"/>
          <w:sz w:val="20"/>
          <w:szCs w:val="20"/>
        </w:rPr>
        <w:t xml:space="preserve"> </w:t>
      </w:r>
      <w:r w:rsidRPr="007E0A84">
        <w:rPr>
          <w:rFonts w:ascii="Arial" w:hAnsi="Arial" w:cs="Arial"/>
          <w:w w:val="115"/>
          <w:sz w:val="20"/>
          <w:szCs w:val="20"/>
        </w:rPr>
        <w:t>client</w:t>
      </w:r>
      <w:r w:rsidRPr="007E0A84">
        <w:rPr>
          <w:rFonts w:ascii="Arial" w:hAnsi="Arial" w:cs="Arial"/>
          <w:spacing w:val="-6"/>
          <w:w w:val="115"/>
          <w:sz w:val="20"/>
          <w:szCs w:val="20"/>
        </w:rPr>
        <w:t xml:space="preserve"> </w:t>
      </w:r>
      <w:r w:rsidRPr="007E0A84">
        <w:rPr>
          <w:rFonts w:ascii="Arial" w:hAnsi="Arial" w:cs="Arial"/>
          <w:sz w:val="20"/>
          <w:szCs w:val="20"/>
        </w:rPr>
        <w:t xml:space="preserve">base and </w:t>
      </w:r>
      <w:r w:rsidRPr="007E0A84">
        <w:rPr>
          <w:rFonts w:ascii="Arial" w:hAnsi="Arial" w:cs="Arial"/>
          <w:w w:val="116"/>
          <w:sz w:val="20"/>
          <w:szCs w:val="20"/>
        </w:rPr>
        <w:t xml:space="preserve">operational </w:t>
      </w:r>
      <w:r w:rsidRPr="007E0A84">
        <w:rPr>
          <w:rFonts w:ascii="Arial" w:hAnsi="Arial" w:cs="Arial"/>
          <w:w w:val="122"/>
          <w:sz w:val="20"/>
          <w:szCs w:val="20"/>
        </w:rPr>
        <w:t>g</w:t>
      </w:r>
      <w:r w:rsidRPr="007E0A84">
        <w:rPr>
          <w:rFonts w:ascii="Arial" w:hAnsi="Arial" w:cs="Arial"/>
          <w:w w:val="125"/>
          <w:sz w:val="20"/>
          <w:szCs w:val="20"/>
        </w:rPr>
        <w:t>e</w:t>
      </w:r>
      <w:r w:rsidRPr="007E0A84">
        <w:rPr>
          <w:rFonts w:ascii="Arial" w:hAnsi="Arial" w:cs="Arial"/>
          <w:w w:val="122"/>
          <w:sz w:val="20"/>
          <w:szCs w:val="20"/>
        </w:rPr>
        <w:t>og</w:t>
      </w:r>
      <w:r w:rsidRPr="007E0A84">
        <w:rPr>
          <w:rFonts w:ascii="Arial" w:hAnsi="Arial" w:cs="Arial"/>
          <w:sz w:val="20"/>
          <w:szCs w:val="20"/>
        </w:rPr>
        <w:t>r</w:t>
      </w:r>
      <w:r w:rsidRPr="007E0A84">
        <w:rPr>
          <w:rFonts w:ascii="Arial" w:hAnsi="Arial" w:cs="Arial"/>
          <w:w w:val="111"/>
          <w:sz w:val="20"/>
          <w:szCs w:val="20"/>
        </w:rPr>
        <w:t>a</w:t>
      </w:r>
      <w:r w:rsidRPr="007E0A84">
        <w:rPr>
          <w:rFonts w:ascii="Arial" w:hAnsi="Arial" w:cs="Arial"/>
          <w:w w:val="122"/>
          <w:sz w:val="20"/>
          <w:szCs w:val="20"/>
        </w:rPr>
        <w:t>ph</w:t>
      </w:r>
      <w:r w:rsidRPr="007E0A84">
        <w:rPr>
          <w:rFonts w:ascii="Arial" w:hAnsi="Arial" w:cs="Arial"/>
          <w:spacing w:val="-15"/>
          <w:w w:val="112"/>
          <w:sz w:val="20"/>
          <w:szCs w:val="20"/>
        </w:rPr>
        <w:t>y</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lang w:eastAsia="ja-JP"/>
        </w:rPr>
      </w:pPr>
    </w:p>
    <w:p w:rsidR="007E0A84" w:rsidRDefault="00CF59D7" w:rsidP="007E0A84">
      <w:pPr>
        <w:tabs>
          <w:tab w:val="left" w:pos="1440"/>
        </w:tabs>
        <w:jc w:val="both"/>
        <w:rPr>
          <w:rFonts w:ascii="Arial" w:hAnsi="Arial" w:cs="Arial"/>
          <w:w w:val="122"/>
          <w:sz w:val="20"/>
          <w:szCs w:val="20"/>
        </w:rPr>
      </w:pPr>
      <w:r>
        <w:rPr>
          <w:rFonts w:ascii="Arial" w:hAnsi="Arial" w:cs="Arial"/>
          <w:w w:val="122"/>
          <w:sz w:val="20"/>
          <w:szCs w:val="20"/>
        </w:rPr>
        <w:t xml:space="preserve">In identifying and </w:t>
      </w:r>
      <w:r w:rsidR="007E0A84" w:rsidRPr="007E0A84">
        <w:rPr>
          <w:rFonts w:ascii="Arial" w:hAnsi="Arial" w:cs="Arial"/>
          <w:w w:val="122"/>
          <w:sz w:val="20"/>
          <w:szCs w:val="20"/>
        </w:rPr>
        <w:t>addressin</w:t>
      </w:r>
      <w:r>
        <w:rPr>
          <w:rFonts w:ascii="Arial" w:hAnsi="Arial" w:cs="Arial"/>
          <w:w w:val="122"/>
          <w:sz w:val="20"/>
          <w:szCs w:val="20"/>
        </w:rPr>
        <w:t>g its compliance risk, the firm shall</w:t>
      </w:r>
      <w:r w:rsidR="007E0A84" w:rsidRPr="007E0A84">
        <w:rPr>
          <w:rFonts w:ascii="Arial" w:hAnsi="Arial" w:cs="Arial"/>
          <w:w w:val="122"/>
          <w:sz w:val="20"/>
          <w:szCs w:val="20"/>
        </w:rPr>
        <w:t xml:space="preserve"> take the following steps.</w:t>
      </w:r>
    </w:p>
    <w:p w:rsidR="007E0A84" w:rsidRPr="007E0A84" w:rsidRDefault="007E0A84" w:rsidP="007E0A84">
      <w:pPr>
        <w:tabs>
          <w:tab w:val="left" w:pos="1440"/>
        </w:tabs>
        <w:jc w:val="both"/>
        <w:rPr>
          <w:rFonts w:ascii="Arial" w:hAnsi="Arial" w:cs="Arial"/>
          <w:w w:val="122"/>
          <w:sz w:val="20"/>
          <w:szCs w:val="20"/>
        </w:rPr>
      </w:pPr>
    </w:p>
    <w:p w:rsidR="007E0A84" w:rsidRPr="007E0A84" w:rsidRDefault="007E0A84" w:rsidP="007E0A84">
      <w:pPr>
        <w:pStyle w:val="ListParagraph"/>
        <w:numPr>
          <w:ilvl w:val="0"/>
          <w:numId w:val="32"/>
        </w:numPr>
        <w:jc w:val="both"/>
        <w:rPr>
          <w:rFonts w:ascii="Arial" w:hAnsi="Arial" w:cs="Arial"/>
          <w:sz w:val="20"/>
          <w:szCs w:val="20"/>
        </w:rPr>
      </w:pPr>
      <w:r w:rsidRPr="007E0A84">
        <w:rPr>
          <w:rFonts w:ascii="Arial" w:hAnsi="Arial" w:cs="Arial"/>
          <w:sz w:val="20"/>
          <w:szCs w:val="20"/>
        </w:rPr>
        <w:t>Determine</w:t>
      </w:r>
      <w:r w:rsidRPr="007E0A84">
        <w:t> </w:t>
      </w:r>
      <w:r w:rsidRPr="007E0A84">
        <w:rPr>
          <w:rFonts w:ascii="Arial" w:hAnsi="Arial" w:cs="Arial"/>
          <w:sz w:val="20"/>
          <w:szCs w:val="20"/>
        </w:rPr>
        <w:t>and</w:t>
      </w:r>
      <w:r w:rsidRPr="007E0A84">
        <w:t> </w:t>
      </w:r>
      <w:r w:rsidRPr="007E0A84">
        <w:rPr>
          <w:rFonts w:ascii="Arial" w:hAnsi="Arial" w:cs="Arial"/>
          <w:sz w:val="20"/>
          <w:szCs w:val="20"/>
        </w:rPr>
        <w:t>apply</w:t>
      </w:r>
      <w:r w:rsidRPr="007E0A84">
        <w:t> </w:t>
      </w:r>
      <w:r w:rsidRPr="007E0A84">
        <w:rPr>
          <w:rFonts w:ascii="Arial" w:hAnsi="Arial" w:cs="Arial"/>
          <w:sz w:val="20"/>
          <w:szCs w:val="20"/>
        </w:rPr>
        <w:t>risk</w:t>
      </w:r>
      <w:r w:rsidRPr="007E0A84">
        <w:t> </w:t>
      </w:r>
      <w:r w:rsidRPr="007E0A84">
        <w:rPr>
          <w:rFonts w:ascii="Arial" w:hAnsi="Arial" w:cs="Arial"/>
          <w:sz w:val="20"/>
          <w:szCs w:val="20"/>
        </w:rPr>
        <w:t>factors</w:t>
      </w:r>
    </w:p>
    <w:p w:rsidR="007E0A84" w:rsidRPr="007E0A84" w:rsidRDefault="007E0A84" w:rsidP="007E0A84">
      <w:pPr>
        <w:jc w:val="both"/>
        <w:rPr>
          <w:rFonts w:ascii="Arial" w:hAnsi="Arial" w:cs="Arial"/>
          <w:sz w:val="20"/>
          <w:szCs w:val="20"/>
        </w:rPr>
      </w:pPr>
    </w:p>
    <w:p w:rsidR="007E0A84" w:rsidRPr="007E0A84" w:rsidRDefault="007E0A84" w:rsidP="007E0A84">
      <w:pPr>
        <w:ind w:left="574"/>
        <w:jc w:val="both"/>
        <w:rPr>
          <w:rFonts w:ascii="Arial" w:hAnsi="Arial" w:cs="Arial"/>
          <w:sz w:val="20"/>
          <w:szCs w:val="20"/>
        </w:rPr>
      </w:pP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4"/>
          <w:sz w:val="20"/>
          <w:szCs w:val="20"/>
        </w:rPr>
        <w:t>factors</w:t>
      </w:r>
      <w:r w:rsidRPr="007E0A84">
        <w:rPr>
          <w:rFonts w:ascii="Arial" w:hAnsi="Arial" w:cs="Arial"/>
          <w:w w:val="114"/>
          <w:sz w:val="20"/>
          <w:szCs w:val="20"/>
        </w:rPr>
        <w:t>,</w:t>
      </w:r>
      <w:r w:rsidRPr="007E0A84">
        <w:rPr>
          <w:rFonts w:ascii="Arial" w:hAnsi="Arial" w:cs="Arial"/>
          <w:spacing w:val="-6"/>
          <w:w w:val="114"/>
          <w:sz w:val="20"/>
          <w:szCs w:val="20"/>
        </w:rPr>
        <w:t xml:space="preserve"> </w:t>
      </w:r>
      <w:r w:rsidRPr="007E0A84">
        <w:rPr>
          <w:rFonts w:ascii="Arial" w:hAnsi="Arial" w:cs="Arial"/>
          <w:spacing w:val="-1"/>
          <w:w w:val="114"/>
          <w:sz w:val="20"/>
          <w:szCs w:val="20"/>
        </w:rPr>
        <w:t>whic</w:t>
      </w:r>
      <w:r w:rsidRPr="007E0A84">
        <w:rPr>
          <w:rFonts w:ascii="Arial" w:hAnsi="Arial" w:cs="Arial"/>
          <w:w w:val="114"/>
          <w:sz w:val="20"/>
          <w:szCs w:val="20"/>
        </w:rPr>
        <w:t>h</w:t>
      </w:r>
      <w:r w:rsidRPr="007E0A84">
        <w:rPr>
          <w:rFonts w:ascii="Arial" w:hAnsi="Arial" w:cs="Arial"/>
          <w:spacing w:val="5"/>
          <w:w w:val="114"/>
          <w:sz w:val="20"/>
          <w:szCs w:val="20"/>
        </w:rPr>
        <w:t xml:space="preserve"> </w:t>
      </w:r>
      <w:r w:rsidRPr="007E0A84">
        <w:rPr>
          <w:rFonts w:ascii="Arial" w:hAnsi="Arial" w:cs="Arial"/>
          <w:spacing w:val="-1"/>
          <w:w w:val="123"/>
          <w:sz w:val="20"/>
          <w:szCs w:val="20"/>
        </w:rPr>
        <w:t>m</w:t>
      </w:r>
      <w:r w:rsidRPr="007E0A84">
        <w:rPr>
          <w:rFonts w:ascii="Arial" w:hAnsi="Arial" w:cs="Arial"/>
          <w:spacing w:val="-1"/>
          <w:sz w:val="20"/>
          <w:szCs w:val="20"/>
        </w:rPr>
        <w:t>i</w:t>
      </w:r>
      <w:r w:rsidRPr="007E0A84">
        <w:rPr>
          <w:rFonts w:ascii="Arial" w:hAnsi="Arial" w:cs="Arial"/>
          <w:spacing w:val="-1"/>
          <w:w w:val="122"/>
          <w:sz w:val="20"/>
          <w:szCs w:val="20"/>
        </w:rPr>
        <w:t>gh</w:t>
      </w:r>
      <w:r w:rsidRPr="007E0A84">
        <w:rPr>
          <w:rFonts w:ascii="Arial" w:hAnsi="Arial" w:cs="Arial"/>
          <w:w w:val="140"/>
          <w:sz w:val="20"/>
          <w:szCs w:val="20"/>
        </w:rPr>
        <w:t>t</w:t>
      </w:r>
      <w:r w:rsidRPr="007E0A84">
        <w:rPr>
          <w:rFonts w:ascii="Arial" w:hAnsi="Arial" w:cs="Arial"/>
          <w:spacing w:val="1"/>
          <w:sz w:val="20"/>
          <w:szCs w:val="20"/>
        </w:rPr>
        <w:t xml:space="preserve"> </w:t>
      </w:r>
      <w:r w:rsidRPr="007E0A84">
        <w:rPr>
          <w:rFonts w:ascii="Arial" w:hAnsi="Arial" w:cs="Arial"/>
          <w:spacing w:val="-1"/>
          <w:w w:val="118"/>
          <w:sz w:val="20"/>
          <w:szCs w:val="20"/>
        </w:rPr>
        <w:t>includ</w:t>
      </w:r>
      <w:r w:rsidRPr="007E0A84">
        <w:rPr>
          <w:rFonts w:ascii="Arial" w:hAnsi="Arial" w:cs="Arial"/>
          <w:w w:val="118"/>
          <w:sz w:val="20"/>
          <w:szCs w:val="20"/>
        </w:rPr>
        <w:t>e</w:t>
      </w:r>
      <w:r w:rsidRPr="007E0A84">
        <w:rPr>
          <w:rFonts w:ascii="Arial" w:hAnsi="Arial" w:cs="Arial"/>
          <w:spacing w:val="-23"/>
          <w:w w:val="118"/>
          <w:sz w:val="20"/>
          <w:szCs w:val="20"/>
        </w:rPr>
        <w:t xml:space="preserve"> </w:t>
      </w:r>
      <w:r w:rsidRPr="007E0A84">
        <w:rPr>
          <w:rFonts w:ascii="Arial" w:hAnsi="Arial" w:cs="Arial"/>
          <w:spacing w:val="-1"/>
          <w:w w:val="118"/>
          <w:sz w:val="20"/>
          <w:szCs w:val="20"/>
        </w:rPr>
        <w:t>th</w:t>
      </w:r>
      <w:r w:rsidRPr="007E0A84">
        <w:rPr>
          <w:rFonts w:ascii="Arial" w:hAnsi="Arial" w:cs="Arial"/>
          <w:w w:val="118"/>
          <w:sz w:val="20"/>
          <w:szCs w:val="20"/>
        </w:rPr>
        <w:t>e</w:t>
      </w:r>
      <w:r w:rsidRPr="007E0A84">
        <w:rPr>
          <w:rFonts w:ascii="Arial" w:hAnsi="Arial" w:cs="Arial"/>
          <w:spacing w:val="14"/>
          <w:w w:val="118"/>
          <w:sz w:val="20"/>
          <w:szCs w:val="20"/>
        </w:rPr>
        <w:t xml:space="preserve"> </w:t>
      </w:r>
      <w:r w:rsidRPr="007E0A84">
        <w:rPr>
          <w:rFonts w:ascii="Arial" w:hAnsi="Arial" w:cs="Arial"/>
          <w:spacing w:val="-1"/>
          <w:w w:val="118"/>
          <w:sz w:val="20"/>
          <w:szCs w:val="20"/>
        </w:rPr>
        <w:t>following</w:t>
      </w:r>
      <w:r w:rsidRPr="007E0A84">
        <w:rPr>
          <w:rFonts w:ascii="Arial" w:hAnsi="Arial" w:cs="Arial"/>
          <w:w w:val="118"/>
          <w:sz w:val="20"/>
          <w:szCs w:val="20"/>
        </w:rPr>
        <w:t>,</w:t>
      </w:r>
      <w:r w:rsidRPr="007E0A84">
        <w:rPr>
          <w:rFonts w:ascii="Arial" w:hAnsi="Arial" w:cs="Arial"/>
          <w:spacing w:val="-2"/>
          <w:w w:val="118"/>
          <w:sz w:val="20"/>
          <w:szCs w:val="20"/>
        </w:rPr>
        <w:t xml:space="preserve"> </w:t>
      </w:r>
      <w:r w:rsidRPr="007E0A84">
        <w:rPr>
          <w:rFonts w:ascii="Arial" w:hAnsi="Arial" w:cs="Arial"/>
          <w:spacing w:val="-1"/>
          <w:sz w:val="20"/>
          <w:szCs w:val="20"/>
        </w:rPr>
        <w:t>ar</w:t>
      </w:r>
      <w:r w:rsidRPr="007E0A84">
        <w:rPr>
          <w:rFonts w:ascii="Arial" w:hAnsi="Arial" w:cs="Arial"/>
          <w:sz w:val="20"/>
          <w:szCs w:val="20"/>
        </w:rPr>
        <w:t>e</w:t>
      </w:r>
      <w:r w:rsidRPr="007E0A84">
        <w:rPr>
          <w:rFonts w:ascii="Arial" w:hAnsi="Arial" w:cs="Arial"/>
          <w:spacing w:val="32"/>
          <w:sz w:val="20"/>
          <w:szCs w:val="20"/>
        </w:rPr>
        <w:t xml:space="preserve"> </w:t>
      </w:r>
      <w:r w:rsidRPr="007E0A84">
        <w:rPr>
          <w:rFonts w:ascii="Arial" w:hAnsi="Arial" w:cs="Arial"/>
          <w:spacing w:val="-1"/>
          <w:w w:val="116"/>
          <w:sz w:val="20"/>
          <w:szCs w:val="20"/>
        </w:rPr>
        <w:t>routinel</w:t>
      </w:r>
      <w:r w:rsidRPr="007E0A84">
        <w:rPr>
          <w:rFonts w:ascii="Arial" w:hAnsi="Arial" w:cs="Arial"/>
          <w:w w:val="116"/>
          <w:sz w:val="20"/>
          <w:szCs w:val="20"/>
        </w:rPr>
        <w:t xml:space="preserve">y </w:t>
      </w:r>
      <w:r w:rsidRPr="007E0A84">
        <w:rPr>
          <w:rFonts w:ascii="Arial" w:hAnsi="Arial" w:cs="Arial"/>
          <w:spacing w:val="-1"/>
          <w:w w:val="116"/>
          <w:sz w:val="20"/>
          <w:szCs w:val="20"/>
        </w:rPr>
        <w:t>i</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w w:val="120"/>
          <w:sz w:val="20"/>
          <w:szCs w:val="20"/>
        </w:rPr>
        <w:t>f</w:t>
      </w:r>
      <w:r w:rsidRPr="007E0A84">
        <w:rPr>
          <w:rFonts w:ascii="Arial" w:hAnsi="Arial" w:cs="Arial"/>
          <w:spacing w:val="-1"/>
          <w:w w:val="120"/>
          <w:sz w:val="20"/>
          <w:szCs w:val="20"/>
        </w:rPr>
        <w:t>i</w:t>
      </w:r>
      <w:r w:rsidRPr="007E0A84">
        <w:rPr>
          <w:rFonts w:ascii="Arial" w:hAnsi="Arial" w:cs="Arial"/>
          <w:spacing w:val="-1"/>
          <w:w w:val="125"/>
          <w:sz w:val="20"/>
          <w:szCs w:val="20"/>
        </w:rPr>
        <w:t>e</w:t>
      </w:r>
      <w:r w:rsidRPr="007E0A84">
        <w:rPr>
          <w:rFonts w:ascii="Arial" w:hAnsi="Arial" w:cs="Arial"/>
          <w:spacing w:val="-1"/>
          <w:w w:val="122"/>
          <w:sz w:val="20"/>
          <w:szCs w:val="20"/>
        </w:rPr>
        <w:t>d</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4F5BF7" w:rsidRDefault="007E0A84" w:rsidP="004F5BF7">
      <w:pPr>
        <w:pStyle w:val="ListParagraph"/>
        <w:numPr>
          <w:ilvl w:val="0"/>
          <w:numId w:val="37"/>
        </w:numPr>
        <w:jc w:val="both"/>
        <w:rPr>
          <w:rFonts w:ascii="Arial" w:hAnsi="Arial" w:cs="Arial"/>
          <w:sz w:val="20"/>
          <w:szCs w:val="20"/>
        </w:rPr>
      </w:pPr>
      <w:r w:rsidRPr="004F5BF7">
        <w:rPr>
          <w:rFonts w:ascii="Arial" w:hAnsi="Arial" w:cs="Arial"/>
          <w:spacing w:val="-1"/>
          <w:sz w:val="20"/>
          <w:szCs w:val="20"/>
        </w:rPr>
        <w:t>Th</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9"/>
          <w:sz w:val="20"/>
          <w:szCs w:val="20"/>
        </w:rPr>
        <w:t>type</w:t>
      </w:r>
      <w:r w:rsidRPr="004F5BF7">
        <w:rPr>
          <w:rFonts w:ascii="Arial" w:hAnsi="Arial" w:cs="Arial"/>
          <w:w w:val="119"/>
          <w:sz w:val="20"/>
          <w:szCs w:val="20"/>
        </w:rPr>
        <w:t>s</w:t>
      </w:r>
      <w:r w:rsidRPr="004F5BF7">
        <w:rPr>
          <w:rFonts w:ascii="Arial" w:hAnsi="Arial" w:cs="Arial"/>
          <w:spacing w:val="-8"/>
          <w:w w:val="119"/>
          <w:sz w:val="20"/>
          <w:szCs w:val="20"/>
        </w:rPr>
        <w:t xml:space="preserve"> </w:t>
      </w:r>
      <w:r w:rsidRPr="004F5BF7">
        <w:rPr>
          <w:rFonts w:ascii="Arial" w:hAnsi="Arial" w:cs="Arial"/>
          <w:spacing w:val="-1"/>
          <w:w w:val="119"/>
          <w:sz w:val="20"/>
          <w:szCs w:val="20"/>
        </w:rPr>
        <w:t>o</w:t>
      </w:r>
      <w:r w:rsidRPr="004F5BF7">
        <w:rPr>
          <w:rFonts w:ascii="Arial" w:hAnsi="Arial" w:cs="Arial"/>
          <w:w w:val="119"/>
          <w:sz w:val="20"/>
          <w:szCs w:val="20"/>
        </w:rPr>
        <w:t>f</w:t>
      </w:r>
      <w:r w:rsidRPr="004F5BF7">
        <w:rPr>
          <w:rFonts w:ascii="Arial" w:hAnsi="Arial" w:cs="Arial"/>
          <w:spacing w:val="6"/>
          <w:w w:val="119"/>
          <w:sz w:val="20"/>
          <w:szCs w:val="20"/>
        </w:rPr>
        <w:t xml:space="preserve"> </w:t>
      </w:r>
      <w:r w:rsidRPr="004F5BF7">
        <w:rPr>
          <w:rFonts w:ascii="Arial" w:hAnsi="Arial" w:cs="Arial"/>
          <w:spacing w:val="-1"/>
          <w:w w:val="119"/>
          <w:sz w:val="20"/>
          <w:szCs w:val="20"/>
        </w:rPr>
        <w:t>clien</w:t>
      </w:r>
      <w:r w:rsidRPr="004F5BF7">
        <w:rPr>
          <w:rFonts w:ascii="Arial" w:hAnsi="Arial" w:cs="Arial"/>
          <w:w w:val="119"/>
          <w:sz w:val="20"/>
          <w:szCs w:val="20"/>
        </w:rPr>
        <w:t>t</w:t>
      </w:r>
      <w:r w:rsidRPr="004F5BF7">
        <w:rPr>
          <w:rFonts w:ascii="Arial" w:hAnsi="Arial" w:cs="Arial"/>
          <w:spacing w:val="-24"/>
          <w:w w:val="119"/>
          <w:sz w:val="20"/>
          <w:szCs w:val="20"/>
        </w:rPr>
        <w:t xml:space="preserve"> </w:t>
      </w:r>
      <w:r w:rsidRPr="004F5BF7">
        <w:rPr>
          <w:rFonts w:ascii="Arial" w:hAnsi="Arial" w:cs="Arial"/>
          <w:spacing w:val="-1"/>
          <w:w w:val="125"/>
          <w:sz w:val="20"/>
          <w:szCs w:val="20"/>
        </w:rPr>
        <w:t>w</w:t>
      </w:r>
      <w:r w:rsidRPr="004F5BF7">
        <w:rPr>
          <w:rFonts w:ascii="Arial" w:hAnsi="Arial" w:cs="Arial"/>
          <w:spacing w:val="-1"/>
          <w:sz w:val="20"/>
          <w:szCs w:val="20"/>
        </w:rPr>
        <w:t>i</w:t>
      </w:r>
      <w:r w:rsidRPr="004F5BF7">
        <w:rPr>
          <w:rFonts w:ascii="Arial" w:hAnsi="Arial" w:cs="Arial"/>
          <w:spacing w:val="-1"/>
          <w:w w:val="140"/>
          <w:sz w:val="20"/>
          <w:szCs w:val="20"/>
        </w:rPr>
        <w:t>t</w:t>
      </w:r>
      <w:r w:rsidRPr="004F5BF7">
        <w:rPr>
          <w:rFonts w:ascii="Arial" w:hAnsi="Arial" w:cs="Arial"/>
          <w:w w:val="122"/>
          <w:sz w:val="20"/>
          <w:szCs w:val="20"/>
        </w:rPr>
        <w:t>h</w:t>
      </w:r>
      <w:r w:rsidRPr="004F5BF7">
        <w:rPr>
          <w:rFonts w:ascii="Arial" w:hAnsi="Arial" w:cs="Arial"/>
          <w:spacing w:val="1"/>
          <w:sz w:val="20"/>
          <w:szCs w:val="20"/>
        </w:rPr>
        <w:t xml:space="preserve"> </w:t>
      </w:r>
      <w:r w:rsidRPr="004F5BF7">
        <w:rPr>
          <w:rFonts w:ascii="Arial" w:hAnsi="Arial" w:cs="Arial"/>
          <w:spacing w:val="-1"/>
          <w:w w:val="120"/>
          <w:sz w:val="20"/>
          <w:szCs w:val="20"/>
        </w:rPr>
        <w:t>whic</w:t>
      </w:r>
      <w:r w:rsidRPr="004F5BF7">
        <w:rPr>
          <w:rFonts w:ascii="Arial" w:hAnsi="Arial" w:cs="Arial"/>
          <w:w w:val="120"/>
          <w:sz w:val="20"/>
          <w:szCs w:val="20"/>
        </w:rPr>
        <w:t>h</w:t>
      </w:r>
      <w:r w:rsidRPr="004F5BF7">
        <w:rPr>
          <w:rFonts w:ascii="Arial" w:hAnsi="Arial" w:cs="Arial"/>
          <w:spacing w:val="-25"/>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z w:val="20"/>
          <w:szCs w:val="20"/>
        </w:rPr>
        <w:t>f</w:t>
      </w:r>
      <w:r w:rsidRPr="004F5BF7">
        <w:rPr>
          <w:rFonts w:ascii="Arial" w:hAnsi="Arial" w:cs="Arial"/>
          <w:spacing w:val="-1"/>
          <w:sz w:val="20"/>
          <w:szCs w:val="20"/>
        </w:rPr>
        <w:t>ir</w:t>
      </w:r>
      <w:r w:rsidRPr="004F5BF7">
        <w:rPr>
          <w:rFonts w:ascii="Arial" w:hAnsi="Arial" w:cs="Arial"/>
          <w:sz w:val="20"/>
          <w:szCs w:val="20"/>
        </w:rPr>
        <w:t xml:space="preserve">m </w:t>
      </w:r>
      <w:r w:rsidRPr="004F5BF7">
        <w:rPr>
          <w:rFonts w:ascii="Arial" w:hAnsi="Arial" w:cs="Arial"/>
          <w:spacing w:val="-1"/>
          <w:w w:val="113"/>
          <w:sz w:val="20"/>
          <w:szCs w:val="20"/>
        </w:rPr>
        <w:t>deals</w:t>
      </w:r>
      <w:r w:rsidRPr="004F5BF7">
        <w:rPr>
          <w:rFonts w:ascii="Arial" w:hAnsi="Arial" w:cs="Arial"/>
          <w:w w:val="113"/>
          <w:sz w:val="20"/>
          <w:szCs w:val="20"/>
        </w:rPr>
        <w:t>.</w:t>
      </w:r>
    </w:p>
    <w:p w:rsidR="007E0A84" w:rsidRPr="004F5BF7" w:rsidRDefault="007E0A84" w:rsidP="004F5BF7">
      <w:pPr>
        <w:pStyle w:val="ListParagraph"/>
        <w:numPr>
          <w:ilvl w:val="0"/>
          <w:numId w:val="37"/>
        </w:numPr>
        <w:jc w:val="both"/>
        <w:rPr>
          <w:rFonts w:ascii="Arial" w:hAnsi="Arial" w:cs="Arial"/>
          <w:sz w:val="20"/>
          <w:szCs w:val="20"/>
        </w:rPr>
      </w:pPr>
      <w:r w:rsidRPr="004F5BF7">
        <w:rPr>
          <w:rFonts w:ascii="Arial" w:hAnsi="Arial" w:cs="Arial"/>
          <w:spacing w:val="-1"/>
          <w:sz w:val="20"/>
          <w:szCs w:val="20"/>
        </w:rPr>
        <w:t>Th</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20"/>
          <w:sz w:val="20"/>
          <w:szCs w:val="20"/>
        </w:rPr>
        <w:t>natur</w:t>
      </w:r>
      <w:r w:rsidRPr="004F5BF7">
        <w:rPr>
          <w:rFonts w:ascii="Arial" w:hAnsi="Arial" w:cs="Arial"/>
          <w:w w:val="120"/>
          <w:sz w:val="20"/>
          <w:szCs w:val="20"/>
        </w:rPr>
        <w:t>e</w:t>
      </w:r>
      <w:r w:rsidRPr="004F5BF7">
        <w:rPr>
          <w:rFonts w:ascii="Arial" w:hAnsi="Arial" w:cs="Arial"/>
          <w:spacing w:val="-12"/>
          <w:w w:val="120"/>
          <w:sz w:val="20"/>
          <w:szCs w:val="20"/>
        </w:rPr>
        <w:t xml:space="preserve"> </w:t>
      </w:r>
      <w:r w:rsidRPr="004F5BF7">
        <w:rPr>
          <w:rFonts w:ascii="Arial" w:hAnsi="Arial" w:cs="Arial"/>
          <w:spacing w:val="-1"/>
          <w:w w:val="120"/>
          <w:sz w:val="20"/>
          <w:szCs w:val="20"/>
        </w:rPr>
        <w:t>o</w:t>
      </w:r>
      <w:r w:rsidRPr="004F5BF7">
        <w:rPr>
          <w:rFonts w:ascii="Arial" w:hAnsi="Arial" w:cs="Arial"/>
          <w:w w:val="120"/>
          <w:sz w:val="20"/>
          <w:szCs w:val="20"/>
        </w:rPr>
        <w:t>f</w:t>
      </w:r>
      <w:r w:rsidRPr="004F5BF7">
        <w:rPr>
          <w:rFonts w:ascii="Arial" w:hAnsi="Arial" w:cs="Arial"/>
          <w:spacing w:val="4"/>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pacing w:val="-1"/>
          <w:w w:val="120"/>
          <w:sz w:val="20"/>
          <w:szCs w:val="20"/>
        </w:rPr>
        <w:t>market</w:t>
      </w:r>
      <w:r w:rsidRPr="004F5BF7">
        <w:rPr>
          <w:rFonts w:ascii="Arial" w:hAnsi="Arial" w:cs="Arial"/>
          <w:w w:val="120"/>
          <w:sz w:val="20"/>
          <w:szCs w:val="20"/>
        </w:rPr>
        <w:t>s</w:t>
      </w:r>
      <w:r w:rsidRPr="004F5BF7">
        <w:rPr>
          <w:rFonts w:ascii="Arial" w:hAnsi="Arial" w:cs="Arial"/>
          <w:spacing w:val="-22"/>
          <w:w w:val="120"/>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1"/>
          <w:w w:val="115"/>
          <w:sz w:val="20"/>
          <w:szCs w:val="20"/>
        </w:rPr>
        <w:t>industr</w:t>
      </w:r>
      <w:r w:rsidRPr="004F5BF7">
        <w:rPr>
          <w:rFonts w:ascii="Arial" w:hAnsi="Arial" w:cs="Arial"/>
          <w:w w:val="115"/>
          <w:sz w:val="20"/>
          <w:szCs w:val="20"/>
        </w:rPr>
        <w:t>y</w:t>
      </w:r>
      <w:r w:rsidRPr="004F5BF7">
        <w:rPr>
          <w:rFonts w:ascii="Arial" w:hAnsi="Arial" w:cs="Arial"/>
          <w:spacing w:val="-5"/>
          <w:w w:val="115"/>
          <w:sz w:val="20"/>
          <w:szCs w:val="20"/>
        </w:rPr>
        <w:t xml:space="preserve">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w w:val="120"/>
          <w:sz w:val="20"/>
          <w:szCs w:val="20"/>
        </w:rPr>
        <w:t>whic</w:t>
      </w:r>
      <w:r w:rsidRPr="004F5BF7">
        <w:rPr>
          <w:rFonts w:ascii="Arial" w:hAnsi="Arial" w:cs="Arial"/>
          <w:w w:val="120"/>
          <w:sz w:val="20"/>
          <w:szCs w:val="20"/>
        </w:rPr>
        <w:t>h</w:t>
      </w:r>
      <w:r w:rsidRPr="004F5BF7">
        <w:rPr>
          <w:rFonts w:ascii="Arial" w:hAnsi="Arial" w:cs="Arial"/>
          <w:spacing w:val="-25"/>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z w:val="20"/>
          <w:szCs w:val="20"/>
        </w:rPr>
        <w:t>f</w:t>
      </w:r>
      <w:r w:rsidRPr="004F5BF7">
        <w:rPr>
          <w:rFonts w:ascii="Arial" w:hAnsi="Arial" w:cs="Arial"/>
          <w:spacing w:val="-1"/>
          <w:sz w:val="20"/>
          <w:szCs w:val="20"/>
        </w:rPr>
        <w:t>ir</w:t>
      </w:r>
      <w:r w:rsidRPr="004F5BF7">
        <w:rPr>
          <w:rFonts w:ascii="Arial" w:hAnsi="Arial" w:cs="Arial"/>
          <w:sz w:val="20"/>
          <w:szCs w:val="20"/>
        </w:rPr>
        <w:t xml:space="preserve">m </w:t>
      </w:r>
      <w:r w:rsidRPr="004F5BF7">
        <w:rPr>
          <w:rFonts w:ascii="Arial" w:hAnsi="Arial" w:cs="Arial"/>
          <w:spacing w:val="-1"/>
          <w:w w:val="122"/>
          <w:sz w:val="20"/>
          <w:szCs w:val="20"/>
        </w:rPr>
        <w:t>op</w:t>
      </w:r>
      <w:r w:rsidRPr="004F5BF7">
        <w:rPr>
          <w:rFonts w:ascii="Arial" w:hAnsi="Arial" w:cs="Arial"/>
          <w:spacing w:val="-1"/>
          <w:w w:val="125"/>
          <w:sz w:val="20"/>
          <w:szCs w:val="20"/>
        </w:rPr>
        <w:t>e</w:t>
      </w:r>
      <w:r w:rsidRPr="004F5BF7">
        <w:rPr>
          <w:rFonts w:ascii="Arial" w:hAnsi="Arial" w:cs="Arial"/>
          <w:spacing w:val="-1"/>
          <w:sz w:val="20"/>
          <w:szCs w:val="20"/>
        </w:rPr>
        <w:t>r</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w w:val="125"/>
          <w:sz w:val="20"/>
          <w:szCs w:val="20"/>
        </w:rPr>
        <w:t>e</w:t>
      </w:r>
      <w:r w:rsidRPr="004F5BF7">
        <w:rPr>
          <w:rFonts w:ascii="Arial" w:hAnsi="Arial" w:cs="Arial"/>
          <w:spacing w:val="-1"/>
          <w:sz w:val="20"/>
          <w:szCs w:val="20"/>
        </w:rPr>
        <w:t>s</w:t>
      </w:r>
      <w:r w:rsidRPr="004F5BF7">
        <w:rPr>
          <w:rFonts w:ascii="Arial" w:hAnsi="Arial" w:cs="Arial"/>
          <w:w w:val="111"/>
          <w:sz w:val="20"/>
          <w:szCs w:val="20"/>
        </w:rPr>
        <w:t>.</w:t>
      </w:r>
    </w:p>
    <w:p w:rsidR="007E0A84" w:rsidRPr="004F5BF7" w:rsidRDefault="007E0A84" w:rsidP="004F5BF7">
      <w:pPr>
        <w:pStyle w:val="ListParagraph"/>
        <w:numPr>
          <w:ilvl w:val="0"/>
          <w:numId w:val="37"/>
        </w:numPr>
        <w:tabs>
          <w:tab w:val="left" w:pos="980"/>
        </w:tabs>
        <w:ind w:right="633"/>
        <w:jc w:val="both"/>
        <w:rPr>
          <w:rFonts w:ascii="Arial" w:hAnsi="Arial" w:cs="Arial"/>
          <w:sz w:val="20"/>
          <w:szCs w:val="20"/>
        </w:rPr>
      </w:pPr>
      <w:r w:rsidRPr="004F5BF7">
        <w:rPr>
          <w:rFonts w:ascii="Arial" w:hAnsi="Arial" w:cs="Arial"/>
          <w:spacing w:val="-1"/>
          <w:sz w:val="20"/>
          <w:szCs w:val="20"/>
        </w:rPr>
        <w:t>Th</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20"/>
          <w:sz w:val="20"/>
          <w:szCs w:val="20"/>
        </w:rPr>
        <w:t>natur</w:t>
      </w:r>
      <w:r w:rsidRPr="004F5BF7">
        <w:rPr>
          <w:rFonts w:ascii="Arial" w:hAnsi="Arial" w:cs="Arial"/>
          <w:w w:val="120"/>
          <w:sz w:val="20"/>
          <w:szCs w:val="20"/>
        </w:rPr>
        <w:t>e</w:t>
      </w:r>
      <w:r w:rsidRPr="004F5BF7">
        <w:rPr>
          <w:rFonts w:ascii="Arial" w:hAnsi="Arial" w:cs="Arial"/>
          <w:spacing w:val="-12"/>
          <w:w w:val="120"/>
          <w:sz w:val="20"/>
          <w:szCs w:val="20"/>
        </w:rPr>
        <w:t xml:space="preserve"> </w:t>
      </w:r>
      <w:r w:rsidRPr="004F5BF7">
        <w:rPr>
          <w:rFonts w:ascii="Arial" w:hAnsi="Arial" w:cs="Arial"/>
          <w:spacing w:val="-1"/>
          <w:w w:val="120"/>
          <w:sz w:val="20"/>
          <w:szCs w:val="20"/>
        </w:rPr>
        <w:t>o</w:t>
      </w:r>
      <w:r w:rsidRPr="004F5BF7">
        <w:rPr>
          <w:rFonts w:ascii="Arial" w:hAnsi="Arial" w:cs="Arial"/>
          <w:w w:val="120"/>
          <w:sz w:val="20"/>
          <w:szCs w:val="20"/>
        </w:rPr>
        <w:t>f</w:t>
      </w:r>
      <w:r w:rsidRPr="004F5BF7">
        <w:rPr>
          <w:rFonts w:ascii="Arial" w:hAnsi="Arial" w:cs="Arial"/>
          <w:spacing w:val="4"/>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pacing w:val="-1"/>
          <w:sz w:val="20"/>
          <w:szCs w:val="20"/>
        </w:rPr>
        <w:t>service</w:t>
      </w:r>
      <w:r w:rsidRPr="004F5BF7">
        <w:rPr>
          <w:rFonts w:ascii="Arial" w:hAnsi="Arial" w:cs="Arial"/>
          <w:sz w:val="20"/>
          <w:szCs w:val="20"/>
        </w:rPr>
        <w:t xml:space="preserve">s </w:t>
      </w:r>
      <w:r w:rsidRPr="004F5BF7">
        <w:rPr>
          <w:rFonts w:ascii="Arial" w:hAnsi="Arial" w:cs="Arial"/>
          <w:spacing w:val="-1"/>
          <w:w w:val="127"/>
          <w:sz w:val="20"/>
          <w:szCs w:val="20"/>
        </w:rPr>
        <w:t>th</w:t>
      </w:r>
      <w:r w:rsidRPr="004F5BF7">
        <w:rPr>
          <w:rFonts w:ascii="Arial" w:hAnsi="Arial" w:cs="Arial"/>
          <w:w w:val="127"/>
          <w:sz w:val="20"/>
          <w:szCs w:val="20"/>
        </w:rPr>
        <w:t>e</w:t>
      </w:r>
      <w:r w:rsidRPr="004F5BF7">
        <w:rPr>
          <w:rFonts w:ascii="Arial" w:hAnsi="Arial" w:cs="Arial"/>
          <w:spacing w:val="-11"/>
          <w:w w:val="127"/>
          <w:sz w:val="20"/>
          <w:szCs w:val="20"/>
        </w:rPr>
        <w:t xml:space="preserve"> </w:t>
      </w:r>
      <w:r w:rsidRPr="004F5BF7">
        <w:rPr>
          <w:rFonts w:ascii="Arial" w:hAnsi="Arial" w:cs="Arial"/>
          <w:sz w:val="20"/>
          <w:szCs w:val="20"/>
        </w:rPr>
        <w:t>f</w:t>
      </w:r>
      <w:r w:rsidRPr="004F5BF7">
        <w:rPr>
          <w:rFonts w:ascii="Arial" w:hAnsi="Arial" w:cs="Arial"/>
          <w:spacing w:val="-1"/>
          <w:sz w:val="20"/>
          <w:szCs w:val="20"/>
        </w:rPr>
        <w:t>ir</w:t>
      </w:r>
      <w:r w:rsidRPr="004F5BF7">
        <w:rPr>
          <w:rFonts w:ascii="Arial" w:hAnsi="Arial" w:cs="Arial"/>
          <w:sz w:val="20"/>
          <w:szCs w:val="20"/>
        </w:rPr>
        <w:t xml:space="preserve">m </w:t>
      </w:r>
      <w:r w:rsidRPr="004F5BF7">
        <w:rPr>
          <w:rFonts w:ascii="Arial" w:hAnsi="Arial" w:cs="Arial"/>
          <w:spacing w:val="-1"/>
          <w:w w:val="118"/>
          <w:sz w:val="20"/>
          <w:szCs w:val="20"/>
        </w:rPr>
        <w:t>o</w:t>
      </w:r>
      <w:r w:rsidRPr="004F5BF7">
        <w:rPr>
          <w:rFonts w:ascii="Arial" w:hAnsi="Arial" w:cs="Arial"/>
          <w:spacing w:val="-5"/>
          <w:w w:val="118"/>
          <w:sz w:val="20"/>
          <w:szCs w:val="20"/>
        </w:rPr>
        <w:t>f</w:t>
      </w:r>
      <w:r w:rsidRPr="004F5BF7">
        <w:rPr>
          <w:rFonts w:ascii="Arial" w:hAnsi="Arial" w:cs="Arial"/>
          <w:spacing w:val="-1"/>
          <w:w w:val="118"/>
          <w:sz w:val="20"/>
          <w:szCs w:val="20"/>
        </w:rPr>
        <w:t>fer</w:t>
      </w:r>
      <w:r w:rsidRPr="004F5BF7">
        <w:rPr>
          <w:rFonts w:ascii="Arial" w:hAnsi="Arial" w:cs="Arial"/>
          <w:w w:val="118"/>
          <w:sz w:val="20"/>
          <w:szCs w:val="20"/>
        </w:rPr>
        <w:t xml:space="preserve">s </w:t>
      </w:r>
      <w:r w:rsidRPr="004F5BF7">
        <w:rPr>
          <w:rFonts w:ascii="Arial" w:hAnsi="Arial" w:cs="Arial"/>
          <w:spacing w:val="-1"/>
          <w:w w:val="118"/>
          <w:sz w:val="20"/>
          <w:szCs w:val="20"/>
        </w:rPr>
        <w:t>and/o</w:t>
      </w:r>
      <w:r w:rsidRPr="004F5BF7">
        <w:rPr>
          <w:rFonts w:ascii="Arial" w:hAnsi="Arial" w:cs="Arial"/>
          <w:w w:val="118"/>
          <w:sz w:val="20"/>
          <w:szCs w:val="20"/>
        </w:rPr>
        <w:t>r</w:t>
      </w:r>
      <w:r w:rsidRPr="004F5BF7">
        <w:rPr>
          <w:rFonts w:ascii="Arial" w:hAnsi="Arial" w:cs="Arial"/>
          <w:spacing w:val="-25"/>
          <w:w w:val="118"/>
          <w:sz w:val="20"/>
          <w:szCs w:val="20"/>
        </w:rPr>
        <w:t xml:space="preserve"> </w:t>
      </w:r>
      <w:r w:rsidRPr="004F5BF7">
        <w:rPr>
          <w:rFonts w:ascii="Arial" w:hAnsi="Arial" w:cs="Arial"/>
          <w:spacing w:val="-1"/>
          <w:w w:val="118"/>
          <w:sz w:val="20"/>
          <w:szCs w:val="20"/>
        </w:rPr>
        <w:t>th</w:t>
      </w:r>
      <w:r w:rsidRPr="004F5BF7">
        <w:rPr>
          <w:rFonts w:ascii="Arial" w:hAnsi="Arial" w:cs="Arial"/>
          <w:w w:val="118"/>
          <w:sz w:val="20"/>
          <w:szCs w:val="20"/>
        </w:rPr>
        <w:t>e</w:t>
      </w:r>
      <w:r w:rsidRPr="004F5BF7">
        <w:rPr>
          <w:rFonts w:ascii="Arial" w:hAnsi="Arial" w:cs="Arial"/>
          <w:spacing w:val="14"/>
          <w:w w:val="118"/>
          <w:sz w:val="20"/>
          <w:szCs w:val="20"/>
        </w:rPr>
        <w:t xml:space="preserve"> </w:t>
      </w:r>
      <w:r w:rsidRPr="004F5BF7">
        <w:rPr>
          <w:rFonts w:ascii="Arial" w:hAnsi="Arial" w:cs="Arial"/>
          <w:spacing w:val="-1"/>
          <w:w w:val="118"/>
          <w:sz w:val="20"/>
          <w:szCs w:val="20"/>
        </w:rPr>
        <w:t>product</w:t>
      </w:r>
      <w:r w:rsidRPr="004F5BF7">
        <w:rPr>
          <w:rFonts w:ascii="Arial" w:hAnsi="Arial" w:cs="Arial"/>
          <w:w w:val="118"/>
          <w:sz w:val="20"/>
          <w:szCs w:val="20"/>
        </w:rPr>
        <w:t>s</w:t>
      </w:r>
      <w:r w:rsidRPr="004F5BF7">
        <w:rPr>
          <w:rFonts w:ascii="Arial" w:hAnsi="Arial" w:cs="Arial"/>
          <w:spacing w:val="-21"/>
          <w:w w:val="118"/>
          <w:sz w:val="20"/>
          <w:szCs w:val="20"/>
        </w:rPr>
        <w:t xml:space="preserve"> </w:t>
      </w:r>
      <w:r w:rsidRPr="004F5BF7">
        <w:rPr>
          <w:rFonts w:ascii="Arial" w:hAnsi="Arial" w:cs="Arial"/>
          <w:spacing w:val="-1"/>
          <w:w w:val="118"/>
          <w:sz w:val="20"/>
          <w:szCs w:val="20"/>
        </w:rPr>
        <w:t>i</w:t>
      </w:r>
      <w:r w:rsidRPr="004F5BF7">
        <w:rPr>
          <w:rFonts w:ascii="Arial" w:hAnsi="Arial" w:cs="Arial"/>
          <w:w w:val="122"/>
          <w:sz w:val="20"/>
          <w:szCs w:val="20"/>
        </w:rPr>
        <w:t xml:space="preserve">n </w:t>
      </w:r>
      <w:r w:rsidRPr="004F5BF7">
        <w:rPr>
          <w:rFonts w:ascii="Arial" w:hAnsi="Arial" w:cs="Arial"/>
          <w:spacing w:val="-1"/>
          <w:w w:val="120"/>
          <w:sz w:val="20"/>
          <w:szCs w:val="20"/>
        </w:rPr>
        <w:t>whic</w:t>
      </w:r>
      <w:r w:rsidRPr="004F5BF7">
        <w:rPr>
          <w:rFonts w:ascii="Arial" w:hAnsi="Arial" w:cs="Arial"/>
          <w:w w:val="120"/>
          <w:sz w:val="20"/>
          <w:szCs w:val="20"/>
        </w:rPr>
        <w:t>h</w:t>
      </w:r>
      <w:r w:rsidRPr="004F5BF7">
        <w:rPr>
          <w:rFonts w:ascii="Arial" w:hAnsi="Arial" w:cs="Arial"/>
          <w:spacing w:val="-25"/>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z w:val="20"/>
          <w:szCs w:val="20"/>
        </w:rPr>
        <w:t>f</w:t>
      </w:r>
      <w:r w:rsidRPr="004F5BF7">
        <w:rPr>
          <w:rFonts w:ascii="Arial" w:hAnsi="Arial" w:cs="Arial"/>
          <w:spacing w:val="-1"/>
          <w:sz w:val="20"/>
          <w:szCs w:val="20"/>
        </w:rPr>
        <w:t>ir</w:t>
      </w:r>
      <w:r w:rsidRPr="004F5BF7">
        <w:rPr>
          <w:rFonts w:ascii="Arial" w:hAnsi="Arial" w:cs="Arial"/>
          <w:sz w:val="20"/>
          <w:szCs w:val="20"/>
        </w:rPr>
        <w:t xml:space="preserve">m </w:t>
      </w:r>
      <w:r w:rsidRPr="004F5BF7">
        <w:rPr>
          <w:rFonts w:ascii="Arial" w:hAnsi="Arial" w:cs="Arial"/>
          <w:spacing w:val="-1"/>
          <w:w w:val="113"/>
          <w:sz w:val="20"/>
          <w:szCs w:val="20"/>
        </w:rPr>
        <w:t>deals</w:t>
      </w:r>
      <w:r w:rsidRPr="004F5BF7">
        <w:rPr>
          <w:rFonts w:ascii="Arial" w:hAnsi="Arial" w:cs="Arial"/>
          <w:w w:val="113"/>
          <w:sz w:val="20"/>
          <w:szCs w:val="20"/>
        </w:rPr>
        <w:t>.</w:t>
      </w:r>
    </w:p>
    <w:p w:rsidR="007E0A84" w:rsidRPr="004F5BF7" w:rsidRDefault="007E0A84" w:rsidP="004F5BF7">
      <w:pPr>
        <w:pStyle w:val="ListParagraph"/>
        <w:numPr>
          <w:ilvl w:val="0"/>
          <w:numId w:val="37"/>
        </w:numPr>
        <w:jc w:val="both"/>
        <w:rPr>
          <w:rFonts w:ascii="Arial" w:hAnsi="Arial" w:cs="Arial"/>
          <w:sz w:val="20"/>
          <w:szCs w:val="20"/>
        </w:rPr>
      </w:pPr>
      <w:r w:rsidRPr="004F5BF7">
        <w:rPr>
          <w:rFonts w:ascii="Arial" w:hAnsi="Arial" w:cs="Arial"/>
          <w:spacing w:val="-1"/>
          <w:w w:val="91"/>
          <w:sz w:val="20"/>
          <w:szCs w:val="20"/>
        </w:rPr>
        <w:t>C</w:t>
      </w:r>
      <w:r w:rsidRPr="004F5BF7">
        <w:rPr>
          <w:rFonts w:ascii="Arial" w:hAnsi="Arial" w:cs="Arial"/>
          <w:spacing w:val="-1"/>
          <w:w w:val="122"/>
          <w:sz w:val="20"/>
          <w:szCs w:val="20"/>
        </w:rPr>
        <w:t>u</w:t>
      </w:r>
      <w:r w:rsidRPr="004F5BF7">
        <w:rPr>
          <w:rFonts w:ascii="Arial" w:hAnsi="Arial" w:cs="Arial"/>
          <w:spacing w:val="-1"/>
          <w:sz w:val="20"/>
          <w:szCs w:val="20"/>
        </w:rPr>
        <w:t>rr</w:t>
      </w:r>
      <w:r w:rsidRPr="004F5BF7">
        <w:rPr>
          <w:rFonts w:ascii="Arial" w:hAnsi="Arial" w:cs="Arial"/>
          <w:spacing w:val="-1"/>
          <w:w w:val="125"/>
          <w:sz w:val="20"/>
          <w:szCs w:val="20"/>
        </w:rPr>
        <w:t>e</w:t>
      </w:r>
      <w:r w:rsidRPr="004F5BF7">
        <w:rPr>
          <w:rFonts w:ascii="Arial" w:hAnsi="Arial" w:cs="Arial"/>
          <w:spacing w:val="-1"/>
          <w:w w:val="122"/>
          <w:sz w:val="20"/>
          <w:szCs w:val="20"/>
        </w:rPr>
        <w:t>n</w:t>
      </w:r>
      <w:r w:rsidRPr="004F5BF7">
        <w:rPr>
          <w:rFonts w:ascii="Arial" w:hAnsi="Arial" w:cs="Arial"/>
          <w:w w:val="140"/>
          <w:sz w:val="20"/>
          <w:szCs w:val="20"/>
        </w:rPr>
        <w:t>t</w:t>
      </w:r>
      <w:r w:rsidRPr="004F5BF7">
        <w:rPr>
          <w:rFonts w:ascii="Arial" w:hAnsi="Arial" w:cs="Arial"/>
          <w:spacing w:val="1"/>
          <w:sz w:val="20"/>
          <w:szCs w:val="20"/>
        </w:rPr>
        <w:t xml:space="preserve"> </w:t>
      </w:r>
      <w:r w:rsidRPr="004F5BF7">
        <w:rPr>
          <w:rFonts w:ascii="Arial" w:hAnsi="Arial" w:cs="Arial"/>
          <w:spacing w:val="-1"/>
          <w:w w:val="116"/>
          <w:sz w:val="20"/>
          <w:szCs w:val="20"/>
        </w:rPr>
        <w:t>regulator</w:t>
      </w:r>
      <w:r w:rsidRPr="004F5BF7">
        <w:rPr>
          <w:rFonts w:ascii="Arial" w:hAnsi="Arial" w:cs="Arial"/>
          <w:w w:val="116"/>
          <w:sz w:val="20"/>
          <w:szCs w:val="20"/>
        </w:rPr>
        <w:t>y</w:t>
      </w:r>
      <w:r w:rsidRPr="004F5BF7">
        <w:rPr>
          <w:rFonts w:ascii="Arial" w:hAnsi="Arial" w:cs="Arial"/>
          <w:spacing w:val="-8"/>
          <w:w w:val="116"/>
          <w:sz w:val="20"/>
          <w:szCs w:val="20"/>
        </w:rPr>
        <w:t xml:space="preserve"> </w:t>
      </w:r>
      <w:r w:rsidRPr="004F5BF7">
        <w:rPr>
          <w:rFonts w:ascii="Arial" w:hAnsi="Arial" w:cs="Arial"/>
          <w:spacing w:val="-1"/>
          <w:w w:val="116"/>
          <w:sz w:val="20"/>
          <w:szCs w:val="20"/>
        </w:rPr>
        <w:t>requirement</w:t>
      </w:r>
      <w:r w:rsidRPr="004F5BF7">
        <w:rPr>
          <w:rFonts w:ascii="Arial" w:hAnsi="Arial" w:cs="Arial"/>
          <w:w w:val="116"/>
          <w:sz w:val="20"/>
          <w:szCs w:val="20"/>
        </w:rPr>
        <w:t>s</w:t>
      </w:r>
      <w:r w:rsidRPr="004F5BF7">
        <w:rPr>
          <w:rFonts w:ascii="Arial" w:hAnsi="Arial" w:cs="Arial"/>
          <w:spacing w:val="13"/>
          <w:w w:val="116"/>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1"/>
          <w:sz w:val="20"/>
          <w:szCs w:val="20"/>
        </w:rPr>
        <w:t>c</w:t>
      </w:r>
      <w:r w:rsidRPr="004F5BF7">
        <w:rPr>
          <w:rFonts w:ascii="Arial" w:hAnsi="Arial" w:cs="Arial"/>
          <w:spacing w:val="-1"/>
          <w:w w:val="122"/>
          <w:sz w:val="20"/>
          <w:szCs w:val="20"/>
        </w:rPr>
        <w:t>on</w:t>
      </w:r>
      <w:r w:rsidRPr="004F5BF7">
        <w:rPr>
          <w:rFonts w:ascii="Arial" w:hAnsi="Arial" w:cs="Arial"/>
          <w:spacing w:val="-1"/>
          <w:sz w:val="20"/>
          <w:szCs w:val="20"/>
        </w:rPr>
        <w:t>c</w:t>
      </w:r>
      <w:r w:rsidRPr="004F5BF7">
        <w:rPr>
          <w:rFonts w:ascii="Arial" w:hAnsi="Arial" w:cs="Arial"/>
          <w:spacing w:val="-1"/>
          <w:w w:val="125"/>
          <w:sz w:val="20"/>
          <w:szCs w:val="20"/>
        </w:rPr>
        <w:t>e</w:t>
      </w:r>
      <w:r w:rsidRPr="004F5BF7">
        <w:rPr>
          <w:rFonts w:ascii="Arial" w:hAnsi="Arial" w:cs="Arial"/>
          <w:spacing w:val="-1"/>
          <w:sz w:val="20"/>
          <w:szCs w:val="20"/>
        </w:rPr>
        <w:t>r</w:t>
      </w:r>
      <w:r w:rsidRPr="004F5BF7">
        <w:rPr>
          <w:rFonts w:ascii="Arial" w:hAnsi="Arial" w:cs="Arial"/>
          <w:spacing w:val="-1"/>
          <w:w w:val="122"/>
          <w:sz w:val="20"/>
          <w:szCs w:val="20"/>
        </w:rPr>
        <w:t>n</w:t>
      </w:r>
      <w:r w:rsidRPr="004F5BF7">
        <w:rPr>
          <w:rFonts w:ascii="Arial" w:hAnsi="Arial" w:cs="Arial"/>
          <w:spacing w:val="-1"/>
          <w:sz w:val="20"/>
          <w:szCs w:val="20"/>
        </w:rPr>
        <w:t>s</w:t>
      </w:r>
      <w:r w:rsidRPr="004F5BF7">
        <w:rPr>
          <w:rFonts w:ascii="Arial" w:hAnsi="Arial" w:cs="Arial"/>
          <w:w w:val="111"/>
          <w:sz w:val="20"/>
          <w:szCs w:val="20"/>
        </w:rPr>
        <w:t>.</w:t>
      </w:r>
    </w:p>
    <w:p w:rsidR="007E0A84" w:rsidRPr="004F5BF7" w:rsidRDefault="007E0A84" w:rsidP="004F5BF7">
      <w:pPr>
        <w:pStyle w:val="ListParagraph"/>
        <w:numPr>
          <w:ilvl w:val="0"/>
          <w:numId w:val="37"/>
        </w:numPr>
        <w:tabs>
          <w:tab w:val="left" w:pos="980"/>
        </w:tabs>
        <w:ind w:right="489"/>
        <w:jc w:val="both"/>
        <w:rPr>
          <w:rFonts w:ascii="Arial" w:hAnsi="Arial" w:cs="Arial"/>
          <w:sz w:val="20"/>
          <w:szCs w:val="20"/>
        </w:rPr>
      </w:pPr>
      <w:r w:rsidRPr="004F5BF7">
        <w:rPr>
          <w:rFonts w:ascii="Arial" w:hAnsi="Arial" w:cs="Arial"/>
          <w:spacing w:val="-1"/>
          <w:w w:val="116"/>
          <w:sz w:val="20"/>
          <w:szCs w:val="20"/>
        </w:rPr>
        <w:t>Relevanc</w:t>
      </w:r>
      <w:r w:rsidRPr="004F5BF7">
        <w:rPr>
          <w:rFonts w:ascii="Arial" w:hAnsi="Arial" w:cs="Arial"/>
          <w:w w:val="116"/>
          <w:sz w:val="20"/>
          <w:szCs w:val="20"/>
        </w:rPr>
        <w:t>e</w:t>
      </w:r>
      <w:r w:rsidRPr="004F5BF7">
        <w:rPr>
          <w:rFonts w:ascii="Arial" w:hAnsi="Arial" w:cs="Arial"/>
          <w:spacing w:val="-25"/>
          <w:w w:val="116"/>
          <w:sz w:val="20"/>
          <w:szCs w:val="20"/>
        </w:rPr>
        <w:t xml:space="preserve"> </w:t>
      </w:r>
      <w:r w:rsidRPr="004F5BF7">
        <w:rPr>
          <w:rFonts w:ascii="Arial" w:hAnsi="Arial" w:cs="Arial"/>
          <w:spacing w:val="-1"/>
          <w:w w:val="116"/>
          <w:sz w:val="20"/>
          <w:szCs w:val="20"/>
        </w:rPr>
        <w:t>o</w:t>
      </w:r>
      <w:r w:rsidRPr="004F5BF7">
        <w:rPr>
          <w:rFonts w:ascii="Arial" w:hAnsi="Arial" w:cs="Arial"/>
          <w:w w:val="116"/>
          <w:sz w:val="20"/>
          <w:szCs w:val="20"/>
        </w:rPr>
        <w:t>f</w:t>
      </w:r>
      <w:r w:rsidRPr="004F5BF7">
        <w:rPr>
          <w:rFonts w:ascii="Arial" w:hAnsi="Arial" w:cs="Arial"/>
          <w:spacing w:val="12"/>
          <w:w w:val="116"/>
          <w:sz w:val="20"/>
          <w:szCs w:val="20"/>
        </w:rPr>
        <w:t xml:space="preserve"> </w:t>
      </w:r>
      <w:r w:rsidRPr="004F5BF7">
        <w:rPr>
          <w:rFonts w:ascii="Arial" w:hAnsi="Arial" w:cs="Arial"/>
          <w:spacing w:val="-1"/>
          <w:w w:val="116"/>
          <w:sz w:val="20"/>
          <w:szCs w:val="20"/>
        </w:rPr>
        <w:t>th</w:t>
      </w:r>
      <w:r w:rsidRPr="004F5BF7">
        <w:rPr>
          <w:rFonts w:ascii="Arial" w:hAnsi="Arial" w:cs="Arial"/>
          <w:w w:val="116"/>
          <w:sz w:val="20"/>
          <w:szCs w:val="20"/>
        </w:rPr>
        <w:t>e</w:t>
      </w:r>
      <w:r w:rsidRPr="004F5BF7">
        <w:rPr>
          <w:rFonts w:ascii="Arial" w:hAnsi="Arial" w:cs="Arial"/>
          <w:spacing w:val="20"/>
          <w:w w:val="116"/>
          <w:sz w:val="20"/>
          <w:szCs w:val="20"/>
        </w:rPr>
        <w:t xml:space="preserve"> </w:t>
      </w:r>
      <w:r w:rsidRPr="004F5BF7">
        <w:rPr>
          <w:rFonts w:ascii="Arial" w:hAnsi="Arial" w:cs="Arial"/>
          <w:spacing w:val="-1"/>
          <w:w w:val="116"/>
          <w:sz w:val="20"/>
          <w:szCs w:val="20"/>
        </w:rPr>
        <w:t>busines</w:t>
      </w:r>
      <w:r w:rsidRPr="004F5BF7">
        <w:rPr>
          <w:rFonts w:ascii="Arial" w:hAnsi="Arial" w:cs="Arial"/>
          <w:w w:val="116"/>
          <w:sz w:val="20"/>
          <w:szCs w:val="20"/>
        </w:rPr>
        <w:t>s</w:t>
      </w:r>
      <w:r w:rsidRPr="004F5BF7">
        <w:rPr>
          <w:rFonts w:ascii="Arial" w:hAnsi="Arial" w:cs="Arial"/>
          <w:spacing w:val="-25"/>
          <w:w w:val="116"/>
          <w:sz w:val="20"/>
          <w:szCs w:val="20"/>
        </w:rPr>
        <w:t xml:space="preserve"> </w:t>
      </w:r>
      <w:r w:rsidRPr="004F5BF7">
        <w:rPr>
          <w:rFonts w:ascii="Arial" w:hAnsi="Arial" w:cs="Arial"/>
          <w:spacing w:val="-1"/>
          <w:sz w:val="20"/>
          <w:szCs w:val="20"/>
        </w:rPr>
        <w:t>o</w:t>
      </w:r>
      <w:r w:rsidRPr="004F5BF7">
        <w:rPr>
          <w:rFonts w:ascii="Arial" w:hAnsi="Arial" w:cs="Arial"/>
          <w:sz w:val="20"/>
          <w:szCs w:val="20"/>
        </w:rPr>
        <w:t>r</w:t>
      </w:r>
      <w:r w:rsidRPr="004F5BF7">
        <w:rPr>
          <w:rFonts w:ascii="Arial" w:hAnsi="Arial" w:cs="Arial"/>
          <w:spacing w:val="22"/>
          <w:sz w:val="20"/>
          <w:szCs w:val="20"/>
        </w:rPr>
        <w:t xml:space="preserve"> </w:t>
      </w:r>
      <w:r w:rsidRPr="004F5BF7">
        <w:rPr>
          <w:rFonts w:ascii="Arial" w:hAnsi="Arial" w:cs="Arial"/>
          <w:spacing w:val="-1"/>
          <w:w w:val="118"/>
          <w:sz w:val="20"/>
          <w:szCs w:val="20"/>
        </w:rPr>
        <w:t>product</w:t>
      </w:r>
      <w:r w:rsidRPr="004F5BF7">
        <w:rPr>
          <w:rFonts w:ascii="Arial" w:hAnsi="Arial" w:cs="Arial"/>
          <w:w w:val="118"/>
          <w:sz w:val="20"/>
          <w:szCs w:val="20"/>
        </w:rPr>
        <w:t>s</w:t>
      </w:r>
      <w:r w:rsidRPr="004F5BF7">
        <w:rPr>
          <w:rFonts w:ascii="Arial" w:hAnsi="Arial" w:cs="Arial"/>
          <w:spacing w:val="-21"/>
          <w:w w:val="118"/>
          <w:sz w:val="20"/>
          <w:szCs w:val="20"/>
        </w:rPr>
        <w:t xml:space="preserve"> </w:t>
      </w:r>
      <w:r w:rsidRPr="004F5BF7">
        <w:rPr>
          <w:rFonts w:ascii="Arial" w:hAnsi="Arial" w:cs="Arial"/>
          <w:spacing w:val="-1"/>
          <w:w w:val="118"/>
          <w:sz w:val="20"/>
          <w:szCs w:val="20"/>
        </w:rPr>
        <w:t>t</w:t>
      </w:r>
      <w:r w:rsidRPr="004F5BF7">
        <w:rPr>
          <w:rFonts w:ascii="Arial" w:hAnsi="Arial" w:cs="Arial"/>
          <w:w w:val="118"/>
          <w:sz w:val="20"/>
          <w:szCs w:val="20"/>
        </w:rPr>
        <w:t>o</w:t>
      </w:r>
      <w:r w:rsidRPr="004F5BF7">
        <w:rPr>
          <w:rFonts w:ascii="Arial" w:hAnsi="Arial" w:cs="Arial"/>
          <w:spacing w:val="8"/>
          <w:w w:val="118"/>
          <w:sz w:val="20"/>
          <w:szCs w:val="20"/>
        </w:rPr>
        <w:t xml:space="preserve"> </w:t>
      </w:r>
      <w:r w:rsidRPr="004F5BF7">
        <w:rPr>
          <w:rFonts w:ascii="Arial" w:hAnsi="Arial" w:cs="Arial"/>
          <w:spacing w:val="-1"/>
          <w:w w:val="118"/>
          <w:sz w:val="20"/>
          <w:szCs w:val="20"/>
        </w:rPr>
        <w:t>th</w:t>
      </w:r>
      <w:r w:rsidRPr="004F5BF7">
        <w:rPr>
          <w:rFonts w:ascii="Arial" w:hAnsi="Arial" w:cs="Arial"/>
          <w:w w:val="118"/>
          <w:sz w:val="20"/>
          <w:szCs w:val="20"/>
        </w:rPr>
        <w:t>e</w:t>
      </w:r>
      <w:r w:rsidRPr="004F5BF7">
        <w:rPr>
          <w:rFonts w:ascii="Arial" w:hAnsi="Arial" w:cs="Arial"/>
          <w:spacing w:val="14"/>
          <w:w w:val="118"/>
          <w:sz w:val="20"/>
          <w:szCs w:val="20"/>
        </w:rPr>
        <w:t xml:space="preserve"> </w:t>
      </w:r>
      <w:r w:rsidRPr="004F5BF7">
        <w:rPr>
          <w:rFonts w:ascii="Arial" w:hAnsi="Arial" w:cs="Arial"/>
          <w:spacing w:val="-1"/>
          <w:w w:val="118"/>
          <w:sz w:val="20"/>
          <w:szCs w:val="20"/>
        </w:rPr>
        <w:t>r</w:t>
      </w:r>
      <w:r w:rsidRPr="004F5BF7">
        <w:rPr>
          <w:rFonts w:ascii="Arial" w:hAnsi="Arial" w:cs="Arial"/>
          <w:spacing w:val="-1"/>
          <w:w w:val="125"/>
          <w:sz w:val="20"/>
          <w:szCs w:val="20"/>
        </w:rPr>
        <w:t>e</w:t>
      </w:r>
      <w:r w:rsidRPr="004F5BF7">
        <w:rPr>
          <w:rFonts w:ascii="Arial" w:hAnsi="Arial" w:cs="Arial"/>
          <w:spacing w:val="-1"/>
          <w:w w:val="122"/>
          <w:sz w:val="20"/>
          <w:szCs w:val="20"/>
        </w:rPr>
        <w:t>gu</w:t>
      </w:r>
      <w:r w:rsidRPr="004F5BF7">
        <w:rPr>
          <w:rFonts w:ascii="Arial" w:hAnsi="Arial" w:cs="Arial"/>
          <w:spacing w:val="-1"/>
          <w:sz w:val="20"/>
          <w:szCs w:val="20"/>
        </w:rPr>
        <w:t>l</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w w:val="122"/>
          <w:sz w:val="20"/>
          <w:szCs w:val="20"/>
        </w:rPr>
        <w:t>o</w:t>
      </w:r>
      <w:r w:rsidRPr="004F5BF7">
        <w:rPr>
          <w:rFonts w:ascii="Arial" w:hAnsi="Arial" w:cs="Arial"/>
          <w:spacing w:val="-1"/>
          <w:sz w:val="20"/>
          <w:szCs w:val="20"/>
        </w:rPr>
        <w:t>rs</w:t>
      </w:r>
      <w:r w:rsidRPr="004F5BF7">
        <w:rPr>
          <w:rFonts w:ascii="Arial" w:hAnsi="Arial" w:cs="Arial"/>
          <w:w w:val="83"/>
          <w:sz w:val="20"/>
          <w:szCs w:val="20"/>
        </w:rPr>
        <w:t>’</w:t>
      </w:r>
      <w:r w:rsidRPr="004F5BF7">
        <w:rPr>
          <w:rFonts w:ascii="Arial" w:hAnsi="Arial" w:cs="Arial"/>
          <w:spacing w:val="1"/>
          <w:sz w:val="20"/>
          <w:szCs w:val="20"/>
        </w:rPr>
        <w:t xml:space="preserve"> </w:t>
      </w:r>
      <w:r w:rsidRPr="004F5BF7">
        <w:rPr>
          <w:rFonts w:ascii="Arial" w:hAnsi="Arial" w:cs="Arial"/>
          <w:spacing w:val="-1"/>
          <w:sz w:val="20"/>
          <w:szCs w:val="20"/>
        </w:rPr>
        <w:t>s</w:t>
      </w:r>
      <w:r w:rsidRPr="004F5BF7">
        <w:rPr>
          <w:rFonts w:ascii="Arial" w:hAnsi="Arial" w:cs="Arial"/>
          <w:spacing w:val="-1"/>
          <w:w w:val="140"/>
          <w:sz w:val="20"/>
          <w:szCs w:val="20"/>
        </w:rPr>
        <w:t>t</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w w:val="122"/>
          <w:sz w:val="20"/>
          <w:szCs w:val="20"/>
        </w:rPr>
        <w:t>u</w:t>
      </w:r>
      <w:r w:rsidRPr="004F5BF7">
        <w:rPr>
          <w:rFonts w:ascii="Arial" w:hAnsi="Arial" w:cs="Arial"/>
          <w:spacing w:val="-1"/>
          <w:w w:val="140"/>
          <w:sz w:val="20"/>
          <w:szCs w:val="20"/>
        </w:rPr>
        <w:t>t</w:t>
      </w:r>
      <w:r w:rsidRPr="004F5BF7">
        <w:rPr>
          <w:rFonts w:ascii="Arial" w:hAnsi="Arial" w:cs="Arial"/>
          <w:spacing w:val="-1"/>
          <w:w w:val="122"/>
          <w:sz w:val="20"/>
          <w:szCs w:val="20"/>
        </w:rPr>
        <w:t>o</w:t>
      </w:r>
      <w:r w:rsidRPr="004F5BF7">
        <w:rPr>
          <w:rFonts w:ascii="Arial" w:hAnsi="Arial" w:cs="Arial"/>
          <w:spacing w:val="-1"/>
          <w:sz w:val="20"/>
          <w:szCs w:val="20"/>
        </w:rPr>
        <w:t>r</w:t>
      </w:r>
      <w:r w:rsidRPr="004F5BF7">
        <w:rPr>
          <w:rFonts w:ascii="Arial" w:hAnsi="Arial" w:cs="Arial"/>
          <w:w w:val="112"/>
          <w:sz w:val="20"/>
          <w:szCs w:val="20"/>
        </w:rPr>
        <w:t xml:space="preserve">y </w:t>
      </w:r>
      <w:r w:rsidRPr="004F5BF7">
        <w:rPr>
          <w:rFonts w:ascii="Arial" w:hAnsi="Arial" w:cs="Arial"/>
          <w:spacing w:val="-1"/>
          <w:w w:val="122"/>
          <w:sz w:val="20"/>
          <w:szCs w:val="20"/>
        </w:rPr>
        <w:t>ob</w:t>
      </w:r>
      <w:r w:rsidRPr="004F5BF7">
        <w:rPr>
          <w:rFonts w:ascii="Arial" w:hAnsi="Arial" w:cs="Arial"/>
          <w:spacing w:val="-1"/>
          <w:sz w:val="20"/>
          <w:szCs w:val="20"/>
        </w:rPr>
        <w:t>j</w:t>
      </w:r>
      <w:r w:rsidRPr="004F5BF7">
        <w:rPr>
          <w:rFonts w:ascii="Arial" w:hAnsi="Arial" w:cs="Arial"/>
          <w:spacing w:val="-1"/>
          <w:w w:val="125"/>
          <w:sz w:val="20"/>
          <w:szCs w:val="20"/>
        </w:rPr>
        <w:t>e</w:t>
      </w:r>
      <w:r w:rsidRPr="004F5BF7">
        <w:rPr>
          <w:rFonts w:ascii="Arial" w:hAnsi="Arial" w:cs="Arial"/>
          <w:spacing w:val="-1"/>
          <w:sz w:val="20"/>
          <w:szCs w:val="20"/>
        </w:rPr>
        <w:t>c</w:t>
      </w:r>
      <w:r w:rsidRPr="004F5BF7">
        <w:rPr>
          <w:rFonts w:ascii="Arial" w:hAnsi="Arial" w:cs="Arial"/>
          <w:spacing w:val="-1"/>
          <w:w w:val="140"/>
          <w:sz w:val="20"/>
          <w:szCs w:val="20"/>
        </w:rPr>
        <w:t>t</w:t>
      </w:r>
      <w:r w:rsidRPr="004F5BF7">
        <w:rPr>
          <w:rFonts w:ascii="Arial" w:hAnsi="Arial" w:cs="Arial"/>
          <w:spacing w:val="-1"/>
          <w:sz w:val="20"/>
          <w:szCs w:val="20"/>
        </w:rPr>
        <w:t>i</w:t>
      </w:r>
      <w:r w:rsidRPr="004F5BF7">
        <w:rPr>
          <w:rFonts w:ascii="Arial" w:hAnsi="Arial" w:cs="Arial"/>
          <w:spacing w:val="-1"/>
          <w:w w:val="112"/>
          <w:sz w:val="20"/>
          <w:szCs w:val="20"/>
        </w:rPr>
        <w:t>v</w:t>
      </w:r>
      <w:r w:rsidRPr="004F5BF7">
        <w:rPr>
          <w:rFonts w:ascii="Arial" w:hAnsi="Arial" w:cs="Arial"/>
          <w:spacing w:val="-1"/>
          <w:w w:val="125"/>
          <w:sz w:val="20"/>
          <w:szCs w:val="20"/>
        </w:rPr>
        <w:t>e</w:t>
      </w:r>
      <w:r w:rsidRPr="004F5BF7">
        <w:rPr>
          <w:rFonts w:ascii="Arial" w:hAnsi="Arial" w:cs="Arial"/>
          <w:spacing w:val="-1"/>
          <w:sz w:val="20"/>
          <w:szCs w:val="20"/>
        </w:rPr>
        <w:t>s</w:t>
      </w:r>
      <w:r w:rsidRPr="004F5BF7">
        <w:rPr>
          <w:rFonts w:ascii="Arial" w:hAnsi="Arial" w:cs="Arial"/>
          <w:w w:val="111"/>
          <w:sz w:val="20"/>
          <w:szCs w:val="20"/>
        </w:rPr>
        <w:t>.</w:t>
      </w:r>
    </w:p>
    <w:p w:rsidR="007E0A84" w:rsidRPr="004F5BF7" w:rsidRDefault="007E0A84" w:rsidP="004F5BF7">
      <w:pPr>
        <w:pStyle w:val="ListParagraph"/>
        <w:numPr>
          <w:ilvl w:val="0"/>
          <w:numId w:val="37"/>
        </w:numPr>
        <w:tabs>
          <w:tab w:val="left" w:pos="980"/>
        </w:tabs>
        <w:ind w:right="765"/>
        <w:jc w:val="both"/>
        <w:rPr>
          <w:rFonts w:ascii="Arial" w:hAnsi="Arial" w:cs="Arial"/>
          <w:sz w:val="20"/>
          <w:szCs w:val="20"/>
        </w:rPr>
      </w:pPr>
      <w:r w:rsidRPr="004F5BF7">
        <w:rPr>
          <w:rFonts w:ascii="Arial" w:hAnsi="Arial" w:cs="Arial"/>
          <w:spacing w:val="-1"/>
          <w:sz w:val="20"/>
          <w:szCs w:val="20"/>
        </w:rPr>
        <w:t>Th</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6"/>
          <w:sz w:val="20"/>
          <w:szCs w:val="20"/>
        </w:rPr>
        <w:t>exten</w:t>
      </w:r>
      <w:r w:rsidRPr="004F5BF7">
        <w:rPr>
          <w:rFonts w:ascii="Arial" w:hAnsi="Arial" w:cs="Arial"/>
          <w:w w:val="116"/>
          <w:sz w:val="20"/>
          <w:szCs w:val="20"/>
        </w:rPr>
        <w:t>t</w:t>
      </w:r>
      <w:r w:rsidRPr="004F5BF7">
        <w:rPr>
          <w:rFonts w:ascii="Arial" w:hAnsi="Arial" w:cs="Arial"/>
          <w:spacing w:val="37"/>
          <w:w w:val="116"/>
          <w:sz w:val="20"/>
          <w:szCs w:val="20"/>
        </w:rPr>
        <w:t xml:space="preserve"> </w:t>
      </w:r>
      <w:r w:rsidRPr="004F5BF7">
        <w:rPr>
          <w:rFonts w:ascii="Arial" w:hAnsi="Arial" w:cs="Arial"/>
          <w:spacing w:val="-1"/>
          <w:w w:val="116"/>
          <w:sz w:val="20"/>
          <w:szCs w:val="20"/>
        </w:rPr>
        <w:t>t</w:t>
      </w:r>
      <w:r w:rsidRPr="004F5BF7">
        <w:rPr>
          <w:rFonts w:ascii="Arial" w:hAnsi="Arial" w:cs="Arial"/>
          <w:w w:val="116"/>
          <w:sz w:val="20"/>
          <w:szCs w:val="20"/>
        </w:rPr>
        <w:t>o</w:t>
      </w:r>
      <w:r w:rsidRPr="004F5BF7">
        <w:rPr>
          <w:rFonts w:ascii="Arial" w:hAnsi="Arial" w:cs="Arial"/>
          <w:spacing w:val="12"/>
          <w:w w:val="116"/>
          <w:sz w:val="20"/>
          <w:szCs w:val="20"/>
        </w:rPr>
        <w:t xml:space="preserve"> </w:t>
      </w:r>
      <w:r w:rsidRPr="004F5BF7">
        <w:rPr>
          <w:rFonts w:ascii="Arial" w:hAnsi="Arial" w:cs="Arial"/>
          <w:spacing w:val="-1"/>
          <w:w w:val="116"/>
          <w:sz w:val="20"/>
          <w:szCs w:val="20"/>
        </w:rPr>
        <w:t>whic</w:t>
      </w:r>
      <w:r w:rsidRPr="004F5BF7">
        <w:rPr>
          <w:rFonts w:ascii="Arial" w:hAnsi="Arial" w:cs="Arial"/>
          <w:w w:val="116"/>
          <w:sz w:val="20"/>
          <w:szCs w:val="20"/>
        </w:rPr>
        <w:t>h</w:t>
      </w:r>
      <w:r w:rsidRPr="004F5BF7">
        <w:rPr>
          <w:rFonts w:ascii="Arial" w:hAnsi="Arial" w:cs="Arial"/>
          <w:spacing w:val="-5"/>
          <w:w w:val="116"/>
          <w:sz w:val="20"/>
          <w:szCs w:val="20"/>
        </w:rPr>
        <w:t xml:space="preserve"> </w:t>
      </w:r>
      <w:r w:rsidRPr="004F5BF7">
        <w:rPr>
          <w:rFonts w:ascii="Arial" w:hAnsi="Arial" w:cs="Arial"/>
          <w:spacing w:val="-1"/>
          <w:w w:val="116"/>
          <w:sz w:val="20"/>
          <w:szCs w:val="20"/>
        </w:rPr>
        <w:t>th</w:t>
      </w:r>
      <w:r w:rsidRPr="004F5BF7">
        <w:rPr>
          <w:rFonts w:ascii="Arial" w:hAnsi="Arial" w:cs="Arial"/>
          <w:w w:val="116"/>
          <w:sz w:val="20"/>
          <w:szCs w:val="20"/>
        </w:rPr>
        <w:t>e</w:t>
      </w:r>
      <w:r w:rsidRPr="004F5BF7">
        <w:rPr>
          <w:rFonts w:ascii="Arial" w:hAnsi="Arial" w:cs="Arial"/>
          <w:spacing w:val="20"/>
          <w:w w:val="116"/>
          <w:sz w:val="20"/>
          <w:szCs w:val="20"/>
        </w:rPr>
        <w:t xml:space="preserve"> </w:t>
      </w:r>
      <w:r w:rsidRPr="004F5BF7">
        <w:rPr>
          <w:rFonts w:ascii="Arial" w:hAnsi="Arial" w:cs="Arial"/>
          <w:spacing w:val="-1"/>
          <w:w w:val="116"/>
          <w:sz w:val="20"/>
          <w:szCs w:val="20"/>
        </w:rPr>
        <w:t>busines</w:t>
      </w:r>
      <w:r w:rsidRPr="004F5BF7">
        <w:rPr>
          <w:rFonts w:ascii="Arial" w:hAnsi="Arial" w:cs="Arial"/>
          <w:w w:val="116"/>
          <w:sz w:val="20"/>
          <w:szCs w:val="20"/>
        </w:rPr>
        <w:t>s</w:t>
      </w:r>
      <w:r w:rsidRPr="004F5BF7">
        <w:rPr>
          <w:rFonts w:ascii="Arial" w:hAnsi="Arial" w:cs="Arial"/>
          <w:spacing w:val="-25"/>
          <w:w w:val="116"/>
          <w:sz w:val="20"/>
          <w:szCs w:val="20"/>
        </w:rPr>
        <w:t xml:space="preserve"> </w:t>
      </w:r>
      <w:r w:rsidRPr="004F5BF7">
        <w:rPr>
          <w:rFonts w:ascii="Arial" w:hAnsi="Arial" w:cs="Arial"/>
          <w:spacing w:val="-1"/>
          <w:sz w:val="20"/>
          <w:szCs w:val="20"/>
        </w:rPr>
        <w:t>o</w:t>
      </w:r>
      <w:r w:rsidRPr="004F5BF7">
        <w:rPr>
          <w:rFonts w:ascii="Arial" w:hAnsi="Arial" w:cs="Arial"/>
          <w:sz w:val="20"/>
          <w:szCs w:val="20"/>
        </w:rPr>
        <w:t>r</w:t>
      </w:r>
      <w:r w:rsidRPr="004F5BF7">
        <w:rPr>
          <w:rFonts w:ascii="Arial" w:hAnsi="Arial" w:cs="Arial"/>
          <w:spacing w:val="22"/>
          <w:sz w:val="20"/>
          <w:szCs w:val="20"/>
        </w:rPr>
        <w:t xml:space="preserve"> </w:t>
      </w:r>
      <w:r w:rsidRPr="004F5BF7">
        <w:rPr>
          <w:rFonts w:ascii="Arial" w:hAnsi="Arial" w:cs="Arial"/>
          <w:spacing w:val="-1"/>
          <w:w w:val="113"/>
          <w:sz w:val="20"/>
          <w:szCs w:val="20"/>
        </w:rPr>
        <w:t>secto</w:t>
      </w:r>
      <w:r w:rsidRPr="004F5BF7">
        <w:rPr>
          <w:rFonts w:ascii="Arial" w:hAnsi="Arial" w:cs="Arial"/>
          <w:w w:val="113"/>
          <w:sz w:val="20"/>
          <w:szCs w:val="20"/>
        </w:rPr>
        <w:t>r</w:t>
      </w:r>
      <w:r w:rsidRPr="004F5BF7">
        <w:rPr>
          <w:rFonts w:ascii="Arial" w:hAnsi="Arial" w:cs="Arial"/>
          <w:spacing w:val="-2"/>
          <w:w w:val="113"/>
          <w:sz w:val="20"/>
          <w:szCs w:val="20"/>
        </w:rPr>
        <w:t xml:space="preserve">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w w:val="119"/>
          <w:sz w:val="20"/>
          <w:szCs w:val="20"/>
        </w:rPr>
        <w:t>questio</w:t>
      </w:r>
      <w:r w:rsidRPr="004F5BF7">
        <w:rPr>
          <w:rFonts w:ascii="Arial" w:hAnsi="Arial" w:cs="Arial"/>
          <w:w w:val="119"/>
          <w:sz w:val="20"/>
          <w:szCs w:val="20"/>
        </w:rPr>
        <w:t>n</w:t>
      </w:r>
      <w:r w:rsidR="004F5BF7">
        <w:rPr>
          <w:rFonts w:ascii="Arial" w:hAnsi="Arial" w:cs="Arial"/>
          <w:spacing w:val="-3"/>
          <w:w w:val="119"/>
          <w:sz w:val="20"/>
          <w:szCs w:val="20"/>
        </w:rPr>
        <w:t xml:space="preserve"> </w:t>
      </w:r>
      <w:r w:rsidRPr="004F5BF7">
        <w:rPr>
          <w:rFonts w:ascii="Arial" w:hAnsi="Arial" w:cs="Arial"/>
          <w:spacing w:val="-1"/>
          <w:sz w:val="20"/>
          <w:szCs w:val="20"/>
        </w:rPr>
        <w:t>ha</w:t>
      </w:r>
      <w:r w:rsidRPr="004F5BF7">
        <w:rPr>
          <w:rFonts w:ascii="Arial" w:hAnsi="Arial" w:cs="Arial"/>
          <w:sz w:val="20"/>
          <w:szCs w:val="20"/>
        </w:rPr>
        <w:t>s</w:t>
      </w:r>
      <w:r w:rsidRPr="004F5BF7">
        <w:rPr>
          <w:rFonts w:ascii="Arial" w:hAnsi="Arial" w:cs="Arial"/>
          <w:spacing w:val="32"/>
          <w:sz w:val="20"/>
          <w:szCs w:val="20"/>
        </w:rPr>
        <w:t xml:space="preserve"> </w:t>
      </w:r>
      <w:r w:rsidRPr="004F5BF7">
        <w:rPr>
          <w:rFonts w:ascii="Arial" w:hAnsi="Arial" w:cs="Arial"/>
          <w:spacing w:val="-1"/>
          <w:w w:val="122"/>
          <w:sz w:val="20"/>
          <w:szCs w:val="20"/>
        </w:rPr>
        <w:t>h</w:t>
      </w:r>
      <w:r w:rsidRPr="004F5BF7">
        <w:rPr>
          <w:rFonts w:ascii="Arial" w:hAnsi="Arial" w:cs="Arial"/>
          <w:spacing w:val="-1"/>
          <w:w w:val="111"/>
          <w:sz w:val="20"/>
          <w:szCs w:val="20"/>
        </w:rPr>
        <w:t>a</w:t>
      </w:r>
      <w:r w:rsidRPr="004F5BF7">
        <w:rPr>
          <w:rFonts w:ascii="Arial" w:hAnsi="Arial" w:cs="Arial"/>
          <w:w w:val="122"/>
          <w:sz w:val="20"/>
          <w:szCs w:val="20"/>
        </w:rPr>
        <w:t xml:space="preserve">d </w:t>
      </w:r>
      <w:r w:rsidRPr="004F5BF7">
        <w:rPr>
          <w:rFonts w:ascii="Arial" w:hAnsi="Arial" w:cs="Arial"/>
          <w:spacing w:val="-1"/>
          <w:w w:val="114"/>
          <w:sz w:val="20"/>
          <w:szCs w:val="20"/>
        </w:rPr>
        <w:t>complianc</w:t>
      </w:r>
      <w:r w:rsidRPr="004F5BF7">
        <w:rPr>
          <w:rFonts w:ascii="Arial" w:hAnsi="Arial" w:cs="Arial"/>
          <w:w w:val="114"/>
          <w:sz w:val="20"/>
          <w:szCs w:val="20"/>
        </w:rPr>
        <w:t>e</w:t>
      </w:r>
      <w:r w:rsidRPr="004F5BF7">
        <w:rPr>
          <w:rFonts w:ascii="Arial" w:hAnsi="Arial" w:cs="Arial"/>
          <w:spacing w:val="-1"/>
          <w:w w:val="114"/>
          <w:sz w:val="20"/>
          <w:szCs w:val="20"/>
        </w:rPr>
        <w:t xml:space="preserve"> </w:t>
      </w:r>
      <w:r w:rsidRPr="004F5BF7">
        <w:rPr>
          <w:rFonts w:ascii="Arial" w:hAnsi="Arial" w:cs="Arial"/>
          <w:spacing w:val="-1"/>
          <w:sz w:val="20"/>
          <w:szCs w:val="20"/>
        </w:rPr>
        <w:t>issue</w:t>
      </w:r>
      <w:r w:rsidRPr="004F5BF7">
        <w:rPr>
          <w:rFonts w:ascii="Arial" w:hAnsi="Arial" w:cs="Arial"/>
          <w:sz w:val="20"/>
          <w:szCs w:val="20"/>
        </w:rPr>
        <w:t>s</w:t>
      </w:r>
      <w:r w:rsidRPr="004F5BF7">
        <w:rPr>
          <w:rFonts w:ascii="Arial" w:hAnsi="Arial" w:cs="Arial"/>
          <w:spacing w:val="43"/>
          <w:sz w:val="20"/>
          <w:szCs w:val="20"/>
        </w:rPr>
        <w:t xml:space="preserve">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pacing w:val="-1"/>
          <w:w w:val="120"/>
          <w:sz w:val="20"/>
          <w:szCs w:val="20"/>
        </w:rPr>
        <w:t>past</w:t>
      </w:r>
      <w:r w:rsidRPr="004F5BF7">
        <w:rPr>
          <w:rFonts w:ascii="Arial" w:hAnsi="Arial" w:cs="Arial"/>
          <w:w w:val="120"/>
          <w:sz w:val="20"/>
          <w:szCs w:val="20"/>
        </w:rPr>
        <w:t>.</w:t>
      </w:r>
    </w:p>
    <w:p w:rsidR="004F5BF7" w:rsidRDefault="004F5BF7" w:rsidP="007E0A84">
      <w:pPr>
        <w:ind w:left="574" w:right="486"/>
        <w:jc w:val="both"/>
        <w:rPr>
          <w:rFonts w:ascii="Arial" w:hAnsi="Arial" w:cs="Arial"/>
          <w:spacing w:val="-1"/>
          <w:sz w:val="20"/>
          <w:szCs w:val="20"/>
        </w:rPr>
      </w:pPr>
    </w:p>
    <w:p w:rsidR="007E0A84" w:rsidRPr="007E0A84" w:rsidRDefault="007E0A84" w:rsidP="004F5BF7">
      <w:pPr>
        <w:ind w:left="360" w:right="486"/>
        <w:jc w:val="both"/>
        <w:rPr>
          <w:rFonts w:ascii="Arial" w:hAnsi="Arial" w:cs="Arial"/>
          <w:sz w:val="20"/>
          <w:szCs w:val="20"/>
        </w:rPr>
      </w:pP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31"/>
          <w:sz w:val="20"/>
          <w:szCs w:val="20"/>
        </w:rPr>
        <w:t xml:space="preserve"> </w:t>
      </w:r>
      <w:r w:rsidRPr="007E0A84">
        <w:rPr>
          <w:rFonts w:ascii="Arial" w:hAnsi="Arial" w:cs="Arial"/>
          <w:spacing w:val="-1"/>
          <w:sz w:val="20"/>
          <w:szCs w:val="20"/>
        </w:rPr>
        <w:t>eac</w:t>
      </w:r>
      <w:r w:rsidRPr="007E0A84">
        <w:rPr>
          <w:rFonts w:ascii="Arial" w:hAnsi="Arial" w:cs="Arial"/>
          <w:sz w:val="20"/>
          <w:szCs w:val="20"/>
        </w:rPr>
        <w:t xml:space="preserve">h </w:t>
      </w:r>
      <w:r w:rsidRPr="007E0A84">
        <w:rPr>
          <w:rFonts w:ascii="Arial" w:hAnsi="Arial" w:cs="Arial"/>
          <w:spacing w:val="-1"/>
          <w:w w:val="120"/>
          <w:sz w:val="20"/>
          <w:szCs w:val="20"/>
        </w:rPr>
        <w:t>determination</w:t>
      </w:r>
      <w:r w:rsidRPr="007E0A84">
        <w:rPr>
          <w:rFonts w:ascii="Arial" w:hAnsi="Arial" w:cs="Arial"/>
          <w:w w:val="120"/>
          <w:sz w:val="20"/>
          <w:szCs w:val="20"/>
        </w:rPr>
        <w:t>,</w:t>
      </w:r>
      <w:r w:rsidRPr="007E0A84">
        <w:rPr>
          <w:rFonts w:ascii="Arial" w:hAnsi="Arial" w:cs="Arial"/>
          <w:spacing w:val="-13"/>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4"/>
          <w:sz w:val="20"/>
          <w:szCs w:val="20"/>
        </w:rPr>
        <w:t>factor</w:t>
      </w:r>
      <w:r w:rsidRPr="007E0A84">
        <w:rPr>
          <w:rFonts w:ascii="Arial" w:hAnsi="Arial" w:cs="Arial"/>
          <w:w w:val="114"/>
          <w:sz w:val="20"/>
          <w:szCs w:val="20"/>
        </w:rPr>
        <w:t>s</w:t>
      </w:r>
      <w:r w:rsidRPr="007E0A84">
        <w:rPr>
          <w:rFonts w:ascii="Arial" w:hAnsi="Arial" w:cs="Arial"/>
          <w:spacing w:val="-5"/>
          <w:w w:val="114"/>
          <w:sz w:val="20"/>
          <w:szCs w:val="20"/>
        </w:rPr>
        <w:t xml:space="preserve"> </w:t>
      </w:r>
      <w:r w:rsidRPr="007E0A84">
        <w:rPr>
          <w:rFonts w:ascii="Arial" w:hAnsi="Arial" w:cs="Arial"/>
          <w:spacing w:val="-1"/>
          <w:sz w:val="20"/>
          <w:szCs w:val="20"/>
        </w:rPr>
        <w:t>ar</w:t>
      </w:r>
      <w:r w:rsidRPr="007E0A84">
        <w:rPr>
          <w:rFonts w:ascii="Arial" w:hAnsi="Arial" w:cs="Arial"/>
          <w:sz w:val="20"/>
          <w:szCs w:val="20"/>
        </w:rPr>
        <w:t>e</w:t>
      </w:r>
      <w:r w:rsidRPr="007E0A84">
        <w:rPr>
          <w:rFonts w:ascii="Arial" w:hAnsi="Arial" w:cs="Arial"/>
          <w:spacing w:val="32"/>
          <w:sz w:val="20"/>
          <w:szCs w:val="20"/>
        </w:rPr>
        <w:t xml:space="preserve"> </w:t>
      </w:r>
      <w:r w:rsidRPr="007E0A84">
        <w:rPr>
          <w:rFonts w:ascii="Arial" w:hAnsi="Arial" w:cs="Arial"/>
          <w:spacing w:val="-1"/>
          <w:w w:val="120"/>
          <w:sz w:val="20"/>
          <w:szCs w:val="20"/>
        </w:rPr>
        <w:t>applie</w:t>
      </w:r>
      <w:r w:rsidRPr="007E0A84">
        <w:rPr>
          <w:rFonts w:ascii="Arial" w:hAnsi="Arial" w:cs="Arial"/>
          <w:w w:val="120"/>
          <w:sz w:val="20"/>
          <w:szCs w:val="20"/>
        </w:rPr>
        <w:t>d</w:t>
      </w:r>
      <w:r w:rsidRPr="007E0A84">
        <w:rPr>
          <w:rFonts w:ascii="Arial" w:hAnsi="Arial" w:cs="Arial"/>
          <w:spacing w:val="-27"/>
          <w:w w:val="120"/>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4"/>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w w:val="122"/>
          <w:sz w:val="20"/>
          <w:szCs w:val="20"/>
        </w:rPr>
        <w:t>d</w:t>
      </w:r>
      <w:r w:rsidRPr="007E0A84">
        <w:rPr>
          <w:rFonts w:ascii="Arial" w:hAnsi="Arial" w:cs="Arial"/>
          <w:spacing w:val="-1"/>
          <w:sz w:val="20"/>
          <w:szCs w:val="20"/>
        </w:rPr>
        <w:t>i</w:t>
      </w:r>
      <w:r w:rsidRPr="007E0A84">
        <w:rPr>
          <w:rFonts w:ascii="Arial" w:hAnsi="Arial" w:cs="Arial"/>
          <w:spacing w:val="-4"/>
          <w:w w:val="140"/>
          <w:sz w:val="20"/>
          <w:szCs w:val="20"/>
        </w:rPr>
        <w:t>f</w:t>
      </w:r>
      <w:r w:rsidRPr="007E0A84">
        <w:rPr>
          <w:rFonts w:ascii="Arial" w:hAnsi="Arial" w:cs="Arial"/>
          <w:spacing w:val="-1"/>
          <w:w w:val="140"/>
          <w:sz w:val="20"/>
          <w:szCs w:val="20"/>
        </w:rPr>
        <w:t>f</w:t>
      </w:r>
      <w:r w:rsidRPr="007E0A84">
        <w:rPr>
          <w:rFonts w:ascii="Arial" w:hAnsi="Arial" w:cs="Arial"/>
          <w:spacing w:val="-1"/>
          <w:w w:val="125"/>
          <w:sz w:val="20"/>
          <w:szCs w:val="20"/>
        </w:rPr>
        <w:t>e</w:t>
      </w:r>
      <w:r w:rsidRPr="007E0A84">
        <w:rPr>
          <w:rFonts w:ascii="Arial" w:hAnsi="Arial" w:cs="Arial"/>
          <w:spacing w:val="-1"/>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 xml:space="preserve">t </w:t>
      </w:r>
      <w:r w:rsidRPr="007E0A84">
        <w:rPr>
          <w:rFonts w:ascii="Arial" w:hAnsi="Arial" w:cs="Arial"/>
          <w:spacing w:val="-1"/>
          <w:w w:val="113"/>
          <w:sz w:val="20"/>
          <w:szCs w:val="20"/>
        </w:rPr>
        <w:t>busines</w:t>
      </w:r>
      <w:r w:rsidRPr="007E0A84">
        <w:rPr>
          <w:rFonts w:ascii="Arial" w:hAnsi="Arial" w:cs="Arial"/>
          <w:w w:val="113"/>
          <w:sz w:val="20"/>
          <w:szCs w:val="20"/>
        </w:rPr>
        <w:t>s</w:t>
      </w:r>
      <w:r w:rsidRPr="007E0A84">
        <w:rPr>
          <w:rFonts w:ascii="Arial" w:hAnsi="Arial" w:cs="Arial"/>
          <w:spacing w:val="-4"/>
          <w:w w:val="113"/>
          <w:sz w:val="20"/>
          <w:szCs w:val="20"/>
        </w:rPr>
        <w:t xml:space="preserve"> </w:t>
      </w:r>
      <w:r w:rsidRPr="007E0A84">
        <w:rPr>
          <w:rFonts w:ascii="Arial" w:hAnsi="Arial" w:cs="Arial"/>
          <w:spacing w:val="-1"/>
          <w:sz w:val="20"/>
          <w:szCs w:val="20"/>
        </w:rPr>
        <w:t>area</w:t>
      </w:r>
      <w:r w:rsidRPr="007E0A84">
        <w:rPr>
          <w:rFonts w:ascii="Arial" w:hAnsi="Arial" w:cs="Arial"/>
          <w:sz w:val="20"/>
          <w:szCs w:val="20"/>
        </w:rPr>
        <w:t>s</w:t>
      </w:r>
      <w:r w:rsidRPr="007E0A84">
        <w:rPr>
          <w:rFonts w:ascii="Arial" w:hAnsi="Arial" w:cs="Arial"/>
          <w:spacing w:val="43"/>
          <w:sz w:val="20"/>
          <w:szCs w:val="20"/>
        </w:rPr>
        <w:t xml:space="preserve"> </w:t>
      </w:r>
      <w:r w:rsidRPr="007E0A84">
        <w:rPr>
          <w:rFonts w:ascii="Arial" w:hAnsi="Arial" w:cs="Arial"/>
          <w:spacing w:val="-1"/>
          <w:w w:val="128"/>
          <w:sz w:val="20"/>
          <w:szCs w:val="20"/>
        </w:rPr>
        <w:t>t</w:t>
      </w:r>
      <w:r w:rsidRPr="007E0A84">
        <w:rPr>
          <w:rFonts w:ascii="Arial" w:hAnsi="Arial" w:cs="Arial"/>
          <w:w w:val="128"/>
          <w:sz w:val="20"/>
          <w:szCs w:val="20"/>
        </w:rPr>
        <w:t>o</w:t>
      </w:r>
      <w:r w:rsidRPr="007E0A84">
        <w:rPr>
          <w:rFonts w:ascii="Arial" w:hAnsi="Arial" w:cs="Arial"/>
          <w:spacing w:val="-11"/>
          <w:w w:val="128"/>
          <w:sz w:val="20"/>
          <w:szCs w:val="20"/>
        </w:rPr>
        <w:t xml:space="preserve"> </w:t>
      </w:r>
      <w:r w:rsidRPr="007E0A84">
        <w:rPr>
          <w:rFonts w:ascii="Arial" w:hAnsi="Arial" w:cs="Arial"/>
          <w:spacing w:val="-1"/>
          <w:sz w:val="20"/>
          <w:szCs w:val="20"/>
        </w:rPr>
        <w:t>asses</w:t>
      </w:r>
      <w:r w:rsidRPr="007E0A84">
        <w:rPr>
          <w:rFonts w:ascii="Arial" w:hAnsi="Arial" w:cs="Arial"/>
          <w:sz w:val="20"/>
          <w:szCs w:val="20"/>
        </w:rPr>
        <w:t>s</w:t>
      </w:r>
      <w:r w:rsidRPr="007E0A84">
        <w:rPr>
          <w:rFonts w:ascii="Arial" w:hAnsi="Arial" w:cs="Arial"/>
          <w:spacing w:val="32"/>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sz w:val="20"/>
          <w:szCs w:val="20"/>
        </w:rPr>
        <w:t>leve</w:t>
      </w:r>
      <w:r w:rsidRPr="007E0A84">
        <w:rPr>
          <w:rFonts w:ascii="Arial" w:hAnsi="Arial" w:cs="Arial"/>
          <w:sz w:val="20"/>
          <w:szCs w:val="20"/>
        </w:rPr>
        <w:t xml:space="preserve">l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5"/>
          <w:sz w:val="20"/>
          <w:szCs w:val="20"/>
        </w:rPr>
        <w:t>currentl</w:t>
      </w:r>
      <w:r w:rsidRPr="007E0A84">
        <w:rPr>
          <w:rFonts w:ascii="Arial" w:hAnsi="Arial" w:cs="Arial"/>
          <w:w w:val="115"/>
          <w:sz w:val="20"/>
          <w:szCs w:val="20"/>
        </w:rPr>
        <w:t>y</w:t>
      </w:r>
      <w:r w:rsidRPr="007E0A84">
        <w:rPr>
          <w:rFonts w:ascii="Arial" w:hAnsi="Arial" w:cs="Arial"/>
          <w:spacing w:val="-15"/>
          <w:w w:val="115"/>
          <w:sz w:val="20"/>
          <w:szCs w:val="20"/>
        </w:rPr>
        <w:t xml:space="preserve"> </w:t>
      </w:r>
      <w:r w:rsidRPr="007E0A84">
        <w:rPr>
          <w:rFonts w:ascii="Arial" w:hAnsi="Arial" w:cs="Arial"/>
          <w:spacing w:val="-1"/>
          <w:w w:val="115"/>
          <w:sz w:val="20"/>
          <w:szCs w:val="20"/>
        </w:rPr>
        <w:t>face</w:t>
      </w:r>
      <w:r w:rsidRPr="007E0A84">
        <w:rPr>
          <w:rFonts w:ascii="Arial" w:hAnsi="Arial" w:cs="Arial"/>
          <w:w w:val="115"/>
          <w:sz w:val="20"/>
          <w:szCs w:val="20"/>
        </w:rPr>
        <w:t>d</w:t>
      </w:r>
      <w:r w:rsidRPr="007E0A84">
        <w:rPr>
          <w:rFonts w:ascii="Arial" w:hAnsi="Arial" w:cs="Arial"/>
          <w:spacing w:val="6"/>
          <w:w w:val="115"/>
          <w:sz w:val="20"/>
          <w:szCs w:val="20"/>
        </w:rPr>
        <w:t xml:space="preserve"> </w:t>
      </w:r>
      <w:r w:rsidRPr="007E0A84">
        <w:rPr>
          <w:rFonts w:ascii="Arial" w:hAnsi="Arial" w:cs="Arial"/>
          <w:spacing w:val="-1"/>
          <w:w w:val="122"/>
          <w:sz w:val="20"/>
          <w:szCs w:val="20"/>
        </w:rPr>
        <w:t>b</w:t>
      </w:r>
      <w:r w:rsidRPr="007E0A84">
        <w:rPr>
          <w:rFonts w:ascii="Arial" w:hAnsi="Arial" w:cs="Arial"/>
          <w:w w:val="112"/>
          <w:sz w:val="20"/>
          <w:szCs w:val="20"/>
        </w:rPr>
        <w:t xml:space="preserve">y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w w:val="125"/>
          <w:sz w:val="20"/>
          <w:szCs w:val="20"/>
        </w:rPr>
        <w:t>e</w:t>
      </w:r>
      <w:r w:rsidRPr="007E0A84">
        <w:rPr>
          <w:rFonts w:ascii="Arial" w:hAnsi="Arial" w:cs="Arial"/>
          <w:spacing w:val="1"/>
          <w:sz w:val="20"/>
          <w:szCs w:val="20"/>
        </w:rPr>
        <w:t xml:space="preserve"> </w:t>
      </w:r>
      <w:r w:rsidRPr="007E0A84">
        <w:rPr>
          <w:rFonts w:ascii="Arial" w:hAnsi="Arial" w:cs="Arial"/>
          <w:spacing w:val="-1"/>
          <w:sz w:val="20"/>
          <w:szCs w:val="20"/>
        </w:rPr>
        <w:t>areas</w:t>
      </w:r>
      <w:r w:rsidRPr="007E0A84">
        <w:rPr>
          <w:rFonts w:ascii="Arial" w:hAnsi="Arial" w:cs="Arial"/>
          <w:sz w:val="20"/>
          <w:szCs w:val="20"/>
        </w:rPr>
        <w:t xml:space="preserve">. </w:t>
      </w:r>
      <w:r w:rsidRPr="007E0A84">
        <w:rPr>
          <w:rFonts w:ascii="Arial" w:hAnsi="Arial" w:cs="Arial"/>
          <w:spacing w:val="1"/>
          <w:sz w:val="20"/>
          <w:szCs w:val="20"/>
        </w:rPr>
        <w:t xml:space="preserve"> </w:t>
      </w:r>
      <w:r w:rsidRPr="007E0A84">
        <w:rPr>
          <w:rFonts w:ascii="Arial" w:hAnsi="Arial" w:cs="Arial"/>
          <w:sz w:val="20"/>
          <w:szCs w:val="20"/>
        </w:rPr>
        <w:t>A</w:t>
      </w:r>
      <w:r w:rsidRPr="007E0A84">
        <w:rPr>
          <w:rFonts w:ascii="Arial" w:hAnsi="Arial" w:cs="Arial"/>
          <w:spacing w:val="22"/>
          <w:sz w:val="20"/>
          <w:szCs w:val="20"/>
        </w:rPr>
        <w:t xml:space="preserve"> </w:t>
      </w:r>
      <w:r w:rsidRPr="007E0A84">
        <w:rPr>
          <w:rFonts w:ascii="Arial" w:hAnsi="Arial" w:cs="Arial"/>
          <w:spacing w:val="-1"/>
          <w:w w:val="117"/>
          <w:sz w:val="20"/>
          <w:szCs w:val="20"/>
        </w:rPr>
        <w:t>robus</w:t>
      </w:r>
      <w:r w:rsidRPr="007E0A84">
        <w:rPr>
          <w:rFonts w:ascii="Arial" w:hAnsi="Arial" w:cs="Arial"/>
          <w:w w:val="117"/>
          <w:sz w:val="20"/>
          <w:szCs w:val="20"/>
        </w:rPr>
        <w:t>t</w:t>
      </w:r>
      <w:r w:rsidRPr="007E0A84">
        <w:rPr>
          <w:rFonts w:ascii="Arial" w:hAnsi="Arial" w:cs="Arial"/>
          <w:spacing w:val="-5"/>
          <w:w w:val="117"/>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5"/>
          <w:sz w:val="20"/>
          <w:szCs w:val="20"/>
        </w:rPr>
        <w:t>ratin</w:t>
      </w:r>
      <w:r w:rsidRPr="007E0A84">
        <w:rPr>
          <w:rFonts w:ascii="Arial" w:hAnsi="Arial" w:cs="Arial"/>
          <w:w w:val="115"/>
          <w:sz w:val="20"/>
          <w:szCs w:val="20"/>
        </w:rPr>
        <w:t>g</w:t>
      </w:r>
      <w:r w:rsidR="004F5BF7">
        <w:rPr>
          <w:rFonts w:ascii="Arial" w:hAnsi="Arial" w:cs="Arial"/>
          <w:spacing w:val="-2"/>
          <w:w w:val="115"/>
          <w:sz w:val="20"/>
          <w:szCs w:val="20"/>
        </w:rPr>
        <w:t xml:space="preserve"> </w:t>
      </w:r>
      <w:r w:rsidRPr="007E0A84">
        <w:rPr>
          <w:rFonts w:ascii="Arial" w:hAnsi="Arial" w:cs="Arial"/>
          <w:spacing w:val="-1"/>
          <w:w w:val="123"/>
          <w:sz w:val="20"/>
          <w:szCs w:val="20"/>
        </w:rPr>
        <w:t>m</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2"/>
          <w:sz w:val="20"/>
          <w:szCs w:val="20"/>
        </w:rPr>
        <w:t>hodo</w:t>
      </w:r>
      <w:r w:rsidRPr="007E0A84">
        <w:rPr>
          <w:rFonts w:ascii="Arial" w:hAnsi="Arial" w:cs="Arial"/>
          <w:spacing w:val="-1"/>
          <w:sz w:val="20"/>
          <w:szCs w:val="20"/>
        </w:rPr>
        <w:t>l</w:t>
      </w:r>
      <w:r w:rsidRPr="007E0A84">
        <w:rPr>
          <w:rFonts w:ascii="Arial" w:hAnsi="Arial" w:cs="Arial"/>
          <w:spacing w:val="-1"/>
          <w:w w:val="122"/>
          <w:sz w:val="20"/>
          <w:szCs w:val="20"/>
        </w:rPr>
        <w:t>og</w:t>
      </w:r>
      <w:r w:rsidRPr="007E0A84">
        <w:rPr>
          <w:rFonts w:ascii="Arial" w:hAnsi="Arial" w:cs="Arial"/>
          <w:spacing w:val="-15"/>
          <w:w w:val="112"/>
          <w:sz w:val="20"/>
          <w:szCs w:val="20"/>
        </w:rPr>
        <w:t>y</w:t>
      </w:r>
      <w:r w:rsidRPr="007E0A84">
        <w:rPr>
          <w:rFonts w:ascii="Arial" w:hAnsi="Arial" w:cs="Arial"/>
          <w:spacing w:val="-5"/>
          <w:w w:val="116"/>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13"/>
          <w:sz w:val="20"/>
          <w:szCs w:val="20"/>
        </w:rPr>
        <w:t>applie</w:t>
      </w:r>
      <w:r w:rsidRPr="007E0A84">
        <w:rPr>
          <w:rFonts w:ascii="Arial" w:hAnsi="Arial" w:cs="Arial"/>
          <w:w w:val="113"/>
          <w:sz w:val="20"/>
          <w:szCs w:val="20"/>
        </w:rPr>
        <w:t>d</w:t>
      </w:r>
      <w:r w:rsidRPr="007E0A84">
        <w:rPr>
          <w:rFonts w:ascii="Arial" w:hAnsi="Arial" w:cs="Arial"/>
          <w:spacing w:val="16"/>
          <w:w w:val="113"/>
          <w:sz w:val="20"/>
          <w:szCs w:val="20"/>
        </w:rPr>
        <w:t xml:space="preserve"> </w:t>
      </w:r>
      <w:r w:rsidRPr="007E0A84">
        <w:rPr>
          <w:rFonts w:ascii="Arial" w:hAnsi="Arial" w:cs="Arial"/>
          <w:spacing w:val="-1"/>
          <w:w w:val="113"/>
          <w:sz w:val="20"/>
          <w:szCs w:val="20"/>
        </w:rPr>
        <w:t>regularl</w:t>
      </w:r>
      <w:r w:rsidRPr="007E0A84">
        <w:rPr>
          <w:rFonts w:ascii="Arial" w:hAnsi="Arial" w:cs="Arial"/>
          <w:w w:val="113"/>
          <w:sz w:val="20"/>
          <w:szCs w:val="20"/>
        </w:rPr>
        <w:t>y</w:t>
      </w:r>
      <w:r w:rsidRPr="007E0A84">
        <w:rPr>
          <w:rFonts w:ascii="Arial" w:hAnsi="Arial" w:cs="Arial"/>
          <w:spacing w:val="-13"/>
          <w:w w:val="113"/>
          <w:sz w:val="20"/>
          <w:szCs w:val="20"/>
        </w:rPr>
        <w:t xml:space="preserve"> </w:t>
      </w: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43"/>
          <w:sz w:val="20"/>
          <w:szCs w:val="20"/>
        </w:rPr>
        <w:t xml:space="preserve"> </w:t>
      </w:r>
      <w:r w:rsidRPr="007E0A84">
        <w:rPr>
          <w:rFonts w:ascii="Arial" w:hAnsi="Arial" w:cs="Arial"/>
          <w:sz w:val="20"/>
          <w:szCs w:val="20"/>
        </w:rPr>
        <w:t>a</w:t>
      </w:r>
      <w:r w:rsidRPr="007E0A84">
        <w:rPr>
          <w:rFonts w:ascii="Arial" w:hAnsi="Arial" w:cs="Arial"/>
          <w:spacing w:val="11"/>
          <w:sz w:val="20"/>
          <w:szCs w:val="20"/>
        </w:rPr>
        <w:t xml:space="preserve"> </w:t>
      </w:r>
      <w:r w:rsidRPr="007E0A84">
        <w:rPr>
          <w:rFonts w:ascii="Arial" w:hAnsi="Arial" w:cs="Arial"/>
          <w:spacing w:val="-1"/>
          <w:w w:val="116"/>
          <w:sz w:val="20"/>
          <w:szCs w:val="20"/>
        </w:rPr>
        <w:t>consisten</w:t>
      </w:r>
      <w:r w:rsidRPr="007E0A84">
        <w:rPr>
          <w:rFonts w:ascii="Arial" w:hAnsi="Arial" w:cs="Arial"/>
          <w:w w:val="116"/>
          <w:sz w:val="20"/>
          <w:szCs w:val="20"/>
        </w:rPr>
        <w:t>t</w:t>
      </w:r>
      <w:r w:rsidRPr="007E0A84">
        <w:rPr>
          <w:rFonts w:ascii="Arial" w:hAnsi="Arial" w:cs="Arial"/>
          <w:spacing w:val="-1"/>
          <w:w w:val="116"/>
          <w:sz w:val="20"/>
          <w:szCs w:val="20"/>
        </w:rPr>
        <w:t xml:space="preserve"> </w:t>
      </w:r>
      <w:r w:rsidRPr="007E0A84">
        <w:rPr>
          <w:rFonts w:ascii="Arial" w:hAnsi="Arial" w:cs="Arial"/>
          <w:spacing w:val="-1"/>
          <w:w w:val="122"/>
          <w:sz w:val="20"/>
          <w:szCs w:val="20"/>
        </w:rPr>
        <w:t>b</w:t>
      </w:r>
      <w:r w:rsidRPr="007E0A84">
        <w:rPr>
          <w:rFonts w:ascii="Arial" w:hAnsi="Arial" w:cs="Arial"/>
          <w:spacing w:val="-1"/>
          <w:w w:val="111"/>
          <w:sz w:val="20"/>
          <w:szCs w:val="20"/>
        </w:rPr>
        <w:t>a</w:t>
      </w:r>
      <w:r w:rsidRPr="007E0A84">
        <w:rPr>
          <w:rFonts w:ascii="Arial" w:hAnsi="Arial" w:cs="Arial"/>
          <w:spacing w:val="-1"/>
          <w:sz w:val="20"/>
          <w:szCs w:val="20"/>
        </w:rPr>
        <w:t>sis</w:t>
      </w:r>
      <w:r w:rsidRPr="007E0A84">
        <w:rPr>
          <w:rFonts w:ascii="Arial" w:hAnsi="Arial" w:cs="Arial"/>
          <w:w w:val="111"/>
          <w:sz w:val="20"/>
          <w:szCs w:val="20"/>
        </w:rPr>
        <w:t>.</w:t>
      </w:r>
    </w:p>
    <w:p w:rsidR="007E0A84" w:rsidRDefault="007E0A84" w:rsidP="007E0A84">
      <w:pPr>
        <w:jc w:val="both"/>
        <w:rPr>
          <w:rFonts w:ascii="Arial" w:hAnsi="Arial" w:cs="Arial"/>
          <w:b/>
          <w:i/>
          <w:spacing w:val="-1"/>
          <w:w w:val="122"/>
          <w:sz w:val="20"/>
          <w:szCs w:val="20"/>
        </w:rPr>
      </w:pPr>
    </w:p>
    <w:p w:rsidR="007E0A84" w:rsidRPr="007E0A84" w:rsidRDefault="007E0A84" w:rsidP="007E0A84">
      <w:pPr>
        <w:pStyle w:val="ListParagraph"/>
        <w:numPr>
          <w:ilvl w:val="0"/>
          <w:numId w:val="32"/>
        </w:numPr>
        <w:jc w:val="both"/>
        <w:rPr>
          <w:rFonts w:ascii="Arial" w:hAnsi="Arial" w:cs="Arial"/>
          <w:sz w:val="20"/>
          <w:szCs w:val="20"/>
        </w:rPr>
      </w:pPr>
      <w:r w:rsidRPr="007E0A84">
        <w:rPr>
          <w:rFonts w:ascii="Arial" w:hAnsi="Arial" w:cs="Arial"/>
          <w:sz w:val="20"/>
          <w:szCs w:val="20"/>
        </w:rPr>
        <w:t>Manage</w:t>
      </w:r>
      <w:r w:rsidRPr="007E0A84">
        <w:t> </w:t>
      </w:r>
      <w:r w:rsidRPr="007E0A84">
        <w:rPr>
          <w:rFonts w:ascii="Arial" w:hAnsi="Arial" w:cs="Arial"/>
          <w:sz w:val="20"/>
          <w:szCs w:val="20"/>
        </w:rPr>
        <w:t>compliance</w:t>
      </w:r>
      <w:r w:rsidRPr="007E0A84">
        <w:t> </w:t>
      </w:r>
      <w:r w:rsidRPr="007E0A84">
        <w:rPr>
          <w:rFonts w:ascii="Arial" w:hAnsi="Arial" w:cs="Arial"/>
          <w:sz w:val="20"/>
          <w:szCs w:val="20"/>
        </w:rPr>
        <w:t>risk</w:t>
      </w:r>
    </w:p>
    <w:p w:rsidR="007E0A84" w:rsidRPr="007E0A84" w:rsidRDefault="007E0A84" w:rsidP="007E0A84">
      <w:pPr>
        <w:jc w:val="both"/>
        <w:rPr>
          <w:rFonts w:ascii="Arial" w:hAnsi="Arial" w:cs="Arial"/>
          <w:sz w:val="20"/>
          <w:szCs w:val="20"/>
        </w:rPr>
      </w:pPr>
    </w:p>
    <w:p w:rsidR="007E0A84" w:rsidRPr="007E0A84" w:rsidRDefault="007E0A84" w:rsidP="007E0A84">
      <w:pPr>
        <w:ind w:left="574" w:right="89"/>
        <w:jc w:val="both"/>
        <w:rPr>
          <w:rFonts w:ascii="Arial" w:hAnsi="Arial" w:cs="Arial"/>
          <w:sz w:val="20"/>
          <w:szCs w:val="20"/>
        </w:rPr>
      </w:pP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31"/>
          <w:sz w:val="20"/>
          <w:szCs w:val="20"/>
        </w:rPr>
        <w:t xml:space="preserve"> </w:t>
      </w:r>
      <w:r w:rsidRPr="007E0A84">
        <w:rPr>
          <w:rFonts w:ascii="Arial" w:hAnsi="Arial" w:cs="Arial"/>
          <w:spacing w:val="-1"/>
          <w:sz w:val="20"/>
          <w:szCs w:val="20"/>
        </w:rPr>
        <w:t>eac</w:t>
      </w:r>
      <w:r w:rsidRPr="007E0A84">
        <w:rPr>
          <w:rFonts w:ascii="Arial" w:hAnsi="Arial" w:cs="Arial"/>
          <w:sz w:val="20"/>
          <w:szCs w:val="20"/>
        </w:rPr>
        <w:t xml:space="preserve">h </w:t>
      </w:r>
      <w:r w:rsidRPr="007E0A84">
        <w:rPr>
          <w:rFonts w:ascii="Arial" w:hAnsi="Arial" w:cs="Arial"/>
          <w:spacing w:val="-1"/>
          <w:w w:val="117"/>
          <w:sz w:val="20"/>
          <w:szCs w:val="20"/>
        </w:rPr>
        <w:t>routin</w:t>
      </w:r>
      <w:r w:rsidRPr="007E0A84">
        <w:rPr>
          <w:rFonts w:ascii="Arial" w:hAnsi="Arial" w:cs="Arial"/>
          <w:w w:val="117"/>
          <w:sz w:val="20"/>
          <w:szCs w:val="20"/>
        </w:rPr>
        <w:t>e</w:t>
      </w:r>
      <w:r w:rsidRPr="007E0A84">
        <w:rPr>
          <w:rFonts w:ascii="Arial" w:hAnsi="Arial" w:cs="Arial"/>
          <w:spacing w:val="6"/>
          <w:w w:val="117"/>
          <w:sz w:val="20"/>
          <w:szCs w:val="20"/>
        </w:rPr>
        <w:t xml:space="preserve"> </w:t>
      </w:r>
      <w:r w:rsidRPr="007E0A84">
        <w:rPr>
          <w:rFonts w:ascii="Arial" w:hAnsi="Arial" w:cs="Arial"/>
          <w:spacing w:val="-1"/>
          <w:w w:val="117"/>
          <w:sz w:val="20"/>
          <w:szCs w:val="20"/>
        </w:rPr>
        <w:t>assessmen</w:t>
      </w:r>
      <w:r w:rsidRPr="007E0A84">
        <w:rPr>
          <w:rFonts w:ascii="Arial" w:hAnsi="Arial" w:cs="Arial"/>
          <w:w w:val="117"/>
          <w:sz w:val="20"/>
          <w:szCs w:val="20"/>
        </w:rPr>
        <w:t>t</w:t>
      </w:r>
      <w:r w:rsidRPr="007E0A84">
        <w:rPr>
          <w:rFonts w:ascii="Arial" w:hAnsi="Arial" w:cs="Arial"/>
          <w:spacing w:val="-23"/>
          <w:w w:val="117"/>
          <w:sz w:val="20"/>
          <w:szCs w:val="20"/>
        </w:rPr>
        <w:t xml:space="preserve"> </w:t>
      </w:r>
      <w:r w:rsidRPr="007E0A84">
        <w:rPr>
          <w:rFonts w:ascii="Arial" w:hAnsi="Arial" w:cs="Arial"/>
          <w:spacing w:val="-1"/>
          <w:w w:val="117"/>
          <w:sz w:val="20"/>
          <w:szCs w:val="20"/>
        </w:rPr>
        <w:t>o</w:t>
      </w:r>
      <w:r w:rsidRPr="007E0A84">
        <w:rPr>
          <w:rFonts w:ascii="Arial" w:hAnsi="Arial" w:cs="Arial"/>
          <w:w w:val="117"/>
          <w:sz w:val="20"/>
          <w:szCs w:val="20"/>
        </w:rPr>
        <w:t>f</w:t>
      </w:r>
      <w:r w:rsidRPr="007E0A84">
        <w:rPr>
          <w:rFonts w:ascii="Arial" w:hAnsi="Arial" w:cs="Arial"/>
          <w:spacing w:val="10"/>
          <w:w w:val="117"/>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7"/>
          <w:w w:val="117"/>
          <w:sz w:val="20"/>
          <w:szCs w:val="20"/>
        </w:rPr>
        <w:t xml:space="preserve"> </w:t>
      </w:r>
      <w:r w:rsidRPr="007E0A84">
        <w:rPr>
          <w:rFonts w:ascii="Arial" w:hAnsi="Arial" w:cs="Arial"/>
          <w:spacing w:val="-1"/>
          <w:w w:val="117"/>
          <w:sz w:val="20"/>
          <w:szCs w:val="20"/>
        </w:rPr>
        <w:t>curren</w:t>
      </w:r>
      <w:r w:rsidRPr="007E0A84">
        <w:rPr>
          <w:rFonts w:ascii="Arial" w:hAnsi="Arial" w:cs="Arial"/>
          <w:w w:val="117"/>
          <w:sz w:val="20"/>
          <w:szCs w:val="20"/>
        </w:rPr>
        <w:t>t</w:t>
      </w:r>
      <w:r w:rsidRPr="007E0A84">
        <w:rPr>
          <w:rFonts w:ascii="Arial" w:hAnsi="Arial" w:cs="Arial"/>
          <w:spacing w:val="-17"/>
          <w:w w:val="117"/>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4"/>
          <w:sz w:val="20"/>
          <w:szCs w:val="20"/>
        </w:rPr>
        <w:t>factor</w:t>
      </w:r>
      <w:r w:rsidRPr="007E0A84">
        <w:rPr>
          <w:rFonts w:ascii="Arial" w:hAnsi="Arial" w:cs="Arial"/>
          <w:w w:val="114"/>
          <w:sz w:val="20"/>
          <w:szCs w:val="20"/>
        </w:rPr>
        <w:t>s</w:t>
      </w:r>
      <w:r w:rsidRPr="007E0A84">
        <w:rPr>
          <w:rFonts w:ascii="Arial" w:hAnsi="Arial" w:cs="Arial"/>
          <w:spacing w:val="-5"/>
          <w:w w:val="114"/>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14"/>
          <w:sz w:val="20"/>
          <w:szCs w:val="20"/>
        </w:rPr>
        <w:t>applicatio</w:t>
      </w:r>
      <w:r w:rsidRPr="007E0A84">
        <w:rPr>
          <w:rFonts w:ascii="Arial" w:hAnsi="Arial" w:cs="Arial"/>
          <w:w w:val="114"/>
          <w:sz w:val="20"/>
          <w:szCs w:val="20"/>
        </w:rPr>
        <w:t xml:space="preserve">n </w:t>
      </w:r>
      <w:r w:rsidRPr="007E0A84">
        <w:rPr>
          <w:rFonts w:ascii="Arial" w:hAnsi="Arial" w:cs="Arial"/>
          <w:spacing w:val="-1"/>
          <w:w w:val="122"/>
          <w:sz w:val="20"/>
          <w:szCs w:val="20"/>
        </w:rPr>
        <w:t>o</w:t>
      </w:r>
      <w:r w:rsidRPr="007E0A84">
        <w:rPr>
          <w:rFonts w:ascii="Arial" w:hAnsi="Arial" w:cs="Arial"/>
          <w:w w:val="140"/>
          <w:sz w:val="20"/>
          <w:szCs w:val="20"/>
        </w:rPr>
        <w:t xml:space="preserve">f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5"/>
          <w:sz w:val="20"/>
          <w:szCs w:val="20"/>
        </w:rPr>
        <w:t>ratin</w:t>
      </w:r>
      <w:r w:rsidRPr="007E0A84">
        <w:rPr>
          <w:rFonts w:ascii="Arial" w:hAnsi="Arial" w:cs="Arial"/>
          <w:w w:val="115"/>
          <w:sz w:val="20"/>
          <w:szCs w:val="20"/>
        </w:rPr>
        <w:t>g</w:t>
      </w:r>
      <w:r w:rsidRPr="007E0A84">
        <w:rPr>
          <w:rFonts w:ascii="Arial" w:hAnsi="Arial" w:cs="Arial"/>
          <w:spacing w:val="-2"/>
          <w:w w:val="115"/>
          <w:sz w:val="20"/>
          <w:szCs w:val="20"/>
        </w:rPr>
        <w:t xml:space="preserve"> </w:t>
      </w:r>
      <w:r w:rsidRPr="007E0A84">
        <w:rPr>
          <w:rFonts w:ascii="Arial" w:hAnsi="Arial" w:cs="Arial"/>
          <w:spacing w:val="-1"/>
          <w:w w:val="123"/>
          <w:sz w:val="20"/>
          <w:szCs w:val="20"/>
        </w:rPr>
        <w:t>m</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2"/>
          <w:sz w:val="20"/>
          <w:szCs w:val="20"/>
        </w:rPr>
        <w:t>hodo</w:t>
      </w:r>
      <w:r w:rsidRPr="007E0A84">
        <w:rPr>
          <w:rFonts w:ascii="Arial" w:hAnsi="Arial" w:cs="Arial"/>
          <w:spacing w:val="-1"/>
          <w:sz w:val="20"/>
          <w:szCs w:val="20"/>
        </w:rPr>
        <w:t>l</w:t>
      </w:r>
      <w:r w:rsidRPr="007E0A84">
        <w:rPr>
          <w:rFonts w:ascii="Arial" w:hAnsi="Arial" w:cs="Arial"/>
          <w:spacing w:val="-1"/>
          <w:w w:val="122"/>
          <w:sz w:val="20"/>
          <w:szCs w:val="20"/>
        </w:rPr>
        <w:t>og</w:t>
      </w:r>
      <w:r w:rsidRPr="007E0A84">
        <w:rPr>
          <w:rFonts w:ascii="Arial" w:hAnsi="Arial" w:cs="Arial"/>
          <w:w w:val="112"/>
          <w:sz w:val="20"/>
          <w:szCs w:val="20"/>
        </w:rPr>
        <w:t>y</w:t>
      </w:r>
      <w:r w:rsidRPr="007E0A84">
        <w:rPr>
          <w:rFonts w:ascii="Arial" w:hAnsi="Arial" w:cs="Arial"/>
          <w:spacing w:val="1"/>
          <w:sz w:val="20"/>
          <w:szCs w:val="20"/>
        </w:rPr>
        <w:t xml:space="preserve"> </w:t>
      </w:r>
      <w:r w:rsidRPr="007E0A84">
        <w:rPr>
          <w:rFonts w:ascii="Arial" w:hAnsi="Arial" w:cs="Arial"/>
          <w:spacing w:val="-1"/>
          <w:w w:val="127"/>
          <w:sz w:val="20"/>
          <w:szCs w:val="20"/>
        </w:rPr>
        <w:t>t</w:t>
      </w:r>
      <w:r w:rsidRPr="007E0A84">
        <w:rPr>
          <w:rFonts w:ascii="Arial" w:hAnsi="Arial" w:cs="Arial"/>
          <w:w w:val="127"/>
          <w:sz w:val="20"/>
          <w:szCs w:val="20"/>
        </w:rPr>
        <w:t>o</w:t>
      </w:r>
      <w:r w:rsidRPr="007E0A84">
        <w:rPr>
          <w:rFonts w:ascii="Arial" w:hAnsi="Arial" w:cs="Arial"/>
          <w:spacing w:val="-9"/>
          <w:w w:val="127"/>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w w:val="120"/>
          <w:sz w:val="20"/>
          <w:szCs w:val="20"/>
        </w:rPr>
        <w:t>f</w:t>
      </w:r>
      <w:r w:rsidRPr="007E0A84">
        <w:rPr>
          <w:rFonts w:ascii="Arial" w:hAnsi="Arial" w:cs="Arial"/>
          <w:spacing w:val="-1"/>
          <w:w w:val="120"/>
          <w:sz w:val="20"/>
          <w:szCs w:val="20"/>
        </w:rPr>
        <w:t>i</w:t>
      </w:r>
      <w:r w:rsidRPr="007E0A84">
        <w:rPr>
          <w:rFonts w:ascii="Arial" w:hAnsi="Arial" w:cs="Arial"/>
          <w:spacing w:val="-1"/>
          <w:sz w:val="20"/>
          <w:szCs w:val="20"/>
        </w:rPr>
        <w:t>r</w:t>
      </w:r>
      <w:r w:rsidRPr="007E0A84">
        <w:rPr>
          <w:rFonts w:ascii="Arial" w:hAnsi="Arial" w:cs="Arial"/>
          <w:spacing w:val="-1"/>
          <w:w w:val="123"/>
          <w:sz w:val="20"/>
          <w:szCs w:val="20"/>
        </w:rPr>
        <w:t>m</w:t>
      </w:r>
      <w:r w:rsidRPr="007E0A84">
        <w:rPr>
          <w:rFonts w:ascii="Arial" w:hAnsi="Arial" w:cs="Arial"/>
          <w:spacing w:val="-11"/>
          <w:w w:val="83"/>
          <w:sz w:val="20"/>
          <w:szCs w:val="20"/>
        </w:rPr>
        <w:t>’</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15"/>
          <w:sz w:val="20"/>
          <w:szCs w:val="20"/>
        </w:rPr>
        <w:t>businesses</w:t>
      </w:r>
      <w:r w:rsidRPr="007E0A84">
        <w:rPr>
          <w:rFonts w:ascii="Arial" w:hAnsi="Arial" w:cs="Arial"/>
          <w:w w:val="115"/>
          <w:sz w:val="20"/>
          <w:szCs w:val="20"/>
        </w:rPr>
        <w:t>,</w:t>
      </w:r>
      <w:r w:rsidRPr="007E0A84">
        <w:rPr>
          <w:rFonts w:ascii="Arial" w:hAnsi="Arial" w:cs="Arial"/>
          <w:spacing w:val="-22"/>
          <w:w w:val="115"/>
          <w:sz w:val="20"/>
          <w:szCs w:val="20"/>
        </w:rPr>
        <w:t xml:space="preserve"> </w:t>
      </w:r>
      <w:r w:rsidRPr="007E0A84">
        <w:rPr>
          <w:rFonts w:ascii="Arial" w:hAnsi="Arial" w:cs="Arial"/>
          <w:spacing w:val="-1"/>
          <w:w w:val="115"/>
          <w:sz w:val="20"/>
          <w:szCs w:val="20"/>
        </w:rPr>
        <w:t>th</w:t>
      </w:r>
      <w:r w:rsidRPr="007E0A84">
        <w:rPr>
          <w:rFonts w:ascii="Arial" w:hAnsi="Arial" w:cs="Arial"/>
          <w:w w:val="115"/>
          <w:sz w:val="20"/>
          <w:szCs w:val="20"/>
        </w:rPr>
        <w:t>e</w:t>
      </w:r>
      <w:r w:rsidRPr="007E0A84">
        <w:rPr>
          <w:rFonts w:ascii="Arial" w:hAnsi="Arial" w:cs="Arial"/>
          <w:spacing w:val="22"/>
          <w:w w:val="11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 xml:space="preserve">m </w:t>
      </w:r>
      <w:r w:rsidRPr="007E0A84">
        <w:rPr>
          <w:rFonts w:ascii="Arial" w:hAnsi="Arial" w:cs="Arial"/>
          <w:spacing w:val="6"/>
          <w:sz w:val="20"/>
          <w:szCs w:val="20"/>
        </w:rPr>
        <w:t xml:space="preserve"> </w:t>
      </w:r>
      <w:r w:rsidRPr="007E0A84">
        <w:rPr>
          <w:rFonts w:ascii="Arial" w:hAnsi="Arial" w:cs="Arial"/>
          <w:spacing w:val="-1"/>
          <w:sz w:val="20"/>
          <w:szCs w:val="20"/>
        </w:rPr>
        <w:t>ha</w:t>
      </w:r>
      <w:r w:rsidRPr="007E0A84">
        <w:rPr>
          <w:rFonts w:ascii="Arial" w:hAnsi="Arial" w:cs="Arial"/>
          <w:sz w:val="20"/>
          <w:szCs w:val="20"/>
        </w:rPr>
        <w:t>s</w:t>
      </w:r>
      <w:r w:rsidRPr="007E0A84">
        <w:rPr>
          <w:rFonts w:ascii="Arial" w:hAnsi="Arial" w:cs="Arial"/>
          <w:spacing w:val="32"/>
          <w:sz w:val="20"/>
          <w:szCs w:val="20"/>
        </w:rPr>
        <w:t xml:space="preserve"> </w:t>
      </w:r>
      <w:r w:rsidRPr="007E0A84">
        <w:rPr>
          <w:rFonts w:ascii="Arial" w:hAnsi="Arial" w:cs="Arial"/>
          <w:sz w:val="20"/>
          <w:szCs w:val="20"/>
        </w:rPr>
        <w:t>a</w:t>
      </w:r>
      <w:r w:rsidRPr="007E0A84">
        <w:rPr>
          <w:rFonts w:ascii="Arial" w:hAnsi="Arial" w:cs="Arial"/>
          <w:spacing w:val="11"/>
          <w:sz w:val="20"/>
          <w:szCs w:val="20"/>
        </w:rPr>
        <w:t xml:space="preserve"> </w:t>
      </w:r>
      <w:r w:rsidRPr="007E0A84">
        <w:rPr>
          <w:rFonts w:ascii="Arial" w:hAnsi="Arial" w:cs="Arial"/>
          <w:spacing w:val="-1"/>
          <w:sz w:val="20"/>
          <w:szCs w:val="20"/>
        </w:rPr>
        <w:t>c</w:t>
      </w:r>
      <w:r w:rsidRPr="007E0A84">
        <w:rPr>
          <w:rFonts w:ascii="Arial" w:hAnsi="Arial" w:cs="Arial"/>
          <w:spacing w:val="-1"/>
          <w:w w:val="122"/>
          <w:sz w:val="20"/>
          <w:szCs w:val="20"/>
        </w:rPr>
        <w:t>u</w:t>
      </w:r>
      <w:r w:rsidRPr="007E0A84">
        <w:rPr>
          <w:rFonts w:ascii="Arial" w:hAnsi="Arial" w:cs="Arial"/>
          <w:spacing w:val="-1"/>
          <w:sz w:val="20"/>
          <w:szCs w:val="20"/>
        </w:rPr>
        <w:t>rr</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 xml:space="preserve">t </w:t>
      </w:r>
      <w:r w:rsidRPr="007E0A84">
        <w:rPr>
          <w:rFonts w:ascii="Arial" w:hAnsi="Arial" w:cs="Arial"/>
          <w:spacing w:val="-1"/>
          <w:w w:val="116"/>
          <w:sz w:val="20"/>
          <w:szCs w:val="20"/>
        </w:rPr>
        <w:t>measur</w:t>
      </w:r>
      <w:r w:rsidRPr="007E0A84">
        <w:rPr>
          <w:rFonts w:ascii="Arial" w:hAnsi="Arial" w:cs="Arial"/>
          <w:w w:val="116"/>
          <w:sz w:val="20"/>
          <w:szCs w:val="20"/>
        </w:rPr>
        <w:t>e</w:t>
      </w:r>
      <w:r w:rsidRPr="007E0A84">
        <w:rPr>
          <w:rFonts w:ascii="Arial" w:hAnsi="Arial" w:cs="Arial"/>
          <w:spacing w:val="-4"/>
          <w:w w:val="116"/>
          <w:sz w:val="20"/>
          <w:szCs w:val="20"/>
        </w:rPr>
        <w:t xml:space="preserve">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3"/>
          <w:sz w:val="20"/>
          <w:szCs w:val="20"/>
        </w:rPr>
        <w:t>associate</w:t>
      </w:r>
      <w:r w:rsidRPr="007E0A84">
        <w:rPr>
          <w:rFonts w:ascii="Arial" w:hAnsi="Arial" w:cs="Arial"/>
          <w:w w:val="113"/>
          <w:sz w:val="20"/>
          <w:szCs w:val="20"/>
        </w:rPr>
        <w:t>d</w:t>
      </w:r>
      <w:r w:rsidRPr="007E0A84">
        <w:rPr>
          <w:rFonts w:ascii="Arial" w:hAnsi="Arial" w:cs="Arial"/>
          <w:spacing w:val="-3"/>
          <w:w w:val="113"/>
          <w:sz w:val="20"/>
          <w:szCs w:val="20"/>
        </w:rPr>
        <w:t xml:space="preserve"> </w:t>
      </w:r>
      <w:r w:rsidRPr="007E0A84">
        <w:rPr>
          <w:rFonts w:ascii="Arial" w:hAnsi="Arial" w:cs="Arial"/>
          <w:spacing w:val="-1"/>
          <w:w w:val="12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w w:val="122"/>
          <w:sz w:val="20"/>
          <w:szCs w:val="20"/>
        </w:rPr>
        <w:t>h</w:t>
      </w:r>
      <w:r w:rsidRPr="007E0A84">
        <w:rPr>
          <w:rFonts w:ascii="Arial" w:hAnsi="Arial" w:cs="Arial"/>
          <w:spacing w:val="1"/>
          <w:sz w:val="20"/>
          <w:szCs w:val="20"/>
        </w:rPr>
        <w:t xml:space="preserve"> </w:t>
      </w:r>
      <w:r w:rsidRPr="007E0A84">
        <w:rPr>
          <w:rFonts w:ascii="Arial" w:hAnsi="Arial" w:cs="Arial"/>
          <w:spacing w:val="-1"/>
          <w:sz w:val="20"/>
          <w:szCs w:val="20"/>
        </w:rPr>
        <w:t>eac</w:t>
      </w:r>
      <w:r w:rsidRPr="007E0A84">
        <w:rPr>
          <w:rFonts w:ascii="Arial" w:hAnsi="Arial" w:cs="Arial"/>
          <w:sz w:val="20"/>
          <w:szCs w:val="20"/>
        </w:rPr>
        <w:t xml:space="preserve">h </w:t>
      </w:r>
      <w:r w:rsidRPr="007E0A84">
        <w:rPr>
          <w:rFonts w:ascii="Arial" w:hAnsi="Arial" w:cs="Arial"/>
          <w:spacing w:val="6"/>
          <w:sz w:val="20"/>
          <w:szCs w:val="20"/>
        </w:rPr>
        <w:t xml:space="preserve"> </w:t>
      </w:r>
      <w:r w:rsidRPr="007E0A84">
        <w:rPr>
          <w:rFonts w:ascii="Arial" w:hAnsi="Arial" w:cs="Arial"/>
          <w:spacing w:val="-1"/>
          <w:w w:val="113"/>
          <w:sz w:val="20"/>
          <w:szCs w:val="20"/>
        </w:rPr>
        <w:t>activit</w:t>
      </w:r>
      <w:r w:rsidRPr="007E0A84">
        <w:rPr>
          <w:rFonts w:ascii="Arial" w:hAnsi="Arial" w:cs="Arial"/>
          <w:spacing w:val="-17"/>
          <w:w w:val="113"/>
          <w:sz w:val="20"/>
          <w:szCs w:val="20"/>
        </w:rPr>
        <w:t>y</w:t>
      </w:r>
      <w:r w:rsidRPr="007E0A84">
        <w:rPr>
          <w:rFonts w:ascii="Arial" w:hAnsi="Arial" w:cs="Arial"/>
          <w:w w:val="113"/>
          <w:sz w:val="20"/>
          <w:szCs w:val="20"/>
        </w:rPr>
        <w:t>.</w:t>
      </w:r>
      <w:r w:rsidRPr="007E0A84">
        <w:rPr>
          <w:rFonts w:ascii="Arial" w:hAnsi="Arial" w:cs="Arial"/>
          <w:spacing w:val="-3"/>
          <w:w w:val="113"/>
          <w:sz w:val="20"/>
          <w:szCs w:val="20"/>
        </w:rPr>
        <w:t xml:space="preserve"> </w:t>
      </w:r>
      <w:r w:rsidRPr="007E0A84">
        <w:rPr>
          <w:rFonts w:ascii="Arial" w:hAnsi="Arial" w:cs="Arial"/>
          <w:spacing w:val="-1"/>
          <w:sz w:val="20"/>
          <w:szCs w:val="20"/>
        </w:rPr>
        <w:t>Thi</w:t>
      </w:r>
      <w:r w:rsidRPr="007E0A84">
        <w:rPr>
          <w:rFonts w:ascii="Arial" w:hAnsi="Arial" w:cs="Arial"/>
          <w:sz w:val="20"/>
          <w:szCs w:val="20"/>
        </w:rPr>
        <w:t>s</w:t>
      </w:r>
      <w:r w:rsidRPr="007E0A84">
        <w:rPr>
          <w:rFonts w:ascii="Arial" w:hAnsi="Arial" w:cs="Arial"/>
          <w:spacing w:val="22"/>
          <w:sz w:val="20"/>
          <w:szCs w:val="20"/>
        </w:rPr>
        <w:t xml:space="preserve"> </w:t>
      </w:r>
      <w:r w:rsidRPr="007E0A84">
        <w:rPr>
          <w:rFonts w:ascii="Arial" w:hAnsi="Arial" w:cs="Arial"/>
          <w:spacing w:val="-1"/>
          <w:sz w:val="20"/>
          <w:szCs w:val="20"/>
        </w:rPr>
        <w:t>s</w:t>
      </w:r>
      <w:r w:rsidRPr="007E0A84">
        <w:rPr>
          <w:rFonts w:ascii="Arial" w:hAnsi="Arial" w:cs="Arial"/>
          <w:spacing w:val="-1"/>
          <w:w w:val="122"/>
          <w:sz w:val="20"/>
          <w:szCs w:val="20"/>
        </w:rPr>
        <w:t>hou</w:t>
      </w:r>
      <w:r w:rsidRPr="007E0A84">
        <w:rPr>
          <w:rFonts w:ascii="Arial" w:hAnsi="Arial" w:cs="Arial"/>
          <w:spacing w:val="-1"/>
          <w:sz w:val="20"/>
          <w:szCs w:val="20"/>
        </w:rPr>
        <w:t>l</w:t>
      </w:r>
      <w:r w:rsidRPr="007E0A84">
        <w:rPr>
          <w:rFonts w:ascii="Arial" w:hAnsi="Arial" w:cs="Arial"/>
          <w:w w:val="122"/>
          <w:sz w:val="20"/>
          <w:szCs w:val="20"/>
        </w:rPr>
        <w:t>d</w:t>
      </w:r>
      <w:r w:rsidRPr="007E0A84">
        <w:rPr>
          <w:rFonts w:ascii="Arial" w:hAnsi="Arial" w:cs="Arial"/>
          <w:spacing w:val="-1"/>
          <w:sz w:val="20"/>
          <w:szCs w:val="20"/>
        </w:rPr>
        <w:t xml:space="preserve"> b</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20"/>
          <w:sz w:val="20"/>
          <w:szCs w:val="20"/>
        </w:rPr>
        <w:t>use</w:t>
      </w:r>
      <w:r w:rsidRPr="007E0A84">
        <w:rPr>
          <w:rFonts w:ascii="Arial" w:hAnsi="Arial" w:cs="Arial"/>
          <w:w w:val="120"/>
          <w:sz w:val="20"/>
          <w:szCs w:val="20"/>
        </w:rPr>
        <w:t>d</w:t>
      </w:r>
      <w:r w:rsidRPr="007E0A84">
        <w:rPr>
          <w:rFonts w:ascii="Arial" w:hAnsi="Arial" w:cs="Arial"/>
          <w:spacing w:val="-15"/>
          <w:w w:val="120"/>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4"/>
          <w:w w:val="120"/>
          <w:sz w:val="20"/>
          <w:szCs w:val="20"/>
        </w:rPr>
        <w:t xml:space="preserve"> </w:t>
      </w:r>
      <w:r w:rsidRPr="007E0A84">
        <w:rPr>
          <w:rFonts w:ascii="Arial" w:hAnsi="Arial" w:cs="Arial"/>
          <w:spacing w:val="-1"/>
          <w:w w:val="120"/>
          <w:sz w:val="20"/>
          <w:szCs w:val="20"/>
        </w:rPr>
        <w:t>i</w:t>
      </w:r>
      <w:r w:rsidRPr="007E0A84">
        <w:rPr>
          <w:rFonts w:ascii="Arial" w:hAnsi="Arial" w:cs="Arial"/>
          <w:spacing w:val="-1"/>
          <w:w w:val="122"/>
          <w:sz w:val="20"/>
          <w:szCs w:val="20"/>
        </w:rPr>
        <w:t>n</w:t>
      </w:r>
      <w:r w:rsidRPr="007E0A84">
        <w:rPr>
          <w:rFonts w:ascii="Arial" w:hAnsi="Arial" w:cs="Arial"/>
          <w:spacing w:val="-1"/>
          <w:w w:val="140"/>
          <w:sz w:val="20"/>
          <w:szCs w:val="20"/>
        </w:rPr>
        <w:t>f</w:t>
      </w:r>
      <w:r w:rsidRPr="007E0A84">
        <w:rPr>
          <w:rFonts w:ascii="Arial" w:hAnsi="Arial" w:cs="Arial"/>
          <w:spacing w:val="-1"/>
          <w:w w:val="122"/>
          <w:sz w:val="20"/>
          <w:szCs w:val="20"/>
        </w:rPr>
        <w:t>o</w:t>
      </w:r>
      <w:r w:rsidRPr="007E0A84">
        <w:rPr>
          <w:rFonts w:ascii="Arial" w:hAnsi="Arial" w:cs="Arial"/>
          <w:spacing w:val="-1"/>
          <w:sz w:val="20"/>
          <w:szCs w:val="20"/>
        </w:rPr>
        <w:t>r</w:t>
      </w:r>
      <w:r w:rsidRPr="007E0A84">
        <w:rPr>
          <w:rFonts w:ascii="Arial" w:hAnsi="Arial" w:cs="Arial"/>
          <w:spacing w:val="-1"/>
          <w:w w:val="123"/>
          <w:sz w:val="20"/>
          <w:szCs w:val="20"/>
        </w:rPr>
        <w:t>m</w:t>
      </w:r>
      <w:r w:rsidRPr="007E0A84">
        <w:rPr>
          <w:rFonts w:ascii="Arial" w:hAnsi="Arial" w:cs="Arial"/>
          <w:w w:val="83"/>
          <w:sz w:val="20"/>
          <w:szCs w:val="20"/>
        </w:rPr>
        <w:t>:</w:t>
      </w:r>
    </w:p>
    <w:p w:rsidR="007E0A84" w:rsidRPr="007E0A84" w:rsidRDefault="007E0A84" w:rsidP="007E0A84">
      <w:pPr>
        <w:jc w:val="both"/>
        <w:rPr>
          <w:rFonts w:ascii="Arial" w:hAnsi="Arial" w:cs="Arial"/>
          <w:sz w:val="20"/>
          <w:szCs w:val="20"/>
        </w:rPr>
      </w:pPr>
    </w:p>
    <w:p w:rsidR="007E0A84" w:rsidRPr="004F5BF7" w:rsidRDefault="007E0A84" w:rsidP="004F5BF7">
      <w:pPr>
        <w:pStyle w:val="ListParagraph"/>
        <w:numPr>
          <w:ilvl w:val="0"/>
          <w:numId w:val="38"/>
        </w:numPr>
        <w:tabs>
          <w:tab w:val="left" w:pos="980"/>
        </w:tabs>
        <w:ind w:right="586"/>
        <w:jc w:val="both"/>
        <w:rPr>
          <w:rFonts w:ascii="Arial" w:hAnsi="Arial" w:cs="Arial"/>
          <w:sz w:val="20"/>
          <w:szCs w:val="20"/>
        </w:rPr>
      </w:pPr>
      <w:r w:rsidRPr="004F5BF7">
        <w:rPr>
          <w:rFonts w:ascii="Arial" w:hAnsi="Arial" w:cs="Arial"/>
          <w:spacing w:val="-1"/>
          <w:w w:val="134"/>
          <w:sz w:val="20"/>
          <w:szCs w:val="20"/>
        </w:rPr>
        <w:t>th</w:t>
      </w:r>
      <w:r w:rsidRPr="004F5BF7">
        <w:rPr>
          <w:rFonts w:ascii="Arial" w:hAnsi="Arial" w:cs="Arial"/>
          <w:w w:val="134"/>
          <w:sz w:val="20"/>
          <w:szCs w:val="20"/>
        </w:rPr>
        <w:t>e</w:t>
      </w:r>
      <w:r w:rsidRPr="004F5BF7">
        <w:rPr>
          <w:rFonts w:ascii="Arial" w:hAnsi="Arial" w:cs="Arial"/>
          <w:spacing w:val="-30"/>
          <w:w w:val="134"/>
          <w:sz w:val="20"/>
          <w:szCs w:val="20"/>
        </w:rPr>
        <w:t xml:space="preserve"> </w:t>
      </w:r>
      <w:r w:rsidRPr="004F5BF7">
        <w:rPr>
          <w:rFonts w:ascii="Arial" w:hAnsi="Arial" w:cs="Arial"/>
          <w:spacing w:val="-1"/>
          <w:sz w:val="20"/>
          <w:szCs w:val="20"/>
        </w:rPr>
        <w:t>leve</w:t>
      </w:r>
      <w:r w:rsidRPr="004F5BF7">
        <w:rPr>
          <w:rFonts w:ascii="Arial" w:hAnsi="Arial" w:cs="Arial"/>
          <w:sz w:val="20"/>
          <w:szCs w:val="20"/>
        </w:rPr>
        <w:t xml:space="preserve">l </w:t>
      </w:r>
      <w:r w:rsidRPr="004F5BF7">
        <w:rPr>
          <w:rFonts w:ascii="Arial" w:hAnsi="Arial" w:cs="Arial"/>
          <w:spacing w:val="6"/>
          <w:sz w:val="20"/>
          <w:szCs w:val="20"/>
        </w:rPr>
        <w:t xml:space="preserve"> </w:t>
      </w:r>
      <w:r w:rsidRPr="004F5BF7">
        <w:rPr>
          <w:rFonts w:ascii="Arial" w:hAnsi="Arial" w:cs="Arial"/>
          <w:spacing w:val="-1"/>
          <w:w w:val="114"/>
          <w:sz w:val="20"/>
          <w:szCs w:val="20"/>
        </w:rPr>
        <w:t>o</w:t>
      </w:r>
      <w:r w:rsidRPr="004F5BF7">
        <w:rPr>
          <w:rFonts w:ascii="Arial" w:hAnsi="Arial" w:cs="Arial"/>
          <w:w w:val="114"/>
          <w:sz w:val="20"/>
          <w:szCs w:val="20"/>
        </w:rPr>
        <w:t>f</w:t>
      </w:r>
      <w:r w:rsidRPr="004F5BF7">
        <w:rPr>
          <w:rFonts w:ascii="Arial" w:hAnsi="Arial" w:cs="Arial"/>
          <w:spacing w:val="16"/>
          <w:w w:val="114"/>
          <w:sz w:val="20"/>
          <w:szCs w:val="20"/>
        </w:rPr>
        <w:t xml:space="preserve"> </w:t>
      </w:r>
      <w:r w:rsidRPr="004F5BF7">
        <w:rPr>
          <w:rFonts w:ascii="Arial" w:hAnsi="Arial" w:cs="Arial"/>
          <w:spacing w:val="-1"/>
          <w:w w:val="114"/>
          <w:sz w:val="20"/>
          <w:szCs w:val="20"/>
        </w:rPr>
        <w:t>complianc</w:t>
      </w:r>
      <w:r w:rsidRPr="004F5BF7">
        <w:rPr>
          <w:rFonts w:ascii="Arial" w:hAnsi="Arial" w:cs="Arial"/>
          <w:w w:val="114"/>
          <w:sz w:val="20"/>
          <w:szCs w:val="20"/>
        </w:rPr>
        <w:t>e</w:t>
      </w:r>
      <w:r w:rsidRPr="004F5BF7">
        <w:rPr>
          <w:rFonts w:ascii="Arial" w:hAnsi="Arial" w:cs="Arial"/>
          <w:spacing w:val="-1"/>
          <w:w w:val="114"/>
          <w:sz w:val="20"/>
          <w:szCs w:val="20"/>
        </w:rPr>
        <w:t xml:space="preserve"> advisor</w:t>
      </w:r>
      <w:r w:rsidRPr="004F5BF7">
        <w:rPr>
          <w:rFonts w:ascii="Arial" w:hAnsi="Arial" w:cs="Arial"/>
          <w:w w:val="114"/>
          <w:sz w:val="20"/>
          <w:szCs w:val="20"/>
        </w:rPr>
        <w:t>y</w:t>
      </w:r>
      <w:r w:rsidRPr="004F5BF7">
        <w:rPr>
          <w:rFonts w:ascii="Arial" w:hAnsi="Arial" w:cs="Arial"/>
          <w:spacing w:val="-24"/>
          <w:w w:val="114"/>
          <w:sz w:val="20"/>
          <w:szCs w:val="20"/>
        </w:rPr>
        <w:t xml:space="preserve"> </w:t>
      </w:r>
      <w:r w:rsidRPr="004F5BF7">
        <w:rPr>
          <w:rFonts w:ascii="Arial" w:hAnsi="Arial" w:cs="Arial"/>
          <w:spacing w:val="-1"/>
          <w:w w:val="114"/>
          <w:sz w:val="20"/>
          <w:szCs w:val="20"/>
        </w:rPr>
        <w:t>resourc</w:t>
      </w:r>
      <w:r w:rsidRPr="004F5BF7">
        <w:rPr>
          <w:rFonts w:ascii="Arial" w:hAnsi="Arial" w:cs="Arial"/>
          <w:w w:val="114"/>
          <w:sz w:val="20"/>
          <w:szCs w:val="20"/>
        </w:rPr>
        <w:t>e</w:t>
      </w:r>
      <w:r w:rsidRPr="004F5BF7">
        <w:rPr>
          <w:rFonts w:ascii="Arial" w:hAnsi="Arial" w:cs="Arial"/>
          <w:spacing w:val="-14"/>
          <w:w w:val="114"/>
          <w:sz w:val="20"/>
          <w:szCs w:val="20"/>
        </w:rPr>
        <w:t xml:space="preserve"> </w:t>
      </w:r>
      <w:r w:rsidRPr="004F5BF7">
        <w:rPr>
          <w:rFonts w:ascii="Arial" w:hAnsi="Arial" w:cs="Arial"/>
          <w:spacing w:val="-1"/>
          <w:w w:val="114"/>
          <w:sz w:val="20"/>
          <w:szCs w:val="20"/>
        </w:rPr>
        <w:t>t</w:t>
      </w:r>
      <w:r w:rsidRPr="004F5BF7">
        <w:rPr>
          <w:rFonts w:ascii="Arial" w:hAnsi="Arial" w:cs="Arial"/>
          <w:w w:val="114"/>
          <w:sz w:val="20"/>
          <w:szCs w:val="20"/>
        </w:rPr>
        <w:t>o</w:t>
      </w:r>
      <w:r w:rsidRPr="004F5BF7">
        <w:rPr>
          <w:rFonts w:ascii="Arial" w:hAnsi="Arial" w:cs="Arial"/>
          <w:spacing w:val="16"/>
          <w:w w:val="114"/>
          <w:sz w:val="20"/>
          <w:szCs w:val="20"/>
        </w:rPr>
        <w:t xml:space="preserve"> </w:t>
      </w:r>
      <w:r w:rsidRPr="004F5BF7">
        <w:rPr>
          <w:rFonts w:ascii="Arial" w:hAnsi="Arial" w:cs="Arial"/>
          <w:spacing w:val="-1"/>
          <w:sz w:val="20"/>
          <w:szCs w:val="20"/>
        </w:rPr>
        <w:t>b</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7"/>
          <w:sz w:val="20"/>
          <w:szCs w:val="20"/>
        </w:rPr>
        <w:t>allocate</w:t>
      </w:r>
      <w:r w:rsidRPr="004F5BF7">
        <w:rPr>
          <w:rFonts w:ascii="Arial" w:hAnsi="Arial" w:cs="Arial"/>
          <w:w w:val="117"/>
          <w:sz w:val="20"/>
          <w:szCs w:val="20"/>
        </w:rPr>
        <w:t>d</w:t>
      </w:r>
      <w:r w:rsidRPr="004F5BF7">
        <w:rPr>
          <w:rFonts w:ascii="Arial" w:hAnsi="Arial" w:cs="Arial"/>
          <w:spacing w:val="-21"/>
          <w:w w:val="117"/>
          <w:sz w:val="20"/>
          <w:szCs w:val="20"/>
        </w:rPr>
        <w:t xml:space="preserve"> </w:t>
      </w:r>
      <w:r w:rsidRPr="004F5BF7">
        <w:rPr>
          <w:rFonts w:ascii="Arial" w:hAnsi="Arial" w:cs="Arial"/>
          <w:spacing w:val="-1"/>
          <w:w w:val="117"/>
          <w:sz w:val="20"/>
          <w:szCs w:val="20"/>
        </w:rPr>
        <w:t>t</w:t>
      </w:r>
      <w:r w:rsidRPr="004F5BF7">
        <w:rPr>
          <w:rFonts w:ascii="Arial" w:hAnsi="Arial" w:cs="Arial"/>
          <w:w w:val="117"/>
          <w:sz w:val="20"/>
          <w:szCs w:val="20"/>
        </w:rPr>
        <w:t>o</w:t>
      </w:r>
      <w:r w:rsidRPr="004F5BF7">
        <w:rPr>
          <w:rFonts w:ascii="Arial" w:hAnsi="Arial" w:cs="Arial"/>
          <w:spacing w:val="10"/>
          <w:w w:val="117"/>
          <w:sz w:val="20"/>
          <w:szCs w:val="20"/>
        </w:rPr>
        <w:t xml:space="preserve"> </w:t>
      </w:r>
      <w:r w:rsidRPr="004F5BF7">
        <w:rPr>
          <w:rFonts w:ascii="Arial" w:hAnsi="Arial" w:cs="Arial"/>
          <w:spacing w:val="-1"/>
          <w:w w:val="140"/>
          <w:sz w:val="20"/>
          <w:szCs w:val="20"/>
        </w:rPr>
        <w:t>t</w:t>
      </w:r>
      <w:r w:rsidRPr="004F5BF7">
        <w:rPr>
          <w:rFonts w:ascii="Arial" w:hAnsi="Arial" w:cs="Arial"/>
          <w:spacing w:val="-1"/>
          <w:w w:val="122"/>
          <w:sz w:val="20"/>
          <w:szCs w:val="20"/>
        </w:rPr>
        <w:t>h</w:t>
      </w:r>
      <w:r w:rsidRPr="004F5BF7">
        <w:rPr>
          <w:rFonts w:ascii="Arial" w:hAnsi="Arial" w:cs="Arial"/>
          <w:spacing w:val="-1"/>
          <w:w w:val="111"/>
          <w:sz w:val="20"/>
          <w:szCs w:val="20"/>
        </w:rPr>
        <w:t>a</w:t>
      </w:r>
      <w:r w:rsidRPr="004F5BF7">
        <w:rPr>
          <w:rFonts w:ascii="Arial" w:hAnsi="Arial" w:cs="Arial"/>
          <w:w w:val="140"/>
          <w:sz w:val="20"/>
          <w:szCs w:val="20"/>
        </w:rPr>
        <w:t xml:space="preserve">t </w:t>
      </w:r>
      <w:r w:rsidRPr="004F5BF7">
        <w:rPr>
          <w:rFonts w:ascii="Arial" w:hAnsi="Arial" w:cs="Arial"/>
          <w:spacing w:val="-1"/>
          <w:w w:val="113"/>
          <w:sz w:val="20"/>
          <w:szCs w:val="20"/>
        </w:rPr>
        <w:t>busines</w:t>
      </w:r>
      <w:r w:rsidRPr="004F5BF7">
        <w:rPr>
          <w:rFonts w:ascii="Arial" w:hAnsi="Arial" w:cs="Arial"/>
          <w:w w:val="113"/>
          <w:sz w:val="20"/>
          <w:szCs w:val="20"/>
        </w:rPr>
        <w:t>s</w:t>
      </w:r>
      <w:r w:rsidRPr="004F5BF7">
        <w:rPr>
          <w:rFonts w:ascii="Arial" w:hAnsi="Arial" w:cs="Arial"/>
          <w:spacing w:val="-4"/>
          <w:w w:val="113"/>
          <w:sz w:val="20"/>
          <w:szCs w:val="20"/>
        </w:rPr>
        <w:t xml:space="preserve"> </w:t>
      </w:r>
      <w:r w:rsidRPr="004F5BF7">
        <w:rPr>
          <w:rFonts w:ascii="Arial" w:hAnsi="Arial" w:cs="Arial"/>
          <w:spacing w:val="-1"/>
          <w:w w:val="113"/>
          <w:sz w:val="20"/>
          <w:szCs w:val="20"/>
        </w:rPr>
        <w:t>li</w:t>
      </w:r>
      <w:r w:rsidRPr="004F5BF7">
        <w:rPr>
          <w:rFonts w:ascii="Arial" w:hAnsi="Arial" w:cs="Arial"/>
          <w:spacing w:val="-1"/>
          <w:w w:val="122"/>
          <w:sz w:val="20"/>
          <w:szCs w:val="20"/>
        </w:rPr>
        <w:t>n</w:t>
      </w:r>
      <w:r w:rsidRPr="004F5BF7">
        <w:rPr>
          <w:rFonts w:ascii="Arial" w:hAnsi="Arial" w:cs="Arial"/>
          <w:spacing w:val="-1"/>
          <w:w w:val="125"/>
          <w:sz w:val="20"/>
          <w:szCs w:val="20"/>
        </w:rPr>
        <w:t>e</w:t>
      </w:r>
      <w:r w:rsidRPr="004F5BF7">
        <w:rPr>
          <w:rFonts w:ascii="Arial" w:hAnsi="Arial" w:cs="Arial"/>
          <w:w w:val="83"/>
          <w:sz w:val="20"/>
          <w:szCs w:val="20"/>
        </w:rPr>
        <w:t>;</w:t>
      </w:r>
    </w:p>
    <w:p w:rsidR="007E0A84" w:rsidRPr="004F5BF7" w:rsidRDefault="007E0A84" w:rsidP="004F5BF7">
      <w:pPr>
        <w:pStyle w:val="ListParagraph"/>
        <w:numPr>
          <w:ilvl w:val="0"/>
          <w:numId w:val="38"/>
        </w:numPr>
        <w:tabs>
          <w:tab w:val="left" w:pos="980"/>
        </w:tabs>
        <w:ind w:right="541"/>
        <w:jc w:val="both"/>
        <w:rPr>
          <w:rFonts w:ascii="Arial" w:hAnsi="Arial" w:cs="Arial"/>
          <w:sz w:val="20"/>
          <w:szCs w:val="20"/>
        </w:rPr>
      </w:pPr>
      <w:r w:rsidRPr="004F5BF7">
        <w:rPr>
          <w:rFonts w:ascii="Arial" w:hAnsi="Arial" w:cs="Arial"/>
          <w:spacing w:val="-1"/>
          <w:w w:val="125"/>
          <w:sz w:val="20"/>
          <w:szCs w:val="20"/>
        </w:rPr>
        <w:t>th</w:t>
      </w:r>
      <w:r w:rsidRPr="004F5BF7">
        <w:rPr>
          <w:rFonts w:ascii="Arial" w:hAnsi="Arial" w:cs="Arial"/>
          <w:w w:val="125"/>
          <w:sz w:val="20"/>
          <w:szCs w:val="20"/>
        </w:rPr>
        <w:t>e</w:t>
      </w:r>
      <w:r w:rsidRPr="004F5BF7">
        <w:rPr>
          <w:rFonts w:ascii="Arial" w:hAnsi="Arial" w:cs="Arial"/>
          <w:spacing w:val="-5"/>
          <w:w w:val="125"/>
          <w:sz w:val="20"/>
          <w:szCs w:val="20"/>
        </w:rPr>
        <w:t xml:space="preserve"> </w:t>
      </w:r>
      <w:r w:rsidRPr="004F5BF7">
        <w:rPr>
          <w:rFonts w:ascii="Arial" w:hAnsi="Arial" w:cs="Arial"/>
          <w:spacing w:val="-1"/>
          <w:w w:val="125"/>
          <w:sz w:val="20"/>
          <w:szCs w:val="20"/>
        </w:rPr>
        <w:t>amoun</w:t>
      </w:r>
      <w:r w:rsidRPr="004F5BF7">
        <w:rPr>
          <w:rFonts w:ascii="Arial" w:hAnsi="Arial" w:cs="Arial"/>
          <w:w w:val="125"/>
          <w:sz w:val="20"/>
          <w:szCs w:val="20"/>
        </w:rPr>
        <w:t>t</w:t>
      </w:r>
      <w:r w:rsidRPr="004F5BF7">
        <w:rPr>
          <w:rFonts w:ascii="Arial" w:hAnsi="Arial" w:cs="Arial"/>
          <w:spacing w:val="-26"/>
          <w:w w:val="125"/>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sz w:val="20"/>
          <w:szCs w:val="20"/>
        </w:rPr>
        <w:t>leve</w:t>
      </w:r>
      <w:r w:rsidRPr="004F5BF7">
        <w:rPr>
          <w:rFonts w:ascii="Arial" w:hAnsi="Arial" w:cs="Arial"/>
          <w:sz w:val="20"/>
          <w:szCs w:val="20"/>
        </w:rPr>
        <w:t xml:space="preserve">l </w:t>
      </w:r>
      <w:r w:rsidRPr="004F5BF7">
        <w:rPr>
          <w:rFonts w:ascii="Arial" w:hAnsi="Arial" w:cs="Arial"/>
          <w:spacing w:val="6"/>
          <w:sz w:val="20"/>
          <w:szCs w:val="20"/>
        </w:rPr>
        <w:t xml:space="preserve"> </w:t>
      </w:r>
      <w:r w:rsidRPr="004F5BF7">
        <w:rPr>
          <w:rFonts w:ascii="Arial" w:hAnsi="Arial" w:cs="Arial"/>
          <w:spacing w:val="-1"/>
          <w:w w:val="116"/>
          <w:sz w:val="20"/>
          <w:szCs w:val="20"/>
        </w:rPr>
        <w:t>o</w:t>
      </w:r>
      <w:r w:rsidRPr="004F5BF7">
        <w:rPr>
          <w:rFonts w:ascii="Arial" w:hAnsi="Arial" w:cs="Arial"/>
          <w:w w:val="116"/>
          <w:sz w:val="20"/>
          <w:szCs w:val="20"/>
        </w:rPr>
        <w:t>f</w:t>
      </w:r>
      <w:r w:rsidRPr="004F5BF7">
        <w:rPr>
          <w:rFonts w:ascii="Arial" w:hAnsi="Arial" w:cs="Arial"/>
          <w:spacing w:val="12"/>
          <w:w w:val="116"/>
          <w:sz w:val="20"/>
          <w:szCs w:val="20"/>
        </w:rPr>
        <w:t xml:space="preserve"> </w:t>
      </w:r>
      <w:r w:rsidRPr="004F5BF7">
        <w:rPr>
          <w:rFonts w:ascii="Arial" w:hAnsi="Arial" w:cs="Arial"/>
          <w:spacing w:val="-1"/>
          <w:w w:val="116"/>
          <w:sz w:val="20"/>
          <w:szCs w:val="20"/>
        </w:rPr>
        <w:t>complianc</w:t>
      </w:r>
      <w:r w:rsidRPr="004F5BF7">
        <w:rPr>
          <w:rFonts w:ascii="Arial" w:hAnsi="Arial" w:cs="Arial"/>
          <w:w w:val="116"/>
          <w:sz w:val="20"/>
          <w:szCs w:val="20"/>
        </w:rPr>
        <w:t>e</w:t>
      </w:r>
      <w:r w:rsidRPr="004F5BF7">
        <w:rPr>
          <w:rFonts w:ascii="Arial" w:hAnsi="Arial" w:cs="Arial"/>
          <w:spacing w:val="-19"/>
          <w:w w:val="116"/>
          <w:sz w:val="20"/>
          <w:szCs w:val="20"/>
        </w:rPr>
        <w:t xml:space="preserve"> </w:t>
      </w:r>
      <w:r w:rsidRPr="004F5BF7">
        <w:rPr>
          <w:rFonts w:ascii="Arial" w:hAnsi="Arial" w:cs="Arial"/>
          <w:spacing w:val="-1"/>
          <w:w w:val="116"/>
          <w:sz w:val="20"/>
          <w:szCs w:val="20"/>
        </w:rPr>
        <w:t>monitorin</w:t>
      </w:r>
      <w:r w:rsidRPr="004F5BF7">
        <w:rPr>
          <w:rFonts w:ascii="Arial" w:hAnsi="Arial" w:cs="Arial"/>
          <w:w w:val="116"/>
          <w:sz w:val="20"/>
          <w:szCs w:val="20"/>
        </w:rPr>
        <w:t>g</w:t>
      </w:r>
      <w:r w:rsidRPr="004F5BF7">
        <w:rPr>
          <w:rFonts w:ascii="Arial" w:hAnsi="Arial" w:cs="Arial"/>
          <w:spacing w:val="17"/>
          <w:w w:val="116"/>
          <w:sz w:val="20"/>
          <w:szCs w:val="20"/>
        </w:rPr>
        <w:t xml:space="preserve"> </w:t>
      </w:r>
      <w:r w:rsidRPr="004F5BF7">
        <w:rPr>
          <w:rFonts w:ascii="Arial" w:hAnsi="Arial" w:cs="Arial"/>
          <w:spacing w:val="-1"/>
          <w:w w:val="116"/>
          <w:sz w:val="20"/>
          <w:szCs w:val="20"/>
        </w:rPr>
        <w:t>t</w:t>
      </w:r>
      <w:r w:rsidRPr="004F5BF7">
        <w:rPr>
          <w:rFonts w:ascii="Arial" w:hAnsi="Arial" w:cs="Arial"/>
          <w:w w:val="116"/>
          <w:sz w:val="20"/>
          <w:szCs w:val="20"/>
        </w:rPr>
        <w:t>o</w:t>
      </w:r>
      <w:r w:rsidRPr="004F5BF7">
        <w:rPr>
          <w:rFonts w:ascii="Arial" w:hAnsi="Arial" w:cs="Arial"/>
          <w:spacing w:val="12"/>
          <w:w w:val="116"/>
          <w:sz w:val="20"/>
          <w:szCs w:val="20"/>
        </w:rPr>
        <w:t xml:space="preserve"> </w:t>
      </w:r>
      <w:r w:rsidRPr="004F5BF7">
        <w:rPr>
          <w:rFonts w:ascii="Arial" w:hAnsi="Arial" w:cs="Arial"/>
          <w:spacing w:val="-1"/>
          <w:sz w:val="20"/>
          <w:szCs w:val="20"/>
        </w:rPr>
        <w:t>b</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6"/>
          <w:sz w:val="20"/>
          <w:szCs w:val="20"/>
        </w:rPr>
        <w:t>applie</w:t>
      </w:r>
      <w:r w:rsidRPr="004F5BF7">
        <w:rPr>
          <w:rFonts w:ascii="Arial" w:hAnsi="Arial" w:cs="Arial"/>
          <w:w w:val="116"/>
          <w:sz w:val="20"/>
          <w:szCs w:val="20"/>
        </w:rPr>
        <w:t>d</w:t>
      </w:r>
      <w:r w:rsidRPr="004F5BF7">
        <w:rPr>
          <w:rFonts w:ascii="Arial" w:hAnsi="Arial" w:cs="Arial"/>
          <w:spacing w:val="-3"/>
          <w:w w:val="116"/>
          <w:sz w:val="20"/>
          <w:szCs w:val="20"/>
        </w:rPr>
        <w:t xml:space="preserve"> </w:t>
      </w:r>
      <w:r w:rsidRPr="004F5BF7">
        <w:rPr>
          <w:rFonts w:ascii="Arial" w:hAnsi="Arial" w:cs="Arial"/>
          <w:spacing w:val="-1"/>
          <w:w w:val="140"/>
          <w:sz w:val="20"/>
          <w:szCs w:val="20"/>
        </w:rPr>
        <w:t>t</w:t>
      </w:r>
      <w:r w:rsidRPr="004F5BF7">
        <w:rPr>
          <w:rFonts w:ascii="Arial" w:hAnsi="Arial" w:cs="Arial"/>
          <w:w w:val="122"/>
          <w:sz w:val="20"/>
          <w:szCs w:val="20"/>
        </w:rPr>
        <w:t xml:space="preserve">o </w:t>
      </w:r>
      <w:r w:rsidRPr="004F5BF7">
        <w:rPr>
          <w:rFonts w:ascii="Arial" w:hAnsi="Arial" w:cs="Arial"/>
          <w:spacing w:val="-1"/>
          <w:w w:val="113"/>
          <w:sz w:val="20"/>
          <w:szCs w:val="20"/>
        </w:rPr>
        <w:t>transaction</w:t>
      </w:r>
      <w:r w:rsidRPr="004F5BF7">
        <w:rPr>
          <w:rFonts w:ascii="Arial" w:hAnsi="Arial" w:cs="Arial"/>
          <w:w w:val="113"/>
          <w:sz w:val="20"/>
          <w:szCs w:val="20"/>
        </w:rPr>
        <w:t xml:space="preserve">s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15"/>
          <w:sz w:val="20"/>
          <w:szCs w:val="20"/>
        </w:rPr>
        <w:t>product</w:t>
      </w:r>
      <w:r w:rsidRPr="004F5BF7">
        <w:rPr>
          <w:rFonts w:ascii="Arial" w:hAnsi="Arial" w:cs="Arial"/>
          <w:w w:val="115"/>
          <w:sz w:val="20"/>
          <w:szCs w:val="20"/>
        </w:rPr>
        <w:t xml:space="preserve">s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w w:val="116"/>
          <w:sz w:val="20"/>
          <w:szCs w:val="20"/>
        </w:rPr>
        <w:t>tha</w:t>
      </w:r>
      <w:r w:rsidRPr="004F5BF7">
        <w:rPr>
          <w:rFonts w:ascii="Arial" w:hAnsi="Arial" w:cs="Arial"/>
          <w:w w:val="116"/>
          <w:sz w:val="20"/>
          <w:szCs w:val="20"/>
        </w:rPr>
        <w:t>t</w:t>
      </w:r>
      <w:r w:rsidRPr="004F5BF7">
        <w:rPr>
          <w:rFonts w:ascii="Arial" w:hAnsi="Arial" w:cs="Arial"/>
          <w:spacing w:val="20"/>
          <w:w w:val="116"/>
          <w:sz w:val="20"/>
          <w:szCs w:val="20"/>
        </w:rPr>
        <w:t xml:space="preserve"> </w:t>
      </w:r>
      <w:r w:rsidRPr="004F5BF7">
        <w:rPr>
          <w:rFonts w:ascii="Arial" w:hAnsi="Arial" w:cs="Arial"/>
          <w:spacing w:val="-1"/>
          <w:w w:val="116"/>
          <w:sz w:val="20"/>
          <w:szCs w:val="20"/>
        </w:rPr>
        <w:t>busines</w:t>
      </w:r>
      <w:r w:rsidRPr="004F5BF7">
        <w:rPr>
          <w:rFonts w:ascii="Arial" w:hAnsi="Arial" w:cs="Arial"/>
          <w:w w:val="116"/>
          <w:sz w:val="20"/>
          <w:szCs w:val="20"/>
        </w:rPr>
        <w:t>s</w:t>
      </w:r>
      <w:r w:rsidRPr="004F5BF7">
        <w:rPr>
          <w:rFonts w:ascii="Arial" w:hAnsi="Arial" w:cs="Arial"/>
          <w:spacing w:val="-25"/>
          <w:w w:val="116"/>
          <w:sz w:val="20"/>
          <w:szCs w:val="20"/>
        </w:rPr>
        <w:t xml:space="preserve"> </w:t>
      </w:r>
      <w:r w:rsidRPr="004F5BF7">
        <w:rPr>
          <w:rFonts w:ascii="Arial" w:hAnsi="Arial" w:cs="Arial"/>
          <w:spacing w:val="-1"/>
          <w:w w:val="116"/>
          <w:sz w:val="20"/>
          <w:szCs w:val="20"/>
        </w:rPr>
        <w:t>li</w:t>
      </w:r>
      <w:r w:rsidRPr="004F5BF7">
        <w:rPr>
          <w:rFonts w:ascii="Arial" w:hAnsi="Arial" w:cs="Arial"/>
          <w:spacing w:val="-1"/>
          <w:w w:val="122"/>
          <w:sz w:val="20"/>
          <w:szCs w:val="20"/>
        </w:rPr>
        <w:t>n</w:t>
      </w:r>
      <w:r w:rsidRPr="004F5BF7">
        <w:rPr>
          <w:rFonts w:ascii="Arial" w:hAnsi="Arial" w:cs="Arial"/>
          <w:spacing w:val="-1"/>
          <w:w w:val="125"/>
          <w:sz w:val="20"/>
          <w:szCs w:val="20"/>
        </w:rPr>
        <w:t>e</w:t>
      </w:r>
      <w:r w:rsidRPr="004F5BF7">
        <w:rPr>
          <w:rFonts w:ascii="Arial" w:hAnsi="Arial" w:cs="Arial"/>
          <w:w w:val="83"/>
          <w:sz w:val="20"/>
          <w:szCs w:val="20"/>
        </w:rPr>
        <w:t>;</w:t>
      </w:r>
    </w:p>
    <w:p w:rsidR="007E0A84" w:rsidRPr="004F5BF7" w:rsidRDefault="007E0A84" w:rsidP="004F5BF7">
      <w:pPr>
        <w:pStyle w:val="ListParagraph"/>
        <w:numPr>
          <w:ilvl w:val="0"/>
          <w:numId w:val="38"/>
        </w:numPr>
        <w:jc w:val="both"/>
        <w:rPr>
          <w:rFonts w:ascii="Arial" w:hAnsi="Arial" w:cs="Arial"/>
          <w:sz w:val="20"/>
          <w:szCs w:val="20"/>
        </w:rPr>
      </w:pPr>
      <w:r w:rsidRPr="004F5BF7">
        <w:rPr>
          <w:rFonts w:ascii="Arial" w:hAnsi="Arial" w:cs="Arial"/>
          <w:spacing w:val="-1"/>
          <w:w w:val="125"/>
          <w:sz w:val="20"/>
          <w:szCs w:val="20"/>
        </w:rPr>
        <w:t>th</w:t>
      </w:r>
      <w:r w:rsidRPr="004F5BF7">
        <w:rPr>
          <w:rFonts w:ascii="Arial" w:hAnsi="Arial" w:cs="Arial"/>
          <w:w w:val="125"/>
          <w:sz w:val="20"/>
          <w:szCs w:val="20"/>
        </w:rPr>
        <w:t>e</w:t>
      </w:r>
      <w:r w:rsidRPr="004F5BF7">
        <w:rPr>
          <w:rFonts w:ascii="Arial" w:hAnsi="Arial" w:cs="Arial"/>
          <w:spacing w:val="-5"/>
          <w:w w:val="125"/>
          <w:sz w:val="20"/>
          <w:szCs w:val="20"/>
        </w:rPr>
        <w:t xml:space="preserve"> </w:t>
      </w:r>
      <w:r w:rsidRPr="004F5BF7">
        <w:rPr>
          <w:rFonts w:ascii="Arial" w:hAnsi="Arial" w:cs="Arial"/>
          <w:spacing w:val="-1"/>
          <w:w w:val="125"/>
          <w:sz w:val="20"/>
          <w:szCs w:val="20"/>
        </w:rPr>
        <w:t>amoun</w:t>
      </w:r>
      <w:r w:rsidRPr="004F5BF7">
        <w:rPr>
          <w:rFonts w:ascii="Arial" w:hAnsi="Arial" w:cs="Arial"/>
          <w:w w:val="125"/>
          <w:sz w:val="20"/>
          <w:szCs w:val="20"/>
        </w:rPr>
        <w:t>t</w:t>
      </w:r>
      <w:r w:rsidRPr="004F5BF7">
        <w:rPr>
          <w:rFonts w:ascii="Arial" w:hAnsi="Arial" w:cs="Arial"/>
          <w:spacing w:val="-26"/>
          <w:w w:val="125"/>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18"/>
          <w:sz w:val="20"/>
          <w:szCs w:val="20"/>
        </w:rPr>
        <w:t>typ</w:t>
      </w:r>
      <w:r w:rsidRPr="004F5BF7">
        <w:rPr>
          <w:rFonts w:ascii="Arial" w:hAnsi="Arial" w:cs="Arial"/>
          <w:w w:val="118"/>
          <w:sz w:val="20"/>
          <w:szCs w:val="20"/>
        </w:rPr>
        <w:t>e</w:t>
      </w:r>
      <w:r w:rsidRPr="004F5BF7">
        <w:rPr>
          <w:rFonts w:ascii="Arial" w:hAnsi="Arial" w:cs="Arial"/>
          <w:spacing w:val="9"/>
          <w:w w:val="118"/>
          <w:sz w:val="20"/>
          <w:szCs w:val="20"/>
        </w:rPr>
        <w:t xml:space="preserve"> </w:t>
      </w:r>
      <w:r w:rsidRPr="004F5BF7">
        <w:rPr>
          <w:rFonts w:ascii="Arial" w:hAnsi="Arial" w:cs="Arial"/>
          <w:spacing w:val="-1"/>
          <w:w w:val="118"/>
          <w:sz w:val="20"/>
          <w:szCs w:val="20"/>
        </w:rPr>
        <w:t>o</w:t>
      </w:r>
      <w:r w:rsidRPr="004F5BF7">
        <w:rPr>
          <w:rFonts w:ascii="Arial" w:hAnsi="Arial" w:cs="Arial"/>
          <w:w w:val="118"/>
          <w:sz w:val="20"/>
          <w:szCs w:val="20"/>
        </w:rPr>
        <w:t>f</w:t>
      </w:r>
      <w:r w:rsidRPr="004F5BF7">
        <w:rPr>
          <w:rFonts w:ascii="Arial" w:hAnsi="Arial" w:cs="Arial"/>
          <w:spacing w:val="8"/>
          <w:w w:val="118"/>
          <w:sz w:val="20"/>
          <w:szCs w:val="20"/>
        </w:rPr>
        <w:t xml:space="preserve"> </w:t>
      </w:r>
      <w:r w:rsidRPr="004F5BF7">
        <w:rPr>
          <w:rFonts w:ascii="Arial" w:hAnsi="Arial" w:cs="Arial"/>
          <w:spacing w:val="-1"/>
          <w:w w:val="118"/>
          <w:sz w:val="20"/>
          <w:szCs w:val="20"/>
        </w:rPr>
        <w:t>trainin</w:t>
      </w:r>
      <w:r w:rsidRPr="004F5BF7">
        <w:rPr>
          <w:rFonts w:ascii="Arial" w:hAnsi="Arial" w:cs="Arial"/>
          <w:w w:val="118"/>
          <w:sz w:val="20"/>
          <w:szCs w:val="20"/>
        </w:rPr>
        <w:t>g</w:t>
      </w:r>
      <w:r w:rsidRPr="004F5BF7">
        <w:rPr>
          <w:rFonts w:ascii="Arial" w:hAnsi="Arial" w:cs="Arial"/>
          <w:spacing w:val="-22"/>
          <w:w w:val="118"/>
          <w:sz w:val="20"/>
          <w:szCs w:val="20"/>
        </w:rPr>
        <w:t xml:space="preserve"> </w:t>
      </w:r>
      <w:r w:rsidRPr="004F5BF7">
        <w:rPr>
          <w:rFonts w:ascii="Arial" w:hAnsi="Arial" w:cs="Arial"/>
          <w:spacing w:val="-1"/>
          <w:w w:val="118"/>
          <w:sz w:val="20"/>
          <w:szCs w:val="20"/>
        </w:rPr>
        <w:t>t</w:t>
      </w:r>
      <w:r w:rsidRPr="004F5BF7">
        <w:rPr>
          <w:rFonts w:ascii="Arial" w:hAnsi="Arial" w:cs="Arial"/>
          <w:w w:val="118"/>
          <w:sz w:val="20"/>
          <w:szCs w:val="20"/>
        </w:rPr>
        <w:t>o</w:t>
      </w:r>
      <w:r w:rsidRPr="004F5BF7">
        <w:rPr>
          <w:rFonts w:ascii="Arial" w:hAnsi="Arial" w:cs="Arial"/>
          <w:spacing w:val="8"/>
          <w:w w:val="118"/>
          <w:sz w:val="20"/>
          <w:szCs w:val="20"/>
        </w:rPr>
        <w:t xml:space="preserve"> </w:t>
      </w:r>
      <w:r w:rsidRPr="004F5BF7">
        <w:rPr>
          <w:rFonts w:ascii="Arial" w:hAnsi="Arial" w:cs="Arial"/>
          <w:spacing w:val="-1"/>
          <w:sz w:val="20"/>
          <w:szCs w:val="20"/>
        </w:rPr>
        <w:t>b</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6"/>
          <w:sz w:val="20"/>
          <w:szCs w:val="20"/>
        </w:rPr>
        <w:t>provide</w:t>
      </w:r>
      <w:r w:rsidRPr="004F5BF7">
        <w:rPr>
          <w:rFonts w:ascii="Arial" w:hAnsi="Arial" w:cs="Arial"/>
          <w:w w:val="116"/>
          <w:sz w:val="20"/>
          <w:szCs w:val="20"/>
        </w:rPr>
        <w:t>d</w:t>
      </w:r>
      <w:r w:rsidRPr="004F5BF7">
        <w:rPr>
          <w:rFonts w:ascii="Arial" w:hAnsi="Arial" w:cs="Arial"/>
          <w:spacing w:val="1"/>
          <w:w w:val="116"/>
          <w:sz w:val="20"/>
          <w:szCs w:val="20"/>
        </w:rPr>
        <w:t xml:space="preserve"> </w:t>
      </w:r>
      <w:r w:rsidRPr="004F5BF7">
        <w:rPr>
          <w:rFonts w:ascii="Arial" w:hAnsi="Arial" w:cs="Arial"/>
          <w:spacing w:val="-1"/>
          <w:w w:val="116"/>
          <w:sz w:val="20"/>
          <w:szCs w:val="20"/>
        </w:rPr>
        <w:t>t</w:t>
      </w:r>
      <w:r w:rsidRPr="004F5BF7">
        <w:rPr>
          <w:rFonts w:ascii="Arial" w:hAnsi="Arial" w:cs="Arial"/>
          <w:w w:val="116"/>
          <w:sz w:val="20"/>
          <w:szCs w:val="20"/>
        </w:rPr>
        <w:t>o</w:t>
      </w:r>
      <w:r w:rsidRPr="004F5BF7">
        <w:rPr>
          <w:rFonts w:ascii="Arial" w:hAnsi="Arial" w:cs="Arial"/>
          <w:spacing w:val="12"/>
          <w:w w:val="116"/>
          <w:sz w:val="20"/>
          <w:szCs w:val="20"/>
        </w:rPr>
        <w:t xml:space="preserve"> </w:t>
      </w:r>
      <w:r w:rsidRPr="004F5BF7">
        <w:rPr>
          <w:rFonts w:ascii="Arial" w:hAnsi="Arial" w:cs="Arial"/>
          <w:spacing w:val="-1"/>
          <w:w w:val="116"/>
          <w:sz w:val="20"/>
          <w:szCs w:val="20"/>
        </w:rPr>
        <w:t>tha</w:t>
      </w:r>
      <w:r w:rsidRPr="004F5BF7">
        <w:rPr>
          <w:rFonts w:ascii="Arial" w:hAnsi="Arial" w:cs="Arial"/>
          <w:w w:val="116"/>
          <w:sz w:val="20"/>
          <w:szCs w:val="20"/>
        </w:rPr>
        <w:t>t</w:t>
      </w:r>
      <w:r w:rsidRPr="004F5BF7">
        <w:rPr>
          <w:rFonts w:ascii="Arial" w:hAnsi="Arial" w:cs="Arial"/>
          <w:spacing w:val="20"/>
          <w:w w:val="116"/>
          <w:sz w:val="20"/>
          <w:szCs w:val="20"/>
        </w:rPr>
        <w:t xml:space="preserve"> </w:t>
      </w:r>
      <w:r w:rsidRPr="004F5BF7">
        <w:rPr>
          <w:rFonts w:ascii="Arial" w:hAnsi="Arial" w:cs="Arial"/>
          <w:spacing w:val="-1"/>
          <w:w w:val="116"/>
          <w:sz w:val="20"/>
          <w:szCs w:val="20"/>
        </w:rPr>
        <w:t>busines</w:t>
      </w:r>
      <w:r w:rsidRPr="004F5BF7">
        <w:rPr>
          <w:rFonts w:ascii="Arial" w:hAnsi="Arial" w:cs="Arial"/>
          <w:w w:val="116"/>
          <w:sz w:val="20"/>
          <w:szCs w:val="20"/>
        </w:rPr>
        <w:t>s</w:t>
      </w:r>
      <w:r w:rsidRPr="004F5BF7">
        <w:rPr>
          <w:rFonts w:ascii="Arial" w:hAnsi="Arial" w:cs="Arial"/>
          <w:spacing w:val="-25"/>
          <w:w w:val="116"/>
          <w:sz w:val="20"/>
          <w:szCs w:val="20"/>
        </w:rPr>
        <w:t xml:space="preserve"> </w:t>
      </w:r>
      <w:r w:rsidRPr="004F5BF7">
        <w:rPr>
          <w:rFonts w:ascii="Arial" w:hAnsi="Arial" w:cs="Arial"/>
          <w:spacing w:val="-1"/>
          <w:w w:val="116"/>
          <w:sz w:val="20"/>
          <w:szCs w:val="20"/>
        </w:rPr>
        <w:t>li</w:t>
      </w:r>
      <w:r w:rsidRPr="004F5BF7">
        <w:rPr>
          <w:rFonts w:ascii="Arial" w:hAnsi="Arial" w:cs="Arial"/>
          <w:spacing w:val="-1"/>
          <w:w w:val="122"/>
          <w:sz w:val="20"/>
          <w:szCs w:val="20"/>
        </w:rPr>
        <w:t>n</w:t>
      </w:r>
      <w:r w:rsidRPr="004F5BF7">
        <w:rPr>
          <w:rFonts w:ascii="Arial" w:hAnsi="Arial" w:cs="Arial"/>
          <w:spacing w:val="-1"/>
          <w:w w:val="125"/>
          <w:sz w:val="20"/>
          <w:szCs w:val="20"/>
        </w:rPr>
        <w:t>e</w:t>
      </w:r>
      <w:r w:rsidRPr="004F5BF7">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pStyle w:val="ListParagraph"/>
        <w:numPr>
          <w:ilvl w:val="0"/>
          <w:numId w:val="32"/>
        </w:numPr>
        <w:jc w:val="both"/>
        <w:rPr>
          <w:rFonts w:ascii="Arial" w:hAnsi="Arial" w:cs="Arial"/>
          <w:sz w:val="20"/>
          <w:szCs w:val="20"/>
        </w:rPr>
      </w:pPr>
      <w:r w:rsidRPr="007E0A84">
        <w:rPr>
          <w:rFonts w:ascii="Arial" w:hAnsi="Arial" w:cs="Arial"/>
          <w:sz w:val="20"/>
          <w:szCs w:val="20"/>
        </w:rPr>
        <w:t>Report</w:t>
      </w:r>
      <w:r w:rsidRPr="007E0A84">
        <w:t> </w:t>
      </w:r>
      <w:r w:rsidRPr="007E0A84">
        <w:rPr>
          <w:rFonts w:ascii="Arial" w:hAnsi="Arial" w:cs="Arial"/>
          <w:sz w:val="20"/>
          <w:szCs w:val="20"/>
        </w:rPr>
        <w:t>compliance</w:t>
      </w:r>
      <w:r w:rsidRPr="007E0A84">
        <w:t> </w:t>
      </w:r>
      <w:r w:rsidRPr="007E0A84">
        <w:rPr>
          <w:rFonts w:ascii="Arial" w:hAnsi="Arial" w:cs="Arial"/>
          <w:sz w:val="20"/>
          <w:szCs w:val="20"/>
        </w:rPr>
        <w:t>risk</w:t>
      </w:r>
      <w:r w:rsidRPr="007E0A84">
        <w:t> </w:t>
      </w:r>
      <w:r w:rsidRPr="007E0A84">
        <w:rPr>
          <w:rFonts w:ascii="Arial" w:hAnsi="Arial" w:cs="Arial"/>
          <w:sz w:val="20"/>
          <w:szCs w:val="20"/>
        </w:rPr>
        <w:t>to</w:t>
      </w:r>
      <w:r w:rsidRPr="007E0A84">
        <w:t> </w:t>
      </w:r>
      <w:r w:rsidRPr="007E0A84">
        <w:rPr>
          <w:rFonts w:ascii="Arial" w:hAnsi="Arial" w:cs="Arial"/>
          <w:sz w:val="20"/>
          <w:szCs w:val="20"/>
        </w:rPr>
        <w:t>the</w:t>
      </w:r>
      <w:r w:rsidRPr="007E0A84">
        <w:t> </w:t>
      </w:r>
      <w:r w:rsidRPr="007E0A84">
        <w:rPr>
          <w:rFonts w:ascii="Arial" w:hAnsi="Arial" w:cs="Arial"/>
          <w:sz w:val="20"/>
          <w:szCs w:val="20"/>
        </w:rPr>
        <w:t>governing</w:t>
      </w:r>
      <w:r w:rsidRPr="007E0A84">
        <w:t> </w:t>
      </w:r>
      <w:r w:rsidRPr="007E0A84">
        <w:rPr>
          <w:rFonts w:ascii="Arial" w:hAnsi="Arial" w:cs="Arial"/>
          <w:sz w:val="20"/>
          <w:szCs w:val="20"/>
        </w:rPr>
        <w:t>body</w:t>
      </w:r>
    </w:p>
    <w:p w:rsidR="007E0A84" w:rsidRPr="007E0A84" w:rsidRDefault="007E0A84" w:rsidP="007E0A84">
      <w:pPr>
        <w:jc w:val="both"/>
        <w:rPr>
          <w:rFonts w:ascii="Arial" w:hAnsi="Arial" w:cs="Arial"/>
          <w:sz w:val="20"/>
          <w:szCs w:val="20"/>
        </w:rPr>
      </w:pPr>
    </w:p>
    <w:p w:rsidR="007E0A84" w:rsidRDefault="007E0A84" w:rsidP="007E0A84">
      <w:pPr>
        <w:ind w:left="574" w:right="86"/>
        <w:jc w:val="both"/>
        <w:rPr>
          <w:rFonts w:ascii="Arial" w:hAnsi="Arial" w:cs="Arial"/>
          <w:w w:val="83"/>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w w:val="116"/>
          <w:sz w:val="20"/>
          <w:szCs w:val="20"/>
        </w:rPr>
        <w:t>functio</w:t>
      </w:r>
      <w:r w:rsidRPr="007E0A84">
        <w:rPr>
          <w:rFonts w:ascii="Arial" w:hAnsi="Arial" w:cs="Arial"/>
          <w:w w:val="116"/>
          <w:sz w:val="20"/>
          <w:szCs w:val="20"/>
        </w:rPr>
        <w:t>n</w:t>
      </w:r>
      <w:r w:rsidRPr="007E0A84">
        <w:rPr>
          <w:rFonts w:ascii="Arial" w:hAnsi="Arial" w:cs="Arial"/>
          <w:spacing w:val="21"/>
          <w:w w:val="116"/>
          <w:sz w:val="20"/>
          <w:szCs w:val="20"/>
        </w:rPr>
        <w:t xml:space="preserve"> </w:t>
      </w:r>
      <w:r w:rsidRPr="007E0A84">
        <w:rPr>
          <w:rFonts w:ascii="Arial" w:hAnsi="Arial" w:cs="Arial"/>
          <w:spacing w:val="-1"/>
          <w:w w:val="116"/>
          <w:sz w:val="20"/>
          <w:szCs w:val="20"/>
        </w:rPr>
        <w:t>routinel</w:t>
      </w:r>
      <w:r w:rsidRPr="007E0A84">
        <w:rPr>
          <w:rFonts w:ascii="Arial" w:hAnsi="Arial" w:cs="Arial"/>
          <w:w w:val="116"/>
          <w:sz w:val="20"/>
          <w:szCs w:val="20"/>
        </w:rPr>
        <w:t xml:space="preserve">y </w:t>
      </w:r>
      <w:r w:rsidRPr="007E0A84">
        <w:rPr>
          <w:rFonts w:ascii="Arial" w:hAnsi="Arial" w:cs="Arial"/>
          <w:spacing w:val="-1"/>
          <w:w w:val="116"/>
          <w:sz w:val="20"/>
          <w:szCs w:val="20"/>
        </w:rPr>
        <w:t>report</w:t>
      </w:r>
      <w:r w:rsidRPr="007E0A84">
        <w:rPr>
          <w:rFonts w:ascii="Arial" w:hAnsi="Arial" w:cs="Arial"/>
          <w:w w:val="116"/>
          <w:sz w:val="20"/>
          <w:szCs w:val="20"/>
        </w:rPr>
        <w:t>s</w:t>
      </w:r>
      <w:r w:rsidRPr="007E0A84">
        <w:rPr>
          <w:rFonts w:ascii="Arial" w:hAnsi="Arial" w:cs="Arial"/>
          <w:spacing w:val="-10"/>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assessmen</w:t>
      </w:r>
      <w:r w:rsidRPr="007E0A84">
        <w:rPr>
          <w:rFonts w:ascii="Arial" w:hAnsi="Arial" w:cs="Arial"/>
          <w:w w:val="116"/>
          <w:sz w:val="20"/>
          <w:szCs w:val="20"/>
        </w:rPr>
        <w:t>t</w:t>
      </w:r>
      <w:r w:rsidRPr="007E0A84">
        <w:rPr>
          <w:rFonts w:ascii="Arial" w:hAnsi="Arial" w:cs="Arial"/>
          <w:spacing w:val="-14"/>
          <w:w w:val="116"/>
          <w:sz w:val="20"/>
          <w:szCs w:val="20"/>
        </w:rPr>
        <w:t xml:space="preserve">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w w:val="120"/>
          <w:sz w:val="20"/>
          <w:szCs w:val="20"/>
        </w:rPr>
        <w:t>f</w:t>
      </w:r>
      <w:r w:rsidRPr="007E0A84">
        <w:rPr>
          <w:rFonts w:ascii="Arial" w:hAnsi="Arial" w:cs="Arial"/>
          <w:spacing w:val="-1"/>
          <w:w w:val="120"/>
          <w:sz w:val="20"/>
          <w:szCs w:val="20"/>
        </w:rPr>
        <w:t>i</w:t>
      </w:r>
      <w:r w:rsidRPr="007E0A84">
        <w:rPr>
          <w:rFonts w:ascii="Arial" w:hAnsi="Arial" w:cs="Arial"/>
          <w:spacing w:val="-1"/>
          <w:sz w:val="20"/>
          <w:szCs w:val="20"/>
        </w:rPr>
        <w:t>r</w:t>
      </w:r>
      <w:r w:rsidRPr="007E0A84">
        <w:rPr>
          <w:rFonts w:ascii="Arial" w:hAnsi="Arial" w:cs="Arial"/>
          <w:spacing w:val="-1"/>
          <w:w w:val="123"/>
          <w:sz w:val="20"/>
          <w:szCs w:val="20"/>
        </w:rPr>
        <w:t>m</w:t>
      </w:r>
      <w:r w:rsidRPr="007E0A84">
        <w:rPr>
          <w:rFonts w:ascii="Arial" w:hAnsi="Arial" w:cs="Arial"/>
          <w:spacing w:val="-11"/>
          <w:w w:val="83"/>
          <w:sz w:val="20"/>
          <w:szCs w:val="20"/>
        </w:rPr>
        <w:t>’</w:t>
      </w:r>
      <w:r w:rsidRPr="007E0A84">
        <w:rPr>
          <w:rFonts w:ascii="Arial" w:hAnsi="Arial" w:cs="Arial"/>
          <w:sz w:val="20"/>
          <w:szCs w:val="20"/>
        </w:rPr>
        <w:t xml:space="preserve">s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sz w:val="20"/>
          <w:szCs w:val="20"/>
        </w:rPr>
        <w:t>risk</w:t>
      </w:r>
      <w:r w:rsidRPr="007E0A84">
        <w:rPr>
          <w:rFonts w:ascii="Arial" w:hAnsi="Arial" w:cs="Arial"/>
          <w:sz w:val="20"/>
          <w:szCs w:val="20"/>
        </w:rPr>
        <w:t>,</w:t>
      </w:r>
      <w:r w:rsidRPr="007E0A84">
        <w:rPr>
          <w:rFonts w:ascii="Arial" w:hAnsi="Arial" w:cs="Arial"/>
          <w:spacing w:val="27"/>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sz w:val="20"/>
          <w:szCs w:val="20"/>
        </w:rPr>
        <w:t>an</w:t>
      </w:r>
      <w:r w:rsidRPr="007E0A84">
        <w:rPr>
          <w:rFonts w:ascii="Arial" w:hAnsi="Arial" w:cs="Arial"/>
          <w:sz w:val="20"/>
          <w:szCs w:val="20"/>
        </w:rPr>
        <w:t>y</w:t>
      </w:r>
      <w:r w:rsidRPr="007E0A84">
        <w:rPr>
          <w:rFonts w:ascii="Arial" w:hAnsi="Arial" w:cs="Arial"/>
          <w:spacing w:val="42"/>
          <w:sz w:val="20"/>
          <w:szCs w:val="20"/>
        </w:rPr>
        <w:t xml:space="preserve"> </w:t>
      </w:r>
      <w:r w:rsidRPr="007E0A84">
        <w:rPr>
          <w:rFonts w:ascii="Arial" w:hAnsi="Arial" w:cs="Arial"/>
          <w:spacing w:val="-1"/>
          <w:w w:val="117"/>
          <w:sz w:val="20"/>
          <w:szCs w:val="20"/>
        </w:rPr>
        <w:t>chang</w:t>
      </w:r>
      <w:r w:rsidRPr="007E0A84">
        <w:rPr>
          <w:rFonts w:ascii="Arial" w:hAnsi="Arial" w:cs="Arial"/>
          <w:w w:val="117"/>
          <w:sz w:val="20"/>
          <w:szCs w:val="20"/>
        </w:rPr>
        <w:t>e</w:t>
      </w:r>
      <w:r w:rsidRPr="007E0A84">
        <w:rPr>
          <w:rFonts w:ascii="Arial" w:hAnsi="Arial" w:cs="Arial"/>
          <w:spacing w:val="-5"/>
          <w:w w:val="117"/>
          <w:sz w:val="20"/>
          <w:szCs w:val="20"/>
        </w:rPr>
        <w:t xml:space="preserve"> </w:t>
      </w:r>
      <w:r w:rsidRPr="007E0A84">
        <w:rPr>
          <w:rFonts w:ascii="Arial" w:hAnsi="Arial" w:cs="Arial"/>
          <w:spacing w:val="-1"/>
          <w:w w:val="117"/>
          <w:sz w:val="20"/>
          <w:szCs w:val="20"/>
        </w:rPr>
        <w:t>t</w:t>
      </w:r>
      <w:r w:rsidRPr="007E0A84">
        <w:rPr>
          <w:rFonts w:ascii="Arial" w:hAnsi="Arial" w:cs="Arial"/>
          <w:w w:val="117"/>
          <w:sz w:val="20"/>
          <w:szCs w:val="20"/>
        </w:rPr>
        <w:t>o</w:t>
      </w:r>
      <w:r w:rsidRPr="007E0A84">
        <w:rPr>
          <w:rFonts w:ascii="Arial" w:hAnsi="Arial" w:cs="Arial"/>
          <w:spacing w:val="10"/>
          <w:w w:val="117"/>
          <w:sz w:val="20"/>
          <w:szCs w:val="20"/>
        </w:rPr>
        <w:t xml:space="preserve"> </w:t>
      </w:r>
      <w:r w:rsidRPr="007E0A84">
        <w:rPr>
          <w:rFonts w:ascii="Arial" w:hAnsi="Arial" w:cs="Arial"/>
          <w:spacing w:val="-1"/>
          <w:w w:val="117"/>
          <w:sz w:val="20"/>
          <w:szCs w:val="20"/>
        </w:rPr>
        <w:t>thi</w:t>
      </w:r>
      <w:r w:rsidRPr="007E0A84">
        <w:rPr>
          <w:rFonts w:ascii="Arial" w:hAnsi="Arial" w:cs="Arial"/>
          <w:w w:val="117"/>
          <w:sz w:val="20"/>
          <w:szCs w:val="20"/>
        </w:rPr>
        <w:t>s</w:t>
      </w:r>
      <w:r w:rsidRPr="007E0A84">
        <w:rPr>
          <w:rFonts w:ascii="Arial" w:hAnsi="Arial" w:cs="Arial"/>
          <w:spacing w:val="-11"/>
          <w:w w:val="117"/>
          <w:sz w:val="20"/>
          <w:szCs w:val="20"/>
        </w:rPr>
        <w:t xml:space="preserve"> </w:t>
      </w:r>
      <w:r w:rsidRPr="007E0A84">
        <w:rPr>
          <w:rFonts w:ascii="Arial" w:hAnsi="Arial" w:cs="Arial"/>
          <w:spacing w:val="-1"/>
          <w:w w:val="117"/>
          <w:sz w:val="20"/>
          <w:szCs w:val="20"/>
        </w:rPr>
        <w:t>assessment</w:t>
      </w:r>
      <w:r w:rsidRPr="007E0A84">
        <w:rPr>
          <w:rFonts w:ascii="Arial" w:hAnsi="Arial" w:cs="Arial"/>
          <w:w w:val="117"/>
          <w:sz w:val="20"/>
          <w:szCs w:val="20"/>
        </w:rPr>
        <w:t>,</w:t>
      </w:r>
      <w:r w:rsidRPr="007E0A84">
        <w:rPr>
          <w:rFonts w:ascii="Arial" w:hAnsi="Arial" w:cs="Arial"/>
          <w:spacing w:val="-26"/>
          <w:w w:val="117"/>
          <w:sz w:val="20"/>
          <w:szCs w:val="20"/>
        </w:rPr>
        <w:t xml:space="preserve"> </w:t>
      </w:r>
      <w:r w:rsidRPr="007E0A84">
        <w:rPr>
          <w:rFonts w:ascii="Arial" w:hAnsi="Arial" w:cs="Arial"/>
          <w:spacing w:val="-1"/>
          <w:w w:val="117"/>
          <w:sz w:val="20"/>
          <w:szCs w:val="20"/>
        </w:rPr>
        <w:t>t</w:t>
      </w:r>
      <w:r w:rsidRPr="007E0A84">
        <w:rPr>
          <w:rFonts w:ascii="Arial" w:hAnsi="Arial" w:cs="Arial"/>
          <w:w w:val="117"/>
          <w:sz w:val="20"/>
          <w:szCs w:val="20"/>
        </w:rPr>
        <w:t>o</w:t>
      </w:r>
      <w:r w:rsidRPr="007E0A84">
        <w:rPr>
          <w:rFonts w:ascii="Arial" w:hAnsi="Arial" w:cs="Arial"/>
          <w:spacing w:val="10"/>
          <w:w w:val="117"/>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7"/>
          <w:w w:val="117"/>
          <w:sz w:val="20"/>
          <w:szCs w:val="20"/>
        </w:rPr>
        <w:t xml:space="preserve"> </w:t>
      </w:r>
      <w:r w:rsidRPr="007E0A84">
        <w:rPr>
          <w:rFonts w:ascii="Arial" w:hAnsi="Arial" w:cs="Arial"/>
          <w:spacing w:val="-1"/>
          <w:w w:val="117"/>
          <w:sz w:val="20"/>
          <w:szCs w:val="20"/>
        </w:rPr>
        <w:t>governin</w:t>
      </w:r>
      <w:r w:rsidRPr="007E0A84">
        <w:rPr>
          <w:rFonts w:ascii="Arial" w:hAnsi="Arial" w:cs="Arial"/>
          <w:w w:val="117"/>
          <w:sz w:val="20"/>
          <w:szCs w:val="20"/>
        </w:rPr>
        <w:t>g</w:t>
      </w:r>
      <w:r w:rsidRPr="007E0A84">
        <w:rPr>
          <w:rFonts w:ascii="Arial" w:hAnsi="Arial" w:cs="Arial"/>
          <w:spacing w:val="-1"/>
          <w:w w:val="117"/>
          <w:sz w:val="20"/>
          <w:szCs w:val="20"/>
        </w:rPr>
        <w:t xml:space="preserve"> </w:t>
      </w:r>
      <w:r w:rsidRPr="007E0A84">
        <w:rPr>
          <w:rFonts w:ascii="Arial" w:hAnsi="Arial" w:cs="Arial"/>
          <w:spacing w:val="-1"/>
          <w:w w:val="122"/>
          <w:sz w:val="20"/>
          <w:szCs w:val="20"/>
        </w:rPr>
        <w:t>bod</w:t>
      </w:r>
      <w:r w:rsidRPr="007E0A84">
        <w:rPr>
          <w:rFonts w:ascii="Arial" w:hAnsi="Arial" w:cs="Arial"/>
          <w:w w:val="112"/>
          <w:sz w:val="20"/>
          <w:szCs w:val="20"/>
        </w:rPr>
        <w:t xml:space="preserve">y </w:t>
      </w:r>
      <w:r w:rsidRPr="007E0A84">
        <w:rPr>
          <w:rFonts w:ascii="Arial" w:hAnsi="Arial" w:cs="Arial"/>
          <w:spacing w:val="-1"/>
          <w:w w:val="115"/>
          <w:sz w:val="20"/>
          <w:szCs w:val="20"/>
        </w:rPr>
        <w:t>a</w:t>
      </w:r>
      <w:r w:rsidRPr="007E0A84">
        <w:rPr>
          <w:rFonts w:ascii="Arial" w:hAnsi="Arial" w:cs="Arial"/>
          <w:w w:val="115"/>
          <w:sz w:val="20"/>
          <w:szCs w:val="20"/>
        </w:rPr>
        <w:t>t</w:t>
      </w:r>
      <w:r w:rsidRPr="007E0A84">
        <w:rPr>
          <w:rFonts w:ascii="Arial" w:hAnsi="Arial" w:cs="Arial"/>
          <w:spacing w:val="3"/>
          <w:w w:val="115"/>
          <w:sz w:val="20"/>
          <w:szCs w:val="20"/>
        </w:rPr>
        <w:t xml:space="preserve"> </w:t>
      </w:r>
      <w:r w:rsidRPr="007E0A84">
        <w:rPr>
          <w:rFonts w:ascii="Arial" w:hAnsi="Arial" w:cs="Arial"/>
          <w:spacing w:val="-1"/>
          <w:w w:val="115"/>
          <w:sz w:val="20"/>
          <w:szCs w:val="20"/>
        </w:rPr>
        <w:t>regula</w:t>
      </w:r>
      <w:r w:rsidRPr="007E0A84">
        <w:rPr>
          <w:rFonts w:ascii="Arial" w:hAnsi="Arial" w:cs="Arial"/>
          <w:w w:val="115"/>
          <w:sz w:val="20"/>
          <w:szCs w:val="20"/>
        </w:rPr>
        <w:t>r</w:t>
      </w:r>
      <w:r w:rsidRPr="007E0A84">
        <w:rPr>
          <w:rFonts w:ascii="Arial" w:hAnsi="Arial" w:cs="Arial"/>
          <w:spacing w:val="-17"/>
          <w:w w:val="115"/>
          <w:sz w:val="20"/>
          <w:szCs w:val="20"/>
        </w:rPr>
        <w:t xml:space="preserve"> </w:t>
      </w:r>
      <w:r w:rsidRPr="007E0A84">
        <w:rPr>
          <w:rFonts w:ascii="Arial" w:hAnsi="Arial" w:cs="Arial"/>
          <w:spacing w:val="-1"/>
          <w:w w:val="115"/>
          <w:sz w:val="20"/>
          <w:szCs w:val="20"/>
        </w:rPr>
        <w:t>intervals</w:t>
      </w:r>
      <w:r w:rsidRPr="007E0A84">
        <w:rPr>
          <w:rFonts w:ascii="Arial" w:hAnsi="Arial" w:cs="Arial"/>
          <w:w w:val="115"/>
          <w:sz w:val="20"/>
          <w:szCs w:val="20"/>
        </w:rPr>
        <w:t>.</w:t>
      </w:r>
      <w:r w:rsidRPr="007E0A84">
        <w:rPr>
          <w:rFonts w:ascii="Arial" w:hAnsi="Arial" w:cs="Arial"/>
          <w:spacing w:val="-23"/>
          <w:w w:val="115"/>
          <w:sz w:val="20"/>
          <w:szCs w:val="20"/>
        </w:rPr>
        <w:t xml:space="preserve"> </w:t>
      </w: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w w:val="116"/>
          <w:sz w:val="20"/>
          <w:szCs w:val="20"/>
        </w:rPr>
        <w:t>functio</w:t>
      </w:r>
      <w:r w:rsidRPr="007E0A84">
        <w:rPr>
          <w:rFonts w:ascii="Arial" w:hAnsi="Arial" w:cs="Arial"/>
          <w:w w:val="116"/>
          <w:sz w:val="20"/>
          <w:szCs w:val="20"/>
        </w:rPr>
        <w:t>n</w:t>
      </w:r>
      <w:r w:rsidRPr="007E0A84">
        <w:rPr>
          <w:rFonts w:ascii="Arial" w:hAnsi="Arial" w:cs="Arial"/>
          <w:spacing w:val="21"/>
          <w:w w:val="116"/>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12"/>
          <w:sz w:val="20"/>
          <w:szCs w:val="20"/>
        </w:rPr>
        <w:t>usuall</w:t>
      </w:r>
      <w:r w:rsidRPr="007E0A84">
        <w:rPr>
          <w:rFonts w:ascii="Arial" w:hAnsi="Arial" w:cs="Arial"/>
          <w:w w:val="112"/>
          <w:sz w:val="20"/>
          <w:szCs w:val="20"/>
        </w:rPr>
        <w:t>y</w:t>
      </w:r>
      <w:r w:rsidRPr="007E0A84">
        <w:rPr>
          <w:rFonts w:ascii="Arial" w:hAnsi="Arial" w:cs="Arial"/>
          <w:spacing w:val="-7"/>
          <w:w w:val="112"/>
          <w:sz w:val="20"/>
          <w:szCs w:val="20"/>
        </w:rPr>
        <w:t xml:space="preserve"> </w:t>
      </w:r>
      <w:r w:rsidRPr="007E0A84">
        <w:rPr>
          <w:rFonts w:ascii="Arial" w:hAnsi="Arial" w:cs="Arial"/>
          <w:spacing w:val="-1"/>
          <w:w w:val="112"/>
          <w:sz w:val="20"/>
          <w:szCs w:val="20"/>
        </w:rPr>
        <w:t>responsibl</w:t>
      </w:r>
      <w:r w:rsidRPr="007E0A84">
        <w:rPr>
          <w:rFonts w:ascii="Arial" w:hAnsi="Arial" w:cs="Arial"/>
          <w:w w:val="112"/>
          <w:sz w:val="20"/>
          <w:szCs w:val="20"/>
        </w:rPr>
        <w:t>e</w:t>
      </w:r>
      <w:r w:rsidRPr="007E0A84">
        <w:rPr>
          <w:rFonts w:ascii="Arial" w:hAnsi="Arial" w:cs="Arial"/>
          <w:spacing w:val="17"/>
          <w:w w:val="112"/>
          <w:sz w:val="20"/>
          <w:szCs w:val="20"/>
        </w:rPr>
        <w:t xml:space="preserve"> </w:t>
      </w:r>
      <w:r w:rsidRPr="007E0A84">
        <w:rPr>
          <w:rFonts w:ascii="Arial" w:hAnsi="Arial" w:cs="Arial"/>
          <w:spacing w:val="-1"/>
          <w:w w:val="140"/>
          <w:sz w:val="20"/>
          <w:szCs w:val="20"/>
        </w:rPr>
        <w:t>f</w:t>
      </w:r>
      <w:r w:rsidRPr="007E0A84">
        <w:rPr>
          <w:rFonts w:ascii="Arial" w:hAnsi="Arial" w:cs="Arial"/>
          <w:spacing w:val="-1"/>
          <w:w w:val="122"/>
          <w:sz w:val="20"/>
          <w:szCs w:val="20"/>
        </w:rPr>
        <w:t>o</w:t>
      </w:r>
      <w:r w:rsidRPr="007E0A84">
        <w:rPr>
          <w:rFonts w:ascii="Arial" w:hAnsi="Arial" w:cs="Arial"/>
          <w:sz w:val="20"/>
          <w:szCs w:val="20"/>
        </w:rPr>
        <w:t>r</w:t>
      </w:r>
      <w:r w:rsidRPr="007E0A84">
        <w:rPr>
          <w:rFonts w:ascii="Arial" w:hAnsi="Arial" w:cs="Arial"/>
          <w:spacing w:val="-1"/>
          <w:w w:val="116"/>
          <w:sz w:val="20"/>
          <w:szCs w:val="20"/>
        </w:rPr>
        <w:t xml:space="preserve"> bot</w:t>
      </w:r>
      <w:r w:rsidRPr="007E0A84">
        <w:rPr>
          <w:rFonts w:ascii="Arial" w:hAnsi="Arial" w:cs="Arial"/>
          <w:w w:val="116"/>
          <w:sz w:val="20"/>
          <w:szCs w:val="20"/>
        </w:rPr>
        <w:t>h</w:t>
      </w:r>
      <w:r w:rsidRPr="007E0A84">
        <w:rPr>
          <w:rFonts w:ascii="Arial" w:hAnsi="Arial" w:cs="Arial"/>
          <w:spacing w:val="24"/>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5"/>
          <w:sz w:val="20"/>
          <w:szCs w:val="20"/>
        </w:rPr>
        <w:t>assessmen</w:t>
      </w:r>
      <w:r w:rsidRPr="007E0A84">
        <w:rPr>
          <w:rFonts w:ascii="Arial" w:hAnsi="Arial" w:cs="Arial"/>
          <w:w w:val="115"/>
          <w:sz w:val="20"/>
          <w:szCs w:val="20"/>
        </w:rPr>
        <w:t>t</w:t>
      </w:r>
      <w:r w:rsidRPr="007E0A84">
        <w:rPr>
          <w:rFonts w:ascii="Arial" w:hAnsi="Arial" w:cs="Arial"/>
          <w:spacing w:val="-5"/>
          <w:w w:val="115"/>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6"/>
          <w:sz w:val="20"/>
          <w:szCs w:val="20"/>
        </w:rPr>
        <w:t xml:space="preserve"> </w:t>
      </w:r>
      <w:r w:rsidRPr="007E0A84">
        <w:rPr>
          <w:rFonts w:ascii="Arial" w:hAnsi="Arial" w:cs="Arial"/>
          <w:spacing w:val="-1"/>
          <w:w w:val="116"/>
          <w:sz w:val="20"/>
          <w:szCs w:val="20"/>
        </w:rPr>
        <w:t>fo</w:t>
      </w:r>
      <w:r w:rsidRPr="007E0A84">
        <w:rPr>
          <w:rFonts w:ascii="Arial" w:hAnsi="Arial" w:cs="Arial"/>
          <w:w w:val="116"/>
          <w:sz w:val="20"/>
          <w:szCs w:val="20"/>
        </w:rPr>
        <w:t xml:space="preserve">r </w:t>
      </w:r>
      <w:r w:rsidRPr="007E0A84">
        <w:rPr>
          <w:rFonts w:ascii="Arial" w:hAnsi="Arial" w:cs="Arial"/>
          <w:spacing w:val="-1"/>
          <w:w w:val="116"/>
          <w:sz w:val="20"/>
          <w:szCs w:val="20"/>
        </w:rPr>
        <w:t>reportin</w:t>
      </w:r>
      <w:r w:rsidRPr="007E0A84">
        <w:rPr>
          <w:rFonts w:ascii="Arial" w:hAnsi="Arial" w:cs="Arial"/>
          <w:w w:val="116"/>
          <w:sz w:val="20"/>
          <w:szCs w:val="20"/>
        </w:rPr>
        <w:t>g</w:t>
      </w:r>
      <w:r w:rsidRPr="007E0A84">
        <w:rPr>
          <w:rFonts w:ascii="Arial" w:hAnsi="Arial" w:cs="Arial"/>
          <w:spacing w:val="6"/>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2"/>
          <w:sz w:val="20"/>
          <w:szCs w:val="20"/>
        </w:rPr>
        <w:t xml:space="preserve"> </w:t>
      </w:r>
      <w:r w:rsidRPr="007E0A84">
        <w:rPr>
          <w:rFonts w:ascii="Arial" w:hAnsi="Arial" w:cs="Arial"/>
          <w:spacing w:val="-1"/>
          <w:w w:val="111"/>
          <w:sz w:val="20"/>
          <w:szCs w:val="20"/>
        </w:rPr>
        <w:t>a</w:t>
      </w:r>
      <w:r w:rsidRPr="007E0A84">
        <w:rPr>
          <w:rFonts w:ascii="Arial" w:hAnsi="Arial" w:cs="Arial"/>
          <w:w w:val="140"/>
          <w:sz w:val="20"/>
          <w:szCs w:val="20"/>
        </w:rPr>
        <w:t xml:space="preserve">t </w:t>
      </w:r>
      <w:r w:rsidRPr="007E0A84">
        <w:rPr>
          <w:rFonts w:ascii="Arial" w:hAnsi="Arial" w:cs="Arial"/>
          <w:spacing w:val="-1"/>
          <w:w w:val="113"/>
          <w:sz w:val="20"/>
          <w:szCs w:val="20"/>
        </w:rPr>
        <w:t>regula</w:t>
      </w:r>
      <w:r w:rsidRPr="007E0A84">
        <w:rPr>
          <w:rFonts w:ascii="Arial" w:hAnsi="Arial" w:cs="Arial"/>
          <w:w w:val="113"/>
          <w:sz w:val="20"/>
          <w:szCs w:val="20"/>
        </w:rPr>
        <w:t>r</w:t>
      </w:r>
      <w:r w:rsidRPr="007E0A84">
        <w:rPr>
          <w:rFonts w:ascii="Arial" w:hAnsi="Arial" w:cs="Arial"/>
          <w:spacing w:val="-5"/>
          <w:w w:val="113"/>
          <w:sz w:val="20"/>
          <w:szCs w:val="20"/>
        </w:rPr>
        <w:t xml:space="preserve"> </w:t>
      </w:r>
      <w:r w:rsidRPr="007E0A84">
        <w:rPr>
          <w:rFonts w:ascii="Arial" w:hAnsi="Arial" w:cs="Arial"/>
          <w:spacing w:val="-1"/>
          <w:w w:val="113"/>
          <w:sz w:val="20"/>
          <w:szCs w:val="20"/>
        </w:rPr>
        <w:t>intervals</w:t>
      </w:r>
      <w:r w:rsidRPr="007E0A84">
        <w:rPr>
          <w:rFonts w:ascii="Arial" w:hAnsi="Arial" w:cs="Arial"/>
          <w:w w:val="113"/>
          <w:sz w:val="20"/>
          <w:szCs w:val="20"/>
        </w:rPr>
        <w:t>.</w:t>
      </w:r>
      <w:r w:rsidRPr="007E0A84">
        <w:rPr>
          <w:rFonts w:ascii="Arial" w:hAnsi="Arial" w:cs="Arial"/>
          <w:spacing w:val="-8"/>
          <w:w w:val="113"/>
          <w:sz w:val="20"/>
          <w:szCs w:val="20"/>
        </w:rPr>
        <w:t xml:space="preserve"> </w:t>
      </w:r>
      <w:r w:rsidRPr="007E0A84">
        <w:rPr>
          <w:rFonts w:ascii="Arial" w:hAnsi="Arial" w:cs="Arial"/>
          <w:spacing w:val="-1"/>
          <w:w w:val="113"/>
          <w:sz w:val="20"/>
          <w:szCs w:val="20"/>
        </w:rPr>
        <w:t>Reportin</w:t>
      </w:r>
      <w:r w:rsidRPr="007E0A84">
        <w:rPr>
          <w:rFonts w:ascii="Arial" w:hAnsi="Arial" w:cs="Arial"/>
          <w:w w:val="113"/>
          <w:sz w:val="20"/>
          <w:szCs w:val="20"/>
        </w:rPr>
        <w:t>g</w:t>
      </w:r>
      <w:r w:rsidRPr="007E0A84">
        <w:rPr>
          <w:rFonts w:ascii="Arial" w:hAnsi="Arial" w:cs="Arial"/>
          <w:spacing w:val="23"/>
          <w:w w:val="113"/>
          <w:sz w:val="20"/>
          <w:szCs w:val="20"/>
        </w:rPr>
        <w:t xml:space="preserve"> </w:t>
      </w:r>
      <w:r w:rsidRPr="007E0A84">
        <w:rPr>
          <w:rFonts w:ascii="Arial" w:hAnsi="Arial" w:cs="Arial"/>
          <w:spacing w:val="-1"/>
          <w:sz w:val="20"/>
          <w:szCs w:val="20"/>
        </w:rPr>
        <w:t xml:space="preserve">may </w:t>
      </w:r>
      <w:r w:rsidRPr="007E0A84">
        <w:rPr>
          <w:rFonts w:ascii="Arial" w:hAnsi="Arial" w:cs="Arial"/>
          <w:sz w:val="20"/>
          <w:szCs w:val="20"/>
        </w:rPr>
        <w:t xml:space="preserve"> </w:t>
      </w:r>
      <w:r w:rsidRPr="007E0A84">
        <w:rPr>
          <w:rFonts w:ascii="Arial" w:hAnsi="Arial" w:cs="Arial"/>
          <w:spacing w:val="6"/>
          <w:sz w:val="20"/>
          <w:szCs w:val="20"/>
        </w:rPr>
        <w:t xml:space="preserve"> </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cl</w:t>
      </w:r>
      <w:r w:rsidRPr="007E0A84">
        <w:rPr>
          <w:rFonts w:ascii="Arial" w:hAnsi="Arial" w:cs="Arial"/>
          <w:spacing w:val="-1"/>
          <w:w w:val="122"/>
          <w:sz w:val="20"/>
          <w:szCs w:val="20"/>
        </w:rPr>
        <w:t>ud</w:t>
      </w:r>
      <w:r w:rsidRPr="007E0A84">
        <w:rPr>
          <w:rFonts w:ascii="Arial" w:hAnsi="Arial" w:cs="Arial"/>
          <w:spacing w:val="-1"/>
          <w:w w:val="125"/>
          <w:sz w:val="20"/>
          <w:szCs w:val="20"/>
        </w:rPr>
        <w:t>e</w:t>
      </w:r>
      <w:r w:rsidRPr="007E0A84">
        <w:rPr>
          <w:rFonts w:ascii="Arial" w:hAnsi="Arial" w:cs="Arial"/>
          <w:w w:val="83"/>
          <w:sz w:val="20"/>
          <w:szCs w:val="20"/>
        </w:rPr>
        <w:t>:</w:t>
      </w:r>
    </w:p>
    <w:p w:rsidR="004F5BF7" w:rsidRDefault="004F5BF7" w:rsidP="004F5BF7">
      <w:pPr>
        <w:tabs>
          <w:tab w:val="left" w:pos="980"/>
        </w:tabs>
        <w:ind w:right="246"/>
        <w:contextualSpacing/>
        <w:jc w:val="both"/>
        <w:rPr>
          <w:rFonts w:ascii="Arial" w:hAnsi="Arial" w:cs="Arial"/>
          <w:sz w:val="20"/>
          <w:szCs w:val="20"/>
        </w:rPr>
      </w:pPr>
    </w:p>
    <w:p w:rsidR="004F5BF7" w:rsidRPr="004F5BF7" w:rsidRDefault="007E0A84" w:rsidP="004F5BF7">
      <w:pPr>
        <w:pStyle w:val="ListParagraph"/>
        <w:numPr>
          <w:ilvl w:val="0"/>
          <w:numId w:val="39"/>
        </w:numPr>
        <w:tabs>
          <w:tab w:val="left" w:pos="980"/>
        </w:tabs>
        <w:ind w:right="246"/>
        <w:contextualSpacing/>
        <w:jc w:val="both"/>
        <w:rPr>
          <w:rFonts w:ascii="Arial" w:hAnsi="Arial" w:cs="Arial"/>
          <w:sz w:val="20"/>
          <w:szCs w:val="20"/>
        </w:rPr>
      </w:pPr>
      <w:r w:rsidRPr="004F5BF7">
        <w:rPr>
          <w:rFonts w:ascii="Arial" w:hAnsi="Arial" w:cs="Arial"/>
          <w:spacing w:val="-1"/>
          <w:sz w:val="20"/>
          <w:szCs w:val="20"/>
        </w:rPr>
        <w:t>a</w:t>
      </w:r>
      <w:r w:rsidRPr="004F5BF7">
        <w:rPr>
          <w:rFonts w:ascii="Arial" w:hAnsi="Arial" w:cs="Arial"/>
          <w:sz w:val="20"/>
          <w:szCs w:val="20"/>
        </w:rPr>
        <w:t>n</w:t>
      </w:r>
      <w:r w:rsidRPr="004F5BF7">
        <w:rPr>
          <w:rFonts w:ascii="Arial" w:hAnsi="Arial" w:cs="Arial"/>
          <w:spacing w:val="32"/>
          <w:sz w:val="20"/>
          <w:szCs w:val="20"/>
        </w:rPr>
        <w:t xml:space="preserve"> </w:t>
      </w:r>
      <w:r w:rsidRPr="004F5BF7">
        <w:rPr>
          <w:rFonts w:ascii="Arial" w:hAnsi="Arial" w:cs="Arial"/>
          <w:spacing w:val="-1"/>
          <w:w w:val="117"/>
          <w:sz w:val="20"/>
          <w:szCs w:val="20"/>
        </w:rPr>
        <w:t>assessmen</w:t>
      </w:r>
      <w:r w:rsidRPr="004F5BF7">
        <w:rPr>
          <w:rFonts w:ascii="Arial" w:hAnsi="Arial" w:cs="Arial"/>
          <w:w w:val="117"/>
          <w:sz w:val="20"/>
          <w:szCs w:val="20"/>
        </w:rPr>
        <w:t>t</w:t>
      </w:r>
      <w:r w:rsidRPr="004F5BF7">
        <w:rPr>
          <w:rFonts w:ascii="Arial" w:hAnsi="Arial" w:cs="Arial"/>
          <w:spacing w:val="-23"/>
          <w:w w:val="117"/>
          <w:sz w:val="20"/>
          <w:szCs w:val="20"/>
        </w:rPr>
        <w:t xml:space="preserve"> </w:t>
      </w:r>
      <w:r w:rsidRPr="004F5BF7">
        <w:rPr>
          <w:rFonts w:ascii="Arial" w:hAnsi="Arial" w:cs="Arial"/>
          <w:spacing w:val="-1"/>
          <w:w w:val="117"/>
          <w:sz w:val="20"/>
          <w:szCs w:val="20"/>
        </w:rPr>
        <w:t>o</w:t>
      </w:r>
      <w:r w:rsidRPr="004F5BF7">
        <w:rPr>
          <w:rFonts w:ascii="Arial" w:hAnsi="Arial" w:cs="Arial"/>
          <w:w w:val="117"/>
          <w:sz w:val="20"/>
          <w:szCs w:val="20"/>
        </w:rPr>
        <w:t>f</w:t>
      </w:r>
      <w:r w:rsidRPr="004F5BF7">
        <w:rPr>
          <w:rFonts w:ascii="Arial" w:hAnsi="Arial" w:cs="Arial"/>
          <w:spacing w:val="10"/>
          <w:w w:val="117"/>
          <w:sz w:val="20"/>
          <w:szCs w:val="20"/>
        </w:rPr>
        <w:t xml:space="preserve"> </w:t>
      </w:r>
      <w:r w:rsidRPr="004F5BF7">
        <w:rPr>
          <w:rFonts w:ascii="Arial" w:hAnsi="Arial" w:cs="Arial"/>
          <w:spacing w:val="-1"/>
          <w:w w:val="117"/>
          <w:sz w:val="20"/>
          <w:szCs w:val="20"/>
        </w:rPr>
        <w:t>th</w:t>
      </w:r>
      <w:r w:rsidRPr="004F5BF7">
        <w:rPr>
          <w:rFonts w:ascii="Arial" w:hAnsi="Arial" w:cs="Arial"/>
          <w:w w:val="117"/>
          <w:sz w:val="20"/>
          <w:szCs w:val="20"/>
        </w:rPr>
        <w:t>e</w:t>
      </w:r>
      <w:r w:rsidRPr="004F5BF7">
        <w:rPr>
          <w:rFonts w:ascii="Arial" w:hAnsi="Arial" w:cs="Arial"/>
          <w:spacing w:val="17"/>
          <w:w w:val="117"/>
          <w:sz w:val="20"/>
          <w:szCs w:val="20"/>
        </w:rPr>
        <w:t xml:space="preserve"> </w:t>
      </w:r>
      <w:r w:rsidRPr="004F5BF7">
        <w:rPr>
          <w:rFonts w:ascii="Arial" w:hAnsi="Arial" w:cs="Arial"/>
          <w:spacing w:val="-1"/>
          <w:sz w:val="20"/>
          <w:szCs w:val="20"/>
        </w:rPr>
        <w:t>leve</w:t>
      </w:r>
      <w:r w:rsidRPr="004F5BF7">
        <w:rPr>
          <w:rFonts w:ascii="Arial" w:hAnsi="Arial" w:cs="Arial"/>
          <w:sz w:val="20"/>
          <w:szCs w:val="20"/>
        </w:rPr>
        <w:t xml:space="preserve">l </w:t>
      </w:r>
      <w:r w:rsidRPr="004F5BF7">
        <w:rPr>
          <w:rFonts w:ascii="Arial" w:hAnsi="Arial" w:cs="Arial"/>
          <w:spacing w:val="6"/>
          <w:sz w:val="20"/>
          <w:szCs w:val="20"/>
        </w:rPr>
        <w:t xml:space="preserve"> </w:t>
      </w:r>
      <w:r w:rsidRPr="004F5BF7">
        <w:rPr>
          <w:rFonts w:ascii="Arial" w:hAnsi="Arial" w:cs="Arial"/>
          <w:spacing w:val="-1"/>
          <w:w w:val="116"/>
          <w:sz w:val="20"/>
          <w:szCs w:val="20"/>
        </w:rPr>
        <w:t>o</w:t>
      </w:r>
      <w:r w:rsidRPr="004F5BF7">
        <w:rPr>
          <w:rFonts w:ascii="Arial" w:hAnsi="Arial" w:cs="Arial"/>
          <w:w w:val="116"/>
          <w:sz w:val="20"/>
          <w:szCs w:val="20"/>
        </w:rPr>
        <w:t>f</w:t>
      </w:r>
      <w:r w:rsidRPr="004F5BF7">
        <w:rPr>
          <w:rFonts w:ascii="Arial" w:hAnsi="Arial" w:cs="Arial"/>
          <w:spacing w:val="12"/>
          <w:w w:val="116"/>
          <w:sz w:val="20"/>
          <w:szCs w:val="20"/>
        </w:rPr>
        <w:t xml:space="preserve"> </w:t>
      </w:r>
      <w:r w:rsidRPr="004F5BF7">
        <w:rPr>
          <w:rFonts w:ascii="Arial" w:hAnsi="Arial" w:cs="Arial"/>
          <w:spacing w:val="-1"/>
          <w:w w:val="116"/>
          <w:sz w:val="20"/>
          <w:szCs w:val="20"/>
        </w:rPr>
        <w:t>complianc</w:t>
      </w:r>
      <w:r w:rsidRPr="004F5BF7">
        <w:rPr>
          <w:rFonts w:ascii="Arial" w:hAnsi="Arial" w:cs="Arial"/>
          <w:w w:val="116"/>
          <w:sz w:val="20"/>
          <w:szCs w:val="20"/>
        </w:rPr>
        <w:t>e</w:t>
      </w:r>
      <w:r w:rsidRPr="004F5BF7">
        <w:rPr>
          <w:rFonts w:ascii="Arial" w:hAnsi="Arial" w:cs="Arial"/>
          <w:spacing w:val="-19"/>
          <w:w w:val="116"/>
          <w:sz w:val="20"/>
          <w:szCs w:val="20"/>
        </w:rPr>
        <w:t xml:space="preserve"> </w:t>
      </w:r>
      <w:r w:rsidRPr="004F5BF7">
        <w:rPr>
          <w:rFonts w:ascii="Arial" w:hAnsi="Arial" w:cs="Arial"/>
          <w:spacing w:val="-1"/>
          <w:sz w:val="20"/>
          <w:szCs w:val="20"/>
        </w:rPr>
        <w:t>ris</w:t>
      </w:r>
      <w:r w:rsidRPr="004F5BF7">
        <w:rPr>
          <w:rFonts w:ascii="Arial" w:hAnsi="Arial" w:cs="Arial"/>
          <w:sz w:val="20"/>
          <w:szCs w:val="20"/>
        </w:rPr>
        <w:t>k</w:t>
      </w:r>
      <w:r w:rsidRPr="004F5BF7">
        <w:rPr>
          <w:rFonts w:ascii="Arial" w:hAnsi="Arial" w:cs="Arial"/>
          <w:spacing w:val="22"/>
          <w:sz w:val="20"/>
          <w:szCs w:val="20"/>
        </w:rPr>
        <w:t xml:space="preserve">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sz w:val="20"/>
          <w:szCs w:val="20"/>
        </w:rPr>
        <w:t>al</w:t>
      </w:r>
      <w:r w:rsidRPr="004F5BF7">
        <w:rPr>
          <w:rFonts w:ascii="Arial" w:hAnsi="Arial" w:cs="Arial"/>
          <w:sz w:val="20"/>
          <w:szCs w:val="20"/>
        </w:rPr>
        <w:t>l</w:t>
      </w:r>
      <w:r w:rsidRPr="004F5BF7">
        <w:rPr>
          <w:rFonts w:ascii="Arial" w:hAnsi="Arial" w:cs="Arial"/>
          <w:spacing w:val="11"/>
          <w:sz w:val="20"/>
          <w:szCs w:val="20"/>
        </w:rPr>
        <w:t xml:space="preserve"> </w:t>
      </w:r>
      <w:r w:rsidRPr="004F5BF7">
        <w:rPr>
          <w:rFonts w:ascii="Arial" w:hAnsi="Arial" w:cs="Arial"/>
          <w:spacing w:val="-1"/>
          <w:w w:val="113"/>
          <w:sz w:val="20"/>
          <w:szCs w:val="20"/>
        </w:rPr>
        <w:t>busines</w:t>
      </w:r>
      <w:r w:rsidRPr="004F5BF7">
        <w:rPr>
          <w:rFonts w:ascii="Arial" w:hAnsi="Arial" w:cs="Arial"/>
          <w:w w:val="113"/>
          <w:sz w:val="20"/>
          <w:szCs w:val="20"/>
        </w:rPr>
        <w:t>s</w:t>
      </w:r>
      <w:r w:rsidRPr="004F5BF7">
        <w:rPr>
          <w:rFonts w:ascii="Arial" w:hAnsi="Arial" w:cs="Arial"/>
          <w:spacing w:val="-4"/>
          <w:w w:val="113"/>
          <w:sz w:val="20"/>
          <w:szCs w:val="20"/>
        </w:rPr>
        <w:t xml:space="preserve"> </w:t>
      </w:r>
      <w:r w:rsidRPr="004F5BF7">
        <w:rPr>
          <w:rFonts w:ascii="Arial" w:hAnsi="Arial" w:cs="Arial"/>
          <w:spacing w:val="-1"/>
          <w:w w:val="111"/>
          <w:sz w:val="20"/>
          <w:szCs w:val="20"/>
        </w:rPr>
        <w:t>a</w:t>
      </w:r>
      <w:r w:rsidRPr="004F5BF7">
        <w:rPr>
          <w:rFonts w:ascii="Arial" w:hAnsi="Arial" w:cs="Arial"/>
          <w:spacing w:val="-1"/>
          <w:sz w:val="20"/>
          <w:szCs w:val="20"/>
        </w:rPr>
        <w:t>r</w:t>
      </w:r>
      <w:r w:rsidRPr="004F5BF7">
        <w:rPr>
          <w:rFonts w:ascii="Arial" w:hAnsi="Arial" w:cs="Arial"/>
          <w:spacing w:val="-1"/>
          <w:w w:val="125"/>
          <w:sz w:val="20"/>
          <w:szCs w:val="20"/>
        </w:rPr>
        <w:t>e</w:t>
      </w:r>
      <w:r w:rsidRPr="004F5BF7">
        <w:rPr>
          <w:rFonts w:ascii="Arial" w:hAnsi="Arial" w:cs="Arial"/>
          <w:spacing w:val="-1"/>
          <w:w w:val="111"/>
          <w:sz w:val="20"/>
          <w:szCs w:val="20"/>
        </w:rPr>
        <w:t>a</w:t>
      </w:r>
      <w:r w:rsidRPr="004F5BF7">
        <w:rPr>
          <w:rFonts w:ascii="Arial" w:hAnsi="Arial" w:cs="Arial"/>
          <w:spacing w:val="-1"/>
          <w:sz w:val="20"/>
          <w:szCs w:val="20"/>
        </w:rPr>
        <w:t>s</w:t>
      </w:r>
      <w:r w:rsidRPr="004F5BF7">
        <w:rPr>
          <w:rFonts w:ascii="Arial" w:hAnsi="Arial" w:cs="Arial"/>
          <w:w w:val="111"/>
          <w:sz w:val="20"/>
          <w:szCs w:val="20"/>
        </w:rPr>
        <w:t xml:space="preserve">, </w:t>
      </w:r>
      <w:r w:rsidRPr="004F5BF7">
        <w:rPr>
          <w:rFonts w:ascii="Arial" w:hAnsi="Arial" w:cs="Arial"/>
          <w:spacing w:val="-1"/>
          <w:w w:val="118"/>
          <w:sz w:val="20"/>
          <w:szCs w:val="20"/>
        </w:rPr>
        <w:t>highlightin</w:t>
      </w:r>
      <w:r w:rsidRPr="004F5BF7">
        <w:rPr>
          <w:rFonts w:ascii="Arial" w:hAnsi="Arial" w:cs="Arial"/>
          <w:w w:val="118"/>
          <w:sz w:val="20"/>
          <w:szCs w:val="20"/>
        </w:rPr>
        <w:t>g</w:t>
      </w:r>
      <w:r w:rsidRPr="004F5BF7">
        <w:rPr>
          <w:rFonts w:ascii="Arial" w:hAnsi="Arial" w:cs="Arial"/>
          <w:spacing w:val="-5"/>
          <w:w w:val="118"/>
          <w:sz w:val="20"/>
          <w:szCs w:val="20"/>
        </w:rPr>
        <w:t xml:space="preserve"> </w:t>
      </w:r>
      <w:r w:rsidRPr="004F5BF7">
        <w:rPr>
          <w:rFonts w:ascii="Arial" w:hAnsi="Arial" w:cs="Arial"/>
          <w:spacing w:val="-1"/>
          <w:sz w:val="20"/>
          <w:szCs w:val="20"/>
        </w:rPr>
        <w:t>an</w:t>
      </w:r>
      <w:r w:rsidRPr="004F5BF7">
        <w:rPr>
          <w:rFonts w:ascii="Arial" w:hAnsi="Arial" w:cs="Arial"/>
          <w:sz w:val="20"/>
          <w:szCs w:val="20"/>
        </w:rPr>
        <w:t>y</w:t>
      </w:r>
      <w:r w:rsidRPr="004F5BF7">
        <w:rPr>
          <w:rFonts w:ascii="Arial" w:hAnsi="Arial" w:cs="Arial"/>
          <w:spacing w:val="42"/>
          <w:sz w:val="20"/>
          <w:szCs w:val="20"/>
        </w:rPr>
        <w:t xml:space="preserve"> </w:t>
      </w:r>
      <w:r w:rsidRPr="004F5BF7">
        <w:rPr>
          <w:rFonts w:ascii="Arial" w:hAnsi="Arial" w:cs="Arial"/>
          <w:spacing w:val="-1"/>
          <w:w w:val="118"/>
          <w:sz w:val="20"/>
          <w:szCs w:val="20"/>
        </w:rPr>
        <w:t>change</w:t>
      </w:r>
      <w:r w:rsidRPr="004F5BF7">
        <w:rPr>
          <w:rFonts w:ascii="Arial" w:hAnsi="Arial" w:cs="Arial"/>
          <w:w w:val="118"/>
          <w:sz w:val="20"/>
          <w:szCs w:val="20"/>
        </w:rPr>
        <w:t>s</w:t>
      </w:r>
      <w:r w:rsidRPr="004F5BF7">
        <w:rPr>
          <w:rFonts w:ascii="Arial" w:hAnsi="Arial" w:cs="Arial"/>
          <w:spacing w:val="-24"/>
          <w:w w:val="118"/>
          <w:sz w:val="20"/>
          <w:szCs w:val="20"/>
        </w:rPr>
        <w:t xml:space="preserve">  </w:t>
      </w:r>
      <w:r w:rsidRPr="004F5BF7">
        <w:rPr>
          <w:rFonts w:ascii="Arial" w:hAnsi="Arial" w:cs="Arial"/>
          <w:spacing w:val="-1"/>
          <w:w w:val="118"/>
          <w:sz w:val="20"/>
          <w:szCs w:val="20"/>
        </w:rPr>
        <w:t>fro</w:t>
      </w:r>
      <w:r w:rsidRPr="004F5BF7">
        <w:rPr>
          <w:rFonts w:ascii="Arial" w:hAnsi="Arial" w:cs="Arial"/>
          <w:w w:val="118"/>
          <w:sz w:val="20"/>
          <w:szCs w:val="20"/>
        </w:rPr>
        <w:t>m</w:t>
      </w:r>
      <w:r w:rsidRPr="004F5BF7">
        <w:rPr>
          <w:rFonts w:ascii="Arial" w:hAnsi="Arial" w:cs="Arial"/>
          <w:spacing w:val="2"/>
          <w:w w:val="118"/>
          <w:sz w:val="20"/>
          <w:szCs w:val="20"/>
        </w:rPr>
        <w:t xml:space="preserve"> </w:t>
      </w:r>
      <w:r w:rsidRPr="004F5BF7">
        <w:rPr>
          <w:rFonts w:ascii="Arial" w:hAnsi="Arial" w:cs="Arial"/>
          <w:spacing w:val="-1"/>
          <w:w w:val="118"/>
          <w:sz w:val="20"/>
          <w:szCs w:val="20"/>
        </w:rPr>
        <w:t>th</w:t>
      </w:r>
      <w:r w:rsidRPr="004F5BF7">
        <w:rPr>
          <w:rFonts w:ascii="Arial" w:hAnsi="Arial" w:cs="Arial"/>
          <w:w w:val="118"/>
          <w:sz w:val="20"/>
          <w:szCs w:val="20"/>
        </w:rPr>
        <w:t>e</w:t>
      </w:r>
      <w:r w:rsidRPr="004F5BF7">
        <w:rPr>
          <w:rFonts w:ascii="Arial" w:hAnsi="Arial" w:cs="Arial"/>
          <w:spacing w:val="14"/>
          <w:w w:val="118"/>
          <w:sz w:val="20"/>
          <w:szCs w:val="20"/>
        </w:rPr>
        <w:t xml:space="preserve"> </w:t>
      </w:r>
      <w:r w:rsidRPr="004F5BF7">
        <w:rPr>
          <w:rFonts w:ascii="Arial" w:hAnsi="Arial" w:cs="Arial"/>
          <w:w w:val="120"/>
          <w:sz w:val="20"/>
          <w:szCs w:val="20"/>
        </w:rPr>
        <w:t>f</w:t>
      </w:r>
      <w:r w:rsidRPr="004F5BF7">
        <w:rPr>
          <w:rFonts w:ascii="Arial" w:hAnsi="Arial" w:cs="Arial"/>
          <w:spacing w:val="-1"/>
          <w:w w:val="120"/>
          <w:sz w:val="20"/>
          <w:szCs w:val="20"/>
        </w:rPr>
        <w:t>i</w:t>
      </w:r>
      <w:r w:rsidRPr="004F5BF7">
        <w:rPr>
          <w:rFonts w:ascii="Arial" w:hAnsi="Arial" w:cs="Arial"/>
          <w:spacing w:val="-1"/>
          <w:sz w:val="20"/>
          <w:szCs w:val="20"/>
        </w:rPr>
        <w:t>r</w:t>
      </w:r>
      <w:r w:rsidRPr="004F5BF7">
        <w:rPr>
          <w:rFonts w:ascii="Arial" w:hAnsi="Arial" w:cs="Arial"/>
          <w:spacing w:val="-1"/>
          <w:w w:val="123"/>
          <w:sz w:val="20"/>
          <w:szCs w:val="20"/>
        </w:rPr>
        <w:t>m</w:t>
      </w:r>
      <w:r w:rsidRPr="004F5BF7">
        <w:rPr>
          <w:rFonts w:ascii="Arial" w:hAnsi="Arial" w:cs="Arial"/>
          <w:spacing w:val="-11"/>
          <w:w w:val="83"/>
          <w:sz w:val="20"/>
          <w:szCs w:val="20"/>
        </w:rPr>
        <w:t>’</w:t>
      </w:r>
      <w:r w:rsidRPr="004F5BF7">
        <w:rPr>
          <w:rFonts w:ascii="Arial" w:hAnsi="Arial" w:cs="Arial"/>
          <w:sz w:val="20"/>
          <w:szCs w:val="20"/>
        </w:rPr>
        <w:t>s</w:t>
      </w:r>
      <w:r w:rsidRPr="004F5BF7">
        <w:rPr>
          <w:rFonts w:ascii="Arial" w:hAnsi="Arial" w:cs="Arial"/>
          <w:spacing w:val="1"/>
          <w:sz w:val="20"/>
          <w:szCs w:val="20"/>
        </w:rPr>
        <w:t xml:space="preserve"> </w:t>
      </w:r>
      <w:r w:rsidRPr="004F5BF7">
        <w:rPr>
          <w:rFonts w:ascii="Arial" w:hAnsi="Arial" w:cs="Arial"/>
          <w:spacing w:val="-1"/>
          <w:sz w:val="20"/>
          <w:szCs w:val="20"/>
        </w:rPr>
        <w:t>i</w:t>
      </w:r>
      <w:r w:rsidRPr="004F5BF7">
        <w:rPr>
          <w:rFonts w:ascii="Arial" w:hAnsi="Arial" w:cs="Arial"/>
          <w:spacing w:val="-1"/>
          <w:w w:val="122"/>
          <w:sz w:val="20"/>
          <w:szCs w:val="20"/>
        </w:rPr>
        <w:t>n</w:t>
      </w:r>
      <w:r w:rsidRPr="004F5BF7">
        <w:rPr>
          <w:rFonts w:ascii="Arial" w:hAnsi="Arial" w:cs="Arial"/>
          <w:spacing w:val="-1"/>
          <w:sz w:val="20"/>
          <w:szCs w:val="20"/>
        </w:rPr>
        <w:t>i</w:t>
      </w:r>
      <w:r w:rsidRPr="004F5BF7">
        <w:rPr>
          <w:rFonts w:ascii="Arial" w:hAnsi="Arial" w:cs="Arial"/>
          <w:spacing w:val="-1"/>
          <w:w w:val="140"/>
          <w:sz w:val="20"/>
          <w:szCs w:val="20"/>
        </w:rPr>
        <w:t>t</w:t>
      </w:r>
      <w:r w:rsidRPr="004F5BF7">
        <w:rPr>
          <w:rFonts w:ascii="Arial" w:hAnsi="Arial" w:cs="Arial"/>
          <w:spacing w:val="-1"/>
          <w:sz w:val="20"/>
          <w:szCs w:val="20"/>
        </w:rPr>
        <w:t>i</w:t>
      </w:r>
      <w:r w:rsidRPr="004F5BF7">
        <w:rPr>
          <w:rFonts w:ascii="Arial" w:hAnsi="Arial" w:cs="Arial"/>
          <w:spacing w:val="-1"/>
          <w:w w:val="111"/>
          <w:sz w:val="20"/>
          <w:szCs w:val="20"/>
        </w:rPr>
        <w:t>a</w:t>
      </w:r>
      <w:r w:rsidRPr="004F5BF7">
        <w:rPr>
          <w:rFonts w:ascii="Arial" w:hAnsi="Arial" w:cs="Arial"/>
          <w:sz w:val="20"/>
          <w:szCs w:val="20"/>
        </w:rPr>
        <w:t>l</w:t>
      </w:r>
      <w:r w:rsidRPr="004F5BF7">
        <w:rPr>
          <w:rFonts w:ascii="Arial" w:hAnsi="Arial" w:cs="Arial"/>
          <w:spacing w:val="1"/>
          <w:sz w:val="20"/>
          <w:szCs w:val="20"/>
        </w:rPr>
        <w:t xml:space="preserve"> </w:t>
      </w:r>
      <w:r w:rsidRPr="004F5BF7">
        <w:rPr>
          <w:rFonts w:ascii="Arial" w:hAnsi="Arial" w:cs="Arial"/>
          <w:spacing w:val="-1"/>
          <w:w w:val="115"/>
          <w:sz w:val="20"/>
          <w:szCs w:val="20"/>
        </w:rPr>
        <w:t>assessmen</w:t>
      </w:r>
      <w:r w:rsidRPr="004F5BF7">
        <w:rPr>
          <w:rFonts w:ascii="Arial" w:hAnsi="Arial" w:cs="Arial"/>
          <w:w w:val="115"/>
          <w:sz w:val="20"/>
          <w:szCs w:val="20"/>
        </w:rPr>
        <w:t>t</w:t>
      </w:r>
      <w:r w:rsidRPr="004F5BF7">
        <w:rPr>
          <w:rFonts w:ascii="Arial" w:hAnsi="Arial" w:cs="Arial"/>
          <w:spacing w:val="-5"/>
          <w:w w:val="115"/>
          <w:sz w:val="20"/>
          <w:szCs w:val="20"/>
        </w:rPr>
        <w:t xml:space="preserve"> </w:t>
      </w:r>
      <w:r w:rsidRPr="004F5BF7">
        <w:rPr>
          <w:rFonts w:ascii="Arial" w:hAnsi="Arial" w:cs="Arial"/>
          <w:spacing w:val="-1"/>
          <w:sz w:val="20"/>
          <w:szCs w:val="20"/>
        </w:rPr>
        <w:t>(se</w:t>
      </w:r>
      <w:r w:rsidRPr="004F5BF7">
        <w:rPr>
          <w:rFonts w:ascii="Arial" w:hAnsi="Arial" w:cs="Arial"/>
          <w:sz w:val="20"/>
          <w:szCs w:val="20"/>
        </w:rPr>
        <w:t>e</w:t>
      </w:r>
      <w:r w:rsidRPr="004F5BF7">
        <w:rPr>
          <w:rFonts w:ascii="Arial" w:hAnsi="Arial" w:cs="Arial"/>
          <w:spacing w:val="46"/>
          <w:sz w:val="20"/>
          <w:szCs w:val="20"/>
        </w:rPr>
        <w:t xml:space="preserve"> </w:t>
      </w:r>
      <w:r w:rsidRPr="004F5BF7">
        <w:rPr>
          <w:rFonts w:ascii="Arial" w:hAnsi="Arial" w:cs="Arial"/>
          <w:spacing w:val="-1"/>
          <w:w w:val="111"/>
          <w:sz w:val="20"/>
          <w:szCs w:val="20"/>
        </w:rPr>
        <w:t>5.1</w:t>
      </w:r>
      <w:r w:rsidRPr="004F5BF7">
        <w:rPr>
          <w:rFonts w:ascii="Arial" w:hAnsi="Arial" w:cs="Arial"/>
          <w:spacing w:val="-1"/>
          <w:sz w:val="20"/>
          <w:szCs w:val="20"/>
        </w:rPr>
        <w:t>)</w:t>
      </w:r>
      <w:r w:rsidRPr="004F5BF7">
        <w:rPr>
          <w:rFonts w:ascii="Arial" w:hAnsi="Arial" w:cs="Arial"/>
          <w:w w:val="83"/>
          <w:sz w:val="20"/>
          <w:szCs w:val="20"/>
        </w:rPr>
        <w:t>;</w:t>
      </w:r>
    </w:p>
    <w:p w:rsidR="007E0A84" w:rsidRPr="004F5BF7" w:rsidRDefault="007E0A84" w:rsidP="004F5BF7">
      <w:pPr>
        <w:pStyle w:val="ListParagraph"/>
        <w:numPr>
          <w:ilvl w:val="0"/>
          <w:numId w:val="39"/>
        </w:numPr>
        <w:tabs>
          <w:tab w:val="left" w:pos="980"/>
        </w:tabs>
        <w:ind w:right="246"/>
        <w:contextualSpacing/>
        <w:jc w:val="both"/>
        <w:rPr>
          <w:rFonts w:ascii="Arial" w:hAnsi="Arial" w:cs="Arial"/>
          <w:sz w:val="20"/>
          <w:szCs w:val="20"/>
        </w:rPr>
      </w:pPr>
      <w:r w:rsidRPr="004F5BF7">
        <w:rPr>
          <w:rFonts w:ascii="Arial" w:hAnsi="Arial" w:cs="Arial"/>
          <w:sz w:val="20"/>
          <w:szCs w:val="20"/>
        </w:rPr>
        <w:t>a</w:t>
      </w:r>
      <w:r w:rsidRPr="004F5BF7">
        <w:rPr>
          <w:rFonts w:ascii="Arial" w:hAnsi="Arial" w:cs="Arial"/>
          <w:spacing w:val="11"/>
          <w:sz w:val="20"/>
          <w:szCs w:val="20"/>
        </w:rPr>
        <w:t xml:space="preserve"> </w:t>
      </w:r>
      <w:r w:rsidRPr="004F5BF7">
        <w:rPr>
          <w:rFonts w:ascii="Arial" w:hAnsi="Arial" w:cs="Arial"/>
          <w:spacing w:val="-1"/>
          <w:w w:val="120"/>
          <w:sz w:val="20"/>
          <w:szCs w:val="20"/>
        </w:rPr>
        <w:t>repor</w:t>
      </w:r>
      <w:r w:rsidRPr="004F5BF7">
        <w:rPr>
          <w:rFonts w:ascii="Arial" w:hAnsi="Arial" w:cs="Arial"/>
          <w:w w:val="120"/>
          <w:sz w:val="20"/>
          <w:szCs w:val="20"/>
        </w:rPr>
        <w:t>t</w:t>
      </w:r>
      <w:r w:rsidRPr="004F5BF7">
        <w:rPr>
          <w:rFonts w:ascii="Arial" w:hAnsi="Arial" w:cs="Arial"/>
          <w:spacing w:val="-19"/>
          <w:w w:val="120"/>
          <w:sz w:val="20"/>
          <w:szCs w:val="20"/>
        </w:rPr>
        <w:t xml:space="preserve"> </w:t>
      </w:r>
      <w:r w:rsidRPr="004F5BF7">
        <w:rPr>
          <w:rFonts w:ascii="Arial" w:hAnsi="Arial" w:cs="Arial"/>
          <w:spacing w:val="-1"/>
          <w:w w:val="120"/>
          <w:sz w:val="20"/>
          <w:szCs w:val="20"/>
        </w:rPr>
        <w:t>o</w:t>
      </w:r>
      <w:r w:rsidRPr="004F5BF7">
        <w:rPr>
          <w:rFonts w:ascii="Arial" w:hAnsi="Arial" w:cs="Arial"/>
          <w:w w:val="120"/>
          <w:sz w:val="20"/>
          <w:szCs w:val="20"/>
        </w:rPr>
        <w:t>f</w:t>
      </w:r>
      <w:r w:rsidRPr="004F5BF7">
        <w:rPr>
          <w:rFonts w:ascii="Arial" w:hAnsi="Arial" w:cs="Arial"/>
          <w:spacing w:val="4"/>
          <w:w w:val="120"/>
          <w:sz w:val="20"/>
          <w:szCs w:val="20"/>
        </w:rPr>
        <w:t xml:space="preserve"> </w:t>
      </w:r>
      <w:r w:rsidRPr="004F5BF7">
        <w:rPr>
          <w:rFonts w:ascii="Arial" w:hAnsi="Arial" w:cs="Arial"/>
          <w:spacing w:val="-1"/>
          <w:sz w:val="20"/>
          <w:szCs w:val="20"/>
        </w:rPr>
        <w:t>risk</w:t>
      </w:r>
      <w:r w:rsidRPr="004F5BF7">
        <w:rPr>
          <w:rFonts w:ascii="Arial" w:hAnsi="Arial" w:cs="Arial"/>
          <w:sz w:val="20"/>
          <w:szCs w:val="20"/>
        </w:rPr>
        <w:t>s</w:t>
      </w:r>
      <w:r w:rsidRPr="004F5BF7">
        <w:rPr>
          <w:rFonts w:ascii="Arial" w:hAnsi="Arial" w:cs="Arial"/>
          <w:spacing w:val="22"/>
          <w:sz w:val="20"/>
          <w:szCs w:val="20"/>
        </w:rPr>
        <w:t xml:space="preserve"> </w:t>
      </w:r>
      <w:r w:rsidRPr="004F5BF7">
        <w:rPr>
          <w:rFonts w:ascii="Arial" w:hAnsi="Arial" w:cs="Arial"/>
          <w:spacing w:val="-1"/>
          <w:w w:val="117"/>
          <w:sz w:val="20"/>
          <w:szCs w:val="20"/>
        </w:rPr>
        <w:t>identi</w:t>
      </w:r>
      <w:r w:rsidRPr="004F5BF7">
        <w:rPr>
          <w:rFonts w:ascii="Arial" w:hAnsi="Arial" w:cs="Arial"/>
          <w:w w:val="117"/>
          <w:sz w:val="20"/>
          <w:szCs w:val="20"/>
        </w:rPr>
        <w:t>f</w:t>
      </w:r>
      <w:r w:rsidRPr="004F5BF7">
        <w:rPr>
          <w:rFonts w:ascii="Arial" w:hAnsi="Arial" w:cs="Arial"/>
          <w:spacing w:val="-1"/>
          <w:w w:val="117"/>
          <w:sz w:val="20"/>
          <w:szCs w:val="20"/>
        </w:rPr>
        <w:t>ie</w:t>
      </w:r>
      <w:r w:rsidRPr="004F5BF7">
        <w:rPr>
          <w:rFonts w:ascii="Arial" w:hAnsi="Arial" w:cs="Arial"/>
          <w:w w:val="117"/>
          <w:sz w:val="20"/>
          <w:szCs w:val="20"/>
        </w:rPr>
        <w:t>d</w:t>
      </w:r>
      <w:r w:rsidRPr="004F5BF7">
        <w:rPr>
          <w:rFonts w:ascii="Arial" w:hAnsi="Arial" w:cs="Arial"/>
          <w:spacing w:val="19"/>
          <w:w w:val="117"/>
          <w:sz w:val="20"/>
          <w:szCs w:val="20"/>
        </w:rPr>
        <w:t xml:space="preserve"> </w:t>
      </w:r>
      <w:r w:rsidRPr="004F5BF7">
        <w:rPr>
          <w:rFonts w:ascii="Arial" w:hAnsi="Arial" w:cs="Arial"/>
          <w:spacing w:val="-1"/>
          <w:w w:val="117"/>
          <w:sz w:val="20"/>
          <w:szCs w:val="20"/>
        </w:rPr>
        <w:t>durin</w:t>
      </w:r>
      <w:r w:rsidRPr="004F5BF7">
        <w:rPr>
          <w:rFonts w:ascii="Arial" w:hAnsi="Arial" w:cs="Arial"/>
          <w:w w:val="117"/>
          <w:sz w:val="20"/>
          <w:szCs w:val="20"/>
        </w:rPr>
        <w:t>g</w:t>
      </w:r>
      <w:r w:rsidRPr="004F5BF7">
        <w:rPr>
          <w:rFonts w:ascii="Arial" w:hAnsi="Arial" w:cs="Arial"/>
          <w:spacing w:val="-9"/>
          <w:w w:val="117"/>
          <w:sz w:val="20"/>
          <w:szCs w:val="20"/>
        </w:rPr>
        <w:t xml:space="preserve"> </w:t>
      </w:r>
      <w:r w:rsidRPr="004F5BF7">
        <w:rPr>
          <w:rFonts w:ascii="Arial" w:hAnsi="Arial" w:cs="Arial"/>
          <w:spacing w:val="-1"/>
          <w:w w:val="117"/>
          <w:sz w:val="20"/>
          <w:szCs w:val="20"/>
        </w:rPr>
        <w:t>interaction</w:t>
      </w:r>
      <w:r w:rsidRPr="004F5BF7">
        <w:rPr>
          <w:rFonts w:ascii="Arial" w:hAnsi="Arial" w:cs="Arial"/>
          <w:w w:val="117"/>
          <w:sz w:val="20"/>
          <w:szCs w:val="20"/>
        </w:rPr>
        <w:t>s</w:t>
      </w:r>
      <w:r w:rsidRPr="004F5BF7">
        <w:rPr>
          <w:rFonts w:ascii="Arial" w:hAnsi="Arial" w:cs="Arial"/>
          <w:spacing w:val="-23"/>
          <w:w w:val="117"/>
          <w:sz w:val="20"/>
          <w:szCs w:val="20"/>
        </w:rPr>
        <w:t xml:space="preserve"> </w:t>
      </w:r>
      <w:r w:rsidRPr="004F5BF7">
        <w:rPr>
          <w:rFonts w:ascii="Arial" w:hAnsi="Arial" w:cs="Arial"/>
          <w:spacing w:val="-1"/>
          <w:w w:val="125"/>
          <w:sz w:val="20"/>
          <w:szCs w:val="20"/>
        </w:rPr>
        <w:t>w</w:t>
      </w:r>
      <w:r w:rsidRPr="004F5BF7">
        <w:rPr>
          <w:rFonts w:ascii="Arial" w:hAnsi="Arial" w:cs="Arial"/>
          <w:spacing w:val="-1"/>
          <w:sz w:val="20"/>
          <w:szCs w:val="20"/>
        </w:rPr>
        <w:t>i</w:t>
      </w:r>
      <w:r w:rsidRPr="004F5BF7">
        <w:rPr>
          <w:rFonts w:ascii="Arial" w:hAnsi="Arial" w:cs="Arial"/>
          <w:spacing w:val="-1"/>
          <w:w w:val="140"/>
          <w:sz w:val="20"/>
          <w:szCs w:val="20"/>
        </w:rPr>
        <w:t>t</w:t>
      </w:r>
      <w:r w:rsidRPr="004F5BF7">
        <w:rPr>
          <w:rFonts w:ascii="Arial" w:hAnsi="Arial" w:cs="Arial"/>
          <w:w w:val="122"/>
          <w:sz w:val="20"/>
          <w:szCs w:val="20"/>
        </w:rPr>
        <w:t>h</w:t>
      </w:r>
      <w:r w:rsidRPr="004F5BF7">
        <w:rPr>
          <w:rFonts w:ascii="Arial" w:hAnsi="Arial" w:cs="Arial"/>
          <w:spacing w:val="1"/>
          <w:sz w:val="20"/>
          <w:szCs w:val="20"/>
        </w:rPr>
        <w:t xml:space="preserve"> </w:t>
      </w:r>
      <w:r w:rsidRPr="004F5BF7">
        <w:rPr>
          <w:rFonts w:ascii="Arial" w:hAnsi="Arial" w:cs="Arial"/>
          <w:spacing w:val="-1"/>
          <w:w w:val="127"/>
          <w:sz w:val="20"/>
          <w:szCs w:val="20"/>
        </w:rPr>
        <w:t>th</w:t>
      </w:r>
      <w:r w:rsidRPr="004F5BF7">
        <w:rPr>
          <w:rFonts w:ascii="Arial" w:hAnsi="Arial" w:cs="Arial"/>
          <w:w w:val="127"/>
          <w:sz w:val="20"/>
          <w:szCs w:val="20"/>
        </w:rPr>
        <w:t>e</w:t>
      </w:r>
      <w:r w:rsidRPr="004F5BF7">
        <w:rPr>
          <w:rFonts w:ascii="Arial" w:hAnsi="Arial" w:cs="Arial"/>
          <w:spacing w:val="-11"/>
          <w:w w:val="127"/>
          <w:sz w:val="20"/>
          <w:szCs w:val="20"/>
        </w:rPr>
        <w:t xml:space="preserve"> </w:t>
      </w:r>
      <w:r w:rsidRPr="004F5BF7">
        <w:rPr>
          <w:rFonts w:ascii="Arial" w:hAnsi="Arial" w:cs="Arial"/>
          <w:spacing w:val="-1"/>
          <w:w w:val="127"/>
          <w:sz w:val="20"/>
          <w:szCs w:val="20"/>
        </w:rPr>
        <w:t>r</w:t>
      </w:r>
      <w:r w:rsidRPr="004F5BF7">
        <w:rPr>
          <w:rFonts w:ascii="Arial" w:hAnsi="Arial" w:cs="Arial"/>
          <w:spacing w:val="-1"/>
          <w:w w:val="125"/>
          <w:sz w:val="20"/>
          <w:szCs w:val="20"/>
        </w:rPr>
        <w:t>e</w:t>
      </w:r>
      <w:r w:rsidRPr="004F5BF7">
        <w:rPr>
          <w:rFonts w:ascii="Arial" w:hAnsi="Arial" w:cs="Arial"/>
          <w:spacing w:val="-1"/>
          <w:w w:val="122"/>
          <w:sz w:val="20"/>
          <w:szCs w:val="20"/>
        </w:rPr>
        <w:t>gu</w:t>
      </w:r>
      <w:r w:rsidRPr="004F5BF7">
        <w:rPr>
          <w:rFonts w:ascii="Arial" w:hAnsi="Arial" w:cs="Arial"/>
          <w:spacing w:val="-1"/>
          <w:sz w:val="20"/>
          <w:szCs w:val="20"/>
        </w:rPr>
        <w:t>l</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w w:val="122"/>
          <w:sz w:val="20"/>
          <w:szCs w:val="20"/>
        </w:rPr>
        <w:t>o</w:t>
      </w:r>
      <w:r w:rsidRPr="004F5BF7">
        <w:rPr>
          <w:rFonts w:ascii="Arial" w:hAnsi="Arial" w:cs="Arial"/>
          <w:spacing w:val="-1"/>
          <w:sz w:val="20"/>
          <w:szCs w:val="20"/>
        </w:rPr>
        <w:t>rs</w:t>
      </w:r>
      <w:r w:rsidRPr="004F5BF7">
        <w:rPr>
          <w:rFonts w:ascii="Arial" w:hAnsi="Arial" w:cs="Arial"/>
          <w:w w:val="83"/>
          <w:sz w:val="20"/>
          <w:szCs w:val="20"/>
        </w:rPr>
        <w:t>;</w:t>
      </w:r>
    </w:p>
    <w:p w:rsidR="004F5BF7" w:rsidRPr="004F5BF7" w:rsidRDefault="007E0A84" w:rsidP="004F5BF7">
      <w:pPr>
        <w:pStyle w:val="ListParagraph"/>
        <w:numPr>
          <w:ilvl w:val="0"/>
          <w:numId w:val="39"/>
        </w:numPr>
        <w:tabs>
          <w:tab w:val="left" w:pos="980"/>
        </w:tabs>
        <w:ind w:right="246"/>
        <w:contextualSpacing/>
        <w:jc w:val="both"/>
        <w:rPr>
          <w:rFonts w:ascii="Arial" w:hAnsi="Arial" w:cs="Arial"/>
          <w:sz w:val="20"/>
          <w:szCs w:val="20"/>
        </w:rPr>
      </w:pPr>
      <w:r w:rsidRPr="004F5BF7">
        <w:rPr>
          <w:rFonts w:ascii="Arial" w:hAnsi="Arial" w:cs="Arial"/>
          <w:spacing w:val="-1"/>
          <w:sz w:val="20"/>
          <w:szCs w:val="20"/>
        </w:rPr>
        <w:t>a</w:t>
      </w:r>
      <w:r w:rsidRPr="004F5BF7">
        <w:rPr>
          <w:rFonts w:ascii="Arial" w:hAnsi="Arial" w:cs="Arial"/>
          <w:sz w:val="20"/>
          <w:szCs w:val="20"/>
        </w:rPr>
        <w:t>n</w:t>
      </w:r>
      <w:r w:rsidRPr="004F5BF7">
        <w:rPr>
          <w:rFonts w:ascii="Arial" w:hAnsi="Arial" w:cs="Arial"/>
          <w:spacing w:val="32"/>
          <w:sz w:val="20"/>
          <w:szCs w:val="20"/>
        </w:rPr>
        <w:t xml:space="preserve"> </w:t>
      </w:r>
      <w:r w:rsidRPr="004F5BF7">
        <w:rPr>
          <w:rFonts w:ascii="Arial" w:hAnsi="Arial" w:cs="Arial"/>
          <w:spacing w:val="-1"/>
          <w:w w:val="122"/>
          <w:sz w:val="20"/>
          <w:szCs w:val="20"/>
        </w:rPr>
        <w:t>updat</w:t>
      </w:r>
      <w:r w:rsidRPr="004F5BF7">
        <w:rPr>
          <w:rFonts w:ascii="Arial" w:hAnsi="Arial" w:cs="Arial"/>
          <w:w w:val="122"/>
          <w:sz w:val="20"/>
          <w:szCs w:val="20"/>
        </w:rPr>
        <w:t>e</w:t>
      </w:r>
      <w:r w:rsidRPr="004F5BF7">
        <w:rPr>
          <w:rFonts w:ascii="Arial" w:hAnsi="Arial" w:cs="Arial"/>
          <w:spacing w:val="-7"/>
          <w:w w:val="122"/>
          <w:sz w:val="20"/>
          <w:szCs w:val="20"/>
        </w:rPr>
        <w:t xml:space="preserve"> </w:t>
      </w:r>
      <w:r w:rsidRPr="004F5BF7">
        <w:rPr>
          <w:rFonts w:ascii="Arial" w:hAnsi="Arial" w:cs="Arial"/>
          <w:spacing w:val="-1"/>
          <w:sz w:val="20"/>
          <w:szCs w:val="20"/>
        </w:rPr>
        <w:t>o</w:t>
      </w:r>
      <w:r w:rsidRPr="004F5BF7">
        <w:rPr>
          <w:rFonts w:ascii="Arial" w:hAnsi="Arial" w:cs="Arial"/>
          <w:sz w:val="20"/>
          <w:szCs w:val="20"/>
        </w:rPr>
        <w:t>n</w:t>
      </w:r>
      <w:r w:rsidRPr="004F5BF7">
        <w:rPr>
          <w:rFonts w:ascii="Arial" w:hAnsi="Arial" w:cs="Arial"/>
          <w:spacing w:val="43"/>
          <w:sz w:val="20"/>
          <w:szCs w:val="20"/>
        </w:rPr>
        <w:t xml:space="preserve"> </w:t>
      </w:r>
      <w:r w:rsidRPr="004F5BF7">
        <w:rPr>
          <w:rFonts w:ascii="Arial" w:hAnsi="Arial" w:cs="Arial"/>
          <w:spacing w:val="-1"/>
          <w:sz w:val="20"/>
          <w:szCs w:val="20"/>
        </w:rPr>
        <w:t>al</w:t>
      </w:r>
      <w:r w:rsidRPr="004F5BF7">
        <w:rPr>
          <w:rFonts w:ascii="Arial" w:hAnsi="Arial" w:cs="Arial"/>
          <w:sz w:val="20"/>
          <w:szCs w:val="20"/>
        </w:rPr>
        <w:t>l</w:t>
      </w:r>
      <w:r w:rsidRPr="004F5BF7">
        <w:rPr>
          <w:rFonts w:ascii="Arial" w:hAnsi="Arial" w:cs="Arial"/>
          <w:spacing w:val="11"/>
          <w:sz w:val="20"/>
          <w:szCs w:val="20"/>
        </w:rPr>
        <w:t xml:space="preserve"> </w:t>
      </w:r>
      <w:r w:rsidRPr="004F5BF7">
        <w:rPr>
          <w:rFonts w:ascii="Arial" w:hAnsi="Arial" w:cs="Arial"/>
          <w:spacing w:val="-1"/>
          <w:w w:val="114"/>
          <w:sz w:val="20"/>
          <w:szCs w:val="20"/>
        </w:rPr>
        <w:t>regulator</w:t>
      </w:r>
      <w:r w:rsidRPr="004F5BF7">
        <w:rPr>
          <w:rFonts w:ascii="Arial" w:hAnsi="Arial" w:cs="Arial"/>
          <w:w w:val="114"/>
          <w:sz w:val="20"/>
          <w:szCs w:val="20"/>
        </w:rPr>
        <w:t>y</w:t>
      </w:r>
      <w:r w:rsidRPr="004F5BF7">
        <w:rPr>
          <w:rFonts w:ascii="Arial" w:hAnsi="Arial" w:cs="Arial"/>
          <w:spacing w:val="9"/>
          <w:w w:val="114"/>
          <w:sz w:val="20"/>
          <w:szCs w:val="20"/>
        </w:rPr>
        <w:t xml:space="preserve"> </w:t>
      </w:r>
      <w:r w:rsidRPr="004F5BF7">
        <w:rPr>
          <w:rFonts w:ascii="Arial" w:hAnsi="Arial" w:cs="Arial"/>
          <w:spacing w:val="-1"/>
          <w:w w:val="114"/>
          <w:sz w:val="20"/>
          <w:szCs w:val="20"/>
        </w:rPr>
        <w:t>initiatives</w:t>
      </w:r>
      <w:r w:rsidRPr="004F5BF7">
        <w:rPr>
          <w:rFonts w:ascii="Arial" w:hAnsi="Arial" w:cs="Arial"/>
          <w:w w:val="114"/>
          <w:sz w:val="20"/>
          <w:szCs w:val="20"/>
        </w:rPr>
        <w:t>,</w:t>
      </w:r>
      <w:r w:rsidRPr="004F5BF7">
        <w:rPr>
          <w:rFonts w:ascii="Arial" w:hAnsi="Arial" w:cs="Arial"/>
          <w:spacing w:val="-6"/>
          <w:w w:val="114"/>
          <w:sz w:val="20"/>
          <w:szCs w:val="20"/>
        </w:rPr>
        <w:t xml:space="preserve"> </w:t>
      </w:r>
      <w:r w:rsidRPr="004F5BF7">
        <w:rPr>
          <w:rFonts w:ascii="Arial" w:hAnsi="Arial" w:cs="Arial"/>
          <w:spacing w:val="-1"/>
          <w:sz w:val="20"/>
          <w:szCs w:val="20"/>
        </w:rPr>
        <w:t>suc</w:t>
      </w:r>
      <w:r w:rsidRPr="004F5BF7">
        <w:rPr>
          <w:rFonts w:ascii="Arial" w:hAnsi="Arial" w:cs="Arial"/>
          <w:sz w:val="20"/>
          <w:szCs w:val="20"/>
        </w:rPr>
        <w:t>h</w:t>
      </w:r>
      <w:r w:rsidRPr="004F5BF7">
        <w:rPr>
          <w:rFonts w:ascii="Arial" w:hAnsi="Arial" w:cs="Arial"/>
          <w:spacing w:val="43"/>
          <w:sz w:val="20"/>
          <w:szCs w:val="20"/>
        </w:rPr>
        <w:t xml:space="preserve"> </w:t>
      </w:r>
      <w:r w:rsidRPr="004F5BF7">
        <w:rPr>
          <w:rFonts w:ascii="Arial" w:hAnsi="Arial" w:cs="Arial"/>
          <w:spacing w:val="-1"/>
          <w:sz w:val="20"/>
          <w:szCs w:val="20"/>
        </w:rPr>
        <w:t>a</w:t>
      </w:r>
      <w:r w:rsidRPr="004F5BF7">
        <w:rPr>
          <w:rFonts w:ascii="Arial" w:hAnsi="Arial" w:cs="Arial"/>
          <w:sz w:val="20"/>
          <w:szCs w:val="20"/>
        </w:rPr>
        <w:t>s</w:t>
      </w:r>
      <w:r w:rsidRPr="004F5BF7">
        <w:rPr>
          <w:rFonts w:ascii="Arial" w:hAnsi="Arial" w:cs="Arial"/>
          <w:spacing w:val="11"/>
          <w:sz w:val="20"/>
          <w:szCs w:val="20"/>
        </w:rPr>
        <w:t xml:space="preserve"> </w:t>
      </w:r>
      <w:r w:rsidRPr="004F5BF7">
        <w:rPr>
          <w:rFonts w:ascii="Arial" w:hAnsi="Arial" w:cs="Arial"/>
          <w:spacing w:val="-1"/>
          <w:sz w:val="20"/>
          <w:szCs w:val="20"/>
        </w:rPr>
        <w:t>polic</w:t>
      </w:r>
      <w:r w:rsidRPr="004F5BF7">
        <w:rPr>
          <w:rFonts w:ascii="Arial" w:hAnsi="Arial" w:cs="Arial"/>
          <w:sz w:val="20"/>
          <w:szCs w:val="20"/>
        </w:rPr>
        <w:t xml:space="preserve">y </w:t>
      </w:r>
      <w:r w:rsidRPr="004F5BF7">
        <w:rPr>
          <w:rFonts w:ascii="Arial" w:hAnsi="Arial" w:cs="Arial"/>
          <w:spacing w:val="5"/>
          <w:sz w:val="20"/>
          <w:szCs w:val="20"/>
        </w:rPr>
        <w:t xml:space="preserve"> </w:t>
      </w:r>
      <w:r w:rsidRPr="004F5BF7">
        <w:rPr>
          <w:rFonts w:ascii="Arial" w:hAnsi="Arial" w:cs="Arial"/>
          <w:spacing w:val="-1"/>
          <w:w w:val="122"/>
          <w:sz w:val="20"/>
          <w:szCs w:val="20"/>
        </w:rPr>
        <w:t>d</w:t>
      </w:r>
      <w:r w:rsidRPr="004F5BF7">
        <w:rPr>
          <w:rFonts w:ascii="Arial" w:hAnsi="Arial" w:cs="Arial"/>
          <w:spacing w:val="-1"/>
          <w:w w:val="125"/>
          <w:sz w:val="20"/>
          <w:szCs w:val="20"/>
        </w:rPr>
        <w:t>e</w:t>
      </w:r>
      <w:r w:rsidRPr="004F5BF7">
        <w:rPr>
          <w:rFonts w:ascii="Arial" w:hAnsi="Arial" w:cs="Arial"/>
          <w:spacing w:val="-1"/>
          <w:w w:val="112"/>
          <w:sz w:val="20"/>
          <w:szCs w:val="20"/>
        </w:rPr>
        <w:t>v</w:t>
      </w:r>
      <w:r w:rsidRPr="004F5BF7">
        <w:rPr>
          <w:rFonts w:ascii="Arial" w:hAnsi="Arial" w:cs="Arial"/>
          <w:spacing w:val="-1"/>
          <w:w w:val="125"/>
          <w:sz w:val="20"/>
          <w:szCs w:val="20"/>
        </w:rPr>
        <w:t>e</w:t>
      </w:r>
      <w:r w:rsidRPr="004F5BF7">
        <w:rPr>
          <w:rFonts w:ascii="Arial" w:hAnsi="Arial" w:cs="Arial"/>
          <w:spacing w:val="-1"/>
          <w:sz w:val="20"/>
          <w:szCs w:val="20"/>
        </w:rPr>
        <w:t>l</w:t>
      </w:r>
      <w:r w:rsidRPr="004F5BF7">
        <w:rPr>
          <w:rFonts w:ascii="Arial" w:hAnsi="Arial" w:cs="Arial"/>
          <w:spacing w:val="-1"/>
          <w:w w:val="122"/>
          <w:sz w:val="20"/>
          <w:szCs w:val="20"/>
        </w:rPr>
        <w:t>op</w:t>
      </w:r>
      <w:r w:rsidRPr="004F5BF7">
        <w:rPr>
          <w:rFonts w:ascii="Arial" w:hAnsi="Arial" w:cs="Arial"/>
          <w:spacing w:val="-1"/>
          <w:w w:val="123"/>
          <w:sz w:val="20"/>
          <w:szCs w:val="20"/>
        </w:rPr>
        <w:t>m</w:t>
      </w:r>
      <w:r w:rsidRPr="004F5BF7">
        <w:rPr>
          <w:rFonts w:ascii="Arial" w:hAnsi="Arial" w:cs="Arial"/>
          <w:spacing w:val="-1"/>
          <w:w w:val="125"/>
          <w:sz w:val="20"/>
          <w:szCs w:val="20"/>
        </w:rPr>
        <w:t>e</w:t>
      </w:r>
      <w:r w:rsidRPr="004F5BF7">
        <w:rPr>
          <w:rFonts w:ascii="Arial" w:hAnsi="Arial" w:cs="Arial"/>
          <w:spacing w:val="-1"/>
          <w:w w:val="122"/>
          <w:sz w:val="20"/>
          <w:szCs w:val="20"/>
        </w:rPr>
        <w:t>n</w:t>
      </w:r>
      <w:r w:rsidRPr="004F5BF7">
        <w:rPr>
          <w:rFonts w:ascii="Arial" w:hAnsi="Arial" w:cs="Arial"/>
          <w:spacing w:val="-1"/>
          <w:w w:val="140"/>
          <w:sz w:val="20"/>
          <w:szCs w:val="20"/>
        </w:rPr>
        <w:t>t</w:t>
      </w:r>
      <w:r w:rsidRPr="004F5BF7">
        <w:rPr>
          <w:rFonts w:ascii="Arial" w:hAnsi="Arial" w:cs="Arial"/>
          <w:sz w:val="20"/>
          <w:szCs w:val="20"/>
        </w:rPr>
        <w:t xml:space="preserve">s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sz w:val="20"/>
          <w:szCs w:val="20"/>
        </w:rPr>
        <w:t>ke</w:t>
      </w:r>
      <w:r w:rsidRPr="004F5BF7">
        <w:rPr>
          <w:rFonts w:ascii="Arial" w:hAnsi="Arial" w:cs="Arial"/>
          <w:sz w:val="20"/>
          <w:szCs w:val="20"/>
        </w:rPr>
        <w:t xml:space="preserve">y </w:t>
      </w:r>
      <w:r w:rsidRPr="004F5BF7">
        <w:rPr>
          <w:rFonts w:ascii="Arial" w:hAnsi="Arial" w:cs="Arial"/>
          <w:spacing w:val="6"/>
          <w:sz w:val="20"/>
          <w:szCs w:val="20"/>
        </w:rPr>
        <w:t xml:space="preserve"> </w:t>
      </w:r>
      <w:r w:rsidRPr="004F5BF7">
        <w:rPr>
          <w:rFonts w:ascii="Arial" w:hAnsi="Arial" w:cs="Arial"/>
          <w:spacing w:val="-1"/>
          <w:sz w:val="20"/>
          <w:szCs w:val="20"/>
        </w:rPr>
        <w:t>area</w:t>
      </w:r>
      <w:r w:rsidRPr="004F5BF7">
        <w:rPr>
          <w:rFonts w:ascii="Arial" w:hAnsi="Arial" w:cs="Arial"/>
          <w:sz w:val="20"/>
          <w:szCs w:val="20"/>
        </w:rPr>
        <w:t>s</w:t>
      </w:r>
      <w:r w:rsidRPr="004F5BF7">
        <w:rPr>
          <w:rFonts w:ascii="Arial" w:hAnsi="Arial" w:cs="Arial"/>
          <w:spacing w:val="43"/>
          <w:sz w:val="20"/>
          <w:szCs w:val="20"/>
        </w:rPr>
        <w:t xml:space="preserve"> </w:t>
      </w:r>
      <w:r w:rsidRPr="004F5BF7">
        <w:rPr>
          <w:rFonts w:ascii="Arial" w:hAnsi="Arial" w:cs="Arial"/>
          <w:spacing w:val="-1"/>
          <w:w w:val="118"/>
          <w:sz w:val="20"/>
          <w:szCs w:val="20"/>
        </w:rPr>
        <w:t>o</w:t>
      </w:r>
      <w:r w:rsidRPr="004F5BF7">
        <w:rPr>
          <w:rFonts w:ascii="Arial" w:hAnsi="Arial" w:cs="Arial"/>
          <w:w w:val="118"/>
          <w:sz w:val="20"/>
          <w:szCs w:val="20"/>
        </w:rPr>
        <w:t>f</w:t>
      </w:r>
      <w:r w:rsidRPr="004F5BF7">
        <w:rPr>
          <w:rFonts w:ascii="Arial" w:hAnsi="Arial" w:cs="Arial"/>
          <w:spacing w:val="8"/>
          <w:w w:val="118"/>
          <w:sz w:val="20"/>
          <w:szCs w:val="20"/>
        </w:rPr>
        <w:t xml:space="preserve"> </w:t>
      </w:r>
      <w:r w:rsidRPr="004F5BF7">
        <w:rPr>
          <w:rFonts w:ascii="Arial" w:hAnsi="Arial" w:cs="Arial"/>
          <w:spacing w:val="-1"/>
          <w:w w:val="118"/>
          <w:sz w:val="20"/>
          <w:szCs w:val="20"/>
        </w:rPr>
        <w:t>regulator</w:t>
      </w:r>
      <w:r w:rsidRPr="004F5BF7">
        <w:rPr>
          <w:rFonts w:ascii="Arial" w:hAnsi="Arial" w:cs="Arial"/>
          <w:w w:val="118"/>
          <w:sz w:val="20"/>
          <w:szCs w:val="20"/>
        </w:rPr>
        <w:t>y</w:t>
      </w:r>
      <w:r w:rsidRPr="004F5BF7">
        <w:rPr>
          <w:rFonts w:ascii="Arial" w:hAnsi="Arial" w:cs="Arial"/>
          <w:spacing w:val="-25"/>
          <w:w w:val="118"/>
          <w:sz w:val="20"/>
          <w:szCs w:val="20"/>
        </w:rPr>
        <w:t xml:space="preserve"> </w:t>
      </w:r>
      <w:r w:rsidRPr="004F5BF7">
        <w:rPr>
          <w:rFonts w:ascii="Arial" w:hAnsi="Arial" w:cs="Arial"/>
          <w:spacing w:val="-1"/>
          <w:w w:val="118"/>
          <w:sz w:val="20"/>
          <w:szCs w:val="20"/>
        </w:rPr>
        <w:t>scr</w:t>
      </w:r>
      <w:r w:rsidRPr="004F5BF7">
        <w:rPr>
          <w:rFonts w:ascii="Arial" w:hAnsi="Arial" w:cs="Arial"/>
          <w:spacing w:val="-1"/>
          <w:w w:val="122"/>
          <w:sz w:val="20"/>
          <w:szCs w:val="20"/>
        </w:rPr>
        <w:t>u</w:t>
      </w:r>
      <w:r w:rsidRPr="004F5BF7">
        <w:rPr>
          <w:rFonts w:ascii="Arial" w:hAnsi="Arial" w:cs="Arial"/>
          <w:spacing w:val="-1"/>
          <w:w w:val="140"/>
          <w:sz w:val="20"/>
          <w:szCs w:val="20"/>
        </w:rPr>
        <w:t>t</w:t>
      </w:r>
      <w:r w:rsidRPr="004F5BF7">
        <w:rPr>
          <w:rFonts w:ascii="Arial" w:hAnsi="Arial" w:cs="Arial"/>
          <w:spacing w:val="-1"/>
          <w:sz w:val="20"/>
          <w:szCs w:val="20"/>
        </w:rPr>
        <w:t>i</w:t>
      </w:r>
      <w:r w:rsidRPr="004F5BF7">
        <w:rPr>
          <w:rFonts w:ascii="Arial" w:hAnsi="Arial" w:cs="Arial"/>
          <w:spacing w:val="-1"/>
          <w:w w:val="122"/>
          <w:sz w:val="20"/>
          <w:szCs w:val="20"/>
        </w:rPr>
        <w:t>n</w:t>
      </w:r>
      <w:r w:rsidRPr="004F5BF7">
        <w:rPr>
          <w:rFonts w:ascii="Arial" w:hAnsi="Arial" w:cs="Arial"/>
          <w:spacing w:val="-1"/>
          <w:w w:val="112"/>
          <w:sz w:val="20"/>
          <w:szCs w:val="20"/>
        </w:rPr>
        <w:t>y</w:t>
      </w:r>
      <w:r w:rsidRPr="004F5BF7">
        <w:rPr>
          <w:rFonts w:ascii="Arial" w:hAnsi="Arial" w:cs="Arial"/>
          <w:w w:val="83"/>
          <w:sz w:val="20"/>
          <w:szCs w:val="20"/>
        </w:rPr>
        <w:t>;</w:t>
      </w:r>
      <w:r w:rsidRPr="004F5BF7">
        <w:rPr>
          <w:rFonts w:ascii="Arial" w:hAnsi="Arial" w:cs="Arial"/>
          <w:spacing w:val="1"/>
          <w:sz w:val="20"/>
          <w:szCs w:val="20"/>
        </w:rPr>
        <w:t xml:space="preserve"> </w:t>
      </w:r>
      <w:r w:rsidRPr="004F5BF7">
        <w:rPr>
          <w:rFonts w:ascii="Arial" w:hAnsi="Arial" w:cs="Arial"/>
          <w:spacing w:val="-1"/>
          <w:w w:val="111"/>
          <w:sz w:val="20"/>
          <w:szCs w:val="20"/>
        </w:rPr>
        <w:t>a</w:t>
      </w:r>
      <w:r w:rsidRPr="004F5BF7">
        <w:rPr>
          <w:rFonts w:ascii="Arial" w:hAnsi="Arial" w:cs="Arial"/>
          <w:spacing w:val="-1"/>
          <w:w w:val="122"/>
          <w:sz w:val="20"/>
          <w:szCs w:val="20"/>
        </w:rPr>
        <w:t>n</w:t>
      </w:r>
      <w:r w:rsidRPr="004F5BF7">
        <w:rPr>
          <w:rFonts w:ascii="Arial" w:hAnsi="Arial" w:cs="Arial"/>
          <w:w w:val="122"/>
          <w:sz w:val="20"/>
          <w:szCs w:val="20"/>
        </w:rPr>
        <w:t>d</w:t>
      </w:r>
    </w:p>
    <w:p w:rsidR="007E0A84" w:rsidRPr="004F5BF7" w:rsidRDefault="007E0A84" w:rsidP="004F5BF7">
      <w:pPr>
        <w:pStyle w:val="ListParagraph"/>
        <w:numPr>
          <w:ilvl w:val="0"/>
          <w:numId w:val="39"/>
        </w:numPr>
        <w:tabs>
          <w:tab w:val="left" w:pos="980"/>
        </w:tabs>
        <w:ind w:right="246"/>
        <w:contextualSpacing/>
        <w:jc w:val="both"/>
        <w:rPr>
          <w:rFonts w:ascii="Arial" w:hAnsi="Arial" w:cs="Arial"/>
          <w:sz w:val="20"/>
          <w:szCs w:val="20"/>
        </w:rPr>
      </w:pPr>
      <w:r w:rsidRPr="004F5BF7">
        <w:rPr>
          <w:rFonts w:ascii="Arial" w:hAnsi="Arial" w:cs="Arial"/>
          <w:sz w:val="20"/>
          <w:szCs w:val="20"/>
        </w:rPr>
        <w:t>a</w:t>
      </w:r>
      <w:r w:rsidRPr="004F5BF7">
        <w:rPr>
          <w:rFonts w:ascii="Arial" w:hAnsi="Arial" w:cs="Arial"/>
          <w:spacing w:val="11"/>
          <w:sz w:val="20"/>
          <w:szCs w:val="20"/>
        </w:rPr>
        <w:t xml:space="preserve"> </w:t>
      </w:r>
      <w:r w:rsidRPr="004F5BF7">
        <w:rPr>
          <w:rFonts w:ascii="Arial" w:hAnsi="Arial" w:cs="Arial"/>
          <w:spacing w:val="-1"/>
          <w:w w:val="117"/>
          <w:sz w:val="20"/>
          <w:szCs w:val="20"/>
        </w:rPr>
        <w:t>repor</w:t>
      </w:r>
      <w:r w:rsidRPr="004F5BF7">
        <w:rPr>
          <w:rFonts w:ascii="Arial" w:hAnsi="Arial" w:cs="Arial"/>
          <w:w w:val="117"/>
          <w:sz w:val="20"/>
          <w:szCs w:val="20"/>
        </w:rPr>
        <w:t>t</w:t>
      </w:r>
      <w:r w:rsidRPr="004F5BF7">
        <w:rPr>
          <w:rFonts w:ascii="Arial" w:hAnsi="Arial" w:cs="Arial"/>
          <w:spacing w:val="-3"/>
          <w:w w:val="117"/>
          <w:sz w:val="20"/>
          <w:szCs w:val="20"/>
        </w:rPr>
        <w:t xml:space="preserve"> </w:t>
      </w:r>
      <w:r w:rsidRPr="004F5BF7">
        <w:rPr>
          <w:rFonts w:ascii="Arial" w:hAnsi="Arial" w:cs="Arial"/>
          <w:spacing w:val="-1"/>
          <w:sz w:val="20"/>
          <w:szCs w:val="20"/>
        </w:rPr>
        <w:t>o</w:t>
      </w:r>
      <w:r w:rsidRPr="004F5BF7">
        <w:rPr>
          <w:rFonts w:ascii="Arial" w:hAnsi="Arial" w:cs="Arial"/>
          <w:sz w:val="20"/>
          <w:szCs w:val="20"/>
        </w:rPr>
        <w:t>n</w:t>
      </w:r>
      <w:r w:rsidRPr="004F5BF7">
        <w:rPr>
          <w:rFonts w:ascii="Arial" w:hAnsi="Arial" w:cs="Arial"/>
          <w:spacing w:val="43"/>
          <w:sz w:val="20"/>
          <w:szCs w:val="20"/>
        </w:rPr>
        <w:t xml:space="preserve"> </w:t>
      </w:r>
      <w:r w:rsidRPr="004F5BF7">
        <w:rPr>
          <w:rFonts w:ascii="Arial" w:hAnsi="Arial" w:cs="Arial"/>
          <w:spacing w:val="-1"/>
          <w:sz w:val="20"/>
          <w:szCs w:val="20"/>
        </w:rPr>
        <w:t>al</w:t>
      </w:r>
      <w:r w:rsidRPr="004F5BF7">
        <w:rPr>
          <w:rFonts w:ascii="Arial" w:hAnsi="Arial" w:cs="Arial"/>
          <w:sz w:val="20"/>
          <w:szCs w:val="20"/>
        </w:rPr>
        <w:t>l</w:t>
      </w:r>
      <w:r w:rsidRPr="004F5BF7">
        <w:rPr>
          <w:rFonts w:ascii="Arial" w:hAnsi="Arial" w:cs="Arial"/>
          <w:spacing w:val="11"/>
          <w:sz w:val="20"/>
          <w:szCs w:val="20"/>
        </w:rPr>
        <w:t xml:space="preserve"> </w:t>
      </w:r>
      <w:r w:rsidRPr="004F5BF7">
        <w:rPr>
          <w:rFonts w:ascii="Arial" w:hAnsi="Arial" w:cs="Arial"/>
          <w:spacing w:val="-1"/>
          <w:w w:val="115"/>
          <w:sz w:val="20"/>
          <w:szCs w:val="20"/>
        </w:rPr>
        <w:t>interna</w:t>
      </w:r>
      <w:r w:rsidRPr="004F5BF7">
        <w:rPr>
          <w:rFonts w:ascii="Arial" w:hAnsi="Arial" w:cs="Arial"/>
          <w:w w:val="115"/>
          <w:sz w:val="20"/>
          <w:szCs w:val="20"/>
        </w:rPr>
        <w:t>l</w:t>
      </w:r>
      <w:r w:rsidRPr="004F5BF7">
        <w:rPr>
          <w:rFonts w:ascii="Arial" w:hAnsi="Arial" w:cs="Arial"/>
          <w:spacing w:val="-1"/>
          <w:w w:val="115"/>
          <w:sz w:val="20"/>
          <w:szCs w:val="20"/>
        </w:rPr>
        <w:t xml:space="preserve"> matter</w:t>
      </w:r>
      <w:r w:rsidRPr="004F5BF7">
        <w:rPr>
          <w:rFonts w:ascii="Arial" w:hAnsi="Arial" w:cs="Arial"/>
          <w:w w:val="115"/>
          <w:sz w:val="20"/>
          <w:szCs w:val="20"/>
        </w:rPr>
        <w:t>s</w:t>
      </w:r>
      <w:r w:rsidRPr="004F5BF7">
        <w:rPr>
          <w:rFonts w:ascii="Arial" w:hAnsi="Arial" w:cs="Arial"/>
          <w:spacing w:val="14"/>
          <w:w w:val="115"/>
          <w:sz w:val="20"/>
          <w:szCs w:val="20"/>
        </w:rPr>
        <w:t xml:space="preserve"> </w:t>
      </w:r>
      <w:r w:rsidRPr="004F5BF7">
        <w:rPr>
          <w:rFonts w:ascii="Arial" w:hAnsi="Arial" w:cs="Arial"/>
          <w:spacing w:val="-1"/>
          <w:w w:val="115"/>
          <w:sz w:val="20"/>
          <w:szCs w:val="20"/>
        </w:rPr>
        <w:t>whic</w:t>
      </w:r>
      <w:r w:rsidRPr="004F5BF7">
        <w:rPr>
          <w:rFonts w:ascii="Arial" w:hAnsi="Arial" w:cs="Arial"/>
          <w:w w:val="115"/>
          <w:sz w:val="20"/>
          <w:szCs w:val="20"/>
        </w:rPr>
        <w:t xml:space="preserve">h </w:t>
      </w:r>
      <w:r w:rsidRPr="004F5BF7">
        <w:rPr>
          <w:rFonts w:ascii="Arial" w:hAnsi="Arial" w:cs="Arial"/>
          <w:spacing w:val="-1"/>
          <w:w w:val="115"/>
          <w:sz w:val="20"/>
          <w:szCs w:val="20"/>
        </w:rPr>
        <w:t>materiall</w:t>
      </w:r>
      <w:r w:rsidRPr="004F5BF7">
        <w:rPr>
          <w:rFonts w:ascii="Arial" w:hAnsi="Arial" w:cs="Arial"/>
          <w:w w:val="115"/>
          <w:sz w:val="20"/>
          <w:szCs w:val="20"/>
        </w:rPr>
        <w:t>y</w:t>
      </w:r>
      <w:r w:rsidRPr="004F5BF7">
        <w:rPr>
          <w:rFonts w:ascii="Arial" w:hAnsi="Arial" w:cs="Arial"/>
          <w:spacing w:val="-17"/>
          <w:w w:val="115"/>
          <w:sz w:val="20"/>
          <w:szCs w:val="20"/>
        </w:rPr>
        <w:t xml:space="preserve"> </w:t>
      </w:r>
      <w:r w:rsidRPr="004F5BF7">
        <w:rPr>
          <w:rFonts w:ascii="Arial" w:hAnsi="Arial" w:cs="Arial"/>
          <w:spacing w:val="-1"/>
          <w:w w:val="115"/>
          <w:sz w:val="20"/>
          <w:szCs w:val="20"/>
        </w:rPr>
        <w:t>impac</w:t>
      </w:r>
      <w:r w:rsidRPr="004F5BF7">
        <w:rPr>
          <w:rFonts w:ascii="Arial" w:hAnsi="Arial" w:cs="Arial"/>
          <w:w w:val="115"/>
          <w:sz w:val="20"/>
          <w:szCs w:val="20"/>
        </w:rPr>
        <w:t>t</w:t>
      </w:r>
      <w:r w:rsidRPr="004F5BF7">
        <w:rPr>
          <w:rFonts w:ascii="Arial" w:hAnsi="Arial" w:cs="Arial"/>
          <w:spacing w:val="1"/>
          <w:w w:val="115"/>
          <w:sz w:val="20"/>
          <w:szCs w:val="20"/>
        </w:rPr>
        <w:t xml:space="preserve"> </w:t>
      </w:r>
      <w:r w:rsidRPr="004F5BF7">
        <w:rPr>
          <w:rFonts w:ascii="Arial" w:hAnsi="Arial" w:cs="Arial"/>
          <w:spacing w:val="-1"/>
          <w:sz w:val="20"/>
          <w:szCs w:val="20"/>
        </w:rPr>
        <w:t>o</w:t>
      </w:r>
      <w:r w:rsidRPr="004F5BF7">
        <w:rPr>
          <w:rFonts w:ascii="Arial" w:hAnsi="Arial" w:cs="Arial"/>
          <w:sz w:val="20"/>
          <w:szCs w:val="20"/>
        </w:rPr>
        <w:t>n</w:t>
      </w:r>
      <w:r w:rsidRPr="004F5BF7">
        <w:rPr>
          <w:rFonts w:ascii="Arial" w:hAnsi="Arial" w:cs="Arial"/>
          <w:spacing w:val="43"/>
          <w:sz w:val="20"/>
          <w:szCs w:val="20"/>
        </w:rPr>
        <w:t xml:space="preserve"> </w:t>
      </w:r>
      <w:r w:rsidRPr="004F5BF7">
        <w:rPr>
          <w:rFonts w:ascii="Arial" w:hAnsi="Arial" w:cs="Arial"/>
          <w:spacing w:val="-1"/>
          <w:w w:val="140"/>
          <w:sz w:val="20"/>
          <w:szCs w:val="20"/>
        </w:rPr>
        <w:t>t</w:t>
      </w:r>
      <w:r w:rsidRPr="004F5BF7">
        <w:rPr>
          <w:rFonts w:ascii="Arial" w:hAnsi="Arial" w:cs="Arial"/>
          <w:spacing w:val="-1"/>
          <w:w w:val="122"/>
          <w:sz w:val="20"/>
          <w:szCs w:val="20"/>
        </w:rPr>
        <w:t>h</w:t>
      </w:r>
      <w:r w:rsidRPr="004F5BF7">
        <w:rPr>
          <w:rFonts w:ascii="Arial" w:hAnsi="Arial" w:cs="Arial"/>
          <w:w w:val="125"/>
          <w:sz w:val="20"/>
          <w:szCs w:val="20"/>
        </w:rPr>
        <w:t xml:space="preserve">e </w:t>
      </w:r>
      <w:r w:rsidRPr="004F5BF7">
        <w:rPr>
          <w:rFonts w:ascii="Arial" w:hAnsi="Arial" w:cs="Arial"/>
          <w:spacing w:val="-1"/>
          <w:w w:val="116"/>
          <w:sz w:val="20"/>
          <w:szCs w:val="20"/>
        </w:rPr>
        <w:t>managemen</w:t>
      </w:r>
      <w:r w:rsidRPr="004F5BF7">
        <w:rPr>
          <w:rFonts w:ascii="Arial" w:hAnsi="Arial" w:cs="Arial"/>
          <w:w w:val="116"/>
          <w:sz w:val="20"/>
          <w:szCs w:val="20"/>
        </w:rPr>
        <w:t>t</w:t>
      </w:r>
      <w:r w:rsidRPr="004F5BF7">
        <w:rPr>
          <w:rFonts w:ascii="Arial" w:hAnsi="Arial" w:cs="Arial"/>
          <w:spacing w:val="49"/>
          <w:w w:val="116"/>
          <w:sz w:val="20"/>
          <w:szCs w:val="20"/>
        </w:rPr>
        <w:t xml:space="preserve"> </w:t>
      </w:r>
      <w:r w:rsidRPr="004F5BF7">
        <w:rPr>
          <w:rFonts w:ascii="Arial" w:hAnsi="Arial" w:cs="Arial"/>
          <w:spacing w:val="-1"/>
          <w:w w:val="116"/>
          <w:sz w:val="20"/>
          <w:szCs w:val="20"/>
        </w:rPr>
        <w:t>o</w:t>
      </w:r>
      <w:r w:rsidRPr="004F5BF7">
        <w:rPr>
          <w:rFonts w:ascii="Arial" w:hAnsi="Arial" w:cs="Arial"/>
          <w:w w:val="116"/>
          <w:sz w:val="20"/>
          <w:szCs w:val="20"/>
        </w:rPr>
        <w:t>f</w:t>
      </w:r>
      <w:r w:rsidRPr="004F5BF7">
        <w:rPr>
          <w:rFonts w:ascii="Arial" w:hAnsi="Arial" w:cs="Arial"/>
          <w:spacing w:val="12"/>
          <w:w w:val="116"/>
          <w:sz w:val="20"/>
          <w:szCs w:val="20"/>
        </w:rPr>
        <w:t xml:space="preserve"> </w:t>
      </w:r>
      <w:r w:rsidRPr="004F5BF7">
        <w:rPr>
          <w:rFonts w:ascii="Arial" w:hAnsi="Arial" w:cs="Arial"/>
          <w:spacing w:val="-1"/>
          <w:w w:val="116"/>
          <w:sz w:val="20"/>
          <w:szCs w:val="20"/>
        </w:rPr>
        <w:t>complianc</w:t>
      </w:r>
      <w:r w:rsidRPr="004F5BF7">
        <w:rPr>
          <w:rFonts w:ascii="Arial" w:hAnsi="Arial" w:cs="Arial"/>
          <w:w w:val="116"/>
          <w:sz w:val="20"/>
          <w:szCs w:val="20"/>
        </w:rPr>
        <w:t>e</w:t>
      </w:r>
      <w:r w:rsidRPr="004F5BF7">
        <w:rPr>
          <w:rFonts w:ascii="Arial" w:hAnsi="Arial" w:cs="Arial"/>
          <w:spacing w:val="-19"/>
          <w:w w:val="116"/>
          <w:sz w:val="20"/>
          <w:szCs w:val="20"/>
        </w:rPr>
        <w:t xml:space="preserve"> </w:t>
      </w:r>
      <w:r w:rsidRPr="004F5BF7">
        <w:rPr>
          <w:rFonts w:ascii="Arial" w:hAnsi="Arial" w:cs="Arial"/>
          <w:spacing w:val="-1"/>
          <w:sz w:val="20"/>
          <w:szCs w:val="20"/>
        </w:rPr>
        <w:t>risk</w:t>
      </w:r>
      <w:r w:rsidRPr="004F5BF7">
        <w:rPr>
          <w:rFonts w:ascii="Arial" w:hAnsi="Arial" w:cs="Arial"/>
          <w:sz w:val="20"/>
          <w:szCs w:val="20"/>
        </w:rPr>
        <w:t>,</w:t>
      </w:r>
      <w:r w:rsidRPr="004F5BF7">
        <w:rPr>
          <w:rFonts w:ascii="Arial" w:hAnsi="Arial" w:cs="Arial"/>
          <w:spacing w:val="27"/>
          <w:sz w:val="20"/>
          <w:szCs w:val="20"/>
        </w:rPr>
        <w:t xml:space="preserve"> </w:t>
      </w:r>
      <w:r w:rsidRPr="004F5BF7">
        <w:rPr>
          <w:rFonts w:ascii="Arial" w:hAnsi="Arial" w:cs="Arial"/>
          <w:spacing w:val="-1"/>
          <w:sz w:val="20"/>
          <w:szCs w:val="20"/>
        </w:rPr>
        <w:t>o</w:t>
      </w:r>
      <w:r w:rsidRPr="004F5BF7">
        <w:rPr>
          <w:rFonts w:ascii="Arial" w:hAnsi="Arial" w:cs="Arial"/>
          <w:sz w:val="20"/>
          <w:szCs w:val="20"/>
        </w:rPr>
        <w:t>r</w:t>
      </w:r>
      <w:r w:rsidRPr="004F5BF7">
        <w:rPr>
          <w:rFonts w:ascii="Arial" w:hAnsi="Arial" w:cs="Arial"/>
          <w:spacing w:val="22"/>
          <w:sz w:val="20"/>
          <w:szCs w:val="20"/>
        </w:rPr>
        <w:t xml:space="preserve"> </w:t>
      </w:r>
      <w:r w:rsidRPr="004F5BF7">
        <w:rPr>
          <w:rFonts w:ascii="Arial" w:hAnsi="Arial" w:cs="Arial"/>
          <w:spacing w:val="-1"/>
          <w:w w:val="120"/>
          <w:sz w:val="20"/>
          <w:szCs w:val="20"/>
        </w:rPr>
        <w:t>hav</w:t>
      </w:r>
      <w:r w:rsidRPr="004F5BF7">
        <w:rPr>
          <w:rFonts w:ascii="Arial" w:hAnsi="Arial" w:cs="Arial"/>
          <w:w w:val="120"/>
          <w:sz w:val="20"/>
          <w:szCs w:val="20"/>
        </w:rPr>
        <w:t>e</w:t>
      </w:r>
      <w:r w:rsidRPr="004F5BF7">
        <w:rPr>
          <w:rFonts w:ascii="Arial" w:hAnsi="Arial" w:cs="Arial"/>
          <w:spacing w:val="-17"/>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pacing w:val="-1"/>
          <w:w w:val="120"/>
          <w:sz w:val="20"/>
          <w:szCs w:val="20"/>
        </w:rPr>
        <w:t>potentia</w:t>
      </w:r>
      <w:r w:rsidRPr="004F5BF7">
        <w:rPr>
          <w:rFonts w:ascii="Arial" w:hAnsi="Arial" w:cs="Arial"/>
          <w:w w:val="120"/>
          <w:sz w:val="20"/>
          <w:szCs w:val="20"/>
        </w:rPr>
        <w:t>l</w:t>
      </w:r>
      <w:r w:rsidRPr="004F5BF7">
        <w:rPr>
          <w:rFonts w:ascii="Arial" w:hAnsi="Arial" w:cs="Arial"/>
          <w:spacing w:val="-6"/>
          <w:w w:val="120"/>
          <w:sz w:val="20"/>
          <w:szCs w:val="20"/>
        </w:rPr>
        <w:t xml:space="preserve"> </w:t>
      </w:r>
      <w:r w:rsidRPr="004F5BF7">
        <w:rPr>
          <w:rFonts w:ascii="Arial" w:hAnsi="Arial" w:cs="Arial"/>
          <w:spacing w:val="-1"/>
          <w:w w:val="120"/>
          <w:sz w:val="20"/>
          <w:szCs w:val="20"/>
        </w:rPr>
        <w:t>t</w:t>
      </w:r>
      <w:r w:rsidRPr="004F5BF7">
        <w:rPr>
          <w:rFonts w:ascii="Arial" w:hAnsi="Arial" w:cs="Arial"/>
          <w:w w:val="120"/>
          <w:sz w:val="20"/>
          <w:szCs w:val="20"/>
        </w:rPr>
        <w:t>o</w:t>
      </w:r>
      <w:r w:rsidRPr="004F5BF7">
        <w:rPr>
          <w:rFonts w:ascii="Arial" w:hAnsi="Arial" w:cs="Arial"/>
          <w:spacing w:val="4"/>
          <w:w w:val="120"/>
          <w:sz w:val="20"/>
          <w:szCs w:val="20"/>
        </w:rPr>
        <w:t xml:space="preserve"> </w:t>
      </w:r>
      <w:r w:rsidRPr="004F5BF7">
        <w:rPr>
          <w:rFonts w:ascii="Arial" w:hAnsi="Arial" w:cs="Arial"/>
          <w:spacing w:val="-1"/>
          <w:sz w:val="20"/>
          <w:szCs w:val="20"/>
        </w:rPr>
        <w:t>d</w:t>
      </w:r>
      <w:r w:rsidRPr="004F5BF7">
        <w:rPr>
          <w:rFonts w:ascii="Arial" w:hAnsi="Arial" w:cs="Arial"/>
          <w:sz w:val="20"/>
          <w:szCs w:val="20"/>
        </w:rPr>
        <w:t>o</w:t>
      </w:r>
      <w:r w:rsidRPr="004F5BF7">
        <w:rPr>
          <w:rFonts w:ascii="Arial" w:hAnsi="Arial" w:cs="Arial"/>
          <w:spacing w:val="43"/>
          <w:sz w:val="20"/>
          <w:szCs w:val="20"/>
        </w:rPr>
        <w:t xml:space="preserve"> </w:t>
      </w:r>
      <w:r w:rsidRPr="004F5BF7">
        <w:rPr>
          <w:rFonts w:ascii="Arial" w:hAnsi="Arial" w:cs="Arial"/>
          <w:spacing w:val="-1"/>
          <w:sz w:val="20"/>
          <w:szCs w:val="20"/>
        </w:rPr>
        <w:t>s</w:t>
      </w:r>
      <w:r w:rsidRPr="004F5BF7">
        <w:rPr>
          <w:rFonts w:ascii="Arial" w:hAnsi="Arial" w:cs="Arial"/>
          <w:spacing w:val="-1"/>
          <w:w w:val="122"/>
          <w:sz w:val="20"/>
          <w:szCs w:val="20"/>
        </w:rPr>
        <w:t>o</w:t>
      </w:r>
    </w:p>
    <w:p w:rsidR="00CF59D7" w:rsidRDefault="00CF59D7" w:rsidP="007E0A84">
      <w:pPr>
        <w:jc w:val="both"/>
        <w:rPr>
          <w:rFonts w:ascii="Arial" w:hAnsi="Arial" w:cs="Arial"/>
          <w:sz w:val="20"/>
          <w:szCs w:val="20"/>
          <w:lang w:eastAsia="ja-JP"/>
        </w:rPr>
      </w:pPr>
    </w:p>
    <w:p w:rsidR="007E0A84" w:rsidRPr="00CF59D7" w:rsidRDefault="00CF59D7" w:rsidP="007E0A84">
      <w:pPr>
        <w:jc w:val="both"/>
        <w:rPr>
          <w:rFonts w:ascii="Arial" w:hAnsi="Arial" w:cs="Arial"/>
          <w:b/>
          <w:sz w:val="22"/>
          <w:szCs w:val="22"/>
          <w:lang w:eastAsia="ja-JP"/>
        </w:rPr>
      </w:pPr>
      <w:r w:rsidRPr="00CF59D7">
        <w:rPr>
          <w:rFonts w:ascii="Arial" w:hAnsi="Arial" w:cs="Arial"/>
          <w:b/>
          <w:sz w:val="22"/>
          <w:szCs w:val="22"/>
          <w:lang w:eastAsia="ja-JP"/>
        </w:rPr>
        <w:t>5.3</w:t>
      </w:r>
      <w:r w:rsidRPr="00CF59D7">
        <w:rPr>
          <w:rFonts w:ascii="Arial" w:hAnsi="Arial" w:cs="Arial"/>
          <w:b/>
          <w:sz w:val="22"/>
          <w:szCs w:val="22"/>
          <w:lang w:eastAsia="ja-JP"/>
        </w:rPr>
        <w:tab/>
        <w:t>Roles and responsibilities of compliance function</w:t>
      </w:r>
    </w:p>
    <w:p w:rsidR="00CF59D7" w:rsidRPr="007E0A84" w:rsidRDefault="00CF59D7" w:rsidP="007E0A84">
      <w:pPr>
        <w:jc w:val="both"/>
        <w:rPr>
          <w:rFonts w:ascii="Arial" w:hAnsi="Arial" w:cs="Arial"/>
          <w:sz w:val="20"/>
          <w:szCs w:val="20"/>
          <w:lang w:eastAsia="ja-JP"/>
        </w:rPr>
      </w:pPr>
    </w:p>
    <w:p w:rsidR="004F5BF7" w:rsidRPr="004F5BF7" w:rsidRDefault="00CF59D7" w:rsidP="004F5BF7">
      <w:pPr>
        <w:jc w:val="both"/>
        <w:rPr>
          <w:rFonts w:ascii="Arial" w:hAnsi="Arial" w:cs="Arial"/>
          <w:sz w:val="20"/>
          <w:szCs w:val="20"/>
          <w:lang w:eastAsia="ja-JP"/>
        </w:rPr>
      </w:pPr>
      <w:r>
        <w:rPr>
          <w:rFonts w:ascii="Arial" w:hAnsi="Arial" w:cs="Arial"/>
          <w:sz w:val="20"/>
          <w:szCs w:val="20"/>
          <w:lang w:eastAsia="ja-JP"/>
        </w:rPr>
        <w:t>Objective</w:t>
      </w:r>
      <w:r w:rsidR="004F5BF7" w:rsidRPr="007E0A84">
        <w:rPr>
          <w:rFonts w:ascii="Arial" w:hAnsi="Arial" w:cs="Arial"/>
          <w:sz w:val="20"/>
          <w:szCs w:val="20"/>
          <w:lang w:eastAsia="ja-JP"/>
        </w:rPr>
        <w:t xml:space="preserve">: To establish policies  and </w:t>
      </w:r>
      <w:r w:rsidR="004F5BF7">
        <w:rPr>
          <w:rFonts w:ascii="Arial" w:hAnsi="Arial" w:cs="Arial"/>
          <w:sz w:val="20"/>
          <w:szCs w:val="20"/>
          <w:lang w:eastAsia="ja-JP"/>
        </w:rPr>
        <w:t xml:space="preserve">procedures for the delivery of </w:t>
      </w:r>
      <w:r w:rsidR="004F5BF7" w:rsidRPr="007E0A84">
        <w:rPr>
          <w:rFonts w:ascii="Arial" w:hAnsi="Arial" w:cs="Arial"/>
          <w:sz w:val="20"/>
          <w:szCs w:val="20"/>
          <w:lang w:eastAsia="ja-JP"/>
        </w:rPr>
        <w:t>compliance advice</w:t>
      </w:r>
    </w:p>
    <w:p w:rsidR="007E0A84" w:rsidRPr="007E0A84" w:rsidRDefault="007E0A84" w:rsidP="007E0A84">
      <w:pPr>
        <w:jc w:val="both"/>
        <w:rPr>
          <w:rFonts w:ascii="Arial" w:hAnsi="Arial" w:cs="Arial"/>
          <w:sz w:val="20"/>
          <w:szCs w:val="20"/>
        </w:rPr>
      </w:pPr>
    </w:p>
    <w:p w:rsidR="007E0A84" w:rsidRDefault="007E0A84" w:rsidP="007E0A84">
      <w:pPr>
        <w:jc w:val="both"/>
        <w:rPr>
          <w:rFonts w:ascii="Arial" w:hAnsi="Arial" w:cs="Arial"/>
          <w:sz w:val="20"/>
          <w:szCs w:val="20"/>
        </w:rPr>
      </w:pPr>
      <w:r w:rsidRPr="007E0A84">
        <w:rPr>
          <w:rFonts w:ascii="Arial" w:hAnsi="Arial" w:cs="Arial"/>
          <w:sz w:val="20"/>
          <w:szCs w:val="20"/>
        </w:rPr>
        <w:t>The compliance function shall develop policies and procedures for the provision of</w:t>
      </w:r>
      <w:r w:rsidR="004F5BF7">
        <w:rPr>
          <w:rFonts w:ascii="Arial" w:hAnsi="Arial" w:cs="Arial"/>
          <w:sz w:val="20"/>
          <w:szCs w:val="20"/>
        </w:rPr>
        <w:t xml:space="preserve"> compliance-related advice on, </w:t>
      </w:r>
      <w:r w:rsidRPr="007E0A84">
        <w:rPr>
          <w:rFonts w:ascii="Arial" w:hAnsi="Arial" w:cs="Arial"/>
          <w:sz w:val="20"/>
          <w:szCs w:val="20"/>
        </w:rPr>
        <w:t>amongst other things:</w:t>
      </w:r>
    </w:p>
    <w:p w:rsidR="004F5BF7" w:rsidRPr="007E0A84" w:rsidRDefault="004F5BF7" w:rsidP="007E0A84">
      <w:pPr>
        <w:jc w:val="both"/>
        <w:rPr>
          <w:rFonts w:ascii="Arial" w:hAnsi="Arial" w:cs="Arial"/>
          <w:sz w:val="20"/>
          <w:szCs w:val="20"/>
        </w:rPr>
      </w:pPr>
    </w:p>
    <w:p w:rsidR="007E0A84" w:rsidRPr="007E0A84" w:rsidRDefault="007E0A84" w:rsidP="007E0A84">
      <w:pPr>
        <w:pStyle w:val="ListParagraph"/>
        <w:numPr>
          <w:ilvl w:val="0"/>
          <w:numId w:val="15"/>
        </w:numPr>
        <w:contextualSpacing/>
        <w:jc w:val="both"/>
        <w:rPr>
          <w:rFonts w:ascii="Arial" w:hAnsi="Arial" w:cs="Arial"/>
          <w:sz w:val="20"/>
          <w:szCs w:val="20"/>
        </w:rPr>
      </w:pPr>
      <w:r w:rsidRPr="007E0A84">
        <w:rPr>
          <w:rFonts w:ascii="Arial" w:hAnsi="Arial" w:cs="Arial"/>
          <w:sz w:val="20"/>
          <w:szCs w:val="20"/>
        </w:rPr>
        <w:t>dealing with specific  requests for advice and issuing proactive compliance communications and</w:t>
      </w:r>
    </w:p>
    <w:p w:rsidR="007E0A84" w:rsidRPr="007E0A84" w:rsidRDefault="007E0A84" w:rsidP="007E0A84">
      <w:pPr>
        <w:pStyle w:val="ListParagraph"/>
        <w:numPr>
          <w:ilvl w:val="0"/>
          <w:numId w:val="15"/>
        </w:numPr>
        <w:contextualSpacing/>
        <w:jc w:val="both"/>
        <w:rPr>
          <w:rFonts w:ascii="Arial" w:hAnsi="Arial" w:cs="Arial"/>
          <w:sz w:val="20"/>
          <w:szCs w:val="20"/>
        </w:rPr>
      </w:pPr>
      <w:proofErr w:type="spellStart"/>
      <w:r w:rsidRPr="007E0A84">
        <w:rPr>
          <w:rFonts w:ascii="Arial" w:hAnsi="Arial" w:cs="Arial"/>
          <w:sz w:val="20"/>
          <w:szCs w:val="20"/>
        </w:rPr>
        <w:t>reestablishing</w:t>
      </w:r>
      <w:proofErr w:type="spellEnd"/>
      <w:r w:rsidRPr="007E0A84">
        <w:rPr>
          <w:rFonts w:ascii="Arial" w:hAnsi="Arial" w:cs="Arial"/>
          <w:sz w:val="20"/>
          <w:szCs w:val="20"/>
        </w:rPr>
        <w:t xml:space="preserve"> how compliance advice can be obtained       </w:t>
      </w:r>
    </w:p>
    <w:p w:rsidR="004F5BF7" w:rsidRDefault="004F5BF7" w:rsidP="004F5BF7">
      <w:pPr>
        <w:jc w:val="both"/>
        <w:rPr>
          <w:rFonts w:ascii="Arial" w:hAnsi="Arial" w:cs="Arial"/>
          <w:i/>
          <w:spacing w:val="-1"/>
          <w:w w:val="106"/>
          <w:sz w:val="20"/>
          <w:szCs w:val="20"/>
        </w:rPr>
      </w:pPr>
    </w:p>
    <w:p w:rsidR="007E0A84" w:rsidRPr="004F5BF7" w:rsidRDefault="004F5BF7" w:rsidP="00CF59D7">
      <w:pPr>
        <w:jc w:val="both"/>
        <w:rPr>
          <w:rFonts w:ascii="Arial" w:hAnsi="Arial" w:cs="Arial"/>
          <w:b/>
          <w:w w:val="111"/>
          <w:sz w:val="20"/>
          <w:szCs w:val="20"/>
        </w:rPr>
      </w:pPr>
      <w:r w:rsidRPr="004F5BF7">
        <w:rPr>
          <w:rFonts w:ascii="Arial" w:hAnsi="Arial" w:cs="Arial"/>
          <w:b/>
          <w:spacing w:val="-1"/>
          <w:w w:val="106"/>
          <w:sz w:val="20"/>
          <w:szCs w:val="20"/>
        </w:rPr>
        <w:t>Commen</w:t>
      </w:r>
      <w:r w:rsidRPr="004F5BF7">
        <w:rPr>
          <w:rFonts w:ascii="Arial" w:hAnsi="Arial" w:cs="Arial"/>
          <w:b/>
          <w:spacing w:val="-12"/>
          <w:w w:val="106"/>
          <w:sz w:val="20"/>
          <w:szCs w:val="20"/>
        </w:rPr>
        <w:t>t</w:t>
      </w:r>
      <w:r w:rsidRPr="004F5BF7">
        <w:rPr>
          <w:rFonts w:ascii="Arial" w:hAnsi="Arial" w:cs="Arial"/>
          <w:b/>
          <w:spacing w:val="-1"/>
          <w:w w:val="106"/>
          <w:sz w:val="20"/>
          <w:szCs w:val="20"/>
        </w:rPr>
        <w:t>a</w:t>
      </w:r>
      <w:r w:rsidRPr="004F5BF7">
        <w:rPr>
          <w:rFonts w:ascii="Arial" w:hAnsi="Arial" w:cs="Arial"/>
          <w:b/>
          <w:spacing w:val="-4"/>
          <w:w w:val="106"/>
          <w:sz w:val="20"/>
          <w:szCs w:val="20"/>
        </w:rPr>
        <w:t>r</w:t>
      </w:r>
      <w:r w:rsidRPr="004F5BF7">
        <w:rPr>
          <w:rFonts w:ascii="Arial" w:hAnsi="Arial" w:cs="Arial"/>
          <w:b/>
          <w:w w:val="106"/>
          <w:sz w:val="20"/>
          <w:szCs w:val="20"/>
        </w:rPr>
        <w:t>y</w:t>
      </w:r>
      <w:r w:rsidRPr="004F5BF7">
        <w:rPr>
          <w:rFonts w:ascii="Arial" w:hAnsi="Arial" w:cs="Arial"/>
          <w:b/>
          <w:spacing w:val="3"/>
          <w:w w:val="106"/>
          <w:sz w:val="20"/>
          <w:szCs w:val="20"/>
        </w:rPr>
        <w:t xml:space="preserve"> </w:t>
      </w:r>
      <w:r>
        <w:rPr>
          <w:rFonts w:ascii="Arial" w:hAnsi="Arial" w:cs="Arial"/>
          <w:b/>
          <w:spacing w:val="-1"/>
          <w:sz w:val="20"/>
          <w:szCs w:val="20"/>
        </w:rPr>
        <w:t>o</w:t>
      </w:r>
      <w:r w:rsidRPr="004F5BF7">
        <w:rPr>
          <w:rFonts w:ascii="Arial" w:hAnsi="Arial" w:cs="Arial"/>
          <w:b/>
          <w:sz w:val="20"/>
          <w:szCs w:val="20"/>
        </w:rPr>
        <w:t>n</w:t>
      </w:r>
      <w:r w:rsidRPr="004F5BF7">
        <w:rPr>
          <w:rFonts w:ascii="Arial" w:hAnsi="Arial" w:cs="Arial"/>
          <w:b/>
          <w:spacing w:val="21"/>
          <w:sz w:val="20"/>
          <w:szCs w:val="20"/>
        </w:rPr>
        <w:t xml:space="preserve"> </w:t>
      </w:r>
      <w:r w:rsidRPr="004F5BF7">
        <w:rPr>
          <w:rFonts w:ascii="Arial" w:hAnsi="Arial" w:cs="Arial"/>
          <w:b/>
          <w:spacing w:val="-1"/>
          <w:w w:val="111"/>
          <w:sz w:val="20"/>
          <w:szCs w:val="20"/>
        </w:rPr>
        <w:t>5.</w:t>
      </w:r>
      <w:r w:rsidRPr="004F5BF7">
        <w:rPr>
          <w:rFonts w:ascii="Arial" w:hAnsi="Arial" w:cs="Arial"/>
          <w:b/>
          <w:w w:val="111"/>
          <w:sz w:val="20"/>
          <w:szCs w:val="20"/>
        </w:rPr>
        <w:t>3</w:t>
      </w:r>
    </w:p>
    <w:p w:rsidR="007E0A84" w:rsidRPr="007E0A84" w:rsidRDefault="007E0A84" w:rsidP="007E0A84">
      <w:pPr>
        <w:ind w:left="1212"/>
        <w:jc w:val="both"/>
        <w:rPr>
          <w:rFonts w:ascii="Arial" w:hAnsi="Arial" w:cs="Arial"/>
          <w:sz w:val="20"/>
          <w:szCs w:val="20"/>
        </w:rPr>
      </w:pPr>
    </w:p>
    <w:p w:rsidR="007E0A84" w:rsidRPr="007E0A84" w:rsidRDefault="007E0A84" w:rsidP="004F5BF7">
      <w:pPr>
        <w:ind w:right="111"/>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 xml:space="preserve">m shall  </w:t>
      </w:r>
      <w:r w:rsidRPr="007E0A84">
        <w:rPr>
          <w:rFonts w:ascii="Arial" w:hAnsi="Arial" w:cs="Arial"/>
          <w:spacing w:val="6"/>
          <w:sz w:val="20"/>
          <w:szCs w:val="20"/>
        </w:rPr>
        <w:t xml:space="preserve"> </w:t>
      </w:r>
      <w:r w:rsidRPr="007E0A84">
        <w:rPr>
          <w:rFonts w:ascii="Arial" w:hAnsi="Arial" w:cs="Arial"/>
          <w:spacing w:val="-1"/>
          <w:w w:val="115"/>
          <w:sz w:val="20"/>
          <w:szCs w:val="20"/>
        </w:rPr>
        <w:t>distinguish</w:t>
      </w:r>
      <w:r w:rsidRPr="007E0A84">
        <w:rPr>
          <w:rFonts w:ascii="Arial" w:hAnsi="Arial" w:cs="Arial"/>
          <w:w w:val="115"/>
          <w:sz w:val="20"/>
          <w:szCs w:val="20"/>
        </w:rPr>
        <w:t>,</w:t>
      </w:r>
      <w:r w:rsidRPr="007E0A84">
        <w:rPr>
          <w:rFonts w:ascii="Arial" w:hAnsi="Arial" w:cs="Arial"/>
          <w:spacing w:val="-6"/>
          <w:w w:val="115"/>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16"/>
          <w:sz w:val="20"/>
          <w:szCs w:val="20"/>
        </w:rPr>
        <w:t>provid</w:t>
      </w:r>
      <w:r w:rsidRPr="007E0A84">
        <w:rPr>
          <w:rFonts w:ascii="Arial" w:hAnsi="Arial" w:cs="Arial"/>
          <w:w w:val="116"/>
          <w:sz w:val="20"/>
          <w:szCs w:val="20"/>
        </w:rPr>
        <w:t>e</w:t>
      </w:r>
      <w:r w:rsidRPr="007E0A84">
        <w:rPr>
          <w:rFonts w:ascii="Arial" w:hAnsi="Arial" w:cs="Arial"/>
          <w:spacing w:val="-5"/>
          <w:w w:val="116"/>
          <w:sz w:val="20"/>
          <w:szCs w:val="20"/>
        </w:rPr>
        <w:t xml:space="preserve"> </w:t>
      </w:r>
      <w:r w:rsidRPr="007E0A84">
        <w:rPr>
          <w:rFonts w:ascii="Arial" w:hAnsi="Arial" w:cs="Arial"/>
          <w:spacing w:val="-1"/>
          <w:w w:val="116"/>
          <w:sz w:val="20"/>
          <w:szCs w:val="20"/>
        </w:rPr>
        <w:t>separat</w:t>
      </w:r>
      <w:r w:rsidRPr="007E0A84">
        <w:rPr>
          <w:rFonts w:ascii="Arial" w:hAnsi="Arial" w:cs="Arial"/>
          <w:w w:val="116"/>
          <w:sz w:val="20"/>
          <w:szCs w:val="20"/>
        </w:rPr>
        <w:t>e</w:t>
      </w:r>
      <w:r w:rsidRPr="007E0A84">
        <w:rPr>
          <w:rFonts w:ascii="Arial" w:hAnsi="Arial" w:cs="Arial"/>
          <w:spacing w:val="-5"/>
          <w:w w:val="116"/>
          <w:sz w:val="20"/>
          <w:szCs w:val="20"/>
        </w:rPr>
        <w:t xml:space="preserve"> </w:t>
      </w:r>
      <w:r w:rsidRPr="007E0A84">
        <w:rPr>
          <w:rFonts w:ascii="Arial" w:hAnsi="Arial" w:cs="Arial"/>
          <w:spacing w:val="-1"/>
          <w:w w:val="116"/>
          <w:sz w:val="20"/>
          <w:szCs w:val="20"/>
        </w:rPr>
        <w:t>detai</w:t>
      </w:r>
      <w:r w:rsidRPr="007E0A84">
        <w:rPr>
          <w:rFonts w:ascii="Arial" w:hAnsi="Arial" w:cs="Arial"/>
          <w:w w:val="116"/>
          <w:sz w:val="20"/>
          <w:szCs w:val="20"/>
        </w:rPr>
        <w:t>l</w:t>
      </w:r>
      <w:r w:rsidRPr="007E0A84">
        <w:rPr>
          <w:rFonts w:ascii="Arial" w:hAnsi="Arial" w:cs="Arial"/>
          <w:spacing w:val="-1"/>
          <w:w w:val="116"/>
          <w:sz w:val="20"/>
          <w:szCs w:val="20"/>
        </w:rPr>
        <w:t xml:space="preserve"> </w:t>
      </w:r>
      <w:r w:rsidRPr="007E0A84">
        <w:rPr>
          <w:rFonts w:ascii="Arial" w:hAnsi="Arial" w:cs="Arial"/>
          <w:spacing w:val="-1"/>
          <w:sz w:val="20"/>
          <w:szCs w:val="20"/>
        </w:rPr>
        <w:t>on</w:t>
      </w:r>
      <w:r w:rsidRPr="007E0A84">
        <w:rPr>
          <w:rFonts w:ascii="Arial" w:hAnsi="Arial" w:cs="Arial"/>
          <w:sz w:val="20"/>
          <w:szCs w:val="20"/>
        </w:rPr>
        <w:t xml:space="preserve">, </w:t>
      </w:r>
      <w:r w:rsidRPr="007E0A84">
        <w:rPr>
          <w:rFonts w:ascii="Arial" w:hAnsi="Arial" w:cs="Arial"/>
          <w:spacing w:val="-1"/>
          <w:w w:val="113"/>
          <w:sz w:val="20"/>
          <w:szCs w:val="20"/>
        </w:rPr>
        <w:t>busines</w:t>
      </w:r>
      <w:r w:rsidRPr="007E0A84">
        <w:rPr>
          <w:rFonts w:ascii="Arial" w:hAnsi="Arial" w:cs="Arial"/>
          <w:w w:val="113"/>
          <w:sz w:val="20"/>
          <w:szCs w:val="20"/>
        </w:rPr>
        <w:t>s</w:t>
      </w:r>
      <w:r w:rsidRPr="007E0A84">
        <w:rPr>
          <w:rFonts w:ascii="Arial" w:hAnsi="Arial" w:cs="Arial"/>
          <w:spacing w:val="-4"/>
          <w:w w:val="113"/>
          <w:sz w:val="20"/>
          <w:szCs w:val="20"/>
        </w:rPr>
        <w:t xml:space="preserve"> </w:t>
      </w:r>
      <w:r w:rsidRPr="007E0A84">
        <w:rPr>
          <w:rFonts w:ascii="Arial" w:hAnsi="Arial" w:cs="Arial"/>
          <w:spacing w:val="-1"/>
          <w:sz w:val="20"/>
          <w:szCs w:val="20"/>
        </w:rPr>
        <w:t>area</w:t>
      </w:r>
      <w:r w:rsidRPr="007E0A84">
        <w:rPr>
          <w:rFonts w:ascii="Arial" w:hAnsi="Arial" w:cs="Arial"/>
          <w:sz w:val="20"/>
          <w:szCs w:val="20"/>
        </w:rPr>
        <w:t>s</w:t>
      </w:r>
      <w:r w:rsidRPr="007E0A84">
        <w:rPr>
          <w:rFonts w:ascii="Arial" w:hAnsi="Arial" w:cs="Arial"/>
          <w:spacing w:val="43"/>
          <w:sz w:val="20"/>
          <w:szCs w:val="20"/>
        </w:rPr>
        <w:t xml:space="preserve"> </w:t>
      </w:r>
      <w:r w:rsidRPr="007E0A84">
        <w:rPr>
          <w:rFonts w:ascii="Arial" w:hAnsi="Arial" w:cs="Arial"/>
          <w:spacing w:val="-1"/>
          <w:sz w:val="20"/>
          <w:szCs w:val="20"/>
        </w:rPr>
        <w:t>i</w:t>
      </w:r>
      <w:r w:rsidRPr="007E0A84">
        <w:rPr>
          <w:rFonts w:ascii="Arial" w:hAnsi="Arial" w:cs="Arial"/>
          <w:w w:val="122"/>
          <w:sz w:val="20"/>
          <w:szCs w:val="20"/>
        </w:rPr>
        <w:t xml:space="preserve">n </w:t>
      </w:r>
      <w:r w:rsidRPr="007E0A84">
        <w:rPr>
          <w:rFonts w:ascii="Arial" w:hAnsi="Arial" w:cs="Arial"/>
          <w:spacing w:val="-1"/>
          <w:w w:val="114"/>
          <w:sz w:val="20"/>
          <w:szCs w:val="20"/>
        </w:rPr>
        <w:t>whic</w:t>
      </w:r>
      <w:r w:rsidRPr="007E0A84">
        <w:rPr>
          <w:rFonts w:ascii="Arial" w:hAnsi="Arial" w:cs="Arial"/>
          <w:w w:val="114"/>
          <w:sz w:val="20"/>
          <w:szCs w:val="20"/>
        </w:rPr>
        <w:t>h</w:t>
      </w:r>
      <w:r w:rsidRPr="007E0A84">
        <w:rPr>
          <w:rFonts w:ascii="Arial" w:hAnsi="Arial" w:cs="Arial"/>
          <w:spacing w:val="5"/>
          <w:w w:val="114"/>
          <w:sz w:val="20"/>
          <w:szCs w:val="20"/>
        </w:rPr>
        <w:t xml:space="preserv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advic</w:t>
      </w:r>
      <w:r w:rsidRPr="007E0A84">
        <w:rPr>
          <w:rFonts w:ascii="Arial" w:hAnsi="Arial" w:cs="Arial"/>
          <w:w w:val="114"/>
          <w:sz w:val="20"/>
          <w:szCs w:val="20"/>
        </w:rPr>
        <w:t>e</w:t>
      </w:r>
      <w:r w:rsidRPr="007E0A84">
        <w:rPr>
          <w:rFonts w:ascii="Arial" w:hAnsi="Arial" w:cs="Arial"/>
          <w:spacing w:val="-12"/>
          <w:w w:val="114"/>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16"/>
          <w:sz w:val="20"/>
          <w:szCs w:val="20"/>
        </w:rPr>
        <w:t>frequentl</w:t>
      </w:r>
      <w:r w:rsidRPr="007E0A84">
        <w:rPr>
          <w:rFonts w:ascii="Arial" w:hAnsi="Arial" w:cs="Arial"/>
          <w:w w:val="116"/>
          <w:sz w:val="20"/>
          <w:szCs w:val="20"/>
        </w:rPr>
        <w:t>y</w:t>
      </w:r>
      <w:r w:rsidRPr="007E0A84">
        <w:rPr>
          <w:rFonts w:ascii="Arial" w:hAnsi="Arial" w:cs="Arial"/>
          <w:spacing w:val="29"/>
          <w:w w:val="116"/>
          <w:sz w:val="20"/>
          <w:szCs w:val="20"/>
        </w:rPr>
        <w:t xml:space="preserve"> </w:t>
      </w:r>
      <w:r w:rsidRPr="007E0A84">
        <w:rPr>
          <w:rFonts w:ascii="Arial" w:hAnsi="Arial" w:cs="Arial"/>
          <w:spacing w:val="-1"/>
          <w:w w:val="116"/>
          <w:sz w:val="20"/>
          <w:szCs w:val="20"/>
        </w:rPr>
        <w:t>needed</w:t>
      </w:r>
      <w:r w:rsidRPr="007E0A84">
        <w:rPr>
          <w:rFonts w:ascii="Arial" w:hAnsi="Arial" w:cs="Arial"/>
          <w:w w:val="116"/>
          <w:sz w:val="20"/>
          <w:szCs w:val="20"/>
        </w:rPr>
        <w:t>,</w:t>
      </w:r>
      <w:r w:rsidRPr="007E0A84">
        <w:rPr>
          <w:rFonts w:ascii="Arial" w:hAnsi="Arial" w:cs="Arial"/>
          <w:spacing w:val="32"/>
          <w:w w:val="116"/>
          <w:sz w:val="20"/>
          <w:szCs w:val="20"/>
        </w:rPr>
        <w:t xml:space="preserve"> </w:t>
      </w:r>
      <w:r w:rsidRPr="007E0A84">
        <w:rPr>
          <w:rFonts w:ascii="Arial" w:hAnsi="Arial" w:cs="Arial"/>
          <w:spacing w:val="-1"/>
          <w:w w:val="116"/>
          <w:sz w:val="20"/>
          <w:szCs w:val="20"/>
        </w:rPr>
        <w:t>includin</w:t>
      </w:r>
      <w:r w:rsidRPr="007E0A84">
        <w:rPr>
          <w:rFonts w:ascii="Arial" w:hAnsi="Arial" w:cs="Arial"/>
          <w:w w:val="116"/>
          <w:sz w:val="20"/>
          <w:szCs w:val="20"/>
        </w:rPr>
        <w:t>g</w:t>
      </w:r>
      <w:r w:rsidRPr="007E0A84">
        <w:rPr>
          <w:rFonts w:ascii="Arial" w:hAnsi="Arial" w:cs="Arial"/>
          <w:spacing w:val="-16"/>
          <w:w w:val="116"/>
          <w:sz w:val="20"/>
          <w:szCs w:val="20"/>
        </w:rPr>
        <w:t xml:space="preserve"> </w:t>
      </w:r>
      <w:r w:rsidRPr="007E0A84">
        <w:rPr>
          <w:rFonts w:ascii="Arial" w:hAnsi="Arial" w:cs="Arial"/>
          <w:spacing w:val="-1"/>
          <w:w w:val="116"/>
          <w:sz w:val="20"/>
          <w:szCs w:val="20"/>
        </w:rPr>
        <w:t>advic</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1"/>
          <w:w w:val="122"/>
          <w:sz w:val="20"/>
          <w:szCs w:val="20"/>
        </w:rPr>
        <w:t>on</w:t>
      </w:r>
      <w:r w:rsidRPr="007E0A84">
        <w:rPr>
          <w:rFonts w:ascii="Arial" w:hAnsi="Arial" w:cs="Arial"/>
          <w:w w:val="83"/>
          <w:sz w:val="20"/>
          <w:szCs w:val="20"/>
        </w:rPr>
        <w:t>:</w:t>
      </w:r>
    </w:p>
    <w:p w:rsidR="007E0A84" w:rsidRPr="007E0A84" w:rsidRDefault="007E0A84" w:rsidP="007E0A84">
      <w:pPr>
        <w:jc w:val="both"/>
        <w:rPr>
          <w:rFonts w:ascii="Arial" w:hAnsi="Arial" w:cs="Arial"/>
          <w:sz w:val="20"/>
          <w:szCs w:val="20"/>
        </w:rPr>
      </w:pPr>
    </w:p>
    <w:p w:rsidR="007E0A84" w:rsidRPr="004F5BF7" w:rsidRDefault="007E0A84" w:rsidP="004F5BF7">
      <w:pPr>
        <w:pStyle w:val="ListParagraph"/>
        <w:numPr>
          <w:ilvl w:val="0"/>
          <w:numId w:val="40"/>
        </w:numPr>
        <w:jc w:val="both"/>
        <w:rPr>
          <w:rFonts w:ascii="Arial" w:hAnsi="Arial" w:cs="Arial"/>
          <w:sz w:val="20"/>
          <w:szCs w:val="20"/>
        </w:rPr>
      </w:pPr>
      <w:r w:rsidRPr="004F5BF7">
        <w:rPr>
          <w:rFonts w:ascii="Arial" w:hAnsi="Arial" w:cs="Arial"/>
          <w:spacing w:val="-1"/>
          <w:w w:val="118"/>
          <w:sz w:val="20"/>
          <w:szCs w:val="20"/>
        </w:rPr>
        <w:t>regulator</w:t>
      </w:r>
      <w:r w:rsidRPr="004F5BF7">
        <w:rPr>
          <w:rFonts w:ascii="Arial" w:hAnsi="Arial" w:cs="Arial"/>
          <w:w w:val="118"/>
          <w:sz w:val="20"/>
          <w:szCs w:val="20"/>
        </w:rPr>
        <w:t>y</w:t>
      </w:r>
      <w:r w:rsidRPr="004F5BF7">
        <w:rPr>
          <w:rFonts w:ascii="Arial" w:hAnsi="Arial" w:cs="Arial"/>
          <w:spacing w:val="-25"/>
          <w:w w:val="118"/>
          <w:sz w:val="20"/>
          <w:szCs w:val="20"/>
        </w:rPr>
        <w:t xml:space="preserve"> </w:t>
      </w:r>
      <w:r w:rsidRPr="004F5BF7">
        <w:rPr>
          <w:rFonts w:ascii="Arial" w:hAnsi="Arial" w:cs="Arial"/>
          <w:spacing w:val="-1"/>
          <w:w w:val="118"/>
          <w:sz w:val="20"/>
          <w:szCs w:val="20"/>
        </w:rPr>
        <w:t>requirement</w:t>
      </w:r>
      <w:r w:rsidRPr="004F5BF7">
        <w:rPr>
          <w:rFonts w:ascii="Arial" w:hAnsi="Arial" w:cs="Arial"/>
          <w:w w:val="118"/>
          <w:sz w:val="20"/>
          <w:szCs w:val="20"/>
        </w:rPr>
        <w:t>s</w:t>
      </w:r>
      <w:r w:rsidRPr="004F5BF7">
        <w:rPr>
          <w:rFonts w:ascii="Arial" w:hAnsi="Arial" w:cs="Arial"/>
          <w:spacing w:val="-7"/>
          <w:w w:val="118"/>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14"/>
          <w:sz w:val="20"/>
          <w:szCs w:val="20"/>
        </w:rPr>
        <w:t>interna</w:t>
      </w:r>
      <w:r w:rsidRPr="004F5BF7">
        <w:rPr>
          <w:rFonts w:ascii="Arial" w:hAnsi="Arial" w:cs="Arial"/>
          <w:w w:val="114"/>
          <w:sz w:val="20"/>
          <w:szCs w:val="20"/>
        </w:rPr>
        <w:t>l</w:t>
      </w:r>
      <w:r w:rsidRPr="004F5BF7">
        <w:rPr>
          <w:rFonts w:ascii="Arial" w:hAnsi="Arial" w:cs="Arial"/>
          <w:spacing w:val="6"/>
          <w:w w:val="114"/>
          <w:sz w:val="20"/>
          <w:szCs w:val="20"/>
        </w:rPr>
        <w:t xml:space="preserve"> </w:t>
      </w:r>
      <w:r w:rsidRPr="004F5BF7">
        <w:rPr>
          <w:rFonts w:ascii="Arial" w:hAnsi="Arial" w:cs="Arial"/>
          <w:spacing w:val="-1"/>
          <w:w w:val="114"/>
          <w:sz w:val="20"/>
          <w:szCs w:val="20"/>
        </w:rPr>
        <w:t>complianc</w:t>
      </w:r>
      <w:r w:rsidRPr="004F5BF7">
        <w:rPr>
          <w:rFonts w:ascii="Arial" w:hAnsi="Arial" w:cs="Arial"/>
          <w:w w:val="114"/>
          <w:sz w:val="20"/>
          <w:szCs w:val="20"/>
        </w:rPr>
        <w:t>e</w:t>
      </w:r>
      <w:r w:rsidRPr="004F5BF7">
        <w:rPr>
          <w:rFonts w:ascii="Arial" w:hAnsi="Arial" w:cs="Arial"/>
          <w:spacing w:val="-1"/>
          <w:w w:val="114"/>
          <w:sz w:val="20"/>
          <w:szCs w:val="20"/>
        </w:rPr>
        <w:t xml:space="preserve"> </w:t>
      </w:r>
      <w:r w:rsidRPr="004F5BF7">
        <w:rPr>
          <w:rFonts w:ascii="Arial" w:hAnsi="Arial" w:cs="Arial"/>
          <w:spacing w:val="-1"/>
          <w:w w:val="122"/>
          <w:sz w:val="20"/>
          <w:szCs w:val="20"/>
        </w:rPr>
        <w:t>po</w:t>
      </w:r>
      <w:r w:rsidRPr="004F5BF7">
        <w:rPr>
          <w:rFonts w:ascii="Arial" w:hAnsi="Arial" w:cs="Arial"/>
          <w:spacing w:val="-1"/>
          <w:sz w:val="20"/>
          <w:szCs w:val="20"/>
        </w:rPr>
        <w:t>lici</w:t>
      </w:r>
      <w:r w:rsidRPr="004F5BF7">
        <w:rPr>
          <w:rFonts w:ascii="Arial" w:hAnsi="Arial" w:cs="Arial"/>
          <w:spacing w:val="-1"/>
          <w:w w:val="125"/>
          <w:sz w:val="20"/>
          <w:szCs w:val="20"/>
        </w:rPr>
        <w:t>e</w:t>
      </w:r>
      <w:r w:rsidRPr="004F5BF7">
        <w:rPr>
          <w:rFonts w:ascii="Arial" w:hAnsi="Arial" w:cs="Arial"/>
          <w:spacing w:val="-1"/>
          <w:sz w:val="20"/>
          <w:szCs w:val="20"/>
        </w:rPr>
        <w:t>s</w:t>
      </w:r>
      <w:r w:rsidRPr="004F5BF7">
        <w:rPr>
          <w:rFonts w:ascii="Arial" w:hAnsi="Arial" w:cs="Arial"/>
          <w:w w:val="83"/>
          <w:sz w:val="20"/>
          <w:szCs w:val="20"/>
        </w:rPr>
        <w:t>;</w:t>
      </w:r>
    </w:p>
    <w:p w:rsidR="007E0A84" w:rsidRPr="004F5BF7" w:rsidRDefault="007E0A84" w:rsidP="004F5BF7">
      <w:pPr>
        <w:pStyle w:val="ListParagraph"/>
        <w:numPr>
          <w:ilvl w:val="0"/>
          <w:numId w:val="40"/>
        </w:numPr>
        <w:tabs>
          <w:tab w:val="left" w:pos="1620"/>
        </w:tabs>
        <w:ind w:right="263"/>
        <w:jc w:val="both"/>
        <w:rPr>
          <w:rFonts w:ascii="Arial" w:hAnsi="Arial" w:cs="Arial"/>
          <w:sz w:val="20"/>
          <w:szCs w:val="20"/>
        </w:rPr>
      </w:pPr>
      <w:r w:rsidRPr="004F5BF7">
        <w:rPr>
          <w:rFonts w:ascii="Arial" w:hAnsi="Arial" w:cs="Arial"/>
          <w:spacing w:val="-1"/>
          <w:w w:val="120"/>
          <w:sz w:val="20"/>
          <w:szCs w:val="20"/>
        </w:rPr>
        <w:t>implementin</w:t>
      </w:r>
      <w:r w:rsidRPr="004F5BF7">
        <w:rPr>
          <w:rFonts w:ascii="Arial" w:hAnsi="Arial" w:cs="Arial"/>
          <w:w w:val="120"/>
          <w:sz w:val="20"/>
          <w:szCs w:val="20"/>
        </w:rPr>
        <w:t>g</w:t>
      </w:r>
      <w:r w:rsidRPr="004F5BF7">
        <w:rPr>
          <w:rFonts w:ascii="Arial" w:hAnsi="Arial" w:cs="Arial"/>
          <w:spacing w:val="-3"/>
          <w:w w:val="120"/>
          <w:sz w:val="20"/>
          <w:szCs w:val="20"/>
        </w:rPr>
        <w:t xml:space="preserve"> </w:t>
      </w:r>
      <w:r w:rsidRPr="004F5BF7">
        <w:rPr>
          <w:rFonts w:ascii="Arial" w:hAnsi="Arial" w:cs="Arial"/>
          <w:spacing w:val="-1"/>
          <w:sz w:val="20"/>
          <w:szCs w:val="20"/>
        </w:rPr>
        <w:t>lega</w:t>
      </w:r>
      <w:r w:rsidRPr="004F5BF7">
        <w:rPr>
          <w:rFonts w:ascii="Arial" w:hAnsi="Arial" w:cs="Arial"/>
          <w:sz w:val="20"/>
          <w:szCs w:val="20"/>
        </w:rPr>
        <w:t xml:space="preserve">l </w:t>
      </w:r>
      <w:r w:rsidRPr="004F5BF7">
        <w:rPr>
          <w:rFonts w:ascii="Arial" w:hAnsi="Arial" w:cs="Arial"/>
          <w:spacing w:val="6"/>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16"/>
          <w:sz w:val="20"/>
          <w:szCs w:val="20"/>
        </w:rPr>
        <w:t>regulator</w:t>
      </w:r>
      <w:r w:rsidRPr="004F5BF7">
        <w:rPr>
          <w:rFonts w:ascii="Arial" w:hAnsi="Arial" w:cs="Arial"/>
          <w:w w:val="116"/>
          <w:sz w:val="20"/>
          <w:szCs w:val="20"/>
        </w:rPr>
        <w:t>y</w:t>
      </w:r>
      <w:r w:rsidRPr="004F5BF7">
        <w:rPr>
          <w:rFonts w:ascii="Arial" w:hAnsi="Arial" w:cs="Arial"/>
          <w:spacing w:val="-8"/>
          <w:w w:val="116"/>
          <w:sz w:val="20"/>
          <w:szCs w:val="20"/>
        </w:rPr>
        <w:t xml:space="preserve"> </w:t>
      </w:r>
      <w:r w:rsidRPr="004F5BF7">
        <w:rPr>
          <w:rFonts w:ascii="Arial" w:hAnsi="Arial" w:cs="Arial"/>
          <w:spacing w:val="-1"/>
          <w:w w:val="116"/>
          <w:sz w:val="20"/>
          <w:szCs w:val="20"/>
        </w:rPr>
        <w:t>requirement</w:t>
      </w:r>
      <w:r w:rsidRPr="004F5BF7">
        <w:rPr>
          <w:rFonts w:ascii="Arial" w:hAnsi="Arial" w:cs="Arial"/>
          <w:w w:val="116"/>
          <w:sz w:val="20"/>
          <w:szCs w:val="20"/>
        </w:rPr>
        <w:t>s</w:t>
      </w:r>
      <w:r w:rsidRPr="004F5BF7">
        <w:rPr>
          <w:rFonts w:ascii="Arial" w:hAnsi="Arial" w:cs="Arial"/>
          <w:spacing w:val="13"/>
          <w:w w:val="116"/>
          <w:sz w:val="20"/>
          <w:szCs w:val="20"/>
        </w:rPr>
        <w:t xml:space="preserve"> </w:t>
      </w:r>
      <w:r w:rsidRPr="004F5BF7">
        <w:rPr>
          <w:rFonts w:ascii="Arial" w:hAnsi="Arial" w:cs="Arial"/>
          <w:spacing w:val="-1"/>
          <w:w w:val="140"/>
          <w:sz w:val="20"/>
          <w:szCs w:val="20"/>
        </w:rPr>
        <w:t>t</w:t>
      </w:r>
      <w:r w:rsidRPr="004F5BF7">
        <w:rPr>
          <w:rFonts w:ascii="Arial" w:hAnsi="Arial" w:cs="Arial"/>
          <w:spacing w:val="-1"/>
          <w:w w:val="122"/>
          <w:sz w:val="20"/>
          <w:szCs w:val="20"/>
        </w:rPr>
        <w:t>h</w:t>
      </w:r>
      <w:r w:rsidRPr="004F5BF7">
        <w:rPr>
          <w:rFonts w:ascii="Arial" w:hAnsi="Arial" w:cs="Arial"/>
          <w:spacing w:val="-1"/>
          <w:sz w:val="20"/>
          <w:szCs w:val="20"/>
        </w:rPr>
        <w:t>r</w:t>
      </w:r>
      <w:r w:rsidRPr="004F5BF7">
        <w:rPr>
          <w:rFonts w:ascii="Arial" w:hAnsi="Arial" w:cs="Arial"/>
          <w:spacing w:val="-1"/>
          <w:w w:val="122"/>
          <w:sz w:val="20"/>
          <w:szCs w:val="20"/>
        </w:rPr>
        <w:t>oug</w:t>
      </w:r>
      <w:r w:rsidRPr="004F5BF7">
        <w:rPr>
          <w:rFonts w:ascii="Arial" w:hAnsi="Arial" w:cs="Arial"/>
          <w:w w:val="122"/>
          <w:sz w:val="20"/>
          <w:szCs w:val="20"/>
        </w:rPr>
        <w:t>h</w:t>
      </w:r>
      <w:r w:rsidRPr="004F5BF7">
        <w:rPr>
          <w:rFonts w:ascii="Arial" w:hAnsi="Arial" w:cs="Arial"/>
          <w:spacing w:val="1"/>
          <w:sz w:val="20"/>
          <w:szCs w:val="20"/>
        </w:rPr>
        <w:t xml:space="preserve"> </w:t>
      </w:r>
      <w:r w:rsidRPr="004F5BF7">
        <w:rPr>
          <w:rFonts w:ascii="Arial" w:hAnsi="Arial" w:cs="Arial"/>
          <w:spacing w:val="-1"/>
          <w:w w:val="127"/>
          <w:sz w:val="20"/>
          <w:szCs w:val="20"/>
        </w:rPr>
        <w:t>th</w:t>
      </w:r>
      <w:r w:rsidRPr="004F5BF7">
        <w:rPr>
          <w:rFonts w:ascii="Arial" w:hAnsi="Arial" w:cs="Arial"/>
          <w:w w:val="127"/>
          <w:sz w:val="20"/>
          <w:szCs w:val="20"/>
        </w:rPr>
        <w:t>e</w:t>
      </w:r>
      <w:r w:rsidRPr="004F5BF7">
        <w:rPr>
          <w:rFonts w:ascii="Arial" w:hAnsi="Arial" w:cs="Arial"/>
          <w:spacing w:val="-11"/>
          <w:w w:val="127"/>
          <w:sz w:val="20"/>
          <w:szCs w:val="20"/>
        </w:rPr>
        <w:t xml:space="preserve"> </w:t>
      </w:r>
      <w:r w:rsidRPr="004F5BF7">
        <w:rPr>
          <w:rFonts w:ascii="Arial" w:hAnsi="Arial" w:cs="Arial"/>
          <w:w w:val="120"/>
          <w:sz w:val="20"/>
          <w:szCs w:val="20"/>
        </w:rPr>
        <w:t>f</w:t>
      </w:r>
      <w:r w:rsidRPr="004F5BF7">
        <w:rPr>
          <w:rFonts w:ascii="Arial" w:hAnsi="Arial" w:cs="Arial"/>
          <w:spacing w:val="-1"/>
          <w:w w:val="120"/>
          <w:sz w:val="20"/>
          <w:szCs w:val="20"/>
        </w:rPr>
        <w:t>i</w:t>
      </w:r>
      <w:r w:rsidRPr="004F5BF7">
        <w:rPr>
          <w:rFonts w:ascii="Arial" w:hAnsi="Arial" w:cs="Arial"/>
          <w:spacing w:val="-1"/>
          <w:sz w:val="20"/>
          <w:szCs w:val="20"/>
        </w:rPr>
        <w:t>r</w:t>
      </w:r>
      <w:r w:rsidRPr="004F5BF7">
        <w:rPr>
          <w:rFonts w:ascii="Arial" w:hAnsi="Arial" w:cs="Arial"/>
          <w:spacing w:val="-1"/>
          <w:w w:val="123"/>
          <w:sz w:val="20"/>
          <w:szCs w:val="20"/>
        </w:rPr>
        <w:t>m</w:t>
      </w:r>
      <w:r w:rsidRPr="004F5BF7">
        <w:rPr>
          <w:rFonts w:ascii="Arial" w:hAnsi="Arial" w:cs="Arial"/>
          <w:spacing w:val="-11"/>
          <w:w w:val="83"/>
          <w:sz w:val="20"/>
          <w:szCs w:val="20"/>
        </w:rPr>
        <w:t>’</w:t>
      </w:r>
      <w:r w:rsidRPr="004F5BF7">
        <w:rPr>
          <w:rFonts w:ascii="Arial" w:hAnsi="Arial" w:cs="Arial"/>
          <w:sz w:val="20"/>
          <w:szCs w:val="20"/>
        </w:rPr>
        <w:t xml:space="preserve">s </w:t>
      </w:r>
      <w:r w:rsidRPr="004F5BF7">
        <w:rPr>
          <w:rFonts w:ascii="Arial" w:hAnsi="Arial" w:cs="Arial"/>
          <w:spacing w:val="-1"/>
          <w:w w:val="110"/>
          <w:sz w:val="20"/>
          <w:szCs w:val="20"/>
        </w:rPr>
        <w:t>policie</w:t>
      </w:r>
      <w:r w:rsidRPr="004F5BF7">
        <w:rPr>
          <w:rFonts w:ascii="Arial" w:hAnsi="Arial" w:cs="Arial"/>
          <w:w w:val="110"/>
          <w:sz w:val="20"/>
          <w:szCs w:val="20"/>
        </w:rPr>
        <w:t>s</w:t>
      </w:r>
      <w:r w:rsidRPr="004F5BF7">
        <w:rPr>
          <w:rFonts w:ascii="Arial" w:hAnsi="Arial" w:cs="Arial"/>
          <w:spacing w:val="1"/>
          <w:w w:val="110"/>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22"/>
          <w:sz w:val="20"/>
          <w:szCs w:val="20"/>
        </w:rPr>
        <w:t>p</w:t>
      </w:r>
      <w:r w:rsidRPr="004F5BF7">
        <w:rPr>
          <w:rFonts w:ascii="Arial" w:hAnsi="Arial" w:cs="Arial"/>
          <w:spacing w:val="-1"/>
          <w:sz w:val="20"/>
          <w:szCs w:val="20"/>
        </w:rPr>
        <w:t>r</w:t>
      </w:r>
      <w:r w:rsidRPr="004F5BF7">
        <w:rPr>
          <w:rFonts w:ascii="Arial" w:hAnsi="Arial" w:cs="Arial"/>
          <w:spacing w:val="-1"/>
          <w:w w:val="122"/>
          <w:sz w:val="20"/>
          <w:szCs w:val="20"/>
        </w:rPr>
        <w:t>o</w:t>
      </w:r>
      <w:r w:rsidRPr="004F5BF7">
        <w:rPr>
          <w:rFonts w:ascii="Arial" w:hAnsi="Arial" w:cs="Arial"/>
          <w:spacing w:val="-1"/>
          <w:sz w:val="20"/>
          <w:szCs w:val="20"/>
        </w:rPr>
        <w:t>c</w:t>
      </w:r>
      <w:r w:rsidRPr="004F5BF7">
        <w:rPr>
          <w:rFonts w:ascii="Arial" w:hAnsi="Arial" w:cs="Arial"/>
          <w:spacing w:val="-1"/>
          <w:w w:val="125"/>
          <w:sz w:val="20"/>
          <w:szCs w:val="20"/>
        </w:rPr>
        <w:t>e</w:t>
      </w:r>
      <w:r w:rsidRPr="004F5BF7">
        <w:rPr>
          <w:rFonts w:ascii="Arial" w:hAnsi="Arial" w:cs="Arial"/>
          <w:spacing w:val="-1"/>
          <w:w w:val="122"/>
          <w:sz w:val="20"/>
          <w:szCs w:val="20"/>
        </w:rPr>
        <w:t>du</w:t>
      </w:r>
      <w:r w:rsidRPr="004F5BF7">
        <w:rPr>
          <w:rFonts w:ascii="Arial" w:hAnsi="Arial" w:cs="Arial"/>
          <w:spacing w:val="-1"/>
          <w:sz w:val="20"/>
          <w:szCs w:val="20"/>
        </w:rPr>
        <w:t>r</w:t>
      </w:r>
      <w:r w:rsidRPr="004F5BF7">
        <w:rPr>
          <w:rFonts w:ascii="Arial" w:hAnsi="Arial" w:cs="Arial"/>
          <w:spacing w:val="-1"/>
          <w:w w:val="125"/>
          <w:sz w:val="20"/>
          <w:szCs w:val="20"/>
        </w:rPr>
        <w:t>e</w:t>
      </w:r>
      <w:r w:rsidRPr="004F5BF7">
        <w:rPr>
          <w:rFonts w:ascii="Arial" w:hAnsi="Arial" w:cs="Arial"/>
          <w:spacing w:val="-1"/>
          <w:sz w:val="20"/>
          <w:szCs w:val="20"/>
        </w:rPr>
        <w:t>s</w:t>
      </w:r>
      <w:r w:rsidRPr="004F5BF7">
        <w:rPr>
          <w:rFonts w:ascii="Arial" w:hAnsi="Arial" w:cs="Arial"/>
          <w:w w:val="83"/>
          <w:sz w:val="20"/>
          <w:szCs w:val="20"/>
        </w:rPr>
        <w:t>;</w:t>
      </w:r>
    </w:p>
    <w:p w:rsidR="007E0A84" w:rsidRPr="004F5BF7" w:rsidRDefault="007E0A84" w:rsidP="004F5BF7">
      <w:pPr>
        <w:pStyle w:val="ListParagraph"/>
        <w:numPr>
          <w:ilvl w:val="0"/>
          <w:numId w:val="40"/>
        </w:numPr>
        <w:tabs>
          <w:tab w:val="left" w:pos="1620"/>
        </w:tabs>
        <w:ind w:right="1196"/>
        <w:jc w:val="both"/>
        <w:rPr>
          <w:rFonts w:ascii="Arial" w:hAnsi="Arial" w:cs="Arial"/>
          <w:sz w:val="20"/>
          <w:szCs w:val="20"/>
        </w:rPr>
      </w:pPr>
      <w:r w:rsidRPr="004F5BF7">
        <w:rPr>
          <w:rFonts w:ascii="Arial" w:hAnsi="Arial" w:cs="Arial"/>
          <w:spacing w:val="-1"/>
          <w:w w:val="115"/>
          <w:sz w:val="20"/>
          <w:szCs w:val="20"/>
        </w:rPr>
        <w:t>th</w:t>
      </w:r>
      <w:r w:rsidRPr="004F5BF7">
        <w:rPr>
          <w:rFonts w:ascii="Arial" w:hAnsi="Arial" w:cs="Arial"/>
          <w:w w:val="115"/>
          <w:sz w:val="20"/>
          <w:szCs w:val="20"/>
        </w:rPr>
        <w:t>e</w:t>
      </w:r>
      <w:r w:rsidRPr="004F5BF7">
        <w:rPr>
          <w:rFonts w:ascii="Arial" w:hAnsi="Arial" w:cs="Arial"/>
          <w:spacing w:val="22"/>
          <w:w w:val="115"/>
          <w:sz w:val="20"/>
          <w:szCs w:val="20"/>
        </w:rPr>
        <w:t xml:space="preserve"> </w:t>
      </w:r>
      <w:r w:rsidRPr="004F5BF7">
        <w:rPr>
          <w:rFonts w:ascii="Arial" w:hAnsi="Arial" w:cs="Arial"/>
          <w:spacing w:val="-1"/>
          <w:w w:val="115"/>
          <w:sz w:val="20"/>
          <w:szCs w:val="20"/>
        </w:rPr>
        <w:t>regulator</w:t>
      </w:r>
      <w:r w:rsidRPr="004F5BF7">
        <w:rPr>
          <w:rFonts w:ascii="Arial" w:hAnsi="Arial" w:cs="Arial"/>
          <w:w w:val="115"/>
          <w:sz w:val="20"/>
          <w:szCs w:val="20"/>
        </w:rPr>
        <w:t xml:space="preserve">y </w:t>
      </w:r>
      <w:r w:rsidRPr="004F5BF7">
        <w:rPr>
          <w:rFonts w:ascii="Arial" w:hAnsi="Arial" w:cs="Arial"/>
          <w:spacing w:val="-1"/>
          <w:w w:val="115"/>
          <w:sz w:val="20"/>
          <w:szCs w:val="20"/>
        </w:rPr>
        <w:t>implication</w:t>
      </w:r>
      <w:r w:rsidRPr="004F5BF7">
        <w:rPr>
          <w:rFonts w:ascii="Arial" w:hAnsi="Arial" w:cs="Arial"/>
          <w:w w:val="115"/>
          <w:sz w:val="20"/>
          <w:szCs w:val="20"/>
        </w:rPr>
        <w:t>s</w:t>
      </w:r>
      <w:r w:rsidRPr="004F5BF7">
        <w:rPr>
          <w:rFonts w:ascii="Arial" w:hAnsi="Arial" w:cs="Arial"/>
          <w:spacing w:val="-19"/>
          <w:w w:val="115"/>
          <w:sz w:val="20"/>
          <w:szCs w:val="20"/>
        </w:rPr>
        <w:t xml:space="preserve"> </w:t>
      </w:r>
      <w:r w:rsidRPr="004F5BF7">
        <w:rPr>
          <w:rFonts w:ascii="Arial" w:hAnsi="Arial" w:cs="Arial"/>
          <w:spacing w:val="-1"/>
          <w:w w:val="115"/>
          <w:sz w:val="20"/>
          <w:szCs w:val="20"/>
        </w:rPr>
        <w:t>o</w:t>
      </w:r>
      <w:r w:rsidRPr="004F5BF7">
        <w:rPr>
          <w:rFonts w:ascii="Arial" w:hAnsi="Arial" w:cs="Arial"/>
          <w:w w:val="115"/>
          <w:sz w:val="20"/>
          <w:szCs w:val="20"/>
        </w:rPr>
        <w:t>f</w:t>
      </w:r>
      <w:r w:rsidRPr="004F5BF7">
        <w:rPr>
          <w:rFonts w:ascii="Arial" w:hAnsi="Arial" w:cs="Arial"/>
          <w:spacing w:val="14"/>
          <w:w w:val="115"/>
          <w:sz w:val="20"/>
          <w:szCs w:val="20"/>
        </w:rPr>
        <w:t xml:space="preserve"> </w:t>
      </w:r>
      <w:r w:rsidRPr="004F5BF7">
        <w:rPr>
          <w:rFonts w:ascii="Arial" w:hAnsi="Arial" w:cs="Arial"/>
          <w:spacing w:val="-1"/>
          <w:w w:val="115"/>
          <w:sz w:val="20"/>
          <w:szCs w:val="20"/>
        </w:rPr>
        <w:t>ne</w:t>
      </w:r>
      <w:r w:rsidRPr="004F5BF7">
        <w:rPr>
          <w:rFonts w:ascii="Arial" w:hAnsi="Arial" w:cs="Arial"/>
          <w:w w:val="115"/>
          <w:sz w:val="20"/>
          <w:szCs w:val="20"/>
        </w:rPr>
        <w:t>w</w:t>
      </w:r>
      <w:r w:rsidRPr="004F5BF7">
        <w:rPr>
          <w:rFonts w:ascii="Arial" w:hAnsi="Arial" w:cs="Arial"/>
          <w:spacing w:val="22"/>
          <w:w w:val="115"/>
          <w:sz w:val="20"/>
          <w:szCs w:val="20"/>
        </w:rPr>
        <w:t xml:space="preserve"> </w:t>
      </w:r>
      <w:r w:rsidRPr="004F5BF7">
        <w:rPr>
          <w:rFonts w:ascii="Arial" w:hAnsi="Arial" w:cs="Arial"/>
          <w:spacing w:val="-1"/>
          <w:w w:val="115"/>
          <w:sz w:val="20"/>
          <w:szCs w:val="20"/>
        </w:rPr>
        <w:t>product</w:t>
      </w:r>
      <w:r w:rsidRPr="004F5BF7">
        <w:rPr>
          <w:rFonts w:ascii="Arial" w:hAnsi="Arial" w:cs="Arial"/>
          <w:w w:val="115"/>
          <w:sz w:val="20"/>
          <w:szCs w:val="20"/>
        </w:rPr>
        <w:t xml:space="preserve">s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22"/>
          <w:sz w:val="20"/>
          <w:szCs w:val="20"/>
        </w:rPr>
        <w:t>bu</w:t>
      </w:r>
      <w:r w:rsidRPr="004F5BF7">
        <w:rPr>
          <w:rFonts w:ascii="Arial" w:hAnsi="Arial" w:cs="Arial"/>
          <w:spacing w:val="-1"/>
          <w:sz w:val="20"/>
          <w:szCs w:val="20"/>
        </w:rPr>
        <w:t>si</w:t>
      </w:r>
      <w:r w:rsidRPr="004F5BF7">
        <w:rPr>
          <w:rFonts w:ascii="Arial" w:hAnsi="Arial" w:cs="Arial"/>
          <w:spacing w:val="-1"/>
          <w:w w:val="122"/>
          <w:sz w:val="20"/>
          <w:szCs w:val="20"/>
        </w:rPr>
        <w:t>n</w:t>
      </w:r>
      <w:r w:rsidRPr="004F5BF7">
        <w:rPr>
          <w:rFonts w:ascii="Arial" w:hAnsi="Arial" w:cs="Arial"/>
          <w:spacing w:val="-1"/>
          <w:w w:val="125"/>
          <w:sz w:val="20"/>
          <w:szCs w:val="20"/>
        </w:rPr>
        <w:t>e</w:t>
      </w:r>
      <w:r w:rsidRPr="004F5BF7">
        <w:rPr>
          <w:rFonts w:ascii="Arial" w:hAnsi="Arial" w:cs="Arial"/>
          <w:spacing w:val="-1"/>
          <w:sz w:val="20"/>
          <w:szCs w:val="20"/>
        </w:rPr>
        <w:t>s</w:t>
      </w:r>
      <w:r w:rsidRPr="004F5BF7">
        <w:rPr>
          <w:rFonts w:ascii="Arial" w:hAnsi="Arial" w:cs="Arial"/>
          <w:sz w:val="20"/>
          <w:szCs w:val="20"/>
        </w:rPr>
        <w:t xml:space="preserve">s </w:t>
      </w:r>
      <w:r w:rsidRPr="004F5BF7">
        <w:rPr>
          <w:rFonts w:ascii="Arial" w:hAnsi="Arial" w:cs="Arial"/>
          <w:spacing w:val="-1"/>
          <w:w w:val="122"/>
          <w:sz w:val="20"/>
          <w:szCs w:val="20"/>
        </w:rPr>
        <w:t>d</w:t>
      </w:r>
      <w:r w:rsidRPr="004F5BF7">
        <w:rPr>
          <w:rFonts w:ascii="Arial" w:hAnsi="Arial" w:cs="Arial"/>
          <w:spacing w:val="-1"/>
          <w:w w:val="125"/>
          <w:sz w:val="20"/>
          <w:szCs w:val="20"/>
        </w:rPr>
        <w:t>e</w:t>
      </w:r>
      <w:r w:rsidRPr="004F5BF7">
        <w:rPr>
          <w:rFonts w:ascii="Arial" w:hAnsi="Arial" w:cs="Arial"/>
          <w:spacing w:val="-1"/>
          <w:w w:val="112"/>
          <w:sz w:val="20"/>
          <w:szCs w:val="20"/>
        </w:rPr>
        <w:t>v</w:t>
      </w:r>
      <w:r w:rsidRPr="004F5BF7">
        <w:rPr>
          <w:rFonts w:ascii="Arial" w:hAnsi="Arial" w:cs="Arial"/>
          <w:spacing w:val="-1"/>
          <w:w w:val="125"/>
          <w:sz w:val="20"/>
          <w:szCs w:val="20"/>
        </w:rPr>
        <w:t>e</w:t>
      </w:r>
      <w:r w:rsidRPr="004F5BF7">
        <w:rPr>
          <w:rFonts w:ascii="Arial" w:hAnsi="Arial" w:cs="Arial"/>
          <w:spacing w:val="-1"/>
          <w:sz w:val="20"/>
          <w:szCs w:val="20"/>
        </w:rPr>
        <w:t>l</w:t>
      </w:r>
      <w:r w:rsidRPr="004F5BF7">
        <w:rPr>
          <w:rFonts w:ascii="Arial" w:hAnsi="Arial" w:cs="Arial"/>
          <w:spacing w:val="-1"/>
          <w:w w:val="122"/>
          <w:sz w:val="20"/>
          <w:szCs w:val="20"/>
        </w:rPr>
        <w:t>op</w:t>
      </w:r>
      <w:r w:rsidRPr="004F5BF7">
        <w:rPr>
          <w:rFonts w:ascii="Arial" w:hAnsi="Arial" w:cs="Arial"/>
          <w:spacing w:val="-1"/>
          <w:w w:val="123"/>
          <w:sz w:val="20"/>
          <w:szCs w:val="20"/>
        </w:rPr>
        <w:t>m</w:t>
      </w:r>
      <w:r w:rsidRPr="004F5BF7">
        <w:rPr>
          <w:rFonts w:ascii="Arial" w:hAnsi="Arial" w:cs="Arial"/>
          <w:spacing w:val="-1"/>
          <w:w w:val="125"/>
          <w:sz w:val="20"/>
          <w:szCs w:val="20"/>
        </w:rPr>
        <w:t>e</w:t>
      </w:r>
      <w:r w:rsidRPr="004F5BF7">
        <w:rPr>
          <w:rFonts w:ascii="Arial" w:hAnsi="Arial" w:cs="Arial"/>
          <w:spacing w:val="-1"/>
          <w:w w:val="122"/>
          <w:sz w:val="20"/>
          <w:szCs w:val="20"/>
        </w:rPr>
        <w:t>n</w:t>
      </w:r>
      <w:r w:rsidRPr="004F5BF7">
        <w:rPr>
          <w:rFonts w:ascii="Arial" w:hAnsi="Arial" w:cs="Arial"/>
          <w:spacing w:val="-1"/>
          <w:w w:val="140"/>
          <w:sz w:val="20"/>
          <w:szCs w:val="20"/>
        </w:rPr>
        <w:t>t</w:t>
      </w:r>
      <w:r w:rsidRPr="004F5BF7">
        <w:rPr>
          <w:rFonts w:ascii="Arial" w:hAnsi="Arial" w:cs="Arial"/>
          <w:spacing w:val="-1"/>
          <w:sz w:val="20"/>
          <w:szCs w:val="20"/>
        </w:rPr>
        <w:t>s</w:t>
      </w:r>
      <w:r w:rsidRPr="004F5BF7">
        <w:rPr>
          <w:rFonts w:ascii="Arial" w:hAnsi="Arial" w:cs="Arial"/>
          <w:w w:val="83"/>
          <w:sz w:val="20"/>
          <w:szCs w:val="20"/>
        </w:rPr>
        <w:t>;</w:t>
      </w:r>
    </w:p>
    <w:p w:rsidR="007E0A84" w:rsidRPr="004F5BF7" w:rsidRDefault="007E0A84" w:rsidP="004F5BF7">
      <w:pPr>
        <w:pStyle w:val="ListParagraph"/>
        <w:numPr>
          <w:ilvl w:val="0"/>
          <w:numId w:val="40"/>
        </w:numPr>
        <w:jc w:val="both"/>
        <w:rPr>
          <w:rFonts w:ascii="Arial" w:hAnsi="Arial" w:cs="Arial"/>
          <w:sz w:val="20"/>
          <w:szCs w:val="20"/>
        </w:rPr>
      </w:pPr>
      <w:r w:rsidRPr="004F5BF7">
        <w:rPr>
          <w:rFonts w:ascii="Arial" w:hAnsi="Arial" w:cs="Arial"/>
          <w:spacing w:val="-1"/>
          <w:w w:val="112"/>
          <w:sz w:val="20"/>
          <w:szCs w:val="20"/>
        </w:rPr>
        <w:t>business-speci</w:t>
      </w:r>
      <w:r w:rsidRPr="004F5BF7">
        <w:rPr>
          <w:rFonts w:ascii="Arial" w:hAnsi="Arial" w:cs="Arial"/>
          <w:w w:val="112"/>
          <w:sz w:val="20"/>
          <w:szCs w:val="20"/>
        </w:rPr>
        <w:t>f</w:t>
      </w:r>
      <w:r w:rsidRPr="004F5BF7">
        <w:rPr>
          <w:rFonts w:ascii="Arial" w:hAnsi="Arial" w:cs="Arial"/>
          <w:spacing w:val="-1"/>
          <w:w w:val="112"/>
          <w:sz w:val="20"/>
          <w:szCs w:val="20"/>
        </w:rPr>
        <w:t>i</w:t>
      </w:r>
      <w:r w:rsidRPr="004F5BF7">
        <w:rPr>
          <w:rFonts w:ascii="Arial" w:hAnsi="Arial" w:cs="Arial"/>
          <w:w w:val="112"/>
          <w:sz w:val="20"/>
          <w:szCs w:val="20"/>
        </w:rPr>
        <w:t>c</w:t>
      </w:r>
      <w:r w:rsidRPr="004F5BF7">
        <w:rPr>
          <w:rFonts w:ascii="Arial" w:hAnsi="Arial" w:cs="Arial"/>
          <w:spacing w:val="-10"/>
          <w:w w:val="112"/>
          <w:sz w:val="20"/>
          <w:szCs w:val="20"/>
        </w:rPr>
        <w:t xml:space="preserve"> </w:t>
      </w:r>
      <w:r w:rsidRPr="004F5BF7">
        <w:rPr>
          <w:rFonts w:ascii="Arial" w:hAnsi="Arial" w:cs="Arial"/>
          <w:spacing w:val="-1"/>
          <w:w w:val="112"/>
          <w:sz w:val="20"/>
          <w:szCs w:val="20"/>
        </w:rPr>
        <w:t>complianc</w:t>
      </w:r>
      <w:r w:rsidRPr="004F5BF7">
        <w:rPr>
          <w:rFonts w:ascii="Arial" w:hAnsi="Arial" w:cs="Arial"/>
          <w:w w:val="112"/>
          <w:sz w:val="20"/>
          <w:szCs w:val="20"/>
        </w:rPr>
        <w:t>e</w:t>
      </w:r>
      <w:r w:rsidRPr="004F5BF7">
        <w:rPr>
          <w:rFonts w:ascii="Arial" w:hAnsi="Arial" w:cs="Arial"/>
          <w:spacing w:val="17"/>
          <w:w w:val="112"/>
          <w:sz w:val="20"/>
          <w:szCs w:val="20"/>
        </w:rPr>
        <w:t xml:space="preserve"> </w:t>
      </w:r>
      <w:r w:rsidRPr="004F5BF7">
        <w:rPr>
          <w:rFonts w:ascii="Arial" w:hAnsi="Arial" w:cs="Arial"/>
          <w:spacing w:val="-1"/>
          <w:w w:val="111"/>
          <w:sz w:val="20"/>
          <w:szCs w:val="20"/>
        </w:rPr>
        <w:t>a</w:t>
      </w:r>
      <w:r w:rsidRPr="004F5BF7">
        <w:rPr>
          <w:rFonts w:ascii="Arial" w:hAnsi="Arial" w:cs="Arial"/>
          <w:spacing w:val="-1"/>
          <w:w w:val="122"/>
          <w:sz w:val="20"/>
          <w:szCs w:val="20"/>
        </w:rPr>
        <w:t>d</w:t>
      </w:r>
      <w:r w:rsidRPr="004F5BF7">
        <w:rPr>
          <w:rFonts w:ascii="Arial" w:hAnsi="Arial" w:cs="Arial"/>
          <w:spacing w:val="-1"/>
          <w:w w:val="112"/>
          <w:sz w:val="20"/>
          <w:szCs w:val="20"/>
        </w:rPr>
        <w:t>v</w:t>
      </w:r>
      <w:r w:rsidRPr="004F5BF7">
        <w:rPr>
          <w:rFonts w:ascii="Arial" w:hAnsi="Arial" w:cs="Arial"/>
          <w:spacing w:val="-1"/>
          <w:sz w:val="20"/>
          <w:szCs w:val="20"/>
        </w:rPr>
        <w:t>ic</w:t>
      </w:r>
      <w:r w:rsidRPr="004F5BF7">
        <w:rPr>
          <w:rFonts w:ascii="Arial" w:hAnsi="Arial" w:cs="Arial"/>
          <w:spacing w:val="-1"/>
          <w:w w:val="125"/>
          <w:sz w:val="20"/>
          <w:szCs w:val="20"/>
        </w:rPr>
        <w:t>e</w:t>
      </w:r>
      <w:r w:rsidRPr="004F5BF7">
        <w:rPr>
          <w:rFonts w:ascii="Arial" w:hAnsi="Arial" w:cs="Arial"/>
          <w:w w:val="83"/>
          <w:sz w:val="20"/>
          <w:szCs w:val="20"/>
        </w:rPr>
        <w:t>;</w:t>
      </w:r>
      <w:r w:rsidRPr="004F5BF7">
        <w:rPr>
          <w:rFonts w:ascii="Arial" w:hAnsi="Arial" w:cs="Arial"/>
          <w:spacing w:val="1"/>
          <w:sz w:val="20"/>
          <w:szCs w:val="20"/>
        </w:rPr>
        <w:t xml:space="preserve"> </w:t>
      </w:r>
      <w:r w:rsidRPr="004F5BF7">
        <w:rPr>
          <w:rFonts w:ascii="Arial" w:hAnsi="Arial" w:cs="Arial"/>
          <w:spacing w:val="-1"/>
          <w:w w:val="111"/>
          <w:sz w:val="20"/>
          <w:szCs w:val="20"/>
        </w:rPr>
        <w:t>a</w:t>
      </w:r>
      <w:r w:rsidRPr="004F5BF7">
        <w:rPr>
          <w:rFonts w:ascii="Arial" w:hAnsi="Arial" w:cs="Arial"/>
          <w:spacing w:val="-1"/>
          <w:w w:val="122"/>
          <w:sz w:val="20"/>
          <w:szCs w:val="20"/>
        </w:rPr>
        <w:t>n</w:t>
      </w:r>
      <w:r w:rsidRPr="004F5BF7">
        <w:rPr>
          <w:rFonts w:ascii="Arial" w:hAnsi="Arial" w:cs="Arial"/>
          <w:w w:val="122"/>
          <w:sz w:val="20"/>
          <w:szCs w:val="20"/>
        </w:rPr>
        <w:t>d</w:t>
      </w:r>
    </w:p>
    <w:p w:rsidR="007E0A84" w:rsidRPr="004F5BF7" w:rsidRDefault="007E0A84" w:rsidP="004F5BF7">
      <w:pPr>
        <w:pStyle w:val="ListParagraph"/>
        <w:numPr>
          <w:ilvl w:val="0"/>
          <w:numId w:val="40"/>
        </w:numPr>
        <w:jc w:val="both"/>
        <w:rPr>
          <w:rFonts w:ascii="Arial" w:hAnsi="Arial" w:cs="Arial"/>
          <w:sz w:val="20"/>
          <w:szCs w:val="20"/>
        </w:rPr>
      </w:pPr>
      <w:r w:rsidRPr="004F5BF7">
        <w:rPr>
          <w:rFonts w:ascii="Arial" w:hAnsi="Arial" w:cs="Arial"/>
          <w:spacing w:val="-1"/>
          <w:w w:val="118"/>
          <w:sz w:val="20"/>
          <w:szCs w:val="20"/>
        </w:rPr>
        <w:t>trainin</w:t>
      </w:r>
      <w:r w:rsidRPr="004F5BF7">
        <w:rPr>
          <w:rFonts w:ascii="Arial" w:hAnsi="Arial" w:cs="Arial"/>
          <w:w w:val="118"/>
          <w:sz w:val="20"/>
          <w:szCs w:val="20"/>
        </w:rPr>
        <w:t>g</w:t>
      </w:r>
      <w:r w:rsidRPr="004F5BF7">
        <w:rPr>
          <w:rFonts w:ascii="Arial" w:hAnsi="Arial" w:cs="Arial"/>
          <w:spacing w:val="-22"/>
          <w:w w:val="118"/>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25"/>
          <w:sz w:val="20"/>
          <w:szCs w:val="20"/>
        </w:rPr>
        <w:t>e</w:t>
      </w:r>
      <w:r w:rsidRPr="004F5BF7">
        <w:rPr>
          <w:rFonts w:ascii="Arial" w:hAnsi="Arial" w:cs="Arial"/>
          <w:spacing w:val="-1"/>
          <w:w w:val="122"/>
          <w:sz w:val="20"/>
          <w:szCs w:val="20"/>
        </w:rPr>
        <w:t>du</w:t>
      </w:r>
      <w:r w:rsidRPr="004F5BF7">
        <w:rPr>
          <w:rFonts w:ascii="Arial" w:hAnsi="Arial" w:cs="Arial"/>
          <w:spacing w:val="-1"/>
          <w:sz w:val="20"/>
          <w:szCs w:val="20"/>
        </w:rPr>
        <w:t>c</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sz w:val="20"/>
          <w:szCs w:val="20"/>
        </w:rPr>
        <w:t>i</w:t>
      </w:r>
      <w:r w:rsidRPr="004F5BF7">
        <w:rPr>
          <w:rFonts w:ascii="Arial" w:hAnsi="Arial" w:cs="Arial"/>
          <w:spacing w:val="-1"/>
          <w:w w:val="122"/>
          <w:sz w:val="20"/>
          <w:szCs w:val="20"/>
        </w:rPr>
        <w:t>on</w:t>
      </w:r>
      <w:r w:rsidRPr="004F5BF7">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4F5BF7">
      <w:pPr>
        <w:ind w:right="205"/>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 xml:space="preserve">m </w:t>
      </w:r>
      <w:r w:rsidRPr="007E0A84">
        <w:rPr>
          <w:rFonts w:ascii="Arial" w:hAnsi="Arial" w:cs="Arial"/>
          <w:spacing w:val="-1"/>
          <w:sz w:val="20"/>
          <w:szCs w:val="20"/>
        </w:rPr>
        <w:t>shall</w:t>
      </w:r>
      <w:r w:rsidRPr="007E0A84">
        <w:rPr>
          <w:rFonts w:ascii="Arial" w:hAnsi="Arial" w:cs="Arial"/>
          <w:sz w:val="20"/>
          <w:szCs w:val="20"/>
        </w:rPr>
        <w:t xml:space="preserve"> </w:t>
      </w:r>
      <w:r w:rsidRPr="007E0A84">
        <w:rPr>
          <w:rFonts w:ascii="Arial" w:hAnsi="Arial" w:cs="Arial"/>
          <w:spacing w:val="-1"/>
          <w:sz w:val="20"/>
          <w:szCs w:val="20"/>
        </w:rPr>
        <w:t>als</w:t>
      </w:r>
      <w:r w:rsidRPr="007E0A84">
        <w:rPr>
          <w:rFonts w:ascii="Arial" w:hAnsi="Arial" w:cs="Arial"/>
          <w:sz w:val="20"/>
          <w:szCs w:val="20"/>
        </w:rPr>
        <w:t>o</w:t>
      </w:r>
      <w:r w:rsidRPr="007E0A84">
        <w:rPr>
          <w:rFonts w:ascii="Arial" w:hAnsi="Arial" w:cs="Arial"/>
          <w:spacing w:val="32"/>
          <w:sz w:val="20"/>
          <w:szCs w:val="20"/>
        </w:rPr>
        <w:t xml:space="preserve"> </w:t>
      </w:r>
      <w:r w:rsidRPr="007E0A84">
        <w:rPr>
          <w:rFonts w:ascii="Arial" w:hAnsi="Arial" w:cs="Arial"/>
          <w:spacing w:val="-1"/>
          <w:w w:val="120"/>
          <w:sz w:val="20"/>
          <w:szCs w:val="20"/>
        </w:rPr>
        <w:t>identif</w:t>
      </w:r>
      <w:r w:rsidRPr="007E0A84">
        <w:rPr>
          <w:rFonts w:ascii="Arial" w:hAnsi="Arial" w:cs="Arial"/>
          <w:w w:val="120"/>
          <w:sz w:val="20"/>
          <w:szCs w:val="20"/>
        </w:rPr>
        <w:t>y</w:t>
      </w:r>
      <w:r w:rsidRPr="007E0A84">
        <w:rPr>
          <w:rFonts w:ascii="Arial" w:hAnsi="Arial" w:cs="Arial"/>
          <w:spacing w:val="-6"/>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sz w:val="20"/>
          <w:szCs w:val="20"/>
        </w:rPr>
        <w:t>ke</w:t>
      </w:r>
      <w:r w:rsidRPr="007E0A84">
        <w:rPr>
          <w:rFonts w:ascii="Arial" w:hAnsi="Arial" w:cs="Arial"/>
          <w:sz w:val="20"/>
          <w:szCs w:val="20"/>
        </w:rPr>
        <w:t xml:space="preserve">y </w:t>
      </w:r>
      <w:r w:rsidRPr="007E0A84">
        <w:rPr>
          <w:rFonts w:ascii="Arial" w:hAnsi="Arial" w:cs="Arial"/>
          <w:spacing w:val="-1"/>
          <w:w w:val="114"/>
          <w:sz w:val="20"/>
          <w:szCs w:val="20"/>
        </w:rPr>
        <w:t>consideration</w:t>
      </w:r>
      <w:r w:rsidRPr="007E0A84">
        <w:rPr>
          <w:rFonts w:ascii="Arial" w:hAnsi="Arial" w:cs="Arial"/>
          <w:w w:val="114"/>
          <w:sz w:val="20"/>
          <w:szCs w:val="20"/>
        </w:rPr>
        <w:t>s</w:t>
      </w:r>
      <w:r w:rsidRPr="007E0A84">
        <w:rPr>
          <w:rFonts w:ascii="Arial" w:hAnsi="Arial" w:cs="Arial"/>
          <w:spacing w:val="-3"/>
          <w:w w:val="114"/>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2"/>
          <w:sz w:val="20"/>
          <w:szCs w:val="20"/>
        </w:rPr>
        <w:t xml:space="preserve"> </w:t>
      </w:r>
      <w:r w:rsidRPr="007E0A84">
        <w:rPr>
          <w:rFonts w:ascii="Arial" w:hAnsi="Arial" w:cs="Arial"/>
          <w:spacing w:val="-1"/>
          <w:w w:val="119"/>
          <w:sz w:val="20"/>
          <w:szCs w:val="20"/>
        </w:rPr>
        <w:t>respec</w:t>
      </w:r>
      <w:r w:rsidRPr="007E0A84">
        <w:rPr>
          <w:rFonts w:ascii="Arial" w:hAnsi="Arial" w:cs="Arial"/>
          <w:w w:val="119"/>
          <w:sz w:val="20"/>
          <w:szCs w:val="20"/>
        </w:rPr>
        <w:t>t</w:t>
      </w:r>
      <w:r w:rsidRPr="007E0A84">
        <w:rPr>
          <w:rFonts w:ascii="Arial" w:hAnsi="Arial" w:cs="Arial"/>
          <w:spacing w:val="-27"/>
          <w:w w:val="119"/>
          <w:sz w:val="20"/>
          <w:szCs w:val="20"/>
        </w:rPr>
        <w:t xml:space="preserve"> </w:t>
      </w:r>
      <w:r w:rsidRPr="007E0A84">
        <w:rPr>
          <w:rFonts w:ascii="Arial" w:hAnsi="Arial" w:cs="Arial"/>
          <w:spacing w:val="-1"/>
          <w:w w:val="119"/>
          <w:sz w:val="20"/>
          <w:szCs w:val="20"/>
        </w:rPr>
        <w:t>o</w:t>
      </w:r>
      <w:r w:rsidRPr="007E0A84">
        <w:rPr>
          <w:rFonts w:ascii="Arial" w:hAnsi="Arial" w:cs="Arial"/>
          <w:w w:val="119"/>
          <w:sz w:val="20"/>
          <w:szCs w:val="20"/>
        </w:rPr>
        <w:t>f</w:t>
      </w:r>
      <w:r w:rsidRPr="007E0A84">
        <w:rPr>
          <w:rFonts w:ascii="Arial" w:hAnsi="Arial" w:cs="Arial"/>
          <w:spacing w:val="6"/>
          <w:w w:val="119"/>
          <w:sz w:val="20"/>
          <w:szCs w:val="20"/>
        </w:rPr>
        <w:t xml:space="preserve"> </w:t>
      </w:r>
      <w:r w:rsidRPr="007E0A84">
        <w:rPr>
          <w:rFonts w:ascii="Arial" w:hAnsi="Arial" w:cs="Arial"/>
          <w:spacing w:val="-1"/>
          <w:w w:val="122"/>
          <w:sz w:val="20"/>
          <w:szCs w:val="20"/>
        </w:rPr>
        <w:t>d</w:t>
      </w:r>
      <w:r w:rsidRPr="007E0A84">
        <w:rPr>
          <w:rFonts w:ascii="Arial" w:hAnsi="Arial" w:cs="Arial"/>
          <w:spacing w:val="-1"/>
          <w:sz w:val="20"/>
          <w:szCs w:val="20"/>
        </w:rPr>
        <w:t>i</w:t>
      </w:r>
      <w:r w:rsidRPr="007E0A84">
        <w:rPr>
          <w:rFonts w:ascii="Arial" w:hAnsi="Arial" w:cs="Arial"/>
          <w:spacing w:val="-4"/>
          <w:w w:val="140"/>
          <w:sz w:val="20"/>
          <w:szCs w:val="20"/>
        </w:rPr>
        <w:t>f</w:t>
      </w:r>
      <w:r w:rsidRPr="007E0A84">
        <w:rPr>
          <w:rFonts w:ascii="Arial" w:hAnsi="Arial" w:cs="Arial"/>
          <w:spacing w:val="-1"/>
          <w:w w:val="140"/>
          <w:sz w:val="20"/>
          <w:szCs w:val="20"/>
        </w:rPr>
        <w:t>f</w:t>
      </w:r>
      <w:r w:rsidRPr="007E0A84">
        <w:rPr>
          <w:rFonts w:ascii="Arial" w:hAnsi="Arial" w:cs="Arial"/>
          <w:spacing w:val="-1"/>
          <w:w w:val="125"/>
          <w:sz w:val="20"/>
          <w:szCs w:val="20"/>
        </w:rPr>
        <w:t>e</w:t>
      </w:r>
      <w:r w:rsidRPr="007E0A84">
        <w:rPr>
          <w:rFonts w:ascii="Arial" w:hAnsi="Arial" w:cs="Arial"/>
          <w:spacing w:val="-1"/>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 xml:space="preserve">t </w:t>
      </w:r>
      <w:r w:rsidRPr="007E0A84">
        <w:rPr>
          <w:rFonts w:ascii="Arial" w:hAnsi="Arial" w:cs="Arial"/>
          <w:spacing w:val="-1"/>
          <w:w w:val="116"/>
          <w:sz w:val="20"/>
          <w:szCs w:val="20"/>
        </w:rPr>
        <w:t>type</w:t>
      </w:r>
      <w:r w:rsidRPr="007E0A84">
        <w:rPr>
          <w:rFonts w:ascii="Arial" w:hAnsi="Arial" w:cs="Arial"/>
          <w:w w:val="116"/>
          <w:sz w:val="20"/>
          <w:szCs w:val="20"/>
        </w:rPr>
        <w:t>s</w:t>
      </w:r>
      <w:r w:rsidRPr="007E0A84">
        <w:rPr>
          <w:rFonts w:ascii="Arial" w:hAnsi="Arial" w:cs="Arial"/>
          <w:spacing w:val="5"/>
          <w:w w:val="116"/>
          <w:sz w:val="20"/>
          <w:szCs w:val="20"/>
        </w:rPr>
        <w:t xml:space="preserve">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w w:val="116"/>
          <w:sz w:val="20"/>
          <w:szCs w:val="20"/>
        </w:rPr>
        <w:t>advic</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22"/>
          <w:sz w:val="20"/>
          <w:szCs w:val="20"/>
        </w:rPr>
        <w:t>d</w:t>
      </w:r>
      <w:r w:rsidRPr="007E0A84">
        <w:rPr>
          <w:rFonts w:ascii="Arial" w:hAnsi="Arial" w:cs="Arial"/>
          <w:spacing w:val="-1"/>
          <w:sz w:val="20"/>
          <w:szCs w:val="20"/>
        </w:rPr>
        <w:t>i</w:t>
      </w:r>
      <w:r w:rsidRPr="007E0A84">
        <w:rPr>
          <w:rFonts w:ascii="Arial" w:hAnsi="Arial" w:cs="Arial"/>
          <w:spacing w:val="-4"/>
          <w:w w:val="140"/>
          <w:sz w:val="20"/>
          <w:szCs w:val="20"/>
        </w:rPr>
        <w:t>f</w:t>
      </w:r>
      <w:r w:rsidRPr="007E0A84">
        <w:rPr>
          <w:rFonts w:ascii="Arial" w:hAnsi="Arial" w:cs="Arial"/>
          <w:spacing w:val="-1"/>
          <w:w w:val="140"/>
          <w:sz w:val="20"/>
          <w:szCs w:val="20"/>
        </w:rPr>
        <w:t>f</w:t>
      </w:r>
      <w:r w:rsidRPr="007E0A84">
        <w:rPr>
          <w:rFonts w:ascii="Arial" w:hAnsi="Arial" w:cs="Arial"/>
          <w:spacing w:val="-1"/>
          <w:w w:val="125"/>
          <w:sz w:val="20"/>
          <w:szCs w:val="20"/>
        </w:rPr>
        <w:t>e</w:t>
      </w:r>
      <w:r w:rsidRPr="007E0A84">
        <w:rPr>
          <w:rFonts w:ascii="Arial" w:hAnsi="Arial" w:cs="Arial"/>
          <w:spacing w:val="-1"/>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t</w:t>
      </w:r>
      <w:r w:rsidRPr="007E0A84">
        <w:rPr>
          <w:rFonts w:ascii="Arial" w:hAnsi="Arial" w:cs="Arial"/>
          <w:spacing w:val="1"/>
          <w:sz w:val="20"/>
          <w:szCs w:val="20"/>
        </w:rPr>
        <w:t xml:space="preserve"> </w:t>
      </w:r>
      <w:r w:rsidRPr="007E0A84">
        <w:rPr>
          <w:rFonts w:ascii="Arial" w:hAnsi="Arial" w:cs="Arial"/>
          <w:spacing w:val="-1"/>
          <w:w w:val="119"/>
          <w:sz w:val="20"/>
          <w:szCs w:val="20"/>
        </w:rPr>
        <w:t>type</w:t>
      </w:r>
      <w:r w:rsidRPr="007E0A84">
        <w:rPr>
          <w:rFonts w:ascii="Arial" w:hAnsi="Arial" w:cs="Arial"/>
          <w:w w:val="119"/>
          <w:sz w:val="20"/>
          <w:szCs w:val="20"/>
        </w:rPr>
        <w:t>s</w:t>
      </w:r>
      <w:r w:rsidRPr="007E0A84">
        <w:rPr>
          <w:rFonts w:ascii="Arial" w:hAnsi="Arial" w:cs="Arial"/>
          <w:spacing w:val="-8"/>
          <w:w w:val="119"/>
          <w:sz w:val="20"/>
          <w:szCs w:val="20"/>
        </w:rPr>
        <w:t xml:space="preserve"> </w:t>
      </w:r>
      <w:r w:rsidRPr="007E0A84">
        <w:rPr>
          <w:rFonts w:ascii="Arial" w:hAnsi="Arial" w:cs="Arial"/>
          <w:spacing w:val="-1"/>
          <w:w w:val="119"/>
          <w:sz w:val="20"/>
          <w:szCs w:val="20"/>
        </w:rPr>
        <w:t>o</w:t>
      </w:r>
      <w:r w:rsidRPr="007E0A84">
        <w:rPr>
          <w:rFonts w:ascii="Arial" w:hAnsi="Arial" w:cs="Arial"/>
          <w:w w:val="119"/>
          <w:sz w:val="20"/>
          <w:szCs w:val="20"/>
        </w:rPr>
        <w:t>f</w:t>
      </w:r>
      <w:r w:rsidRPr="007E0A84">
        <w:rPr>
          <w:rFonts w:ascii="Arial" w:hAnsi="Arial" w:cs="Arial"/>
          <w:spacing w:val="6"/>
          <w:w w:val="119"/>
          <w:sz w:val="20"/>
          <w:szCs w:val="20"/>
        </w:rPr>
        <w:t xml:space="preserve"> </w:t>
      </w:r>
      <w:r w:rsidRPr="007E0A84">
        <w:rPr>
          <w:rFonts w:ascii="Arial" w:hAnsi="Arial" w:cs="Arial"/>
          <w:spacing w:val="-1"/>
          <w:w w:val="119"/>
          <w:sz w:val="20"/>
          <w:szCs w:val="20"/>
        </w:rPr>
        <w:t>audienc</w:t>
      </w:r>
      <w:r w:rsidRPr="007E0A84">
        <w:rPr>
          <w:rFonts w:ascii="Arial" w:hAnsi="Arial" w:cs="Arial"/>
          <w:w w:val="119"/>
          <w:sz w:val="20"/>
          <w:szCs w:val="20"/>
        </w:rPr>
        <w:t>e</w:t>
      </w:r>
      <w:r w:rsidRPr="007E0A84">
        <w:rPr>
          <w:rFonts w:ascii="Arial" w:hAnsi="Arial" w:cs="Arial"/>
          <w:spacing w:val="-22"/>
          <w:w w:val="119"/>
          <w:sz w:val="20"/>
          <w:szCs w:val="20"/>
        </w:rPr>
        <w:t xml:space="preserve"> </w:t>
      </w:r>
      <w:r w:rsidRPr="007E0A84">
        <w:rPr>
          <w:rFonts w:ascii="Arial" w:hAnsi="Arial" w:cs="Arial"/>
          <w:spacing w:val="-1"/>
          <w:sz w:val="20"/>
          <w:szCs w:val="20"/>
        </w:rPr>
        <w:t>(e.g</w:t>
      </w:r>
      <w:r w:rsidRPr="007E0A84">
        <w:rPr>
          <w:rFonts w:ascii="Arial" w:hAnsi="Arial" w:cs="Arial"/>
          <w:sz w:val="20"/>
          <w:szCs w:val="20"/>
        </w:rPr>
        <w:t xml:space="preserve">. </w:t>
      </w:r>
      <w:r w:rsidRPr="007E0A84">
        <w:rPr>
          <w:rFonts w:ascii="Arial" w:hAnsi="Arial" w:cs="Arial"/>
          <w:spacing w:val="6"/>
          <w:sz w:val="20"/>
          <w:szCs w:val="20"/>
        </w:rPr>
        <w:t xml:space="preserve"> </w:t>
      </w:r>
      <w:r w:rsidRPr="007E0A84">
        <w:rPr>
          <w:rFonts w:ascii="Arial" w:hAnsi="Arial" w:cs="Arial"/>
          <w:spacing w:val="-1"/>
          <w:w w:val="123"/>
          <w:sz w:val="20"/>
          <w:szCs w:val="20"/>
        </w:rPr>
        <w:t>m</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2"/>
          <w:sz w:val="20"/>
          <w:szCs w:val="20"/>
        </w:rPr>
        <w:t>hod</w:t>
      </w:r>
      <w:r w:rsidRPr="007E0A84">
        <w:rPr>
          <w:rFonts w:ascii="Arial" w:hAnsi="Arial" w:cs="Arial"/>
          <w:sz w:val="20"/>
          <w:szCs w:val="20"/>
        </w:rPr>
        <w:t xml:space="preserve">s </w:t>
      </w:r>
      <w:r w:rsidRPr="007E0A84">
        <w:rPr>
          <w:rFonts w:ascii="Arial" w:hAnsi="Arial" w:cs="Arial"/>
          <w:spacing w:val="-1"/>
          <w:w w:val="117"/>
          <w:sz w:val="20"/>
          <w:szCs w:val="20"/>
        </w:rPr>
        <w:t>o</w:t>
      </w:r>
      <w:r w:rsidRPr="007E0A84">
        <w:rPr>
          <w:rFonts w:ascii="Arial" w:hAnsi="Arial" w:cs="Arial"/>
          <w:w w:val="117"/>
          <w:sz w:val="20"/>
          <w:szCs w:val="20"/>
        </w:rPr>
        <w:t>f</w:t>
      </w:r>
      <w:r w:rsidRPr="007E0A84">
        <w:rPr>
          <w:rFonts w:ascii="Arial" w:hAnsi="Arial" w:cs="Arial"/>
          <w:spacing w:val="10"/>
          <w:w w:val="117"/>
          <w:sz w:val="20"/>
          <w:szCs w:val="20"/>
        </w:rPr>
        <w:t xml:space="preserve"> </w:t>
      </w:r>
      <w:r w:rsidRPr="007E0A84">
        <w:rPr>
          <w:rFonts w:ascii="Arial" w:hAnsi="Arial" w:cs="Arial"/>
          <w:spacing w:val="-1"/>
          <w:w w:val="117"/>
          <w:sz w:val="20"/>
          <w:szCs w:val="20"/>
        </w:rPr>
        <w:t>deliver</w:t>
      </w:r>
      <w:r w:rsidRPr="007E0A84">
        <w:rPr>
          <w:rFonts w:ascii="Arial" w:hAnsi="Arial" w:cs="Arial"/>
          <w:spacing w:val="-18"/>
          <w:w w:val="117"/>
          <w:sz w:val="20"/>
          <w:szCs w:val="20"/>
        </w:rPr>
        <w:t>y</w:t>
      </w:r>
      <w:r w:rsidRPr="007E0A84">
        <w:rPr>
          <w:rFonts w:ascii="Arial" w:hAnsi="Arial" w:cs="Arial"/>
          <w:w w:val="117"/>
          <w:sz w:val="20"/>
          <w:szCs w:val="20"/>
        </w:rPr>
        <w:t>,</w:t>
      </w:r>
      <w:r w:rsidRPr="007E0A84">
        <w:rPr>
          <w:rFonts w:ascii="Arial" w:hAnsi="Arial" w:cs="Arial"/>
          <w:spacing w:val="-27"/>
          <w:w w:val="117"/>
          <w:sz w:val="20"/>
          <w:szCs w:val="20"/>
        </w:rPr>
        <w:t xml:space="preserve"> </w:t>
      </w:r>
      <w:r w:rsidRPr="007E0A84">
        <w:rPr>
          <w:rFonts w:ascii="Arial" w:hAnsi="Arial" w:cs="Arial"/>
          <w:spacing w:val="-1"/>
          <w:w w:val="117"/>
          <w:sz w:val="20"/>
          <w:szCs w:val="20"/>
        </w:rPr>
        <w:t>style</w:t>
      </w:r>
      <w:r w:rsidRPr="007E0A84">
        <w:rPr>
          <w:rFonts w:ascii="Arial" w:hAnsi="Arial" w:cs="Arial"/>
          <w:w w:val="117"/>
          <w:sz w:val="20"/>
          <w:szCs w:val="20"/>
        </w:rPr>
        <w:t>)</w:t>
      </w:r>
      <w:r w:rsidRPr="007E0A84">
        <w:rPr>
          <w:rFonts w:ascii="Arial" w:hAnsi="Arial" w:cs="Arial"/>
          <w:spacing w:val="-24"/>
          <w:w w:val="117"/>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2"/>
          <w:sz w:val="20"/>
          <w:szCs w:val="20"/>
        </w:rPr>
        <w:t xml:space="preserve"> </w:t>
      </w:r>
      <w:r w:rsidRPr="007E0A84">
        <w:rPr>
          <w:rFonts w:ascii="Arial" w:hAnsi="Arial" w:cs="Arial"/>
          <w:spacing w:val="-1"/>
          <w:sz w:val="20"/>
          <w:szCs w:val="20"/>
        </w:rPr>
        <w:t>area</w:t>
      </w:r>
      <w:r w:rsidRPr="007E0A84">
        <w:rPr>
          <w:rFonts w:ascii="Arial" w:hAnsi="Arial" w:cs="Arial"/>
          <w:sz w:val="20"/>
          <w:szCs w:val="20"/>
        </w:rPr>
        <w:t>s</w:t>
      </w:r>
      <w:r w:rsidRPr="007E0A84">
        <w:rPr>
          <w:rFonts w:ascii="Arial" w:hAnsi="Arial" w:cs="Arial"/>
          <w:spacing w:val="43"/>
          <w:sz w:val="20"/>
          <w:szCs w:val="20"/>
        </w:rPr>
        <w:t xml:space="preserve"> </w:t>
      </w:r>
      <w:r w:rsidRPr="007E0A84">
        <w:rPr>
          <w:rFonts w:ascii="Arial" w:hAnsi="Arial" w:cs="Arial"/>
          <w:spacing w:val="-1"/>
          <w:sz w:val="20"/>
          <w:szCs w:val="20"/>
        </w:rPr>
        <w:t>suc</w:t>
      </w:r>
      <w:r w:rsidRPr="007E0A84">
        <w:rPr>
          <w:rFonts w:ascii="Arial" w:hAnsi="Arial" w:cs="Arial"/>
          <w:sz w:val="20"/>
          <w:szCs w:val="20"/>
        </w:rPr>
        <w:t>h</w:t>
      </w:r>
      <w:r w:rsidRPr="007E0A84">
        <w:rPr>
          <w:rFonts w:ascii="Arial" w:hAnsi="Arial" w:cs="Arial"/>
          <w:spacing w:val="43"/>
          <w:sz w:val="20"/>
          <w:szCs w:val="20"/>
        </w:rPr>
        <w:t xml:space="preserve"> </w:t>
      </w:r>
      <w:r w:rsidRPr="007E0A84">
        <w:rPr>
          <w:rFonts w:ascii="Arial" w:hAnsi="Arial" w:cs="Arial"/>
          <w:spacing w:val="-1"/>
          <w:w w:val="111"/>
          <w:sz w:val="20"/>
          <w:szCs w:val="20"/>
        </w:rPr>
        <w:t>a</w:t>
      </w:r>
      <w:r w:rsidRPr="007E0A84">
        <w:rPr>
          <w:rFonts w:ascii="Arial" w:hAnsi="Arial" w:cs="Arial"/>
          <w:spacing w:val="-1"/>
          <w:sz w:val="20"/>
          <w:szCs w:val="20"/>
        </w:rPr>
        <w:t>s</w:t>
      </w:r>
      <w:r w:rsidRPr="007E0A84">
        <w:rPr>
          <w:rFonts w:ascii="Arial" w:hAnsi="Arial" w:cs="Arial"/>
          <w:w w:val="83"/>
          <w:sz w:val="20"/>
          <w:szCs w:val="20"/>
        </w:rPr>
        <w:t>:</w:t>
      </w:r>
    </w:p>
    <w:p w:rsidR="004F5BF7" w:rsidRDefault="004F5BF7" w:rsidP="004F5BF7">
      <w:pPr>
        <w:jc w:val="both"/>
        <w:rPr>
          <w:rFonts w:ascii="Arial" w:hAnsi="Arial" w:cs="Arial"/>
          <w:sz w:val="20"/>
          <w:szCs w:val="20"/>
        </w:rPr>
      </w:pPr>
    </w:p>
    <w:p w:rsidR="004F5BF7" w:rsidRPr="004F5BF7" w:rsidRDefault="007E0A84" w:rsidP="004F5BF7">
      <w:pPr>
        <w:pStyle w:val="ListParagraph"/>
        <w:numPr>
          <w:ilvl w:val="0"/>
          <w:numId w:val="42"/>
        </w:numPr>
        <w:jc w:val="both"/>
        <w:rPr>
          <w:rFonts w:ascii="Arial" w:hAnsi="Arial" w:cs="Arial"/>
          <w:w w:val="83"/>
          <w:sz w:val="20"/>
          <w:szCs w:val="20"/>
        </w:rPr>
      </w:pPr>
      <w:r w:rsidRPr="004F5BF7">
        <w:rPr>
          <w:rFonts w:ascii="Arial" w:hAnsi="Arial" w:cs="Arial"/>
          <w:spacing w:val="-1"/>
          <w:w w:val="114"/>
          <w:sz w:val="20"/>
          <w:szCs w:val="20"/>
        </w:rPr>
        <w:t>th</w:t>
      </w:r>
      <w:r w:rsidRPr="004F5BF7">
        <w:rPr>
          <w:rFonts w:ascii="Arial" w:hAnsi="Arial" w:cs="Arial"/>
          <w:w w:val="114"/>
          <w:sz w:val="20"/>
          <w:szCs w:val="20"/>
        </w:rPr>
        <w:t>e</w:t>
      </w:r>
      <w:r w:rsidRPr="004F5BF7">
        <w:rPr>
          <w:rFonts w:ascii="Arial" w:hAnsi="Arial" w:cs="Arial"/>
          <w:spacing w:val="25"/>
          <w:w w:val="114"/>
          <w:sz w:val="20"/>
          <w:szCs w:val="20"/>
        </w:rPr>
        <w:t xml:space="preserve"> </w:t>
      </w:r>
      <w:r w:rsidRPr="004F5BF7">
        <w:rPr>
          <w:rFonts w:ascii="Arial" w:hAnsi="Arial" w:cs="Arial"/>
          <w:spacing w:val="-1"/>
          <w:w w:val="114"/>
          <w:sz w:val="20"/>
          <w:szCs w:val="20"/>
        </w:rPr>
        <w:t>issuin</w:t>
      </w:r>
      <w:r w:rsidRPr="004F5BF7">
        <w:rPr>
          <w:rFonts w:ascii="Arial" w:hAnsi="Arial" w:cs="Arial"/>
          <w:w w:val="114"/>
          <w:sz w:val="20"/>
          <w:szCs w:val="20"/>
        </w:rPr>
        <w:t>g</w:t>
      </w:r>
      <w:r w:rsidRPr="004F5BF7">
        <w:rPr>
          <w:rFonts w:ascii="Arial" w:hAnsi="Arial" w:cs="Arial"/>
          <w:spacing w:val="-17"/>
          <w:w w:val="114"/>
          <w:sz w:val="20"/>
          <w:szCs w:val="20"/>
        </w:rPr>
        <w:t xml:space="preserve"> </w:t>
      </w:r>
      <w:r w:rsidRPr="004F5BF7">
        <w:rPr>
          <w:rFonts w:ascii="Arial" w:hAnsi="Arial" w:cs="Arial"/>
          <w:spacing w:val="-1"/>
          <w:w w:val="114"/>
          <w:sz w:val="20"/>
          <w:szCs w:val="20"/>
        </w:rPr>
        <w:t>o</w:t>
      </w:r>
      <w:r w:rsidRPr="004F5BF7">
        <w:rPr>
          <w:rFonts w:ascii="Arial" w:hAnsi="Arial" w:cs="Arial"/>
          <w:w w:val="114"/>
          <w:sz w:val="20"/>
          <w:szCs w:val="20"/>
        </w:rPr>
        <w:t>f</w:t>
      </w:r>
      <w:r w:rsidRPr="004F5BF7">
        <w:rPr>
          <w:rFonts w:ascii="Arial" w:hAnsi="Arial" w:cs="Arial"/>
          <w:spacing w:val="16"/>
          <w:w w:val="114"/>
          <w:sz w:val="20"/>
          <w:szCs w:val="20"/>
        </w:rPr>
        <w:t xml:space="preserve"> </w:t>
      </w:r>
      <w:r w:rsidRPr="004F5BF7">
        <w:rPr>
          <w:rFonts w:ascii="Arial" w:hAnsi="Arial" w:cs="Arial"/>
          <w:spacing w:val="-1"/>
          <w:w w:val="114"/>
          <w:sz w:val="20"/>
          <w:szCs w:val="20"/>
        </w:rPr>
        <w:t>proactiv</w:t>
      </w:r>
      <w:r w:rsidRPr="004F5BF7">
        <w:rPr>
          <w:rFonts w:ascii="Arial" w:hAnsi="Arial" w:cs="Arial"/>
          <w:w w:val="114"/>
          <w:sz w:val="20"/>
          <w:szCs w:val="20"/>
        </w:rPr>
        <w:t xml:space="preserve">e </w:t>
      </w:r>
      <w:r w:rsidRPr="004F5BF7">
        <w:rPr>
          <w:rFonts w:ascii="Arial" w:hAnsi="Arial" w:cs="Arial"/>
          <w:spacing w:val="-1"/>
          <w:w w:val="114"/>
          <w:sz w:val="20"/>
          <w:szCs w:val="20"/>
        </w:rPr>
        <w:t>advisor</w:t>
      </w:r>
      <w:r w:rsidRPr="004F5BF7">
        <w:rPr>
          <w:rFonts w:ascii="Arial" w:hAnsi="Arial" w:cs="Arial"/>
          <w:w w:val="114"/>
          <w:sz w:val="20"/>
          <w:szCs w:val="20"/>
        </w:rPr>
        <w:t>y</w:t>
      </w:r>
      <w:r w:rsidRPr="004F5BF7">
        <w:rPr>
          <w:rFonts w:ascii="Arial" w:hAnsi="Arial" w:cs="Arial"/>
          <w:spacing w:val="-24"/>
          <w:w w:val="114"/>
          <w:sz w:val="20"/>
          <w:szCs w:val="20"/>
        </w:rPr>
        <w:t xml:space="preserve"> </w:t>
      </w:r>
      <w:r w:rsidRPr="004F5BF7">
        <w:rPr>
          <w:rFonts w:ascii="Arial" w:hAnsi="Arial" w:cs="Arial"/>
          <w:spacing w:val="-1"/>
          <w:w w:val="114"/>
          <w:sz w:val="20"/>
          <w:szCs w:val="20"/>
        </w:rPr>
        <w:t>complianc</w:t>
      </w:r>
      <w:r w:rsidRPr="004F5BF7">
        <w:rPr>
          <w:rFonts w:ascii="Arial" w:hAnsi="Arial" w:cs="Arial"/>
          <w:w w:val="114"/>
          <w:sz w:val="20"/>
          <w:szCs w:val="20"/>
        </w:rPr>
        <w:t>e</w:t>
      </w:r>
      <w:r w:rsidRPr="004F5BF7">
        <w:rPr>
          <w:rFonts w:ascii="Arial" w:hAnsi="Arial" w:cs="Arial"/>
          <w:spacing w:val="-1"/>
          <w:w w:val="114"/>
          <w:sz w:val="20"/>
          <w:szCs w:val="20"/>
        </w:rPr>
        <w:t xml:space="preserve"> c</w:t>
      </w:r>
      <w:r w:rsidRPr="004F5BF7">
        <w:rPr>
          <w:rFonts w:ascii="Arial" w:hAnsi="Arial" w:cs="Arial"/>
          <w:spacing w:val="-1"/>
          <w:w w:val="122"/>
          <w:sz w:val="20"/>
          <w:szCs w:val="20"/>
        </w:rPr>
        <w:t>o</w:t>
      </w:r>
      <w:r w:rsidRPr="004F5BF7">
        <w:rPr>
          <w:rFonts w:ascii="Arial" w:hAnsi="Arial" w:cs="Arial"/>
          <w:spacing w:val="-1"/>
          <w:w w:val="123"/>
          <w:sz w:val="20"/>
          <w:szCs w:val="20"/>
        </w:rPr>
        <w:t>mm</w:t>
      </w:r>
      <w:r w:rsidRPr="004F5BF7">
        <w:rPr>
          <w:rFonts w:ascii="Arial" w:hAnsi="Arial" w:cs="Arial"/>
          <w:spacing w:val="-1"/>
          <w:w w:val="122"/>
          <w:sz w:val="20"/>
          <w:szCs w:val="20"/>
        </w:rPr>
        <w:t>un</w:t>
      </w:r>
      <w:r w:rsidRPr="004F5BF7">
        <w:rPr>
          <w:rFonts w:ascii="Arial" w:hAnsi="Arial" w:cs="Arial"/>
          <w:spacing w:val="-1"/>
          <w:sz w:val="20"/>
          <w:szCs w:val="20"/>
        </w:rPr>
        <w:t>ic</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sz w:val="20"/>
          <w:szCs w:val="20"/>
        </w:rPr>
        <w:t>i</w:t>
      </w:r>
      <w:r w:rsidRPr="004F5BF7">
        <w:rPr>
          <w:rFonts w:ascii="Arial" w:hAnsi="Arial" w:cs="Arial"/>
          <w:spacing w:val="-1"/>
          <w:w w:val="122"/>
          <w:sz w:val="20"/>
          <w:szCs w:val="20"/>
        </w:rPr>
        <w:t>on</w:t>
      </w:r>
      <w:r w:rsidR="004F5BF7" w:rsidRPr="004F5BF7">
        <w:rPr>
          <w:rFonts w:ascii="Arial" w:hAnsi="Arial" w:cs="Arial"/>
          <w:sz w:val="20"/>
          <w:szCs w:val="20"/>
        </w:rPr>
        <w:t xml:space="preserve">s </w:t>
      </w:r>
      <w:r w:rsidRPr="004F5BF7">
        <w:rPr>
          <w:rFonts w:ascii="Arial" w:hAnsi="Arial" w:cs="Arial"/>
          <w:spacing w:val="-1"/>
          <w:sz w:val="20"/>
          <w:szCs w:val="20"/>
        </w:rPr>
        <w:t>(e.g</w:t>
      </w:r>
      <w:r w:rsidRPr="004F5BF7">
        <w:rPr>
          <w:rFonts w:ascii="Arial" w:hAnsi="Arial" w:cs="Arial"/>
          <w:sz w:val="20"/>
          <w:szCs w:val="20"/>
        </w:rPr>
        <w:t xml:space="preserve">. </w:t>
      </w:r>
      <w:r w:rsidRPr="004F5BF7">
        <w:rPr>
          <w:rFonts w:ascii="Arial" w:hAnsi="Arial" w:cs="Arial"/>
          <w:spacing w:val="6"/>
          <w:sz w:val="20"/>
          <w:szCs w:val="20"/>
        </w:rPr>
        <w:t xml:space="preserve"> </w:t>
      </w:r>
      <w:r w:rsidRPr="004F5BF7">
        <w:rPr>
          <w:rFonts w:ascii="Arial" w:hAnsi="Arial" w:cs="Arial"/>
          <w:spacing w:val="-1"/>
          <w:sz w:val="20"/>
          <w:szCs w:val="20"/>
        </w:rPr>
        <w:t>ora</w:t>
      </w:r>
      <w:r w:rsidRPr="004F5BF7">
        <w:rPr>
          <w:rFonts w:ascii="Arial" w:hAnsi="Arial" w:cs="Arial"/>
          <w:sz w:val="20"/>
          <w:szCs w:val="20"/>
        </w:rPr>
        <w:t>l</w:t>
      </w:r>
      <w:r w:rsidRPr="004F5BF7">
        <w:rPr>
          <w:rFonts w:ascii="Arial" w:hAnsi="Arial" w:cs="Arial"/>
          <w:spacing w:val="32"/>
          <w:sz w:val="20"/>
          <w:szCs w:val="20"/>
        </w:rPr>
        <w:t xml:space="preserve"> </w:t>
      </w:r>
      <w:r w:rsidRPr="004F5BF7">
        <w:rPr>
          <w:rFonts w:ascii="Arial" w:hAnsi="Arial" w:cs="Arial"/>
          <w:spacing w:val="-1"/>
          <w:w w:val="116"/>
          <w:sz w:val="20"/>
          <w:szCs w:val="20"/>
        </w:rPr>
        <w:t>brie</w:t>
      </w:r>
      <w:r w:rsidRPr="004F5BF7">
        <w:rPr>
          <w:rFonts w:ascii="Arial" w:hAnsi="Arial" w:cs="Arial"/>
          <w:w w:val="116"/>
          <w:sz w:val="20"/>
          <w:szCs w:val="20"/>
        </w:rPr>
        <w:t>f</w:t>
      </w:r>
      <w:r w:rsidRPr="004F5BF7">
        <w:rPr>
          <w:rFonts w:ascii="Arial" w:hAnsi="Arial" w:cs="Arial"/>
          <w:spacing w:val="-1"/>
          <w:w w:val="116"/>
          <w:sz w:val="20"/>
          <w:szCs w:val="20"/>
        </w:rPr>
        <w:t>ing</w:t>
      </w:r>
      <w:r w:rsidRPr="004F5BF7">
        <w:rPr>
          <w:rFonts w:ascii="Arial" w:hAnsi="Arial" w:cs="Arial"/>
          <w:w w:val="116"/>
          <w:sz w:val="20"/>
          <w:szCs w:val="20"/>
        </w:rPr>
        <w:t>s</w:t>
      </w:r>
      <w:r w:rsidRPr="004F5BF7">
        <w:rPr>
          <w:rFonts w:ascii="Arial" w:hAnsi="Arial" w:cs="Arial"/>
          <w:spacing w:val="-9"/>
          <w:w w:val="116"/>
          <w:sz w:val="20"/>
          <w:szCs w:val="20"/>
        </w:rPr>
        <w:t xml:space="preserve"> </w:t>
      </w:r>
      <w:r w:rsidRPr="004F5BF7">
        <w:rPr>
          <w:rFonts w:ascii="Arial" w:hAnsi="Arial" w:cs="Arial"/>
          <w:spacing w:val="-1"/>
          <w:w w:val="116"/>
          <w:sz w:val="20"/>
          <w:szCs w:val="20"/>
        </w:rPr>
        <w:t>a</w:t>
      </w:r>
      <w:r w:rsidRPr="004F5BF7">
        <w:rPr>
          <w:rFonts w:ascii="Arial" w:hAnsi="Arial" w:cs="Arial"/>
          <w:w w:val="116"/>
          <w:sz w:val="20"/>
          <w:szCs w:val="20"/>
        </w:rPr>
        <w:t>t</w:t>
      </w:r>
      <w:r w:rsidRPr="004F5BF7">
        <w:rPr>
          <w:rFonts w:ascii="Arial" w:hAnsi="Arial" w:cs="Arial"/>
          <w:spacing w:val="1"/>
          <w:w w:val="116"/>
          <w:sz w:val="20"/>
          <w:szCs w:val="20"/>
        </w:rPr>
        <w:t xml:space="preserve"> </w:t>
      </w:r>
      <w:r w:rsidRPr="004F5BF7">
        <w:rPr>
          <w:rFonts w:ascii="Arial" w:hAnsi="Arial" w:cs="Arial"/>
          <w:spacing w:val="-1"/>
          <w:w w:val="116"/>
          <w:sz w:val="20"/>
          <w:szCs w:val="20"/>
        </w:rPr>
        <w:t>mornin</w:t>
      </w:r>
      <w:r w:rsidRPr="004F5BF7">
        <w:rPr>
          <w:rFonts w:ascii="Arial" w:hAnsi="Arial" w:cs="Arial"/>
          <w:w w:val="116"/>
          <w:sz w:val="20"/>
          <w:szCs w:val="20"/>
        </w:rPr>
        <w:t>g</w:t>
      </w:r>
      <w:r w:rsidRPr="004F5BF7">
        <w:rPr>
          <w:rFonts w:ascii="Arial" w:hAnsi="Arial" w:cs="Arial"/>
          <w:spacing w:val="7"/>
          <w:w w:val="116"/>
          <w:sz w:val="20"/>
          <w:szCs w:val="20"/>
        </w:rPr>
        <w:t xml:space="preserve"> </w:t>
      </w:r>
      <w:r w:rsidRPr="004F5BF7">
        <w:rPr>
          <w:rFonts w:ascii="Arial" w:hAnsi="Arial" w:cs="Arial"/>
          <w:spacing w:val="-1"/>
          <w:w w:val="116"/>
          <w:sz w:val="20"/>
          <w:szCs w:val="20"/>
        </w:rPr>
        <w:t>meetings</w:t>
      </w:r>
      <w:r w:rsidRPr="004F5BF7">
        <w:rPr>
          <w:rFonts w:ascii="Arial" w:hAnsi="Arial" w:cs="Arial"/>
          <w:w w:val="116"/>
          <w:sz w:val="20"/>
          <w:szCs w:val="20"/>
        </w:rPr>
        <w:t>,</w:t>
      </w:r>
      <w:r w:rsidRPr="004F5BF7">
        <w:rPr>
          <w:rFonts w:ascii="Arial" w:hAnsi="Arial" w:cs="Arial"/>
          <w:spacing w:val="21"/>
          <w:w w:val="116"/>
          <w:sz w:val="20"/>
          <w:szCs w:val="20"/>
        </w:rPr>
        <w:t xml:space="preserve"> </w:t>
      </w:r>
      <w:r w:rsidRPr="004F5BF7">
        <w:rPr>
          <w:rFonts w:ascii="Arial" w:hAnsi="Arial" w:cs="Arial"/>
          <w:spacing w:val="-1"/>
          <w:w w:val="116"/>
          <w:sz w:val="20"/>
          <w:szCs w:val="20"/>
        </w:rPr>
        <w:t>emai</w:t>
      </w:r>
      <w:r w:rsidRPr="004F5BF7">
        <w:rPr>
          <w:rFonts w:ascii="Arial" w:hAnsi="Arial" w:cs="Arial"/>
          <w:w w:val="116"/>
          <w:sz w:val="20"/>
          <w:szCs w:val="20"/>
        </w:rPr>
        <w:t>l</w:t>
      </w:r>
      <w:r w:rsidRPr="004F5BF7">
        <w:rPr>
          <w:rFonts w:ascii="Arial" w:hAnsi="Arial" w:cs="Arial"/>
          <w:spacing w:val="-10"/>
          <w:w w:val="116"/>
          <w:sz w:val="20"/>
          <w:szCs w:val="20"/>
        </w:rPr>
        <w:t xml:space="preserve"> </w:t>
      </w:r>
      <w:r w:rsidRPr="004F5BF7">
        <w:rPr>
          <w:rFonts w:ascii="Arial" w:hAnsi="Arial" w:cs="Arial"/>
          <w:spacing w:val="-1"/>
          <w:w w:val="116"/>
          <w:sz w:val="20"/>
          <w:szCs w:val="20"/>
        </w:rPr>
        <w:t>alert</w:t>
      </w:r>
      <w:r w:rsidRPr="004F5BF7">
        <w:rPr>
          <w:rFonts w:ascii="Arial" w:hAnsi="Arial" w:cs="Arial"/>
          <w:w w:val="116"/>
          <w:sz w:val="20"/>
          <w:szCs w:val="20"/>
        </w:rPr>
        <w:t>s</w:t>
      </w:r>
      <w:r w:rsidRPr="004F5BF7">
        <w:rPr>
          <w:rFonts w:ascii="Arial" w:hAnsi="Arial" w:cs="Arial"/>
          <w:spacing w:val="-22"/>
          <w:w w:val="116"/>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sz w:val="20"/>
          <w:szCs w:val="20"/>
        </w:rPr>
        <w:t>“l</w:t>
      </w:r>
      <w:r w:rsidRPr="004F5BF7">
        <w:rPr>
          <w:rFonts w:ascii="Arial" w:hAnsi="Arial" w:cs="Arial"/>
          <w:spacing w:val="-1"/>
          <w:w w:val="125"/>
          <w:sz w:val="20"/>
          <w:szCs w:val="20"/>
        </w:rPr>
        <w:t>e</w:t>
      </w:r>
      <w:r w:rsidRPr="004F5BF7">
        <w:rPr>
          <w:rFonts w:ascii="Arial" w:hAnsi="Arial" w:cs="Arial"/>
          <w:spacing w:val="-1"/>
          <w:sz w:val="20"/>
          <w:szCs w:val="20"/>
        </w:rPr>
        <w:t>ss</w:t>
      </w:r>
      <w:r w:rsidRPr="004F5BF7">
        <w:rPr>
          <w:rFonts w:ascii="Arial" w:hAnsi="Arial" w:cs="Arial"/>
          <w:spacing w:val="-1"/>
          <w:w w:val="122"/>
          <w:sz w:val="20"/>
          <w:szCs w:val="20"/>
        </w:rPr>
        <w:t>on</w:t>
      </w:r>
      <w:r w:rsidRPr="004F5BF7">
        <w:rPr>
          <w:rFonts w:ascii="Arial" w:hAnsi="Arial" w:cs="Arial"/>
          <w:sz w:val="20"/>
          <w:szCs w:val="20"/>
        </w:rPr>
        <w:t xml:space="preserve">s </w:t>
      </w:r>
      <w:r w:rsidRPr="004F5BF7">
        <w:rPr>
          <w:rFonts w:ascii="Arial" w:hAnsi="Arial" w:cs="Arial"/>
          <w:spacing w:val="-1"/>
          <w:w w:val="113"/>
          <w:sz w:val="20"/>
          <w:szCs w:val="20"/>
        </w:rPr>
        <w:t>learnt</w:t>
      </w:r>
      <w:r w:rsidRPr="004F5BF7">
        <w:rPr>
          <w:rFonts w:ascii="Arial" w:hAnsi="Arial" w:cs="Arial"/>
          <w:w w:val="113"/>
          <w:sz w:val="20"/>
          <w:szCs w:val="20"/>
        </w:rPr>
        <w:t>”</w:t>
      </w:r>
      <w:r w:rsidRPr="004F5BF7">
        <w:rPr>
          <w:rFonts w:ascii="Arial" w:hAnsi="Arial" w:cs="Arial"/>
          <w:spacing w:val="-4"/>
          <w:w w:val="113"/>
          <w:sz w:val="20"/>
          <w:szCs w:val="20"/>
        </w:rPr>
        <w:t xml:space="preserve"> </w:t>
      </w:r>
      <w:r w:rsidRPr="004F5BF7">
        <w:rPr>
          <w:rFonts w:ascii="Arial" w:hAnsi="Arial" w:cs="Arial"/>
          <w:spacing w:val="-1"/>
          <w:w w:val="122"/>
          <w:sz w:val="20"/>
          <w:szCs w:val="20"/>
        </w:rPr>
        <w:t>b</w:t>
      </w:r>
      <w:r w:rsidRPr="004F5BF7">
        <w:rPr>
          <w:rFonts w:ascii="Arial" w:hAnsi="Arial" w:cs="Arial"/>
          <w:spacing w:val="-1"/>
          <w:sz w:val="20"/>
          <w:szCs w:val="20"/>
        </w:rPr>
        <w:t>ri</w:t>
      </w:r>
      <w:r w:rsidRPr="004F5BF7">
        <w:rPr>
          <w:rFonts w:ascii="Arial" w:hAnsi="Arial" w:cs="Arial"/>
          <w:spacing w:val="-1"/>
          <w:w w:val="125"/>
          <w:sz w:val="20"/>
          <w:szCs w:val="20"/>
        </w:rPr>
        <w:t>e</w:t>
      </w:r>
      <w:r w:rsidRPr="004F5BF7">
        <w:rPr>
          <w:rFonts w:ascii="Arial" w:hAnsi="Arial" w:cs="Arial"/>
          <w:w w:val="120"/>
          <w:sz w:val="20"/>
          <w:szCs w:val="20"/>
        </w:rPr>
        <w:t>f</w:t>
      </w:r>
      <w:r w:rsidRPr="004F5BF7">
        <w:rPr>
          <w:rFonts w:ascii="Arial" w:hAnsi="Arial" w:cs="Arial"/>
          <w:spacing w:val="-1"/>
          <w:w w:val="120"/>
          <w:sz w:val="20"/>
          <w:szCs w:val="20"/>
        </w:rPr>
        <w:t>i</w:t>
      </w:r>
      <w:r w:rsidRPr="004F5BF7">
        <w:rPr>
          <w:rFonts w:ascii="Arial" w:hAnsi="Arial" w:cs="Arial"/>
          <w:spacing w:val="-1"/>
          <w:w w:val="122"/>
          <w:sz w:val="20"/>
          <w:szCs w:val="20"/>
        </w:rPr>
        <w:t>ng</w:t>
      </w:r>
      <w:r w:rsidRPr="004F5BF7">
        <w:rPr>
          <w:rFonts w:ascii="Arial" w:hAnsi="Arial" w:cs="Arial"/>
          <w:spacing w:val="-1"/>
          <w:sz w:val="20"/>
          <w:szCs w:val="20"/>
        </w:rPr>
        <w:t>s)</w:t>
      </w:r>
      <w:r w:rsidRPr="004F5BF7">
        <w:rPr>
          <w:rFonts w:ascii="Arial" w:hAnsi="Arial" w:cs="Arial"/>
          <w:w w:val="83"/>
          <w:sz w:val="20"/>
          <w:szCs w:val="20"/>
        </w:rPr>
        <w:t>;</w:t>
      </w:r>
    </w:p>
    <w:p w:rsidR="007E0A84" w:rsidRPr="004F5BF7" w:rsidRDefault="007E0A84" w:rsidP="004F5BF7">
      <w:pPr>
        <w:pStyle w:val="ListParagraph"/>
        <w:numPr>
          <w:ilvl w:val="0"/>
          <w:numId w:val="41"/>
        </w:numPr>
        <w:jc w:val="both"/>
        <w:rPr>
          <w:rFonts w:ascii="Arial" w:hAnsi="Arial" w:cs="Arial"/>
          <w:sz w:val="20"/>
          <w:szCs w:val="20"/>
        </w:rPr>
      </w:pPr>
      <w:r w:rsidRPr="004F5BF7">
        <w:rPr>
          <w:rFonts w:ascii="Arial" w:hAnsi="Arial" w:cs="Arial"/>
          <w:spacing w:val="-1"/>
          <w:w w:val="116"/>
          <w:sz w:val="20"/>
          <w:szCs w:val="20"/>
        </w:rPr>
        <w:t>advisin</w:t>
      </w:r>
      <w:r w:rsidRPr="004F5BF7">
        <w:rPr>
          <w:rFonts w:ascii="Arial" w:hAnsi="Arial" w:cs="Arial"/>
          <w:w w:val="116"/>
          <w:sz w:val="20"/>
          <w:szCs w:val="20"/>
        </w:rPr>
        <w:t>g</w:t>
      </w:r>
      <w:r w:rsidRPr="004F5BF7">
        <w:rPr>
          <w:rFonts w:ascii="Arial" w:hAnsi="Arial" w:cs="Arial"/>
          <w:spacing w:val="-25"/>
          <w:w w:val="116"/>
          <w:sz w:val="20"/>
          <w:szCs w:val="20"/>
        </w:rPr>
        <w:t xml:space="preserve"> </w:t>
      </w:r>
      <w:r w:rsidRPr="004F5BF7">
        <w:rPr>
          <w:rFonts w:ascii="Arial" w:hAnsi="Arial" w:cs="Arial"/>
          <w:spacing w:val="-1"/>
          <w:w w:val="116"/>
          <w:sz w:val="20"/>
          <w:szCs w:val="20"/>
        </w:rPr>
        <w:t>senio</w:t>
      </w:r>
      <w:r w:rsidRPr="004F5BF7">
        <w:rPr>
          <w:rFonts w:ascii="Arial" w:hAnsi="Arial" w:cs="Arial"/>
          <w:w w:val="116"/>
          <w:sz w:val="20"/>
          <w:szCs w:val="20"/>
        </w:rPr>
        <w:t>r</w:t>
      </w:r>
      <w:r w:rsidRPr="004F5BF7">
        <w:rPr>
          <w:rFonts w:ascii="Arial" w:hAnsi="Arial" w:cs="Arial"/>
          <w:spacing w:val="-19"/>
          <w:w w:val="116"/>
          <w:sz w:val="20"/>
          <w:szCs w:val="20"/>
        </w:rPr>
        <w:t xml:space="preserve"> </w:t>
      </w:r>
      <w:r w:rsidRPr="004F5BF7">
        <w:rPr>
          <w:rFonts w:ascii="Arial" w:hAnsi="Arial" w:cs="Arial"/>
          <w:spacing w:val="-1"/>
          <w:w w:val="116"/>
          <w:sz w:val="20"/>
          <w:szCs w:val="20"/>
        </w:rPr>
        <w:t>manager</w:t>
      </w:r>
      <w:r w:rsidRPr="004F5BF7">
        <w:rPr>
          <w:rFonts w:ascii="Arial" w:hAnsi="Arial" w:cs="Arial"/>
          <w:w w:val="116"/>
          <w:sz w:val="20"/>
          <w:szCs w:val="20"/>
        </w:rPr>
        <w:t>s</w:t>
      </w:r>
      <w:r w:rsidRPr="004F5BF7">
        <w:rPr>
          <w:rFonts w:ascii="Arial" w:hAnsi="Arial" w:cs="Arial"/>
          <w:spacing w:val="-10"/>
          <w:w w:val="116"/>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pacing w:val="-1"/>
          <w:w w:val="120"/>
          <w:sz w:val="20"/>
          <w:szCs w:val="20"/>
        </w:rPr>
        <w:t>governin</w:t>
      </w:r>
      <w:r w:rsidRPr="004F5BF7">
        <w:rPr>
          <w:rFonts w:ascii="Arial" w:hAnsi="Arial" w:cs="Arial"/>
          <w:w w:val="120"/>
          <w:sz w:val="20"/>
          <w:szCs w:val="20"/>
        </w:rPr>
        <w:t>g</w:t>
      </w:r>
      <w:r w:rsidRPr="004F5BF7">
        <w:rPr>
          <w:rFonts w:ascii="Arial" w:hAnsi="Arial" w:cs="Arial"/>
          <w:spacing w:val="-25"/>
          <w:w w:val="120"/>
          <w:sz w:val="20"/>
          <w:szCs w:val="20"/>
        </w:rPr>
        <w:t xml:space="preserve"> </w:t>
      </w:r>
      <w:r w:rsidRPr="004F5BF7">
        <w:rPr>
          <w:rFonts w:ascii="Arial" w:hAnsi="Arial" w:cs="Arial"/>
          <w:spacing w:val="-1"/>
          <w:w w:val="122"/>
          <w:sz w:val="20"/>
          <w:szCs w:val="20"/>
        </w:rPr>
        <w:t>bod</w:t>
      </w:r>
      <w:r w:rsidRPr="004F5BF7">
        <w:rPr>
          <w:rFonts w:ascii="Arial" w:hAnsi="Arial" w:cs="Arial"/>
          <w:spacing w:val="-1"/>
          <w:w w:val="112"/>
          <w:sz w:val="20"/>
          <w:szCs w:val="20"/>
        </w:rPr>
        <w:t>y</w:t>
      </w:r>
      <w:r w:rsidRPr="004F5BF7">
        <w:rPr>
          <w:rFonts w:ascii="Arial" w:hAnsi="Arial" w:cs="Arial"/>
          <w:w w:val="83"/>
          <w:sz w:val="20"/>
          <w:szCs w:val="20"/>
        </w:rPr>
        <w:t>;</w:t>
      </w:r>
    </w:p>
    <w:p w:rsidR="007E0A84" w:rsidRPr="004F5BF7" w:rsidRDefault="007E0A84" w:rsidP="004F5BF7">
      <w:pPr>
        <w:pStyle w:val="ListParagraph"/>
        <w:numPr>
          <w:ilvl w:val="0"/>
          <w:numId w:val="41"/>
        </w:numPr>
        <w:tabs>
          <w:tab w:val="left" w:pos="1620"/>
        </w:tabs>
        <w:ind w:right="187"/>
        <w:jc w:val="both"/>
        <w:rPr>
          <w:rFonts w:ascii="Arial" w:hAnsi="Arial" w:cs="Arial"/>
          <w:sz w:val="20"/>
          <w:szCs w:val="20"/>
        </w:rPr>
      </w:pPr>
      <w:r w:rsidRPr="004F5BF7">
        <w:rPr>
          <w:rFonts w:ascii="Arial" w:hAnsi="Arial" w:cs="Arial"/>
          <w:spacing w:val="-1"/>
          <w:w w:val="118"/>
          <w:sz w:val="20"/>
          <w:szCs w:val="20"/>
        </w:rPr>
        <w:t>providin</w:t>
      </w:r>
      <w:r w:rsidRPr="004F5BF7">
        <w:rPr>
          <w:rFonts w:ascii="Arial" w:hAnsi="Arial" w:cs="Arial"/>
          <w:w w:val="118"/>
          <w:sz w:val="20"/>
          <w:szCs w:val="20"/>
        </w:rPr>
        <w:t>g</w:t>
      </w:r>
      <w:r w:rsidRPr="004F5BF7">
        <w:rPr>
          <w:rFonts w:ascii="Arial" w:hAnsi="Arial" w:cs="Arial"/>
          <w:spacing w:val="-24"/>
          <w:w w:val="118"/>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14"/>
          <w:sz w:val="20"/>
          <w:szCs w:val="20"/>
        </w:rPr>
        <w:t>coordinatin</w:t>
      </w:r>
      <w:r w:rsidRPr="004F5BF7">
        <w:rPr>
          <w:rFonts w:ascii="Arial" w:hAnsi="Arial" w:cs="Arial"/>
          <w:w w:val="114"/>
          <w:sz w:val="20"/>
          <w:szCs w:val="20"/>
        </w:rPr>
        <w:t>g</w:t>
      </w:r>
      <w:r w:rsidRPr="004F5BF7">
        <w:rPr>
          <w:rFonts w:ascii="Arial" w:hAnsi="Arial" w:cs="Arial"/>
          <w:spacing w:val="15"/>
          <w:w w:val="114"/>
          <w:sz w:val="20"/>
          <w:szCs w:val="20"/>
        </w:rPr>
        <w:t xml:space="preserve"> </w:t>
      </w:r>
      <w:r w:rsidRPr="004F5BF7">
        <w:rPr>
          <w:rFonts w:ascii="Arial" w:hAnsi="Arial" w:cs="Arial"/>
          <w:spacing w:val="-1"/>
          <w:w w:val="114"/>
          <w:sz w:val="20"/>
          <w:szCs w:val="20"/>
        </w:rPr>
        <w:t>advic</w:t>
      </w:r>
      <w:r w:rsidRPr="004F5BF7">
        <w:rPr>
          <w:rFonts w:ascii="Arial" w:hAnsi="Arial" w:cs="Arial"/>
          <w:w w:val="114"/>
          <w:sz w:val="20"/>
          <w:szCs w:val="20"/>
        </w:rPr>
        <w:t>e</w:t>
      </w:r>
      <w:r w:rsidRPr="004F5BF7">
        <w:rPr>
          <w:rFonts w:ascii="Arial" w:hAnsi="Arial" w:cs="Arial"/>
          <w:spacing w:val="-12"/>
          <w:w w:val="114"/>
          <w:sz w:val="20"/>
          <w:szCs w:val="20"/>
        </w:rPr>
        <w:t xml:space="preserve">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w w:val="118"/>
          <w:sz w:val="20"/>
          <w:szCs w:val="20"/>
        </w:rPr>
        <w:t>relatio</w:t>
      </w:r>
      <w:r w:rsidRPr="004F5BF7">
        <w:rPr>
          <w:rFonts w:ascii="Arial" w:hAnsi="Arial" w:cs="Arial"/>
          <w:w w:val="118"/>
          <w:sz w:val="20"/>
          <w:szCs w:val="20"/>
        </w:rPr>
        <w:t>n</w:t>
      </w:r>
      <w:r w:rsidRPr="004F5BF7">
        <w:rPr>
          <w:rFonts w:ascii="Arial" w:hAnsi="Arial" w:cs="Arial"/>
          <w:spacing w:val="-20"/>
          <w:w w:val="118"/>
          <w:sz w:val="20"/>
          <w:szCs w:val="20"/>
        </w:rPr>
        <w:t xml:space="preserve"> </w:t>
      </w:r>
      <w:r w:rsidRPr="004F5BF7">
        <w:rPr>
          <w:rFonts w:ascii="Arial" w:hAnsi="Arial" w:cs="Arial"/>
          <w:spacing w:val="-1"/>
          <w:w w:val="118"/>
          <w:sz w:val="20"/>
          <w:szCs w:val="20"/>
        </w:rPr>
        <w:t>t</w:t>
      </w:r>
      <w:r w:rsidRPr="004F5BF7">
        <w:rPr>
          <w:rFonts w:ascii="Arial" w:hAnsi="Arial" w:cs="Arial"/>
          <w:w w:val="118"/>
          <w:sz w:val="20"/>
          <w:szCs w:val="20"/>
        </w:rPr>
        <w:t>o</w:t>
      </w:r>
      <w:r w:rsidRPr="004F5BF7">
        <w:rPr>
          <w:rFonts w:ascii="Arial" w:hAnsi="Arial" w:cs="Arial"/>
          <w:spacing w:val="8"/>
          <w:w w:val="118"/>
          <w:sz w:val="20"/>
          <w:szCs w:val="20"/>
        </w:rPr>
        <w:t xml:space="preserve"> </w:t>
      </w:r>
      <w:r w:rsidRPr="004F5BF7">
        <w:rPr>
          <w:rFonts w:ascii="Arial" w:hAnsi="Arial" w:cs="Arial"/>
          <w:spacing w:val="-1"/>
          <w:w w:val="118"/>
          <w:sz w:val="20"/>
          <w:szCs w:val="20"/>
        </w:rPr>
        <w:t>regulator</w:t>
      </w:r>
      <w:r w:rsidRPr="004F5BF7">
        <w:rPr>
          <w:rFonts w:ascii="Arial" w:hAnsi="Arial" w:cs="Arial"/>
          <w:w w:val="118"/>
          <w:sz w:val="20"/>
          <w:szCs w:val="20"/>
        </w:rPr>
        <w:t>y</w:t>
      </w:r>
      <w:r w:rsidRPr="004F5BF7">
        <w:rPr>
          <w:rFonts w:ascii="Arial" w:hAnsi="Arial" w:cs="Arial"/>
          <w:spacing w:val="-25"/>
          <w:w w:val="118"/>
          <w:sz w:val="20"/>
          <w:szCs w:val="20"/>
        </w:rPr>
        <w:t xml:space="preserve"> </w:t>
      </w:r>
      <w:r w:rsidRPr="004F5BF7">
        <w:rPr>
          <w:rFonts w:ascii="Arial" w:hAnsi="Arial" w:cs="Arial"/>
          <w:spacing w:val="-1"/>
          <w:w w:val="118"/>
          <w:sz w:val="20"/>
          <w:szCs w:val="20"/>
        </w:rPr>
        <w:t>i</w:t>
      </w:r>
      <w:r w:rsidRPr="004F5BF7">
        <w:rPr>
          <w:rFonts w:ascii="Arial" w:hAnsi="Arial" w:cs="Arial"/>
          <w:spacing w:val="-1"/>
          <w:w w:val="122"/>
          <w:sz w:val="20"/>
          <w:szCs w:val="20"/>
        </w:rPr>
        <w:t>n</w:t>
      </w:r>
      <w:r w:rsidRPr="004F5BF7">
        <w:rPr>
          <w:rFonts w:ascii="Arial" w:hAnsi="Arial" w:cs="Arial"/>
          <w:spacing w:val="-1"/>
          <w:sz w:val="20"/>
          <w:szCs w:val="20"/>
        </w:rPr>
        <w:t>ci</w:t>
      </w:r>
      <w:r w:rsidRPr="004F5BF7">
        <w:rPr>
          <w:rFonts w:ascii="Arial" w:hAnsi="Arial" w:cs="Arial"/>
          <w:spacing w:val="-1"/>
          <w:w w:val="122"/>
          <w:sz w:val="20"/>
          <w:szCs w:val="20"/>
        </w:rPr>
        <w:t>d</w:t>
      </w:r>
      <w:r w:rsidRPr="004F5BF7">
        <w:rPr>
          <w:rFonts w:ascii="Arial" w:hAnsi="Arial" w:cs="Arial"/>
          <w:spacing w:val="-1"/>
          <w:w w:val="125"/>
          <w:sz w:val="20"/>
          <w:szCs w:val="20"/>
        </w:rPr>
        <w:t>e</w:t>
      </w:r>
      <w:r w:rsidRPr="004F5BF7">
        <w:rPr>
          <w:rFonts w:ascii="Arial" w:hAnsi="Arial" w:cs="Arial"/>
          <w:spacing w:val="-1"/>
          <w:w w:val="122"/>
          <w:sz w:val="20"/>
          <w:szCs w:val="20"/>
        </w:rPr>
        <w:t>n</w:t>
      </w:r>
      <w:r w:rsidRPr="004F5BF7">
        <w:rPr>
          <w:rFonts w:ascii="Arial" w:hAnsi="Arial" w:cs="Arial"/>
          <w:spacing w:val="-1"/>
          <w:w w:val="140"/>
          <w:sz w:val="20"/>
          <w:szCs w:val="20"/>
        </w:rPr>
        <w:t>t</w:t>
      </w:r>
      <w:r w:rsidRPr="004F5BF7">
        <w:rPr>
          <w:rFonts w:ascii="Arial" w:hAnsi="Arial" w:cs="Arial"/>
          <w:sz w:val="20"/>
          <w:szCs w:val="20"/>
        </w:rPr>
        <w:t xml:space="preserve">s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17"/>
          <w:sz w:val="20"/>
          <w:szCs w:val="20"/>
        </w:rPr>
        <w:t>thei</w:t>
      </w:r>
      <w:r w:rsidRPr="004F5BF7">
        <w:rPr>
          <w:rFonts w:ascii="Arial" w:hAnsi="Arial" w:cs="Arial"/>
          <w:w w:val="117"/>
          <w:sz w:val="20"/>
          <w:szCs w:val="20"/>
        </w:rPr>
        <w:t>r</w:t>
      </w:r>
      <w:r w:rsidRPr="004F5BF7">
        <w:rPr>
          <w:rFonts w:ascii="Arial" w:hAnsi="Arial" w:cs="Arial"/>
          <w:spacing w:val="-4"/>
          <w:w w:val="117"/>
          <w:sz w:val="20"/>
          <w:szCs w:val="20"/>
        </w:rPr>
        <w:t xml:space="preserve"> </w:t>
      </w:r>
      <w:r w:rsidRPr="004F5BF7">
        <w:rPr>
          <w:rFonts w:ascii="Arial" w:hAnsi="Arial" w:cs="Arial"/>
          <w:spacing w:val="-1"/>
          <w:w w:val="117"/>
          <w:sz w:val="20"/>
          <w:szCs w:val="20"/>
        </w:rPr>
        <w:t>r</w:t>
      </w:r>
      <w:r w:rsidRPr="004F5BF7">
        <w:rPr>
          <w:rFonts w:ascii="Arial" w:hAnsi="Arial" w:cs="Arial"/>
          <w:spacing w:val="-1"/>
          <w:w w:val="125"/>
          <w:sz w:val="20"/>
          <w:szCs w:val="20"/>
        </w:rPr>
        <w:t>e</w:t>
      </w:r>
      <w:r w:rsidRPr="004F5BF7">
        <w:rPr>
          <w:rFonts w:ascii="Arial" w:hAnsi="Arial" w:cs="Arial"/>
          <w:spacing w:val="-1"/>
          <w:w w:val="123"/>
          <w:sz w:val="20"/>
          <w:szCs w:val="20"/>
        </w:rPr>
        <w:t>m</w:t>
      </w:r>
      <w:r w:rsidRPr="004F5BF7">
        <w:rPr>
          <w:rFonts w:ascii="Arial" w:hAnsi="Arial" w:cs="Arial"/>
          <w:spacing w:val="-1"/>
          <w:w w:val="125"/>
          <w:sz w:val="20"/>
          <w:szCs w:val="20"/>
        </w:rPr>
        <w:t>e</w:t>
      </w:r>
      <w:r w:rsidRPr="004F5BF7">
        <w:rPr>
          <w:rFonts w:ascii="Arial" w:hAnsi="Arial" w:cs="Arial"/>
          <w:spacing w:val="-1"/>
          <w:w w:val="122"/>
          <w:sz w:val="20"/>
          <w:szCs w:val="20"/>
        </w:rPr>
        <w:t>d</w:t>
      </w:r>
      <w:r w:rsidRPr="004F5BF7">
        <w:rPr>
          <w:rFonts w:ascii="Arial" w:hAnsi="Arial" w:cs="Arial"/>
          <w:spacing w:val="-1"/>
          <w:sz w:val="20"/>
          <w:szCs w:val="20"/>
        </w:rPr>
        <w:t>i</w:t>
      </w:r>
      <w:r w:rsidRPr="004F5BF7">
        <w:rPr>
          <w:rFonts w:ascii="Arial" w:hAnsi="Arial" w:cs="Arial"/>
          <w:spacing w:val="-1"/>
          <w:w w:val="111"/>
          <w:sz w:val="20"/>
          <w:szCs w:val="20"/>
        </w:rPr>
        <w:t>a</w:t>
      </w:r>
      <w:r w:rsidRPr="004F5BF7">
        <w:rPr>
          <w:rFonts w:ascii="Arial" w:hAnsi="Arial" w:cs="Arial"/>
          <w:spacing w:val="-1"/>
          <w:w w:val="140"/>
          <w:sz w:val="20"/>
          <w:szCs w:val="20"/>
        </w:rPr>
        <w:t>t</w:t>
      </w:r>
      <w:r w:rsidRPr="004F5BF7">
        <w:rPr>
          <w:rFonts w:ascii="Arial" w:hAnsi="Arial" w:cs="Arial"/>
          <w:spacing w:val="-1"/>
          <w:sz w:val="20"/>
          <w:szCs w:val="20"/>
        </w:rPr>
        <w:t>i</w:t>
      </w:r>
      <w:r w:rsidRPr="004F5BF7">
        <w:rPr>
          <w:rFonts w:ascii="Arial" w:hAnsi="Arial" w:cs="Arial"/>
          <w:spacing w:val="-1"/>
          <w:w w:val="122"/>
          <w:sz w:val="20"/>
          <w:szCs w:val="20"/>
        </w:rPr>
        <w:t>on</w:t>
      </w:r>
      <w:r w:rsidRPr="004F5BF7">
        <w:rPr>
          <w:rFonts w:ascii="Arial" w:hAnsi="Arial" w:cs="Arial"/>
          <w:w w:val="83"/>
          <w:sz w:val="20"/>
          <w:szCs w:val="20"/>
        </w:rPr>
        <w:t>;</w:t>
      </w:r>
    </w:p>
    <w:p w:rsidR="007E0A84" w:rsidRPr="004F5BF7" w:rsidRDefault="007E0A84" w:rsidP="004F5BF7">
      <w:pPr>
        <w:pStyle w:val="ListParagraph"/>
        <w:numPr>
          <w:ilvl w:val="0"/>
          <w:numId w:val="41"/>
        </w:numPr>
        <w:tabs>
          <w:tab w:val="left" w:pos="1620"/>
        </w:tabs>
        <w:ind w:right="300"/>
        <w:jc w:val="both"/>
        <w:rPr>
          <w:rFonts w:ascii="Arial" w:hAnsi="Arial" w:cs="Arial"/>
          <w:sz w:val="20"/>
          <w:szCs w:val="20"/>
        </w:rPr>
      </w:pPr>
      <w:r w:rsidRPr="004F5BF7">
        <w:rPr>
          <w:rFonts w:ascii="Arial" w:hAnsi="Arial" w:cs="Arial"/>
          <w:spacing w:val="-1"/>
          <w:w w:val="114"/>
          <w:sz w:val="20"/>
          <w:szCs w:val="20"/>
        </w:rPr>
        <w:t>regulator</w:t>
      </w:r>
      <w:r w:rsidRPr="004F5BF7">
        <w:rPr>
          <w:rFonts w:ascii="Arial" w:hAnsi="Arial" w:cs="Arial"/>
          <w:spacing w:val="-17"/>
          <w:w w:val="114"/>
          <w:sz w:val="20"/>
          <w:szCs w:val="20"/>
        </w:rPr>
        <w:t>y</w:t>
      </w:r>
      <w:r w:rsidRPr="004F5BF7">
        <w:rPr>
          <w:rFonts w:ascii="Arial" w:hAnsi="Arial" w:cs="Arial"/>
          <w:w w:val="114"/>
          <w:sz w:val="20"/>
          <w:szCs w:val="20"/>
        </w:rPr>
        <w:t>,</w:t>
      </w:r>
      <w:r w:rsidRPr="004F5BF7">
        <w:rPr>
          <w:rFonts w:ascii="Arial" w:hAnsi="Arial" w:cs="Arial"/>
          <w:spacing w:val="9"/>
          <w:w w:val="114"/>
          <w:sz w:val="20"/>
          <w:szCs w:val="20"/>
        </w:rPr>
        <w:t xml:space="preserve"> </w:t>
      </w:r>
      <w:r w:rsidRPr="004F5BF7">
        <w:rPr>
          <w:rFonts w:ascii="Arial" w:hAnsi="Arial" w:cs="Arial"/>
          <w:spacing w:val="-1"/>
          <w:w w:val="114"/>
          <w:sz w:val="20"/>
          <w:szCs w:val="20"/>
        </w:rPr>
        <w:t>supervisor</w:t>
      </w:r>
      <w:r w:rsidRPr="004F5BF7">
        <w:rPr>
          <w:rFonts w:ascii="Arial" w:hAnsi="Arial" w:cs="Arial"/>
          <w:w w:val="114"/>
          <w:sz w:val="20"/>
          <w:szCs w:val="20"/>
        </w:rPr>
        <w:t>y</w:t>
      </w:r>
      <w:r w:rsidRPr="004F5BF7">
        <w:rPr>
          <w:rFonts w:ascii="Arial" w:hAnsi="Arial" w:cs="Arial"/>
          <w:spacing w:val="-24"/>
          <w:w w:val="114"/>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6"/>
          <w:sz w:val="20"/>
          <w:szCs w:val="20"/>
        </w:rPr>
        <w:t xml:space="preserve"> </w:t>
      </w:r>
      <w:r w:rsidRPr="004F5BF7">
        <w:rPr>
          <w:rFonts w:ascii="Arial" w:hAnsi="Arial" w:cs="Arial"/>
          <w:spacing w:val="-1"/>
          <w:w w:val="125"/>
          <w:sz w:val="20"/>
          <w:szCs w:val="20"/>
        </w:rPr>
        <w:t>e</w:t>
      </w:r>
      <w:r w:rsidRPr="004F5BF7">
        <w:rPr>
          <w:rFonts w:ascii="Arial" w:hAnsi="Arial" w:cs="Arial"/>
          <w:spacing w:val="-1"/>
          <w:w w:val="122"/>
          <w:sz w:val="20"/>
          <w:szCs w:val="20"/>
        </w:rPr>
        <w:t>n</w:t>
      </w:r>
      <w:r w:rsidRPr="004F5BF7">
        <w:rPr>
          <w:rFonts w:ascii="Arial" w:hAnsi="Arial" w:cs="Arial"/>
          <w:spacing w:val="-1"/>
          <w:w w:val="140"/>
          <w:sz w:val="20"/>
          <w:szCs w:val="20"/>
        </w:rPr>
        <w:t>f</w:t>
      </w:r>
      <w:r w:rsidRPr="004F5BF7">
        <w:rPr>
          <w:rFonts w:ascii="Arial" w:hAnsi="Arial" w:cs="Arial"/>
          <w:spacing w:val="-1"/>
          <w:w w:val="122"/>
          <w:sz w:val="20"/>
          <w:szCs w:val="20"/>
        </w:rPr>
        <w:t>o</w:t>
      </w:r>
      <w:r w:rsidRPr="004F5BF7">
        <w:rPr>
          <w:rFonts w:ascii="Arial" w:hAnsi="Arial" w:cs="Arial"/>
          <w:spacing w:val="-1"/>
          <w:sz w:val="20"/>
          <w:szCs w:val="20"/>
        </w:rPr>
        <w:t>rc</w:t>
      </w:r>
      <w:r w:rsidRPr="004F5BF7">
        <w:rPr>
          <w:rFonts w:ascii="Arial" w:hAnsi="Arial" w:cs="Arial"/>
          <w:spacing w:val="-1"/>
          <w:w w:val="125"/>
          <w:sz w:val="20"/>
          <w:szCs w:val="20"/>
        </w:rPr>
        <w:t>e</w:t>
      </w:r>
      <w:r w:rsidRPr="004F5BF7">
        <w:rPr>
          <w:rFonts w:ascii="Arial" w:hAnsi="Arial" w:cs="Arial"/>
          <w:spacing w:val="-1"/>
          <w:w w:val="123"/>
          <w:sz w:val="20"/>
          <w:szCs w:val="20"/>
        </w:rPr>
        <w:t>m</w:t>
      </w:r>
      <w:r w:rsidRPr="004F5BF7">
        <w:rPr>
          <w:rFonts w:ascii="Arial" w:hAnsi="Arial" w:cs="Arial"/>
          <w:spacing w:val="-1"/>
          <w:w w:val="125"/>
          <w:sz w:val="20"/>
          <w:szCs w:val="20"/>
        </w:rPr>
        <w:t>e</w:t>
      </w:r>
      <w:r w:rsidRPr="004F5BF7">
        <w:rPr>
          <w:rFonts w:ascii="Arial" w:hAnsi="Arial" w:cs="Arial"/>
          <w:spacing w:val="-1"/>
          <w:w w:val="122"/>
          <w:sz w:val="20"/>
          <w:szCs w:val="20"/>
        </w:rPr>
        <w:t>n</w:t>
      </w:r>
      <w:r w:rsidRPr="004F5BF7">
        <w:rPr>
          <w:rFonts w:ascii="Arial" w:hAnsi="Arial" w:cs="Arial"/>
          <w:w w:val="140"/>
          <w:sz w:val="20"/>
          <w:szCs w:val="20"/>
        </w:rPr>
        <w:t>t</w:t>
      </w:r>
      <w:r w:rsidRPr="004F5BF7">
        <w:rPr>
          <w:rFonts w:ascii="Arial" w:hAnsi="Arial" w:cs="Arial"/>
          <w:spacing w:val="1"/>
          <w:sz w:val="20"/>
          <w:szCs w:val="20"/>
        </w:rPr>
        <w:t xml:space="preserve"> </w:t>
      </w:r>
      <w:r w:rsidRPr="004F5BF7">
        <w:rPr>
          <w:rFonts w:ascii="Arial" w:hAnsi="Arial" w:cs="Arial"/>
          <w:spacing w:val="-1"/>
          <w:sz w:val="20"/>
          <w:szCs w:val="20"/>
        </w:rPr>
        <w:t>r</w:t>
      </w:r>
      <w:r w:rsidRPr="004F5BF7">
        <w:rPr>
          <w:rFonts w:ascii="Arial" w:hAnsi="Arial" w:cs="Arial"/>
          <w:spacing w:val="-1"/>
          <w:w w:val="125"/>
          <w:sz w:val="20"/>
          <w:szCs w:val="20"/>
        </w:rPr>
        <w:t>e</w:t>
      </w:r>
      <w:r w:rsidRPr="004F5BF7">
        <w:rPr>
          <w:rFonts w:ascii="Arial" w:hAnsi="Arial" w:cs="Arial"/>
          <w:spacing w:val="-1"/>
          <w:w w:val="122"/>
          <w:sz w:val="20"/>
          <w:szCs w:val="20"/>
        </w:rPr>
        <w:t>qu</w:t>
      </w:r>
      <w:r w:rsidRPr="004F5BF7">
        <w:rPr>
          <w:rFonts w:ascii="Arial" w:hAnsi="Arial" w:cs="Arial"/>
          <w:spacing w:val="-1"/>
          <w:w w:val="125"/>
          <w:sz w:val="20"/>
          <w:szCs w:val="20"/>
        </w:rPr>
        <w:t>e</w:t>
      </w:r>
      <w:r w:rsidRPr="004F5BF7">
        <w:rPr>
          <w:rFonts w:ascii="Arial" w:hAnsi="Arial" w:cs="Arial"/>
          <w:spacing w:val="-1"/>
          <w:sz w:val="20"/>
          <w:szCs w:val="20"/>
        </w:rPr>
        <w:t>s</w:t>
      </w:r>
      <w:r w:rsidRPr="004F5BF7">
        <w:rPr>
          <w:rFonts w:ascii="Arial" w:hAnsi="Arial" w:cs="Arial"/>
          <w:spacing w:val="-1"/>
          <w:w w:val="140"/>
          <w:sz w:val="20"/>
          <w:szCs w:val="20"/>
        </w:rPr>
        <w:t>t</w:t>
      </w:r>
      <w:r w:rsidRPr="004F5BF7">
        <w:rPr>
          <w:rFonts w:ascii="Arial" w:hAnsi="Arial" w:cs="Arial"/>
          <w:spacing w:val="-1"/>
          <w:sz w:val="20"/>
          <w:szCs w:val="20"/>
        </w:rPr>
        <w:t>s</w:t>
      </w:r>
      <w:r w:rsidRPr="004F5BF7">
        <w:rPr>
          <w:rFonts w:ascii="Arial" w:hAnsi="Arial" w:cs="Arial"/>
          <w:w w:val="83"/>
          <w:sz w:val="20"/>
          <w:szCs w:val="20"/>
        </w:rPr>
        <w:t>;</w:t>
      </w:r>
      <w:r w:rsidRPr="004F5BF7">
        <w:rPr>
          <w:rFonts w:ascii="Arial" w:hAnsi="Arial" w:cs="Arial"/>
          <w:spacing w:val="1"/>
          <w:sz w:val="20"/>
          <w:szCs w:val="20"/>
        </w:rPr>
        <w:t xml:space="preserve"> </w:t>
      </w:r>
    </w:p>
    <w:p w:rsidR="004F5BF7" w:rsidRDefault="004F5BF7" w:rsidP="004F5BF7">
      <w:pPr>
        <w:jc w:val="both"/>
        <w:rPr>
          <w:rFonts w:ascii="Arial" w:hAnsi="Arial" w:cs="Arial"/>
          <w:sz w:val="20"/>
          <w:szCs w:val="20"/>
        </w:rPr>
      </w:pPr>
    </w:p>
    <w:p w:rsidR="007E0A84" w:rsidRPr="004F5BF7" w:rsidRDefault="007E0A84" w:rsidP="004F5BF7">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 xml:space="preserve">m </w:t>
      </w:r>
      <w:r w:rsidRPr="007E0A84">
        <w:rPr>
          <w:rFonts w:ascii="Arial" w:hAnsi="Arial" w:cs="Arial"/>
          <w:spacing w:val="-1"/>
          <w:w w:val="116"/>
          <w:sz w:val="20"/>
          <w:szCs w:val="20"/>
        </w:rPr>
        <w:t>shoul</w:t>
      </w:r>
      <w:r w:rsidRPr="007E0A84">
        <w:rPr>
          <w:rFonts w:ascii="Arial" w:hAnsi="Arial" w:cs="Arial"/>
          <w:w w:val="116"/>
          <w:sz w:val="20"/>
          <w:szCs w:val="20"/>
        </w:rPr>
        <w:t>d</w:t>
      </w:r>
      <w:r w:rsidRPr="007E0A84">
        <w:rPr>
          <w:rFonts w:ascii="Arial" w:hAnsi="Arial" w:cs="Arial"/>
          <w:spacing w:val="-3"/>
          <w:w w:val="116"/>
          <w:sz w:val="20"/>
          <w:szCs w:val="20"/>
        </w:rPr>
        <w:t xml:space="preserve"> </w:t>
      </w:r>
      <w:r w:rsidRPr="007E0A84">
        <w:rPr>
          <w:rFonts w:ascii="Arial" w:hAnsi="Arial" w:cs="Arial"/>
          <w:spacing w:val="-1"/>
          <w:sz w:val="20"/>
          <w:szCs w:val="20"/>
        </w:rPr>
        <w:t>als</w:t>
      </w:r>
      <w:r w:rsidRPr="007E0A84">
        <w:rPr>
          <w:rFonts w:ascii="Arial" w:hAnsi="Arial" w:cs="Arial"/>
          <w:sz w:val="20"/>
          <w:szCs w:val="20"/>
        </w:rPr>
        <w:t>o</w:t>
      </w:r>
      <w:r w:rsidRPr="007E0A84">
        <w:rPr>
          <w:rFonts w:ascii="Arial" w:hAnsi="Arial" w:cs="Arial"/>
          <w:spacing w:val="32"/>
          <w:sz w:val="20"/>
          <w:szCs w:val="20"/>
        </w:rPr>
        <w:t xml:space="preserve"> </w:t>
      </w:r>
      <w:r w:rsidRPr="007E0A84">
        <w:rPr>
          <w:rFonts w:ascii="Arial" w:hAnsi="Arial" w:cs="Arial"/>
          <w:spacing w:val="-1"/>
          <w:w w:val="116"/>
          <w:sz w:val="20"/>
          <w:szCs w:val="20"/>
        </w:rPr>
        <w:t>conside</w:t>
      </w:r>
      <w:r w:rsidRPr="007E0A84">
        <w:rPr>
          <w:rFonts w:ascii="Arial" w:hAnsi="Arial" w:cs="Arial"/>
          <w:w w:val="116"/>
          <w:sz w:val="20"/>
          <w:szCs w:val="20"/>
        </w:rPr>
        <w:t>r</w:t>
      </w:r>
      <w:r w:rsidRPr="007E0A84">
        <w:rPr>
          <w:rFonts w:ascii="Arial" w:hAnsi="Arial" w:cs="Arial"/>
          <w:spacing w:val="-26"/>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22"/>
          <w:sz w:val="20"/>
          <w:szCs w:val="20"/>
        </w:rPr>
        <w:t>op</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w:t>
      </w:r>
      <w:r w:rsidRPr="007E0A84">
        <w:rPr>
          <w:rFonts w:ascii="Arial" w:hAnsi="Arial" w:cs="Arial"/>
          <w:w w:val="122"/>
          <w:sz w:val="20"/>
          <w:szCs w:val="20"/>
        </w:rPr>
        <w:t>n</w:t>
      </w:r>
      <w:r w:rsidRPr="007E0A84">
        <w:rPr>
          <w:rFonts w:ascii="Arial" w:hAnsi="Arial" w:cs="Arial"/>
          <w:spacing w:val="1"/>
          <w:sz w:val="20"/>
          <w:szCs w:val="20"/>
        </w:rPr>
        <w:t xml:space="preserve"> </w:t>
      </w:r>
      <w:r w:rsidRPr="007E0A84">
        <w:rPr>
          <w:rFonts w:ascii="Arial" w:hAnsi="Arial" w:cs="Arial"/>
          <w:spacing w:val="-1"/>
          <w:w w:val="120"/>
          <w:sz w:val="20"/>
          <w:szCs w:val="20"/>
        </w:rPr>
        <w:t>o</w:t>
      </w:r>
      <w:r w:rsidRPr="007E0A84">
        <w:rPr>
          <w:rFonts w:ascii="Arial" w:hAnsi="Arial" w:cs="Arial"/>
          <w:w w:val="120"/>
          <w:sz w:val="20"/>
          <w:szCs w:val="20"/>
        </w:rPr>
        <w:t>f</w:t>
      </w:r>
      <w:r w:rsidRPr="007E0A84">
        <w:rPr>
          <w:rFonts w:ascii="Arial" w:hAnsi="Arial" w:cs="Arial"/>
          <w:spacing w:val="4"/>
          <w:w w:val="120"/>
          <w:sz w:val="20"/>
          <w:szCs w:val="20"/>
        </w:rPr>
        <w:t xml:space="preserve"> </w:t>
      </w:r>
      <w:r w:rsidRPr="007E0A84">
        <w:rPr>
          <w:rFonts w:ascii="Arial" w:hAnsi="Arial" w:cs="Arial"/>
          <w:spacing w:val="-1"/>
          <w:w w:val="120"/>
          <w:sz w:val="20"/>
          <w:szCs w:val="20"/>
        </w:rPr>
        <w:t>documentin</w:t>
      </w:r>
      <w:r w:rsidRPr="007E0A84">
        <w:rPr>
          <w:rFonts w:ascii="Arial" w:hAnsi="Arial" w:cs="Arial"/>
          <w:w w:val="120"/>
          <w:sz w:val="20"/>
          <w:szCs w:val="20"/>
        </w:rPr>
        <w:t>g</w:t>
      </w:r>
      <w:r w:rsidRPr="007E0A84">
        <w:rPr>
          <w:rFonts w:ascii="Arial" w:hAnsi="Arial" w:cs="Arial"/>
          <w:spacing w:val="-4"/>
          <w:w w:val="120"/>
          <w:sz w:val="20"/>
          <w:szCs w:val="20"/>
        </w:rPr>
        <w:t xml:space="preserve"> </w:t>
      </w:r>
      <w:r w:rsidRPr="007E0A84">
        <w:rPr>
          <w:rFonts w:ascii="Arial" w:hAnsi="Arial" w:cs="Arial"/>
          <w:spacing w:val="-1"/>
          <w:w w:val="120"/>
          <w:sz w:val="20"/>
          <w:szCs w:val="20"/>
        </w:rPr>
        <w:t>“</w:t>
      </w:r>
      <w:r w:rsidRPr="007E0A84">
        <w:rPr>
          <w:rFonts w:ascii="Arial" w:hAnsi="Arial" w:cs="Arial"/>
          <w:spacing w:val="-1"/>
          <w:w w:val="123"/>
          <w:sz w:val="20"/>
          <w:szCs w:val="20"/>
        </w:rPr>
        <w:t>m</w:t>
      </w:r>
      <w:r w:rsidRPr="007E0A84">
        <w:rPr>
          <w:rFonts w:ascii="Arial" w:hAnsi="Arial" w:cs="Arial"/>
          <w:spacing w:val="-1"/>
          <w:w w:val="111"/>
          <w:sz w:val="20"/>
          <w:szCs w:val="20"/>
        </w:rPr>
        <w:t>a</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sz w:val="20"/>
          <w:szCs w:val="20"/>
        </w:rPr>
        <w:t>ri</w:t>
      </w:r>
      <w:r w:rsidRPr="007E0A84">
        <w:rPr>
          <w:rFonts w:ascii="Arial" w:hAnsi="Arial" w:cs="Arial"/>
          <w:spacing w:val="-1"/>
          <w:w w:val="111"/>
          <w:sz w:val="20"/>
          <w:szCs w:val="20"/>
        </w:rPr>
        <w:t>a</w:t>
      </w:r>
      <w:r w:rsidRPr="007E0A84">
        <w:rPr>
          <w:rFonts w:ascii="Arial" w:hAnsi="Arial" w:cs="Arial"/>
          <w:spacing w:val="-1"/>
          <w:sz w:val="20"/>
          <w:szCs w:val="20"/>
        </w:rPr>
        <w:t>l</w:t>
      </w:r>
      <w:r w:rsidR="004F5BF7">
        <w:rPr>
          <w:rFonts w:ascii="Arial" w:hAnsi="Arial" w:cs="Arial"/>
          <w:sz w:val="20"/>
          <w:szCs w:val="20"/>
        </w:rPr>
        <w:t xml:space="preserve">” </w:t>
      </w:r>
      <w:r w:rsidRPr="007E0A84">
        <w:rPr>
          <w:rFonts w:ascii="Arial" w:hAnsi="Arial" w:cs="Arial"/>
          <w:spacing w:val="-1"/>
          <w:w w:val="114"/>
          <w:sz w:val="20"/>
          <w:szCs w:val="20"/>
        </w:rPr>
        <w:t>advic</w:t>
      </w:r>
      <w:r w:rsidRPr="007E0A84">
        <w:rPr>
          <w:rFonts w:ascii="Arial" w:hAnsi="Arial" w:cs="Arial"/>
          <w:w w:val="114"/>
          <w:sz w:val="20"/>
          <w:szCs w:val="20"/>
        </w:rPr>
        <w:t>e</w:t>
      </w:r>
      <w:r w:rsidRPr="007E0A84">
        <w:rPr>
          <w:rFonts w:ascii="Arial" w:hAnsi="Arial" w:cs="Arial"/>
          <w:spacing w:val="-12"/>
          <w:w w:val="114"/>
          <w:sz w:val="20"/>
          <w:szCs w:val="20"/>
        </w:rPr>
        <w:t xml:space="preserve"> </w:t>
      </w:r>
      <w:r w:rsidRPr="007E0A84">
        <w:rPr>
          <w:rFonts w:ascii="Arial" w:hAnsi="Arial" w:cs="Arial"/>
          <w:spacing w:val="-1"/>
          <w:w w:val="114"/>
          <w:sz w:val="20"/>
          <w:szCs w:val="20"/>
        </w:rPr>
        <w:t>give</w:t>
      </w:r>
      <w:r w:rsidRPr="007E0A84">
        <w:rPr>
          <w:rFonts w:ascii="Arial" w:hAnsi="Arial" w:cs="Arial"/>
          <w:w w:val="114"/>
          <w:sz w:val="20"/>
          <w:szCs w:val="20"/>
        </w:rPr>
        <w:t>n</w:t>
      </w:r>
      <w:r w:rsidRPr="007E0A84">
        <w:rPr>
          <w:rFonts w:ascii="Arial" w:hAnsi="Arial" w:cs="Arial"/>
          <w:spacing w:val="10"/>
          <w:w w:val="114"/>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22"/>
          <w:sz w:val="20"/>
          <w:szCs w:val="20"/>
        </w:rPr>
        <w:t xml:space="preserve"> </w:t>
      </w:r>
      <w:r w:rsidRPr="007E0A84">
        <w:rPr>
          <w:rFonts w:ascii="Arial" w:hAnsi="Arial" w:cs="Arial"/>
          <w:spacing w:val="-1"/>
          <w:w w:val="117"/>
          <w:sz w:val="20"/>
          <w:szCs w:val="20"/>
        </w:rPr>
        <w:t>receive</w:t>
      </w:r>
      <w:r w:rsidRPr="007E0A84">
        <w:rPr>
          <w:rFonts w:ascii="Arial" w:hAnsi="Arial" w:cs="Arial"/>
          <w:w w:val="117"/>
          <w:sz w:val="20"/>
          <w:szCs w:val="20"/>
        </w:rPr>
        <w:t>d</w:t>
      </w:r>
      <w:r w:rsidRPr="007E0A84">
        <w:rPr>
          <w:rFonts w:ascii="Arial" w:hAnsi="Arial" w:cs="Arial"/>
          <w:spacing w:val="-21"/>
          <w:w w:val="117"/>
          <w:sz w:val="20"/>
          <w:szCs w:val="20"/>
        </w:rPr>
        <w:t xml:space="preserve"> </w:t>
      </w:r>
      <w:r w:rsidRPr="007E0A84">
        <w:rPr>
          <w:rFonts w:ascii="Arial" w:hAnsi="Arial" w:cs="Arial"/>
          <w:spacing w:val="-1"/>
          <w:w w:val="117"/>
          <w:sz w:val="20"/>
          <w:szCs w:val="20"/>
        </w:rPr>
        <w:t>t</w:t>
      </w:r>
      <w:r w:rsidRPr="007E0A84">
        <w:rPr>
          <w:rFonts w:ascii="Arial" w:hAnsi="Arial" w:cs="Arial"/>
          <w:w w:val="117"/>
          <w:sz w:val="20"/>
          <w:szCs w:val="20"/>
        </w:rPr>
        <w:t>o</w:t>
      </w:r>
      <w:r w:rsidRPr="007E0A84">
        <w:rPr>
          <w:rFonts w:ascii="Arial" w:hAnsi="Arial" w:cs="Arial"/>
          <w:spacing w:val="10"/>
          <w:w w:val="117"/>
          <w:sz w:val="20"/>
          <w:szCs w:val="20"/>
        </w:rPr>
        <w:t xml:space="preserve"> </w:t>
      </w:r>
      <w:r w:rsidRPr="007E0A84">
        <w:rPr>
          <w:rFonts w:ascii="Arial" w:hAnsi="Arial" w:cs="Arial"/>
          <w:spacing w:val="-1"/>
          <w:w w:val="117"/>
          <w:sz w:val="20"/>
          <w:szCs w:val="20"/>
        </w:rPr>
        <w:t>provid</w:t>
      </w:r>
      <w:r w:rsidRPr="007E0A84">
        <w:rPr>
          <w:rFonts w:ascii="Arial" w:hAnsi="Arial" w:cs="Arial"/>
          <w:w w:val="117"/>
          <w:sz w:val="20"/>
          <w:szCs w:val="20"/>
        </w:rPr>
        <w:t>e</w:t>
      </w:r>
      <w:r w:rsidRPr="007E0A84">
        <w:rPr>
          <w:rFonts w:ascii="Arial" w:hAnsi="Arial" w:cs="Arial"/>
          <w:spacing w:val="-11"/>
          <w:w w:val="117"/>
          <w:sz w:val="20"/>
          <w:szCs w:val="20"/>
        </w:rPr>
        <w:t xml:space="preserve"> </w:t>
      </w:r>
      <w:r w:rsidRPr="007E0A84">
        <w:rPr>
          <w:rFonts w:ascii="Arial" w:hAnsi="Arial" w:cs="Arial"/>
          <w:sz w:val="20"/>
          <w:szCs w:val="20"/>
        </w:rPr>
        <w:t>a</w:t>
      </w:r>
      <w:r w:rsidRPr="007E0A84">
        <w:rPr>
          <w:rFonts w:ascii="Arial" w:hAnsi="Arial" w:cs="Arial"/>
          <w:spacing w:val="11"/>
          <w:sz w:val="20"/>
          <w:szCs w:val="20"/>
        </w:rPr>
        <w:t xml:space="preserve"> </w:t>
      </w:r>
      <w:r w:rsidRPr="007E0A84">
        <w:rPr>
          <w:rFonts w:ascii="Arial" w:hAnsi="Arial" w:cs="Arial"/>
          <w:spacing w:val="-1"/>
          <w:w w:val="118"/>
          <w:sz w:val="20"/>
          <w:szCs w:val="20"/>
        </w:rPr>
        <w:t>contemporaneou</w:t>
      </w:r>
      <w:r w:rsidRPr="007E0A84">
        <w:rPr>
          <w:rFonts w:ascii="Arial" w:hAnsi="Arial" w:cs="Arial"/>
          <w:w w:val="118"/>
          <w:sz w:val="20"/>
          <w:szCs w:val="20"/>
        </w:rPr>
        <w:t>s</w:t>
      </w:r>
      <w:r w:rsidRPr="007E0A84">
        <w:rPr>
          <w:rFonts w:ascii="Arial" w:hAnsi="Arial" w:cs="Arial"/>
          <w:spacing w:val="3"/>
          <w:w w:val="118"/>
          <w:sz w:val="20"/>
          <w:szCs w:val="20"/>
        </w:rPr>
        <w:t xml:space="preserve"> </w:t>
      </w:r>
      <w:r w:rsidRPr="007E0A84">
        <w:rPr>
          <w:rFonts w:ascii="Arial" w:hAnsi="Arial" w:cs="Arial"/>
          <w:spacing w:val="-1"/>
          <w:w w:val="118"/>
          <w:sz w:val="20"/>
          <w:szCs w:val="20"/>
        </w:rPr>
        <w:t>r</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22"/>
          <w:sz w:val="20"/>
          <w:szCs w:val="20"/>
        </w:rPr>
        <w:t>o</w:t>
      </w:r>
      <w:r w:rsidRPr="007E0A84">
        <w:rPr>
          <w:rFonts w:ascii="Arial" w:hAnsi="Arial" w:cs="Arial"/>
          <w:spacing w:val="-1"/>
          <w:sz w:val="20"/>
          <w:szCs w:val="20"/>
        </w:rPr>
        <w:t>r</w:t>
      </w:r>
      <w:r w:rsidRPr="007E0A84">
        <w:rPr>
          <w:rFonts w:ascii="Arial" w:hAnsi="Arial" w:cs="Arial"/>
          <w:spacing w:val="-1"/>
          <w:w w:val="122"/>
          <w:sz w:val="20"/>
          <w:szCs w:val="20"/>
        </w:rPr>
        <w:t>d</w:t>
      </w:r>
      <w:r w:rsidRPr="007E0A84">
        <w:rPr>
          <w:rFonts w:ascii="Arial" w:hAnsi="Arial" w:cs="Arial"/>
          <w:w w:val="111"/>
          <w:sz w:val="20"/>
          <w:szCs w:val="20"/>
        </w:rPr>
        <w:t>.</w:t>
      </w:r>
    </w:p>
    <w:p w:rsidR="007E0A84" w:rsidRPr="007E0A84" w:rsidRDefault="007E0A84" w:rsidP="007E0A84">
      <w:pPr>
        <w:ind w:left="1212"/>
        <w:jc w:val="both"/>
        <w:rPr>
          <w:rFonts w:ascii="Arial" w:hAnsi="Arial" w:cs="Arial"/>
          <w:sz w:val="20"/>
          <w:szCs w:val="20"/>
        </w:rPr>
      </w:pPr>
    </w:p>
    <w:p w:rsidR="007E0A84" w:rsidRPr="004F5BF7" w:rsidRDefault="007E0A84" w:rsidP="007E0A84">
      <w:pPr>
        <w:jc w:val="both"/>
        <w:rPr>
          <w:rFonts w:ascii="Arial" w:hAnsi="Arial" w:cs="Arial"/>
          <w:b/>
          <w:spacing w:val="-1"/>
          <w:sz w:val="22"/>
          <w:szCs w:val="22"/>
        </w:rPr>
      </w:pPr>
      <w:r w:rsidRPr="004F5BF7">
        <w:rPr>
          <w:rFonts w:ascii="Arial" w:hAnsi="Arial" w:cs="Arial"/>
          <w:b/>
          <w:spacing w:val="-1"/>
          <w:sz w:val="22"/>
          <w:szCs w:val="22"/>
        </w:rPr>
        <w:t>5.4     Compliance monitoring</w:t>
      </w:r>
    </w:p>
    <w:p w:rsidR="007E0A84" w:rsidRPr="007E0A84" w:rsidRDefault="007E0A84" w:rsidP="007E0A84">
      <w:pPr>
        <w:jc w:val="both"/>
        <w:rPr>
          <w:rFonts w:ascii="Arial" w:hAnsi="Arial" w:cs="Arial"/>
          <w:sz w:val="20"/>
          <w:szCs w:val="20"/>
        </w:rPr>
      </w:pPr>
    </w:p>
    <w:p w:rsidR="004F5BF7" w:rsidRPr="007E0A84" w:rsidRDefault="004F5BF7" w:rsidP="004F5BF7">
      <w:pPr>
        <w:ind w:right="286"/>
        <w:jc w:val="both"/>
        <w:rPr>
          <w:rFonts w:ascii="Arial" w:hAnsi="Arial" w:cs="Arial"/>
          <w:w w:val="111"/>
          <w:sz w:val="20"/>
          <w:szCs w:val="20"/>
        </w:rPr>
      </w:pPr>
      <w:r w:rsidRPr="007E0A84">
        <w:rPr>
          <w:rFonts w:ascii="Arial" w:hAnsi="Arial" w:cs="Arial"/>
          <w:spacing w:val="-1"/>
          <w:w w:val="107"/>
          <w:sz w:val="20"/>
          <w:szCs w:val="20"/>
        </w:rPr>
        <w:t>O</w:t>
      </w:r>
      <w:r w:rsidRPr="007E0A84">
        <w:rPr>
          <w:rFonts w:ascii="Arial" w:hAnsi="Arial" w:cs="Arial"/>
          <w:spacing w:val="-1"/>
          <w:w w:val="122"/>
          <w:sz w:val="20"/>
          <w:szCs w:val="20"/>
        </w:rPr>
        <w:t>b</w:t>
      </w:r>
      <w:r w:rsidRPr="007E0A84">
        <w:rPr>
          <w:rFonts w:ascii="Arial" w:hAnsi="Arial" w:cs="Arial"/>
          <w:spacing w:val="-1"/>
          <w:sz w:val="20"/>
          <w:szCs w:val="20"/>
        </w:rPr>
        <w:t>j</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iv</w:t>
      </w:r>
      <w:r w:rsidRPr="007E0A84">
        <w:rPr>
          <w:rFonts w:ascii="Arial" w:hAnsi="Arial" w:cs="Arial"/>
          <w:spacing w:val="-1"/>
          <w:w w:val="125"/>
          <w:sz w:val="20"/>
          <w:szCs w:val="20"/>
        </w:rPr>
        <w:t>e</w:t>
      </w:r>
      <w:r w:rsidRPr="007E0A84">
        <w:rPr>
          <w:rFonts w:ascii="Arial" w:hAnsi="Arial" w:cs="Arial"/>
          <w:sz w:val="20"/>
          <w:szCs w:val="20"/>
        </w:rPr>
        <w:t>:</w:t>
      </w:r>
      <w:r w:rsidRPr="007E0A84">
        <w:rPr>
          <w:rFonts w:ascii="Arial" w:hAnsi="Arial" w:cs="Arial"/>
          <w:spacing w:val="2"/>
          <w:sz w:val="20"/>
          <w:szCs w:val="20"/>
        </w:rPr>
        <w:t xml:space="preserve"> </w:t>
      </w:r>
      <w:r w:rsidRPr="007E0A84">
        <w:rPr>
          <w:rFonts w:ascii="Arial" w:hAnsi="Arial" w:cs="Arial"/>
          <w:spacing w:val="-15"/>
          <w:sz w:val="20"/>
          <w:szCs w:val="20"/>
        </w:rPr>
        <w:t>T</w:t>
      </w:r>
      <w:r w:rsidRPr="007E0A84">
        <w:rPr>
          <w:rFonts w:ascii="Arial" w:hAnsi="Arial" w:cs="Arial"/>
          <w:sz w:val="20"/>
          <w:szCs w:val="20"/>
        </w:rPr>
        <w:t>o</w:t>
      </w:r>
      <w:r w:rsidRPr="007E0A84">
        <w:rPr>
          <w:rFonts w:ascii="Arial" w:hAnsi="Arial" w:cs="Arial"/>
          <w:spacing w:val="13"/>
          <w:sz w:val="20"/>
          <w:szCs w:val="20"/>
        </w:rPr>
        <w:t xml:space="preserve"> </w:t>
      </w:r>
      <w:r w:rsidRPr="007E0A84">
        <w:rPr>
          <w:rFonts w:ascii="Arial" w:hAnsi="Arial" w:cs="Arial"/>
          <w:spacing w:val="-1"/>
          <w:w w:val="120"/>
          <w:sz w:val="20"/>
          <w:szCs w:val="20"/>
        </w:rPr>
        <w:t>se</w:t>
      </w:r>
      <w:r w:rsidRPr="007E0A84">
        <w:rPr>
          <w:rFonts w:ascii="Arial" w:hAnsi="Arial" w:cs="Arial"/>
          <w:w w:val="120"/>
          <w:sz w:val="20"/>
          <w:szCs w:val="20"/>
        </w:rPr>
        <w:t>t</w:t>
      </w:r>
      <w:r w:rsidRPr="007E0A84">
        <w:rPr>
          <w:rFonts w:ascii="Arial" w:hAnsi="Arial" w:cs="Arial"/>
          <w:spacing w:val="-8"/>
          <w:w w:val="120"/>
          <w:sz w:val="20"/>
          <w:szCs w:val="20"/>
        </w:rPr>
        <w:t xml:space="preserve"> </w:t>
      </w:r>
      <w:r w:rsidRPr="007E0A84">
        <w:rPr>
          <w:rFonts w:ascii="Arial" w:hAnsi="Arial" w:cs="Arial"/>
          <w:spacing w:val="-1"/>
          <w:w w:val="120"/>
          <w:sz w:val="20"/>
          <w:szCs w:val="20"/>
        </w:rPr>
        <w:t>ou</w:t>
      </w:r>
      <w:r w:rsidRPr="007E0A84">
        <w:rPr>
          <w:rFonts w:ascii="Arial" w:hAnsi="Arial" w:cs="Arial"/>
          <w:w w:val="120"/>
          <w:sz w:val="20"/>
          <w:szCs w:val="20"/>
        </w:rPr>
        <w:t>t</w:t>
      </w:r>
      <w:r w:rsidRPr="007E0A84">
        <w:rPr>
          <w:rFonts w:ascii="Arial" w:hAnsi="Arial" w:cs="Arial"/>
          <w:spacing w:val="7"/>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standard</w:t>
      </w:r>
      <w:r w:rsidRPr="007E0A84">
        <w:rPr>
          <w:rFonts w:ascii="Arial" w:hAnsi="Arial" w:cs="Arial"/>
          <w:w w:val="120"/>
          <w:sz w:val="20"/>
          <w:szCs w:val="20"/>
        </w:rPr>
        <w:t>s</w:t>
      </w:r>
      <w:r w:rsidRPr="007E0A84">
        <w:rPr>
          <w:rFonts w:ascii="Arial" w:hAnsi="Arial" w:cs="Arial"/>
          <w:spacing w:val="-14"/>
          <w:w w:val="120"/>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5"/>
          <w:w w:val="120"/>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20"/>
          <w:sz w:val="20"/>
          <w:szCs w:val="20"/>
        </w:rPr>
        <w:t>applie</w:t>
      </w:r>
      <w:r w:rsidRPr="007E0A84">
        <w:rPr>
          <w:rFonts w:ascii="Arial" w:hAnsi="Arial" w:cs="Arial"/>
          <w:w w:val="120"/>
          <w:sz w:val="20"/>
          <w:szCs w:val="20"/>
        </w:rPr>
        <w:t>d</w:t>
      </w:r>
      <w:r w:rsidRPr="007E0A84">
        <w:rPr>
          <w:rFonts w:ascii="Arial" w:hAnsi="Arial" w:cs="Arial"/>
          <w:spacing w:val="-14"/>
          <w:w w:val="120"/>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5"/>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c</w:t>
      </w:r>
      <w:r w:rsidRPr="007E0A84">
        <w:rPr>
          <w:rFonts w:ascii="Arial" w:hAnsi="Arial" w:cs="Arial"/>
          <w:spacing w:val="-1"/>
          <w:w w:val="122"/>
          <w:sz w:val="20"/>
          <w:szCs w:val="20"/>
        </w:rPr>
        <w:t>o</w:t>
      </w:r>
      <w:r w:rsidRPr="007E0A84">
        <w:rPr>
          <w:rFonts w:ascii="Arial" w:hAnsi="Arial" w:cs="Arial"/>
          <w:spacing w:val="-1"/>
          <w:w w:val="114"/>
          <w:sz w:val="20"/>
          <w:szCs w:val="20"/>
        </w:rPr>
        <w:t>m</w:t>
      </w:r>
      <w:r w:rsidRPr="007E0A84">
        <w:rPr>
          <w:rFonts w:ascii="Arial" w:hAnsi="Arial" w:cs="Arial"/>
          <w:spacing w:val="-1"/>
          <w:w w:val="122"/>
          <w:sz w:val="20"/>
          <w:szCs w:val="20"/>
        </w:rPr>
        <w:t>p</w:t>
      </w:r>
      <w:r w:rsidRPr="007E0A84">
        <w:rPr>
          <w:rFonts w:ascii="Arial" w:hAnsi="Arial" w:cs="Arial"/>
          <w:spacing w:val="-1"/>
          <w:sz w:val="20"/>
          <w:szCs w:val="20"/>
        </w:rPr>
        <w:t>li</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w w:val="125"/>
          <w:sz w:val="20"/>
          <w:szCs w:val="20"/>
        </w:rPr>
        <w:t xml:space="preserve">e </w:t>
      </w:r>
      <w:r w:rsidRPr="007E0A84">
        <w:rPr>
          <w:rFonts w:ascii="Arial" w:hAnsi="Arial" w:cs="Arial"/>
          <w:spacing w:val="-1"/>
          <w:w w:val="118"/>
          <w:sz w:val="20"/>
          <w:szCs w:val="20"/>
        </w:rPr>
        <w:t>monitorin</w:t>
      </w:r>
      <w:r w:rsidRPr="007E0A84">
        <w:rPr>
          <w:rFonts w:ascii="Arial" w:hAnsi="Arial" w:cs="Arial"/>
          <w:w w:val="118"/>
          <w:sz w:val="20"/>
          <w:szCs w:val="20"/>
        </w:rPr>
        <w:t>g</w:t>
      </w:r>
      <w:r w:rsidRPr="007E0A84">
        <w:rPr>
          <w:rFonts w:ascii="Arial" w:hAnsi="Arial" w:cs="Arial"/>
          <w:spacing w:val="-1"/>
          <w:w w:val="118"/>
          <w:sz w:val="20"/>
          <w:szCs w:val="20"/>
        </w:rPr>
        <w:t xml:space="preserve"> wor</w:t>
      </w:r>
      <w:r w:rsidRPr="007E0A84">
        <w:rPr>
          <w:rFonts w:ascii="Arial" w:hAnsi="Arial" w:cs="Arial"/>
          <w:w w:val="118"/>
          <w:sz w:val="20"/>
          <w:szCs w:val="20"/>
        </w:rPr>
        <w:t>k</w:t>
      </w:r>
      <w:r w:rsidRPr="007E0A84">
        <w:rPr>
          <w:rFonts w:ascii="Arial" w:hAnsi="Arial" w:cs="Arial"/>
          <w:spacing w:val="-15"/>
          <w:w w:val="118"/>
          <w:sz w:val="20"/>
          <w:szCs w:val="20"/>
        </w:rPr>
        <w:t xml:space="preserve"> </w:t>
      </w:r>
      <w:r w:rsidRPr="007E0A84">
        <w:rPr>
          <w:rFonts w:ascii="Arial" w:hAnsi="Arial" w:cs="Arial"/>
          <w:spacing w:val="-1"/>
          <w:w w:val="118"/>
          <w:sz w:val="20"/>
          <w:szCs w:val="20"/>
        </w:rPr>
        <w:t>undertake</w:t>
      </w:r>
      <w:r w:rsidRPr="007E0A84">
        <w:rPr>
          <w:rFonts w:ascii="Arial" w:hAnsi="Arial" w:cs="Arial"/>
          <w:w w:val="118"/>
          <w:sz w:val="20"/>
          <w:szCs w:val="20"/>
        </w:rPr>
        <w:t>n</w:t>
      </w:r>
      <w:r w:rsidRPr="007E0A84">
        <w:rPr>
          <w:rFonts w:ascii="Arial" w:hAnsi="Arial" w:cs="Arial"/>
          <w:spacing w:val="33"/>
          <w:w w:val="118"/>
          <w:sz w:val="20"/>
          <w:szCs w:val="20"/>
        </w:rPr>
        <w:t xml:space="preserve"> </w:t>
      </w:r>
      <w:r w:rsidRPr="007E0A84">
        <w:rPr>
          <w:rFonts w:ascii="Arial" w:hAnsi="Arial" w:cs="Arial"/>
          <w:spacing w:val="-1"/>
          <w:w w:val="118"/>
          <w:sz w:val="20"/>
          <w:szCs w:val="20"/>
        </w:rPr>
        <w:t>withi</w:t>
      </w:r>
      <w:r w:rsidRPr="007E0A84">
        <w:rPr>
          <w:rFonts w:ascii="Arial" w:hAnsi="Arial" w:cs="Arial"/>
          <w:w w:val="118"/>
          <w:sz w:val="20"/>
          <w:szCs w:val="20"/>
        </w:rPr>
        <w:t>n</w:t>
      </w:r>
      <w:r w:rsidRPr="007E0A84">
        <w:rPr>
          <w:rFonts w:ascii="Arial" w:hAnsi="Arial" w:cs="Arial"/>
          <w:spacing w:val="-10"/>
          <w:w w:val="118"/>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w w:val="118"/>
          <w:sz w:val="20"/>
          <w:szCs w:val="20"/>
        </w:rPr>
        <w:t>followin</w:t>
      </w:r>
      <w:r w:rsidRPr="007E0A84">
        <w:rPr>
          <w:rFonts w:ascii="Arial" w:hAnsi="Arial" w:cs="Arial"/>
          <w:w w:val="118"/>
          <w:sz w:val="20"/>
          <w:szCs w:val="20"/>
        </w:rPr>
        <w:t>g</w:t>
      </w:r>
      <w:r w:rsidRPr="007E0A84">
        <w:rPr>
          <w:rFonts w:ascii="Arial" w:hAnsi="Arial" w:cs="Arial"/>
          <w:spacing w:val="-25"/>
          <w:w w:val="118"/>
          <w:sz w:val="20"/>
          <w:szCs w:val="20"/>
        </w:rPr>
        <w:t xml:space="preserve"> </w:t>
      </w:r>
      <w:r w:rsidRPr="007E0A84">
        <w:rPr>
          <w:rFonts w:ascii="Arial" w:hAnsi="Arial" w:cs="Arial"/>
          <w:spacing w:val="-1"/>
          <w:w w:val="118"/>
          <w:sz w:val="20"/>
          <w:szCs w:val="20"/>
        </w:rPr>
        <w:t>th</w:t>
      </w:r>
      <w:r w:rsidRPr="007E0A84">
        <w:rPr>
          <w:rFonts w:ascii="Arial" w:hAnsi="Arial" w:cs="Arial"/>
          <w:w w:val="118"/>
          <w:sz w:val="20"/>
          <w:szCs w:val="20"/>
        </w:rPr>
        <w:t>e</w:t>
      </w:r>
      <w:r w:rsidRPr="007E0A84">
        <w:rPr>
          <w:rFonts w:ascii="Arial" w:hAnsi="Arial" w:cs="Arial"/>
          <w:spacing w:val="16"/>
          <w:w w:val="118"/>
          <w:sz w:val="20"/>
          <w:szCs w:val="20"/>
        </w:rPr>
        <w:t xml:space="preserve"> </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sz w:val="20"/>
          <w:szCs w:val="20"/>
        </w:rPr>
        <w:t>cisi</w:t>
      </w:r>
      <w:r w:rsidRPr="007E0A84">
        <w:rPr>
          <w:rFonts w:ascii="Arial" w:hAnsi="Arial" w:cs="Arial"/>
          <w:spacing w:val="-1"/>
          <w:w w:val="122"/>
          <w:sz w:val="20"/>
          <w:szCs w:val="20"/>
        </w:rPr>
        <w:t>on</w:t>
      </w:r>
      <w:r w:rsidRPr="007E0A84">
        <w:rPr>
          <w:rFonts w:ascii="Arial" w:hAnsi="Arial" w:cs="Arial"/>
          <w:sz w:val="20"/>
          <w:szCs w:val="20"/>
        </w:rPr>
        <w:t xml:space="preserve">s </w:t>
      </w: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20"/>
          <w:sz w:val="20"/>
          <w:szCs w:val="20"/>
        </w:rPr>
        <w:t>plannin</w:t>
      </w:r>
      <w:r w:rsidRPr="007E0A84">
        <w:rPr>
          <w:rFonts w:ascii="Arial" w:hAnsi="Arial" w:cs="Arial"/>
          <w:w w:val="120"/>
          <w:sz w:val="20"/>
          <w:szCs w:val="20"/>
        </w:rPr>
        <w:t>g</w:t>
      </w:r>
      <w:r w:rsidRPr="007E0A84">
        <w:rPr>
          <w:rFonts w:ascii="Arial" w:hAnsi="Arial" w:cs="Arial"/>
          <w:spacing w:val="-14"/>
          <w:w w:val="120"/>
          <w:sz w:val="20"/>
          <w:szCs w:val="20"/>
        </w:rPr>
        <w:t xml:space="preserve">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25"/>
          <w:sz w:val="20"/>
          <w:szCs w:val="20"/>
        </w:rPr>
        <w:t>a</w:t>
      </w:r>
      <w:r w:rsidRPr="007E0A84">
        <w:rPr>
          <w:rFonts w:ascii="Arial" w:hAnsi="Arial" w:cs="Arial"/>
          <w:spacing w:val="-1"/>
          <w:sz w:val="20"/>
          <w:szCs w:val="20"/>
        </w:rPr>
        <w:t>ll</w:t>
      </w:r>
      <w:r w:rsidRPr="007E0A84">
        <w:rPr>
          <w:rFonts w:ascii="Arial" w:hAnsi="Arial" w:cs="Arial"/>
          <w:spacing w:val="-1"/>
          <w:w w:val="122"/>
          <w:sz w:val="20"/>
          <w:szCs w:val="20"/>
        </w:rPr>
        <w:t>o</w:t>
      </w:r>
      <w:r w:rsidRPr="007E0A84">
        <w:rPr>
          <w:rFonts w:ascii="Arial" w:hAnsi="Arial" w:cs="Arial"/>
          <w:spacing w:val="-1"/>
          <w:sz w:val="20"/>
          <w:szCs w:val="20"/>
        </w:rPr>
        <w:t>c</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w w:val="111"/>
          <w:sz w:val="20"/>
          <w:szCs w:val="20"/>
        </w:rPr>
        <w:t>.</w:t>
      </w:r>
    </w:p>
    <w:p w:rsidR="007E0A84" w:rsidRPr="007E0A84" w:rsidRDefault="007E0A84" w:rsidP="007E0A84">
      <w:pPr>
        <w:jc w:val="both"/>
        <w:rPr>
          <w:rFonts w:ascii="Arial" w:hAnsi="Arial" w:cs="Arial"/>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monitorin</w:t>
      </w:r>
      <w:r w:rsidRPr="007E0A84">
        <w:rPr>
          <w:rFonts w:ascii="Arial" w:hAnsi="Arial" w:cs="Arial"/>
          <w:w w:val="116"/>
          <w:sz w:val="20"/>
          <w:szCs w:val="20"/>
        </w:rPr>
        <w:t>g</w:t>
      </w:r>
      <w:r w:rsidRPr="007E0A84">
        <w:rPr>
          <w:rFonts w:ascii="Arial" w:hAnsi="Arial" w:cs="Arial"/>
          <w:spacing w:val="18"/>
          <w:w w:val="116"/>
          <w:sz w:val="20"/>
          <w:szCs w:val="20"/>
        </w:rPr>
        <w:t xml:space="preserve"> </w:t>
      </w:r>
      <w:r w:rsidRPr="007E0A84">
        <w:rPr>
          <w:rFonts w:ascii="Arial" w:hAnsi="Arial" w:cs="Arial"/>
          <w:spacing w:val="-1"/>
          <w:w w:val="116"/>
          <w:sz w:val="20"/>
          <w:szCs w:val="20"/>
        </w:rPr>
        <w:t>programm</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16"/>
          <w:sz w:val="20"/>
          <w:szCs w:val="20"/>
        </w:rPr>
        <w:t>derive</w:t>
      </w:r>
      <w:r w:rsidRPr="007E0A84">
        <w:rPr>
          <w:rFonts w:ascii="Arial" w:hAnsi="Arial" w:cs="Arial"/>
          <w:w w:val="116"/>
          <w:sz w:val="20"/>
          <w:szCs w:val="20"/>
        </w:rPr>
        <w:t>d</w:t>
      </w:r>
      <w:r w:rsidRPr="007E0A84">
        <w:rPr>
          <w:rFonts w:ascii="Arial" w:hAnsi="Arial" w:cs="Arial"/>
          <w:spacing w:val="-2"/>
          <w:w w:val="116"/>
          <w:sz w:val="20"/>
          <w:szCs w:val="20"/>
        </w:rPr>
        <w:t xml:space="preserve"> </w:t>
      </w:r>
      <w:r w:rsidRPr="007E0A84">
        <w:rPr>
          <w:rFonts w:ascii="Arial" w:hAnsi="Arial" w:cs="Arial"/>
          <w:spacing w:val="-1"/>
          <w:w w:val="116"/>
          <w:sz w:val="20"/>
          <w:szCs w:val="20"/>
        </w:rPr>
        <w:t>fro</w:t>
      </w:r>
      <w:r w:rsidRPr="007E0A84">
        <w:rPr>
          <w:rFonts w:ascii="Arial" w:hAnsi="Arial" w:cs="Arial"/>
          <w:w w:val="116"/>
          <w:sz w:val="20"/>
          <w:szCs w:val="20"/>
        </w:rPr>
        <w:t>m</w:t>
      </w:r>
      <w:r w:rsidRPr="007E0A84">
        <w:rPr>
          <w:rFonts w:ascii="Arial" w:hAnsi="Arial" w:cs="Arial"/>
          <w:spacing w:val="-3"/>
          <w:w w:val="116"/>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1"/>
          <w:sz w:val="20"/>
          <w:szCs w:val="20"/>
        </w:rPr>
        <w:t>decision</w:t>
      </w:r>
      <w:r w:rsidRPr="007E0A84">
        <w:rPr>
          <w:rFonts w:ascii="Arial" w:hAnsi="Arial" w:cs="Arial"/>
          <w:w w:val="111"/>
          <w:sz w:val="20"/>
          <w:szCs w:val="20"/>
        </w:rPr>
        <w:t>s</w:t>
      </w:r>
      <w:r w:rsidRPr="007E0A84">
        <w:rPr>
          <w:rFonts w:ascii="Arial" w:hAnsi="Arial" w:cs="Arial"/>
          <w:spacing w:val="4"/>
          <w:w w:val="111"/>
          <w:sz w:val="20"/>
          <w:szCs w:val="20"/>
        </w:rPr>
        <w:t xml:space="preserve"> </w:t>
      </w: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19"/>
          <w:sz w:val="20"/>
          <w:szCs w:val="20"/>
        </w:rPr>
        <w:t>plannin</w:t>
      </w:r>
      <w:r w:rsidRPr="007E0A84">
        <w:rPr>
          <w:rFonts w:ascii="Arial" w:hAnsi="Arial" w:cs="Arial"/>
          <w:w w:val="119"/>
          <w:sz w:val="20"/>
          <w:szCs w:val="20"/>
        </w:rPr>
        <w:t>g</w:t>
      </w:r>
      <w:r w:rsidRPr="007E0A84">
        <w:rPr>
          <w:rFonts w:ascii="Arial" w:hAnsi="Arial" w:cs="Arial"/>
          <w:spacing w:val="-7"/>
          <w:w w:val="119"/>
          <w:sz w:val="20"/>
          <w:szCs w:val="20"/>
        </w:rPr>
        <w:t xml:space="preserve">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w w:val="119"/>
          <w:sz w:val="20"/>
          <w:szCs w:val="20"/>
        </w:rPr>
        <w:t>allocatio</w:t>
      </w:r>
      <w:r w:rsidR="004F5BF7">
        <w:rPr>
          <w:rFonts w:ascii="Arial" w:hAnsi="Arial" w:cs="Arial"/>
          <w:w w:val="119"/>
          <w:sz w:val="20"/>
          <w:szCs w:val="20"/>
        </w:rPr>
        <w:t>n</w:t>
      </w:r>
      <w:r w:rsidRPr="007E0A84">
        <w:rPr>
          <w:rFonts w:ascii="Arial" w:hAnsi="Arial" w:cs="Arial"/>
          <w:spacing w:val="-23"/>
          <w:w w:val="119"/>
          <w:sz w:val="20"/>
          <w:szCs w:val="20"/>
        </w:rPr>
        <w:t xml:space="preserve"> </w:t>
      </w:r>
      <w:r w:rsidRPr="007E0A84">
        <w:rPr>
          <w:rFonts w:ascii="Arial" w:hAnsi="Arial" w:cs="Arial"/>
          <w:spacing w:val="-1"/>
          <w:w w:val="119"/>
          <w:sz w:val="20"/>
          <w:szCs w:val="20"/>
        </w:rPr>
        <w:t>base</w:t>
      </w:r>
      <w:r w:rsidRPr="007E0A84">
        <w:rPr>
          <w:rFonts w:ascii="Arial" w:hAnsi="Arial" w:cs="Arial"/>
          <w:w w:val="119"/>
          <w:sz w:val="20"/>
          <w:szCs w:val="20"/>
        </w:rPr>
        <w:t>d</w:t>
      </w:r>
      <w:r w:rsidRPr="007E0A84">
        <w:rPr>
          <w:rFonts w:ascii="Arial" w:hAnsi="Arial" w:cs="Arial"/>
          <w:spacing w:val="-5"/>
          <w:w w:val="119"/>
          <w:sz w:val="20"/>
          <w:szCs w:val="20"/>
        </w:rPr>
        <w:t xml:space="preserve"> </w:t>
      </w: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r</w:t>
      </w:r>
      <w:r w:rsidRPr="007E0A84">
        <w:rPr>
          <w:rFonts w:ascii="Arial" w:hAnsi="Arial" w:cs="Arial"/>
          <w:spacing w:val="-1"/>
          <w:sz w:val="20"/>
          <w:szCs w:val="20"/>
        </w:rPr>
        <w:t>is</w:t>
      </w:r>
      <w:r w:rsidRPr="007E0A84">
        <w:rPr>
          <w:rFonts w:ascii="Arial" w:hAnsi="Arial" w:cs="Arial"/>
          <w:w w:val="111"/>
          <w:sz w:val="20"/>
          <w:szCs w:val="20"/>
        </w:rPr>
        <w:t xml:space="preserve">k </w:t>
      </w:r>
      <w:r w:rsidRPr="007E0A84">
        <w:rPr>
          <w:rFonts w:ascii="Arial" w:hAnsi="Arial" w:cs="Arial"/>
          <w:spacing w:val="-1"/>
          <w:w w:val="116"/>
          <w:sz w:val="20"/>
          <w:szCs w:val="20"/>
        </w:rPr>
        <w:t>assessment</w:t>
      </w:r>
      <w:r w:rsidRPr="007E0A84">
        <w:rPr>
          <w:rFonts w:ascii="Arial" w:hAnsi="Arial" w:cs="Arial"/>
          <w:w w:val="116"/>
          <w:sz w:val="20"/>
          <w:szCs w:val="20"/>
        </w:rPr>
        <w:t>.</w:t>
      </w:r>
      <w:r w:rsidRPr="007E0A84">
        <w:rPr>
          <w:rFonts w:ascii="Arial" w:hAnsi="Arial" w:cs="Arial"/>
          <w:spacing w:val="-17"/>
          <w:w w:val="116"/>
          <w:sz w:val="20"/>
          <w:szCs w:val="20"/>
        </w:rPr>
        <w:t xml:space="preserve"> </w:t>
      </w:r>
      <w:r w:rsidRPr="007E0A84">
        <w:rPr>
          <w:rFonts w:ascii="Arial" w:hAnsi="Arial" w:cs="Arial"/>
          <w:spacing w:val="-1"/>
          <w:w w:val="116"/>
          <w:sz w:val="20"/>
          <w:szCs w:val="20"/>
        </w:rPr>
        <w:t>Judgement</w:t>
      </w:r>
      <w:r w:rsidRPr="007E0A84">
        <w:rPr>
          <w:rFonts w:ascii="Arial" w:hAnsi="Arial" w:cs="Arial"/>
          <w:w w:val="116"/>
          <w:sz w:val="20"/>
          <w:szCs w:val="20"/>
        </w:rPr>
        <w:t>s</w:t>
      </w:r>
      <w:r w:rsidRPr="007E0A84">
        <w:rPr>
          <w:rFonts w:ascii="Arial" w:hAnsi="Arial" w:cs="Arial"/>
          <w:spacing w:val="21"/>
          <w:w w:val="116"/>
          <w:sz w:val="20"/>
          <w:szCs w:val="20"/>
        </w:rPr>
        <w:t xml:space="preserve"> </w:t>
      </w:r>
      <w:r w:rsidRPr="007E0A84">
        <w:rPr>
          <w:rFonts w:ascii="Arial" w:hAnsi="Arial" w:cs="Arial"/>
          <w:spacing w:val="-1"/>
          <w:w w:val="116"/>
          <w:sz w:val="20"/>
          <w:szCs w:val="20"/>
        </w:rPr>
        <w:t>regardin</w:t>
      </w:r>
      <w:r w:rsidRPr="007E0A84">
        <w:rPr>
          <w:rFonts w:ascii="Arial" w:hAnsi="Arial" w:cs="Arial"/>
          <w:w w:val="116"/>
          <w:sz w:val="20"/>
          <w:szCs w:val="20"/>
        </w:rPr>
        <w:t>g</w:t>
      </w:r>
      <w:r w:rsidRPr="007E0A84">
        <w:rPr>
          <w:rFonts w:ascii="Arial" w:hAnsi="Arial" w:cs="Arial"/>
          <w:spacing w:val="26"/>
          <w:w w:val="116"/>
          <w:sz w:val="20"/>
          <w:szCs w:val="20"/>
        </w:rPr>
        <w:t xml:space="preserve"> </w:t>
      </w:r>
      <w:r w:rsidRPr="007E0A84">
        <w:rPr>
          <w:rFonts w:ascii="Arial" w:hAnsi="Arial" w:cs="Arial"/>
          <w:spacing w:val="-1"/>
          <w:w w:val="116"/>
          <w:sz w:val="20"/>
          <w:szCs w:val="20"/>
        </w:rPr>
        <w:t>ho</w:t>
      </w:r>
      <w:r w:rsidRPr="007E0A84">
        <w:rPr>
          <w:rFonts w:ascii="Arial" w:hAnsi="Arial" w:cs="Arial"/>
          <w:w w:val="116"/>
          <w:sz w:val="20"/>
          <w:szCs w:val="20"/>
        </w:rPr>
        <w:t>w</w:t>
      </w:r>
      <w:r w:rsidRPr="007E0A84">
        <w:rPr>
          <w:rFonts w:ascii="Arial" w:hAnsi="Arial" w:cs="Arial"/>
          <w:spacing w:val="5"/>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sz w:val="20"/>
          <w:szCs w:val="20"/>
        </w:rPr>
        <w:t>risk</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1"/>
          <w:w w:val="128"/>
          <w:sz w:val="20"/>
          <w:szCs w:val="20"/>
        </w:rPr>
        <w:t>t</w:t>
      </w:r>
      <w:r w:rsidRPr="007E0A84">
        <w:rPr>
          <w:rFonts w:ascii="Arial" w:hAnsi="Arial" w:cs="Arial"/>
          <w:w w:val="128"/>
          <w:sz w:val="20"/>
          <w:szCs w:val="20"/>
        </w:rPr>
        <w:t>o</w:t>
      </w:r>
      <w:r w:rsidRPr="007E0A84">
        <w:rPr>
          <w:rFonts w:ascii="Arial" w:hAnsi="Arial" w:cs="Arial"/>
          <w:spacing w:val="-11"/>
          <w:w w:val="128"/>
          <w:sz w:val="20"/>
          <w:szCs w:val="20"/>
        </w:rPr>
        <w:t xml:space="preserve"> </w:t>
      </w:r>
      <w:r w:rsidRPr="007E0A84">
        <w:rPr>
          <w:rFonts w:ascii="Arial" w:hAnsi="Arial" w:cs="Arial"/>
          <w:spacing w:val="-1"/>
          <w:w w:val="122"/>
          <w:sz w:val="20"/>
          <w:szCs w:val="20"/>
        </w:rPr>
        <w:t>b</w:t>
      </w:r>
      <w:r w:rsidRPr="007E0A84">
        <w:rPr>
          <w:rFonts w:ascii="Arial" w:hAnsi="Arial" w:cs="Arial"/>
          <w:w w:val="125"/>
          <w:sz w:val="20"/>
          <w:szCs w:val="20"/>
        </w:rPr>
        <w:t xml:space="preserve">e </w:t>
      </w:r>
      <w:r w:rsidRPr="007E0A84">
        <w:rPr>
          <w:rFonts w:ascii="Arial" w:hAnsi="Arial" w:cs="Arial"/>
          <w:spacing w:val="-1"/>
          <w:w w:val="119"/>
          <w:sz w:val="20"/>
          <w:szCs w:val="20"/>
        </w:rPr>
        <w:t>monitore</w:t>
      </w:r>
      <w:r w:rsidRPr="007E0A84">
        <w:rPr>
          <w:rFonts w:ascii="Arial" w:hAnsi="Arial" w:cs="Arial"/>
          <w:w w:val="119"/>
          <w:sz w:val="20"/>
          <w:szCs w:val="20"/>
        </w:rPr>
        <w:t>d</w:t>
      </w:r>
      <w:r w:rsidRPr="007E0A84">
        <w:rPr>
          <w:rFonts w:ascii="Arial" w:hAnsi="Arial" w:cs="Arial"/>
          <w:spacing w:val="3"/>
          <w:w w:val="119"/>
          <w:sz w:val="20"/>
          <w:szCs w:val="20"/>
        </w:rPr>
        <w:t xml:space="preserve">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w w:val="119"/>
          <w:sz w:val="20"/>
          <w:szCs w:val="20"/>
        </w:rPr>
        <w:t>th</w:t>
      </w:r>
      <w:r w:rsidRPr="007E0A84">
        <w:rPr>
          <w:rFonts w:ascii="Arial" w:hAnsi="Arial" w:cs="Arial"/>
          <w:w w:val="119"/>
          <w:sz w:val="20"/>
          <w:szCs w:val="20"/>
        </w:rPr>
        <w:t>e</w:t>
      </w:r>
      <w:r w:rsidRPr="007E0A84">
        <w:rPr>
          <w:rFonts w:ascii="Arial" w:hAnsi="Arial" w:cs="Arial"/>
          <w:spacing w:val="13"/>
          <w:w w:val="119"/>
          <w:sz w:val="20"/>
          <w:szCs w:val="20"/>
        </w:rPr>
        <w:t xml:space="preserve"> </w:t>
      </w:r>
      <w:r w:rsidRPr="007E0A84">
        <w:rPr>
          <w:rFonts w:ascii="Arial" w:hAnsi="Arial" w:cs="Arial"/>
          <w:spacing w:val="-1"/>
          <w:w w:val="119"/>
          <w:sz w:val="20"/>
          <w:szCs w:val="20"/>
        </w:rPr>
        <w:t>frequenc</w:t>
      </w:r>
      <w:r w:rsidRPr="007E0A84">
        <w:rPr>
          <w:rFonts w:ascii="Arial" w:hAnsi="Arial" w:cs="Arial"/>
          <w:w w:val="119"/>
          <w:sz w:val="20"/>
          <w:szCs w:val="20"/>
        </w:rPr>
        <w:t>y</w:t>
      </w:r>
      <w:r w:rsidRPr="007E0A84">
        <w:rPr>
          <w:rFonts w:ascii="Arial" w:hAnsi="Arial" w:cs="Arial"/>
          <w:spacing w:val="-26"/>
          <w:w w:val="119"/>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8"/>
          <w:sz w:val="20"/>
          <w:szCs w:val="20"/>
        </w:rPr>
        <w:t>monitorin</w:t>
      </w:r>
      <w:r w:rsidRPr="007E0A84">
        <w:rPr>
          <w:rFonts w:ascii="Arial" w:hAnsi="Arial" w:cs="Arial"/>
          <w:w w:val="118"/>
          <w:sz w:val="20"/>
          <w:szCs w:val="20"/>
        </w:rPr>
        <w:t>g</w:t>
      </w:r>
      <w:r w:rsidRPr="007E0A84">
        <w:rPr>
          <w:rFonts w:ascii="Arial" w:hAnsi="Arial" w:cs="Arial"/>
          <w:spacing w:val="-1"/>
          <w:w w:val="118"/>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19"/>
          <w:sz w:val="20"/>
          <w:szCs w:val="20"/>
        </w:rPr>
        <w:t>base</w:t>
      </w:r>
      <w:r w:rsidRPr="007E0A84">
        <w:rPr>
          <w:rFonts w:ascii="Arial" w:hAnsi="Arial" w:cs="Arial"/>
          <w:w w:val="119"/>
          <w:sz w:val="20"/>
          <w:szCs w:val="20"/>
        </w:rPr>
        <w:t>d</w:t>
      </w:r>
      <w:r w:rsidRPr="007E0A84">
        <w:rPr>
          <w:rFonts w:ascii="Arial" w:hAnsi="Arial" w:cs="Arial"/>
          <w:spacing w:val="-5"/>
          <w:w w:val="119"/>
          <w:sz w:val="20"/>
          <w:szCs w:val="20"/>
        </w:rPr>
        <w:t xml:space="preserve"> </w:t>
      </w: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w:t>
      </w:r>
      <w:r w:rsidRPr="007E0A84">
        <w:rPr>
          <w:rFonts w:ascii="Arial" w:hAnsi="Arial" w:cs="Arial"/>
          <w:spacing w:val="-1"/>
          <w:sz w:val="20"/>
          <w:szCs w:val="20"/>
        </w:rPr>
        <w:t>ris</w:t>
      </w:r>
      <w:r w:rsidRPr="007E0A84">
        <w:rPr>
          <w:rFonts w:ascii="Arial" w:hAnsi="Arial" w:cs="Arial"/>
          <w:sz w:val="20"/>
          <w:szCs w:val="20"/>
        </w:rPr>
        <w:t>k</w:t>
      </w:r>
      <w:r w:rsidRPr="007E0A84">
        <w:rPr>
          <w:rFonts w:ascii="Arial" w:hAnsi="Arial" w:cs="Arial"/>
          <w:spacing w:val="24"/>
          <w:sz w:val="20"/>
          <w:szCs w:val="20"/>
        </w:rPr>
        <w:t xml:space="preserve"> </w:t>
      </w:r>
      <w:r w:rsidRPr="007E0A84">
        <w:rPr>
          <w:rFonts w:ascii="Arial" w:hAnsi="Arial" w:cs="Arial"/>
          <w:spacing w:val="-1"/>
          <w:w w:val="125"/>
          <w:sz w:val="20"/>
          <w:szCs w:val="20"/>
        </w:rPr>
        <w:t>a</w:t>
      </w:r>
      <w:r w:rsidRPr="007E0A84">
        <w:rPr>
          <w:rFonts w:ascii="Arial" w:hAnsi="Arial" w:cs="Arial"/>
          <w:spacing w:val="-1"/>
          <w:sz w:val="20"/>
          <w:szCs w:val="20"/>
        </w:rPr>
        <w:t>ss</w:t>
      </w:r>
      <w:r w:rsidRPr="007E0A84">
        <w:rPr>
          <w:rFonts w:ascii="Arial" w:hAnsi="Arial" w:cs="Arial"/>
          <w:spacing w:val="-1"/>
          <w:w w:val="125"/>
          <w:sz w:val="20"/>
          <w:szCs w:val="20"/>
        </w:rPr>
        <w:t>e</w:t>
      </w:r>
      <w:r w:rsidRPr="007E0A84">
        <w:rPr>
          <w:rFonts w:ascii="Arial" w:hAnsi="Arial" w:cs="Arial"/>
          <w:spacing w:val="-1"/>
          <w:sz w:val="20"/>
          <w:szCs w:val="20"/>
        </w:rPr>
        <w:t>ss</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w w:val="111"/>
          <w:sz w:val="20"/>
          <w:szCs w:val="20"/>
        </w:rPr>
      </w:pPr>
      <w:r w:rsidRPr="007E0A84">
        <w:rPr>
          <w:rFonts w:ascii="Arial" w:hAnsi="Arial" w:cs="Arial"/>
          <w:spacing w:val="-1"/>
          <w:sz w:val="20"/>
          <w:szCs w:val="20"/>
        </w:rPr>
        <w:t>In order to demonstrate that it is monitoring its compliance risks, the compliance function shall</w:t>
      </w:r>
      <w:r w:rsidRPr="007E0A84">
        <w:rPr>
          <w:rFonts w:ascii="Arial" w:hAnsi="Arial" w:cs="Arial"/>
          <w:spacing w:val="46"/>
          <w:sz w:val="20"/>
          <w:szCs w:val="20"/>
        </w:rPr>
        <w:t xml:space="preserve"> </w:t>
      </w:r>
      <w:r w:rsidRPr="007E0A84">
        <w:rPr>
          <w:rFonts w:ascii="Arial" w:hAnsi="Arial" w:cs="Arial"/>
          <w:spacing w:val="-1"/>
          <w:w w:val="117"/>
          <w:sz w:val="20"/>
          <w:szCs w:val="20"/>
        </w:rPr>
        <w:t>recor</w:t>
      </w:r>
      <w:r w:rsidRPr="007E0A84">
        <w:rPr>
          <w:rFonts w:ascii="Arial" w:hAnsi="Arial" w:cs="Arial"/>
          <w:w w:val="117"/>
          <w:sz w:val="20"/>
          <w:szCs w:val="20"/>
        </w:rPr>
        <w:t>d</w:t>
      </w:r>
      <w:r w:rsidRPr="007E0A84">
        <w:rPr>
          <w:rFonts w:ascii="Arial" w:hAnsi="Arial" w:cs="Arial"/>
          <w:spacing w:val="-5"/>
          <w:w w:val="117"/>
          <w:sz w:val="20"/>
          <w:szCs w:val="20"/>
        </w:rPr>
        <w:t xml:space="preserve"> </w:t>
      </w:r>
      <w:r w:rsidRPr="007E0A84">
        <w:rPr>
          <w:rFonts w:ascii="Arial" w:hAnsi="Arial" w:cs="Arial"/>
          <w:spacing w:val="-1"/>
          <w:sz w:val="20"/>
          <w:szCs w:val="20"/>
        </w:rPr>
        <w:t>ke</w:t>
      </w:r>
      <w:r w:rsidRPr="007E0A84">
        <w:rPr>
          <w:rFonts w:ascii="Arial" w:hAnsi="Arial" w:cs="Arial"/>
          <w:sz w:val="20"/>
          <w:szCs w:val="20"/>
        </w:rPr>
        <w:t>y</w:t>
      </w:r>
      <w:r w:rsidRPr="007E0A84">
        <w:rPr>
          <w:rFonts w:ascii="Arial" w:hAnsi="Arial" w:cs="Arial"/>
          <w:spacing w:val="35"/>
          <w:sz w:val="20"/>
          <w:szCs w:val="20"/>
        </w:rPr>
        <w:t xml:space="preserve"> </w:t>
      </w:r>
      <w:r w:rsidRPr="007E0A84">
        <w:rPr>
          <w:rFonts w:ascii="Arial" w:hAnsi="Arial" w:cs="Arial"/>
          <w:spacing w:val="-1"/>
          <w:w w:val="118"/>
          <w:sz w:val="20"/>
          <w:szCs w:val="20"/>
        </w:rPr>
        <w:t>informatio</w:t>
      </w:r>
      <w:r w:rsidRPr="007E0A84">
        <w:rPr>
          <w:rFonts w:ascii="Arial" w:hAnsi="Arial" w:cs="Arial"/>
          <w:w w:val="118"/>
          <w:sz w:val="20"/>
          <w:szCs w:val="20"/>
        </w:rPr>
        <w:t xml:space="preserve">n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w w:val="121"/>
          <w:sz w:val="20"/>
          <w:szCs w:val="20"/>
        </w:rPr>
        <w:t>th</w:t>
      </w:r>
      <w:r w:rsidRPr="007E0A84">
        <w:rPr>
          <w:rFonts w:ascii="Arial" w:hAnsi="Arial" w:cs="Arial"/>
          <w:w w:val="121"/>
          <w:sz w:val="20"/>
          <w:szCs w:val="20"/>
        </w:rPr>
        <w:t>e</w:t>
      </w:r>
      <w:r w:rsidRPr="007E0A84">
        <w:rPr>
          <w:rFonts w:ascii="Arial" w:hAnsi="Arial" w:cs="Arial"/>
          <w:spacing w:val="7"/>
          <w:w w:val="121"/>
          <w:sz w:val="20"/>
          <w:szCs w:val="20"/>
        </w:rPr>
        <w:t xml:space="preserve"> </w:t>
      </w:r>
      <w:r w:rsidRPr="007E0A84">
        <w:rPr>
          <w:rFonts w:ascii="Arial" w:hAnsi="Arial" w:cs="Arial"/>
          <w:spacing w:val="-1"/>
          <w:w w:val="121"/>
          <w:sz w:val="20"/>
          <w:szCs w:val="20"/>
        </w:rPr>
        <w:t>for</w:t>
      </w:r>
      <w:r w:rsidRPr="007E0A84">
        <w:rPr>
          <w:rFonts w:ascii="Arial" w:hAnsi="Arial" w:cs="Arial"/>
          <w:w w:val="121"/>
          <w:sz w:val="20"/>
          <w:szCs w:val="20"/>
        </w:rPr>
        <w:t>m</w:t>
      </w:r>
      <w:r w:rsidRPr="007E0A84">
        <w:rPr>
          <w:rFonts w:ascii="Arial" w:hAnsi="Arial" w:cs="Arial"/>
          <w:spacing w:val="-24"/>
          <w:w w:val="121"/>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5"/>
          <w:sz w:val="20"/>
          <w:szCs w:val="20"/>
        </w:rPr>
        <w:t>w</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40"/>
          <w:sz w:val="20"/>
          <w:szCs w:val="20"/>
        </w:rPr>
        <w:t>tt</w:t>
      </w:r>
      <w:r w:rsidRPr="007E0A84">
        <w:rPr>
          <w:rFonts w:ascii="Arial" w:hAnsi="Arial" w:cs="Arial"/>
          <w:spacing w:val="-1"/>
          <w:w w:val="125"/>
          <w:sz w:val="20"/>
          <w:szCs w:val="20"/>
        </w:rPr>
        <w:t>e</w:t>
      </w:r>
      <w:r w:rsidRPr="007E0A84">
        <w:rPr>
          <w:rFonts w:ascii="Arial" w:hAnsi="Arial" w:cs="Arial"/>
          <w:w w:val="122"/>
          <w:sz w:val="20"/>
          <w:szCs w:val="20"/>
        </w:rPr>
        <w:t>n</w:t>
      </w:r>
      <w:r w:rsidRPr="007E0A84">
        <w:rPr>
          <w:rFonts w:ascii="Arial" w:hAnsi="Arial" w:cs="Arial"/>
          <w:spacing w:val="2"/>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41"/>
          <w:sz w:val="20"/>
          <w:szCs w:val="20"/>
        </w:rPr>
        <w:t xml:space="preserve"> </w:t>
      </w:r>
      <w:r w:rsidRPr="007E0A84">
        <w:rPr>
          <w:rFonts w:ascii="Arial" w:hAnsi="Arial" w:cs="Arial"/>
          <w:spacing w:val="-1"/>
          <w:w w:val="125"/>
          <w:sz w:val="20"/>
          <w:szCs w:val="20"/>
        </w:rPr>
        <w:t>e</w:t>
      </w:r>
      <w:r w:rsidRPr="007E0A84">
        <w:rPr>
          <w:rFonts w:ascii="Arial" w:hAnsi="Arial" w:cs="Arial"/>
          <w:spacing w:val="-1"/>
          <w:sz w:val="20"/>
          <w:szCs w:val="20"/>
        </w:rPr>
        <w:t>l</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2"/>
          <w:sz w:val="20"/>
          <w:szCs w:val="20"/>
        </w:rPr>
        <w:t>on</w:t>
      </w:r>
      <w:r w:rsidRPr="007E0A84">
        <w:rPr>
          <w:rFonts w:ascii="Arial" w:hAnsi="Arial" w:cs="Arial"/>
          <w:spacing w:val="-1"/>
          <w:sz w:val="20"/>
          <w:szCs w:val="20"/>
        </w:rPr>
        <w:t>i</w:t>
      </w:r>
      <w:r w:rsidRPr="007E0A84">
        <w:rPr>
          <w:rFonts w:ascii="Arial" w:hAnsi="Arial" w:cs="Arial"/>
          <w:sz w:val="20"/>
          <w:szCs w:val="20"/>
        </w:rPr>
        <w:t>c</w:t>
      </w:r>
      <w:r w:rsidRPr="007E0A84">
        <w:rPr>
          <w:rFonts w:ascii="Arial" w:hAnsi="Arial" w:cs="Arial"/>
          <w:spacing w:val="2"/>
          <w:sz w:val="20"/>
          <w:szCs w:val="20"/>
        </w:rPr>
        <w:t xml:space="preserve"> </w:t>
      </w:r>
      <w:r w:rsidRPr="007E0A84">
        <w:rPr>
          <w:rFonts w:ascii="Arial" w:hAnsi="Arial" w:cs="Arial"/>
          <w:spacing w:val="-1"/>
          <w:w w:val="117"/>
          <w:sz w:val="20"/>
          <w:szCs w:val="20"/>
        </w:rPr>
        <w:t>workin</w:t>
      </w:r>
      <w:r w:rsidRPr="007E0A84">
        <w:rPr>
          <w:rFonts w:ascii="Arial" w:hAnsi="Arial" w:cs="Arial"/>
          <w:w w:val="117"/>
          <w:sz w:val="20"/>
          <w:szCs w:val="20"/>
        </w:rPr>
        <w:t>g</w:t>
      </w:r>
      <w:r w:rsidRPr="007E0A84">
        <w:rPr>
          <w:rFonts w:ascii="Arial" w:hAnsi="Arial" w:cs="Arial"/>
          <w:spacing w:val="-9"/>
          <w:w w:val="117"/>
          <w:sz w:val="20"/>
          <w:szCs w:val="20"/>
        </w:rPr>
        <w:t xml:space="preserve"> </w:t>
      </w:r>
      <w:r w:rsidRPr="007E0A84">
        <w:rPr>
          <w:rFonts w:ascii="Arial" w:hAnsi="Arial" w:cs="Arial"/>
          <w:spacing w:val="-1"/>
          <w:w w:val="117"/>
          <w:sz w:val="20"/>
          <w:szCs w:val="20"/>
        </w:rPr>
        <w:t>paper</w:t>
      </w:r>
      <w:r w:rsidRPr="007E0A84">
        <w:rPr>
          <w:rFonts w:ascii="Arial" w:hAnsi="Arial" w:cs="Arial"/>
          <w:w w:val="117"/>
          <w:sz w:val="20"/>
          <w:szCs w:val="20"/>
        </w:rPr>
        <w:t>s</w:t>
      </w:r>
      <w:r w:rsidRPr="007E0A84">
        <w:rPr>
          <w:rFonts w:ascii="Arial" w:hAnsi="Arial" w:cs="Arial"/>
          <w:spacing w:val="5"/>
          <w:w w:val="117"/>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35"/>
          <w:sz w:val="20"/>
          <w:szCs w:val="20"/>
        </w:rPr>
        <w:t xml:space="preserve"> </w:t>
      </w:r>
      <w:r w:rsidRPr="007E0A84">
        <w:rPr>
          <w:rFonts w:ascii="Arial" w:hAnsi="Arial" w:cs="Arial"/>
          <w:spacing w:val="-1"/>
          <w:w w:val="117"/>
          <w:sz w:val="20"/>
          <w:szCs w:val="20"/>
        </w:rPr>
        <w:t>system</w:t>
      </w:r>
      <w:r w:rsidRPr="007E0A84">
        <w:rPr>
          <w:rFonts w:ascii="Arial" w:hAnsi="Arial" w:cs="Arial"/>
          <w:spacing w:val="1"/>
          <w:w w:val="117"/>
          <w:sz w:val="20"/>
          <w:szCs w:val="20"/>
        </w:rPr>
        <w:t>s</w:t>
      </w:r>
      <w:r w:rsidRPr="007E0A84">
        <w:rPr>
          <w:rFonts w:ascii="Arial" w:hAnsi="Arial" w:cs="Arial"/>
          <w:spacing w:val="-1"/>
          <w:w w:val="117"/>
          <w:sz w:val="20"/>
          <w:szCs w:val="20"/>
        </w:rPr>
        <w:t>-generate</w:t>
      </w:r>
      <w:r w:rsidRPr="007E0A84">
        <w:rPr>
          <w:rFonts w:ascii="Arial" w:hAnsi="Arial" w:cs="Arial"/>
          <w:w w:val="117"/>
          <w:sz w:val="20"/>
          <w:szCs w:val="20"/>
        </w:rPr>
        <w:t>d</w:t>
      </w:r>
      <w:r w:rsidRPr="007E0A84">
        <w:rPr>
          <w:rFonts w:ascii="Arial" w:hAnsi="Arial" w:cs="Arial"/>
          <w:spacing w:val="-2"/>
          <w:w w:val="117"/>
          <w:sz w:val="20"/>
          <w:szCs w:val="20"/>
        </w:rPr>
        <w:t xml:space="preserve"> </w:t>
      </w:r>
      <w:r w:rsidRPr="007E0A84">
        <w:rPr>
          <w:rFonts w:ascii="Arial" w:hAnsi="Arial" w:cs="Arial"/>
          <w:spacing w:val="-1"/>
          <w:w w:val="117"/>
          <w:sz w:val="20"/>
          <w:szCs w:val="20"/>
        </w:rPr>
        <w:t>exceptio</w:t>
      </w:r>
      <w:r w:rsidRPr="007E0A84">
        <w:rPr>
          <w:rFonts w:ascii="Arial" w:hAnsi="Arial" w:cs="Arial"/>
          <w:w w:val="117"/>
          <w:sz w:val="20"/>
          <w:szCs w:val="20"/>
        </w:rPr>
        <w:t>n</w:t>
      </w:r>
      <w:r w:rsidRPr="007E0A84">
        <w:rPr>
          <w:rFonts w:ascii="Arial" w:hAnsi="Arial" w:cs="Arial"/>
          <w:spacing w:val="-5"/>
          <w:w w:val="117"/>
          <w:sz w:val="20"/>
          <w:szCs w:val="20"/>
        </w:rPr>
        <w:t xml:space="preserve"> </w:t>
      </w:r>
      <w:r w:rsidRPr="007E0A84">
        <w:rPr>
          <w:rFonts w:ascii="Arial" w:hAnsi="Arial" w:cs="Arial"/>
          <w:spacing w:val="-1"/>
          <w:w w:val="117"/>
          <w:sz w:val="20"/>
          <w:szCs w:val="20"/>
        </w:rPr>
        <w:t>reports</w:t>
      </w:r>
      <w:r w:rsidRPr="007E0A84">
        <w:rPr>
          <w:rFonts w:ascii="Arial" w:hAnsi="Arial" w:cs="Arial"/>
          <w:w w:val="117"/>
          <w:sz w:val="20"/>
          <w:szCs w:val="20"/>
        </w:rPr>
        <w:t>.</w:t>
      </w:r>
      <w:r w:rsidRPr="007E0A84">
        <w:rPr>
          <w:rFonts w:ascii="Arial" w:hAnsi="Arial" w:cs="Arial"/>
          <w:spacing w:val="10"/>
          <w:w w:val="117"/>
          <w:sz w:val="20"/>
          <w:szCs w:val="20"/>
        </w:rPr>
        <w:t xml:space="preserve"> </w:t>
      </w:r>
      <w:r w:rsidRPr="007E0A84">
        <w:rPr>
          <w:rFonts w:ascii="Arial" w:hAnsi="Arial" w:cs="Arial"/>
          <w:spacing w:val="-1"/>
          <w:sz w:val="20"/>
          <w:szCs w:val="20"/>
        </w:rPr>
        <w:t>Thes</w:t>
      </w:r>
      <w:r w:rsidRPr="007E0A84">
        <w:rPr>
          <w:rFonts w:ascii="Arial" w:hAnsi="Arial" w:cs="Arial"/>
          <w:sz w:val="20"/>
          <w:szCs w:val="20"/>
        </w:rPr>
        <w:t xml:space="preserve">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spacing w:val="-1"/>
          <w:w w:val="122"/>
          <w:sz w:val="20"/>
          <w:szCs w:val="20"/>
        </w:rPr>
        <w:t>d</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5"/>
          <w:sz w:val="20"/>
          <w:szCs w:val="20"/>
        </w:rPr>
        <w:t>a</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w w:val="125"/>
          <w:sz w:val="20"/>
          <w:szCs w:val="20"/>
        </w:rPr>
        <w:t>e</w:t>
      </w:r>
      <w:r w:rsidRPr="007E0A84">
        <w:rPr>
          <w:rFonts w:ascii="Arial" w:hAnsi="Arial" w:cs="Arial"/>
          <w:w w:val="122"/>
          <w:sz w:val="20"/>
          <w:szCs w:val="20"/>
        </w:rPr>
        <w:t>d</w:t>
      </w:r>
      <w:r w:rsidRPr="007E0A84">
        <w:rPr>
          <w:rFonts w:ascii="Arial" w:hAnsi="Arial" w:cs="Arial"/>
          <w:spacing w:val="2"/>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13"/>
          <w:sz w:val="20"/>
          <w:szCs w:val="20"/>
        </w:rPr>
        <w:t>accessibl</w:t>
      </w:r>
      <w:r w:rsidRPr="007E0A84">
        <w:rPr>
          <w:rFonts w:ascii="Arial" w:hAnsi="Arial" w:cs="Arial"/>
          <w:w w:val="113"/>
          <w:sz w:val="20"/>
          <w:szCs w:val="20"/>
        </w:rPr>
        <w:t>e</w:t>
      </w:r>
      <w:r w:rsidRPr="007E0A84">
        <w:rPr>
          <w:rFonts w:ascii="Arial" w:hAnsi="Arial" w:cs="Arial"/>
          <w:spacing w:val="-20"/>
          <w:w w:val="113"/>
          <w:sz w:val="20"/>
          <w:szCs w:val="20"/>
        </w:rPr>
        <w:t xml:space="preserve"> </w:t>
      </w:r>
      <w:r w:rsidRPr="007E0A84">
        <w:rPr>
          <w:rFonts w:ascii="Arial" w:hAnsi="Arial" w:cs="Arial"/>
          <w:spacing w:val="-1"/>
          <w:w w:val="113"/>
          <w:sz w:val="20"/>
          <w:szCs w:val="20"/>
        </w:rPr>
        <w:t>forma</w:t>
      </w:r>
      <w:r w:rsidRPr="007E0A84">
        <w:rPr>
          <w:rFonts w:ascii="Arial" w:hAnsi="Arial" w:cs="Arial"/>
          <w:w w:val="113"/>
          <w:sz w:val="20"/>
          <w:szCs w:val="20"/>
        </w:rPr>
        <w:t>t</w:t>
      </w:r>
      <w:r w:rsidRPr="007E0A84">
        <w:rPr>
          <w:rFonts w:ascii="Arial" w:hAnsi="Arial" w:cs="Arial"/>
          <w:spacing w:val="36"/>
          <w:w w:val="113"/>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9"/>
          <w:w w:val="116"/>
          <w:sz w:val="20"/>
          <w:szCs w:val="20"/>
        </w:rPr>
        <w:t xml:space="preserve"> </w:t>
      </w:r>
      <w:r w:rsidRPr="007E0A84">
        <w:rPr>
          <w:rFonts w:ascii="Arial" w:hAnsi="Arial" w:cs="Arial"/>
          <w:spacing w:val="-1"/>
          <w:w w:val="116"/>
          <w:sz w:val="20"/>
          <w:szCs w:val="20"/>
        </w:rPr>
        <w:t>wit</w:t>
      </w:r>
      <w:r w:rsidRPr="007E0A84">
        <w:rPr>
          <w:rFonts w:ascii="Arial" w:hAnsi="Arial" w:cs="Arial"/>
          <w:w w:val="116"/>
          <w:sz w:val="20"/>
          <w:szCs w:val="20"/>
        </w:rPr>
        <w:t>h</w:t>
      </w:r>
      <w:r w:rsidRPr="007E0A84">
        <w:rPr>
          <w:rFonts w:ascii="Arial" w:hAnsi="Arial" w:cs="Arial"/>
          <w:spacing w:val="3"/>
          <w:w w:val="116"/>
          <w:sz w:val="20"/>
          <w:szCs w:val="20"/>
        </w:rPr>
        <w:t xml:space="preserve"> </w:t>
      </w:r>
      <w:r w:rsidRPr="007E0A84">
        <w:rPr>
          <w:rFonts w:ascii="Arial" w:hAnsi="Arial" w:cs="Arial"/>
          <w:spacing w:val="-1"/>
          <w:w w:val="125"/>
          <w:sz w:val="20"/>
          <w:szCs w:val="20"/>
        </w:rPr>
        <w:t>a</w:t>
      </w:r>
      <w:r w:rsidRPr="007E0A84">
        <w:rPr>
          <w:rFonts w:ascii="Arial" w:hAnsi="Arial" w:cs="Arial"/>
          <w:w w:val="122"/>
          <w:sz w:val="20"/>
          <w:szCs w:val="20"/>
        </w:rPr>
        <w:t>n</w:t>
      </w:r>
      <w:r w:rsidRPr="007E0A84">
        <w:rPr>
          <w:rFonts w:ascii="Arial" w:hAnsi="Arial" w:cs="Arial"/>
          <w:spacing w:val="2"/>
          <w:sz w:val="20"/>
          <w:szCs w:val="20"/>
        </w:rPr>
        <w:t xml:space="preserve"> </w:t>
      </w:r>
      <w:r w:rsidRPr="007E0A84">
        <w:rPr>
          <w:rFonts w:ascii="Arial" w:hAnsi="Arial" w:cs="Arial"/>
          <w:spacing w:val="-1"/>
          <w:w w:val="119"/>
          <w:sz w:val="20"/>
          <w:szCs w:val="20"/>
        </w:rPr>
        <w:t>approve</w:t>
      </w:r>
      <w:r w:rsidRPr="007E0A84">
        <w:rPr>
          <w:rFonts w:ascii="Arial" w:hAnsi="Arial" w:cs="Arial"/>
          <w:w w:val="119"/>
          <w:sz w:val="20"/>
          <w:szCs w:val="20"/>
        </w:rPr>
        <w:t>d</w:t>
      </w:r>
      <w:r w:rsidRPr="007E0A84">
        <w:rPr>
          <w:rFonts w:ascii="Arial" w:hAnsi="Arial" w:cs="Arial"/>
          <w:spacing w:val="-5"/>
          <w:w w:val="119"/>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w:t>
      </w:r>
      <w:r w:rsidRPr="007E0A84">
        <w:rPr>
          <w:rFonts w:ascii="Arial" w:hAnsi="Arial" w:cs="Arial"/>
          <w:w w:val="122"/>
          <w:sz w:val="20"/>
          <w:szCs w:val="20"/>
        </w:rPr>
        <w:t>n</w:t>
      </w:r>
      <w:r w:rsidRPr="007E0A84">
        <w:rPr>
          <w:rFonts w:ascii="Arial" w:hAnsi="Arial" w:cs="Arial"/>
          <w:spacing w:val="2"/>
          <w:sz w:val="20"/>
          <w:szCs w:val="20"/>
        </w:rPr>
        <w:t xml:space="preserve"> </w:t>
      </w:r>
      <w:r w:rsidRPr="007E0A84">
        <w:rPr>
          <w:rFonts w:ascii="Arial" w:hAnsi="Arial" w:cs="Arial"/>
          <w:spacing w:val="-1"/>
          <w:w w:val="119"/>
          <w:sz w:val="20"/>
          <w:szCs w:val="20"/>
        </w:rPr>
        <w:t>schedul</w:t>
      </w:r>
      <w:r w:rsidRPr="007E0A84">
        <w:rPr>
          <w:rFonts w:ascii="Arial" w:hAnsi="Arial" w:cs="Arial"/>
          <w:w w:val="119"/>
          <w:sz w:val="20"/>
          <w:szCs w:val="20"/>
        </w:rPr>
        <w:t>e</w:t>
      </w:r>
      <w:r w:rsidRPr="007E0A84">
        <w:rPr>
          <w:rFonts w:ascii="Arial" w:hAnsi="Arial" w:cs="Arial"/>
          <w:spacing w:val="-29"/>
          <w:w w:val="119"/>
          <w:sz w:val="20"/>
          <w:szCs w:val="20"/>
        </w:rPr>
        <w:t xml:space="preserve">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18"/>
          <w:sz w:val="20"/>
          <w:szCs w:val="20"/>
        </w:rPr>
        <w:t>authentic</w:t>
      </w:r>
      <w:r w:rsidRPr="007E0A84">
        <w:rPr>
          <w:rFonts w:ascii="Arial" w:hAnsi="Arial" w:cs="Arial"/>
          <w:w w:val="118"/>
          <w:sz w:val="20"/>
          <w:szCs w:val="20"/>
        </w:rPr>
        <w:t>,</w:t>
      </w:r>
      <w:r w:rsidRPr="007E0A84">
        <w:rPr>
          <w:rFonts w:ascii="Arial" w:hAnsi="Arial" w:cs="Arial"/>
          <w:spacing w:val="14"/>
          <w:w w:val="118"/>
          <w:sz w:val="20"/>
          <w:szCs w:val="20"/>
        </w:rPr>
        <w:t xml:space="preserve"> </w:t>
      </w:r>
      <w:r w:rsidRPr="007E0A84">
        <w:rPr>
          <w:rFonts w:ascii="Arial" w:hAnsi="Arial" w:cs="Arial"/>
          <w:spacing w:val="-1"/>
          <w:w w:val="118"/>
          <w:sz w:val="20"/>
          <w:szCs w:val="20"/>
        </w:rPr>
        <w:t>reliabl</w:t>
      </w:r>
      <w:r w:rsidRPr="007E0A84">
        <w:rPr>
          <w:rFonts w:ascii="Arial" w:hAnsi="Arial" w:cs="Arial"/>
          <w:w w:val="118"/>
          <w:sz w:val="20"/>
          <w:szCs w:val="20"/>
        </w:rPr>
        <w:t>e</w:t>
      </w:r>
      <w:r w:rsidRPr="007E0A84">
        <w:rPr>
          <w:rFonts w:ascii="Arial" w:hAnsi="Arial" w:cs="Arial"/>
          <w:spacing w:val="-14"/>
          <w:w w:val="118"/>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w w:val="122"/>
          <w:sz w:val="20"/>
          <w:szCs w:val="20"/>
        </w:rPr>
        <w:t xml:space="preserve">d </w:t>
      </w:r>
      <w:r w:rsidRPr="007E0A84">
        <w:rPr>
          <w:rFonts w:ascii="Arial" w:hAnsi="Arial" w:cs="Arial"/>
          <w:spacing w:val="-1"/>
          <w:w w:val="119"/>
          <w:sz w:val="20"/>
          <w:szCs w:val="20"/>
        </w:rPr>
        <w:t>trustworth</w:t>
      </w:r>
      <w:r w:rsidRPr="007E0A84">
        <w:rPr>
          <w:rFonts w:ascii="Arial" w:hAnsi="Arial" w:cs="Arial"/>
          <w:w w:val="119"/>
          <w:sz w:val="20"/>
          <w:szCs w:val="20"/>
        </w:rPr>
        <w:t>y</w:t>
      </w:r>
      <w:r w:rsidRPr="007E0A84">
        <w:rPr>
          <w:rFonts w:ascii="Arial" w:hAnsi="Arial" w:cs="Arial"/>
          <w:spacing w:val="-5"/>
          <w:w w:val="119"/>
          <w:sz w:val="20"/>
          <w:szCs w:val="20"/>
        </w:rPr>
        <w:t xml:space="preserve"> </w:t>
      </w:r>
      <w:r w:rsidRPr="007E0A84">
        <w:rPr>
          <w:rFonts w:ascii="Arial" w:hAnsi="Arial" w:cs="Arial"/>
          <w:spacing w:val="-1"/>
          <w:w w:val="116"/>
          <w:sz w:val="20"/>
          <w:szCs w:val="20"/>
        </w:rPr>
        <w:t>f</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w w:val="111"/>
          <w:sz w:val="20"/>
          <w:szCs w:val="20"/>
        </w:rPr>
        <w:t>.</w:t>
      </w:r>
    </w:p>
    <w:p w:rsidR="007E0A84" w:rsidRPr="007E0A84" w:rsidRDefault="007E0A84" w:rsidP="007E0A84">
      <w:pPr>
        <w:ind w:left="1212" w:right="110"/>
        <w:jc w:val="both"/>
        <w:rPr>
          <w:rFonts w:ascii="Arial" w:hAnsi="Arial" w:cs="Arial"/>
          <w:sz w:val="20"/>
          <w:szCs w:val="20"/>
        </w:rPr>
      </w:pPr>
    </w:p>
    <w:p w:rsidR="007E0A84" w:rsidRPr="004F5BF7" w:rsidRDefault="004F5BF7" w:rsidP="004F5BF7">
      <w:pPr>
        <w:jc w:val="both"/>
        <w:rPr>
          <w:rFonts w:ascii="Arial" w:hAnsi="Arial" w:cs="Arial"/>
          <w:b/>
          <w:sz w:val="20"/>
          <w:szCs w:val="20"/>
        </w:rPr>
      </w:pPr>
      <w:r>
        <w:rPr>
          <w:rFonts w:ascii="Arial" w:hAnsi="Arial" w:cs="Arial"/>
          <w:b/>
          <w:spacing w:val="-1"/>
          <w:w w:val="106"/>
          <w:sz w:val="20"/>
          <w:szCs w:val="20"/>
        </w:rPr>
        <w:t>C</w:t>
      </w:r>
      <w:r w:rsidRPr="004F5BF7">
        <w:rPr>
          <w:rFonts w:ascii="Arial" w:hAnsi="Arial" w:cs="Arial"/>
          <w:b/>
          <w:spacing w:val="-1"/>
          <w:w w:val="106"/>
          <w:sz w:val="20"/>
          <w:szCs w:val="20"/>
        </w:rPr>
        <w:t>ommen</w:t>
      </w:r>
      <w:r w:rsidRPr="004F5BF7">
        <w:rPr>
          <w:rFonts w:ascii="Arial" w:hAnsi="Arial" w:cs="Arial"/>
          <w:b/>
          <w:spacing w:val="-12"/>
          <w:w w:val="106"/>
          <w:sz w:val="20"/>
          <w:szCs w:val="20"/>
        </w:rPr>
        <w:t>t</w:t>
      </w:r>
      <w:r w:rsidRPr="004F5BF7">
        <w:rPr>
          <w:rFonts w:ascii="Arial" w:hAnsi="Arial" w:cs="Arial"/>
          <w:b/>
          <w:spacing w:val="-1"/>
          <w:w w:val="106"/>
          <w:sz w:val="20"/>
          <w:szCs w:val="20"/>
        </w:rPr>
        <w:t>a</w:t>
      </w:r>
      <w:r w:rsidRPr="004F5BF7">
        <w:rPr>
          <w:rFonts w:ascii="Arial" w:hAnsi="Arial" w:cs="Arial"/>
          <w:b/>
          <w:spacing w:val="-4"/>
          <w:w w:val="106"/>
          <w:sz w:val="20"/>
          <w:szCs w:val="20"/>
        </w:rPr>
        <w:t>r</w:t>
      </w:r>
      <w:r w:rsidRPr="004F5BF7">
        <w:rPr>
          <w:rFonts w:ascii="Arial" w:hAnsi="Arial" w:cs="Arial"/>
          <w:b/>
          <w:w w:val="106"/>
          <w:sz w:val="20"/>
          <w:szCs w:val="20"/>
        </w:rPr>
        <w:t>y</w:t>
      </w:r>
      <w:r w:rsidRPr="004F5BF7">
        <w:rPr>
          <w:rFonts w:ascii="Arial" w:hAnsi="Arial" w:cs="Arial"/>
          <w:b/>
          <w:spacing w:val="3"/>
          <w:w w:val="106"/>
          <w:sz w:val="20"/>
          <w:szCs w:val="20"/>
        </w:rPr>
        <w:t xml:space="preserve"> </w:t>
      </w:r>
      <w:r w:rsidRPr="004F5BF7">
        <w:rPr>
          <w:rFonts w:ascii="Arial" w:hAnsi="Arial" w:cs="Arial"/>
          <w:b/>
          <w:spacing w:val="-1"/>
          <w:sz w:val="20"/>
          <w:szCs w:val="20"/>
        </w:rPr>
        <w:t>o</w:t>
      </w:r>
      <w:r w:rsidRPr="004F5BF7">
        <w:rPr>
          <w:rFonts w:ascii="Arial" w:hAnsi="Arial" w:cs="Arial"/>
          <w:b/>
          <w:sz w:val="20"/>
          <w:szCs w:val="20"/>
        </w:rPr>
        <w:t>n</w:t>
      </w:r>
      <w:r w:rsidRPr="004F5BF7">
        <w:rPr>
          <w:rFonts w:ascii="Arial" w:hAnsi="Arial" w:cs="Arial"/>
          <w:b/>
          <w:spacing w:val="21"/>
          <w:sz w:val="20"/>
          <w:szCs w:val="20"/>
        </w:rPr>
        <w:t xml:space="preserve"> </w:t>
      </w:r>
      <w:r w:rsidRPr="004F5BF7">
        <w:rPr>
          <w:rFonts w:ascii="Arial" w:hAnsi="Arial" w:cs="Arial"/>
          <w:b/>
          <w:spacing w:val="-1"/>
          <w:w w:val="111"/>
          <w:sz w:val="20"/>
          <w:szCs w:val="20"/>
        </w:rPr>
        <w:t>5.</w:t>
      </w:r>
      <w:r w:rsidRPr="004F5BF7">
        <w:rPr>
          <w:rFonts w:ascii="Arial" w:hAnsi="Arial" w:cs="Arial"/>
          <w:b/>
          <w:w w:val="111"/>
          <w:sz w:val="20"/>
          <w:szCs w:val="20"/>
        </w:rPr>
        <w:t>4</w:t>
      </w:r>
    </w:p>
    <w:p w:rsidR="004F5BF7" w:rsidRDefault="004F5BF7" w:rsidP="004F5BF7">
      <w:pPr>
        <w:jc w:val="both"/>
        <w:rPr>
          <w:rFonts w:ascii="Arial" w:hAnsi="Arial" w:cs="Arial"/>
          <w:i/>
          <w:spacing w:val="-1"/>
          <w:sz w:val="20"/>
          <w:szCs w:val="20"/>
        </w:rPr>
      </w:pPr>
    </w:p>
    <w:p w:rsidR="007E0A84" w:rsidRPr="004F5BF7" w:rsidRDefault="007E0A84" w:rsidP="004F5BF7">
      <w:pPr>
        <w:jc w:val="both"/>
        <w:rPr>
          <w:rFonts w:ascii="Arial" w:hAnsi="Arial" w:cs="Arial"/>
          <w:sz w:val="20"/>
          <w:szCs w:val="20"/>
        </w:rPr>
      </w:pPr>
      <w:r w:rsidRPr="004F5BF7">
        <w:rPr>
          <w:rFonts w:ascii="Arial" w:hAnsi="Arial" w:cs="Arial"/>
          <w:spacing w:val="-1"/>
          <w:sz w:val="20"/>
          <w:szCs w:val="20"/>
        </w:rPr>
        <w:t>Th</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6"/>
          <w:sz w:val="20"/>
          <w:szCs w:val="20"/>
        </w:rPr>
        <w:t>informatio</w:t>
      </w:r>
      <w:r w:rsidRPr="004F5BF7">
        <w:rPr>
          <w:rFonts w:ascii="Arial" w:hAnsi="Arial" w:cs="Arial"/>
          <w:w w:val="116"/>
          <w:sz w:val="20"/>
          <w:szCs w:val="20"/>
        </w:rPr>
        <w:t>n</w:t>
      </w:r>
      <w:r w:rsidRPr="004F5BF7">
        <w:rPr>
          <w:rFonts w:ascii="Arial" w:hAnsi="Arial" w:cs="Arial"/>
          <w:spacing w:val="19"/>
          <w:w w:val="116"/>
          <w:sz w:val="20"/>
          <w:szCs w:val="20"/>
        </w:rPr>
        <w:t xml:space="preserve"> </w:t>
      </w:r>
      <w:r w:rsidRPr="004F5BF7">
        <w:rPr>
          <w:rFonts w:ascii="Arial" w:hAnsi="Arial" w:cs="Arial"/>
          <w:spacing w:val="-1"/>
          <w:w w:val="116"/>
          <w:sz w:val="20"/>
          <w:szCs w:val="20"/>
        </w:rPr>
        <w:t>recorde</w:t>
      </w:r>
      <w:r w:rsidRPr="004F5BF7">
        <w:rPr>
          <w:rFonts w:ascii="Arial" w:hAnsi="Arial" w:cs="Arial"/>
          <w:w w:val="116"/>
          <w:sz w:val="20"/>
          <w:szCs w:val="20"/>
        </w:rPr>
        <w:t>d</w:t>
      </w:r>
      <w:r w:rsidRPr="004F5BF7">
        <w:rPr>
          <w:rFonts w:ascii="Arial" w:hAnsi="Arial" w:cs="Arial"/>
          <w:spacing w:val="-10"/>
          <w:w w:val="116"/>
          <w:sz w:val="20"/>
          <w:szCs w:val="20"/>
        </w:rPr>
        <w:t xml:space="preserve"> </w:t>
      </w:r>
      <w:r w:rsidRPr="004F5BF7">
        <w:rPr>
          <w:rFonts w:ascii="Arial" w:hAnsi="Arial" w:cs="Arial"/>
          <w:spacing w:val="-1"/>
          <w:sz w:val="20"/>
          <w:szCs w:val="20"/>
        </w:rPr>
        <w:t>ca</w:t>
      </w:r>
      <w:r w:rsidRPr="004F5BF7">
        <w:rPr>
          <w:rFonts w:ascii="Arial" w:hAnsi="Arial" w:cs="Arial"/>
          <w:sz w:val="20"/>
          <w:szCs w:val="20"/>
        </w:rPr>
        <w:t>n</w:t>
      </w:r>
      <w:r w:rsidRPr="004F5BF7">
        <w:rPr>
          <w:rFonts w:ascii="Arial" w:hAnsi="Arial" w:cs="Arial"/>
          <w:spacing w:val="32"/>
          <w:sz w:val="20"/>
          <w:szCs w:val="20"/>
        </w:rPr>
        <w:t xml:space="preserve"> </w:t>
      </w:r>
      <w:r w:rsidRPr="004F5BF7">
        <w:rPr>
          <w:rFonts w:ascii="Arial" w:hAnsi="Arial" w:cs="Arial"/>
          <w:spacing w:val="-1"/>
          <w:w w:val="115"/>
          <w:sz w:val="20"/>
          <w:szCs w:val="20"/>
        </w:rPr>
        <w:t>includ</w:t>
      </w:r>
      <w:r w:rsidRPr="004F5BF7">
        <w:rPr>
          <w:rFonts w:ascii="Arial" w:hAnsi="Arial" w:cs="Arial"/>
          <w:w w:val="115"/>
          <w:sz w:val="20"/>
          <w:szCs w:val="20"/>
        </w:rPr>
        <w:t>e</w:t>
      </w:r>
      <w:r w:rsidRPr="004F5BF7">
        <w:rPr>
          <w:rFonts w:ascii="Arial" w:hAnsi="Arial" w:cs="Arial"/>
          <w:spacing w:val="-5"/>
          <w:w w:val="115"/>
          <w:sz w:val="20"/>
          <w:szCs w:val="20"/>
        </w:rPr>
        <w:t xml:space="preserve"> </w:t>
      </w:r>
      <w:r w:rsidRPr="004F5BF7">
        <w:rPr>
          <w:rFonts w:ascii="Arial" w:hAnsi="Arial" w:cs="Arial"/>
          <w:spacing w:val="-1"/>
          <w:sz w:val="20"/>
          <w:szCs w:val="20"/>
        </w:rPr>
        <w:t>an</w:t>
      </w:r>
      <w:r w:rsidRPr="004F5BF7">
        <w:rPr>
          <w:rFonts w:ascii="Arial" w:hAnsi="Arial" w:cs="Arial"/>
          <w:sz w:val="20"/>
          <w:szCs w:val="20"/>
        </w:rPr>
        <w:t>y</w:t>
      </w:r>
      <w:r w:rsidRPr="004F5BF7">
        <w:rPr>
          <w:rFonts w:ascii="Arial" w:hAnsi="Arial" w:cs="Arial"/>
          <w:spacing w:val="42"/>
          <w:sz w:val="20"/>
          <w:szCs w:val="20"/>
        </w:rPr>
        <w:t xml:space="preserve"> </w:t>
      </w:r>
      <w:r w:rsidRPr="004F5BF7">
        <w:rPr>
          <w:rFonts w:ascii="Arial" w:hAnsi="Arial" w:cs="Arial"/>
          <w:spacing w:val="-1"/>
          <w:w w:val="127"/>
          <w:sz w:val="20"/>
          <w:szCs w:val="20"/>
        </w:rPr>
        <w:t>o</w:t>
      </w:r>
      <w:r w:rsidRPr="004F5BF7">
        <w:rPr>
          <w:rFonts w:ascii="Arial" w:hAnsi="Arial" w:cs="Arial"/>
          <w:w w:val="127"/>
          <w:sz w:val="20"/>
          <w:szCs w:val="20"/>
        </w:rPr>
        <w:t>f</w:t>
      </w:r>
      <w:r w:rsidRPr="004F5BF7">
        <w:rPr>
          <w:rFonts w:ascii="Arial" w:hAnsi="Arial" w:cs="Arial"/>
          <w:spacing w:val="-9"/>
          <w:w w:val="127"/>
          <w:sz w:val="20"/>
          <w:szCs w:val="20"/>
        </w:rPr>
        <w:t xml:space="preserve"> </w:t>
      </w:r>
      <w:r w:rsidRPr="004F5BF7">
        <w:rPr>
          <w:rFonts w:ascii="Arial" w:hAnsi="Arial" w:cs="Arial"/>
          <w:spacing w:val="-1"/>
          <w:w w:val="127"/>
          <w:sz w:val="20"/>
          <w:szCs w:val="20"/>
        </w:rPr>
        <w:t>th</w:t>
      </w:r>
      <w:r w:rsidRPr="004F5BF7">
        <w:rPr>
          <w:rFonts w:ascii="Arial" w:hAnsi="Arial" w:cs="Arial"/>
          <w:w w:val="127"/>
          <w:sz w:val="20"/>
          <w:szCs w:val="20"/>
        </w:rPr>
        <w:t>e</w:t>
      </w:r>
      <w:r w:rsidRPr="004F5BF7">
        <w:rPr>
          <w:rFonts w:ascii="Arial" w:hAnsi="Arial" w:cs="Arial"/>
          <w:spacing w:val="-11"/>
          <w:w w:val="127"/>
          <w:sz w:val="20"/>
          <w:szCs w:val="20"/>
        </w:rPr>
        <w:t xml:space="preserve"> </w:t>
      </w:r>
      <w:r w:rsidRPr="004F5BF7">
        <w:rPr>
          <w:rFonts w:ascii="Arial" w:hAnsi="Arial" w:cs="Arial"/>
          <w:spacing w:val="-1"/>
          <w:w w:val="140"/>
          <w:sz w:val="20"/>
          <w:szCs w:val="20"/>
        </w:rPr>
        <w:t>f</w:t>
      </w:r>
      <w:r w:rsidRPr="004F5BF7">
        <w:rPr>
          <w:rFonts w:ascii="Arial" w:hAnsi="Arial" w:cs="Arial"/>
          <w:spacing w:val="-1"/>
          <w:w w:val="122"/>
          <w:sz w:val="20"/>
          <w:szCs w:val="20"/>
        </w:rPr>
        <w:t>o</w:t>
      </w:r>
      <w:r w:rsidRPr="004F5BF7">
        <w:rPr>
          <w:rFonts w:ascii="Arial" w:hAnsi="Arial" w:cs="Arial"/>
          <w:spacing w:val="-1"/>
          <w:sz w:val="20"/>
          <w:szCs w:val="20"/>
        </w:rPr>
        <w:t>ll</w:t>
      </w:r>
      <w:r w:rsidRPr="004F5BF7">
        <w:rPr>
          <w:rFonts w:ascii="Arial" w:hAnsi="Arial" w:cs="Arial"/>
          <w:spacing w:val="-1"/>
          <w:w w:val="122"/>
          <w:sz w:val="20"/>
          <w:szCs w:val="20"/>
        </w:rPr>
        <w:t>o</w:t>
      </w:r>
      <w:r w:rsidRPr="004F5BF7">
        <w:rPr>
          <w:rFonts w:ascii="Arial" w:hAnsi="Arial" w:cs="Arial"/>
          <w:spacing w:val="-1"/>
          <w:w w:val="125"/>
          <w:sz w:val="20"/>
          <w:szCs w:val="20"/>
        </w:rPr>
        <w:t>w</w:t>
      </w:r>
      <w:r w:rsidRPr="004F5BF7">
        <w:rPr>
          <w:rFonts w:ascii="Arial" w:hAnsi="Arial" w:cs="Arial"/>
          <w:spacing w:val="-1"/>
          <w:sz w:val="20"/>
          <w:szCs w:val="20"/>
        </w:rPr>
        <w:t>i</w:t>
      </w:r>
      <w:r w:rsidRPr="004F5BF7">
        <w:rPr>
          <w:rFonts w:ascii="Arial" w:hAnsi="Arial" w:cs="Arial"/>
          <w:spacing w:val="-1"/>
          <w:w w:val="122"/>
          <w:sz w:val="20"/>
          <w:szCs w:val="20"/>
        </w:rPr>
        <w:t>ng</w:t>
      </w:r>
      <w:r w:rsidRPr="004F5BF7">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4F5BF7"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pacing w:val="-1"/>
          <w:sz w:val="20"/>
          <w:szCs w:val="20"/>
        </w:rPr>
        <w:t>D</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sz w:val="20"/>
          <w:szCs w:val="20"/>
        </w:rPr>
        <w:t>il</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20"/>
          <w:sz w:val="20"/>
          <w:szCs w:val="20"/>
        </w:rPr>
        <w:t>o</w:t>
      </w:r>
      <w:r w:rsidRPr="007E0A84">
        <w:rPr>
          <w:rFonts w:ascii="Arial" w:hAnsi="Arial" w:cs="Arial"/>
          <w:w w:val="120"/>
          <w:sz w:val="20"/>
          <w:szCs w:val="20"/>
        </w:rPr>
        <w:t>f</w:t>
      </w:r>
      <w:r w:rsidRPr="007E0A84">
        <w:rPr>
          <w:rFonts w:ascii="Arial" w:hAnsi="Arial" w:cs="Arial"/>
          <w:spacing w:val="4"/>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w w:val="120"/>
          <w:sz w:val="20"/>
          <w:szCs w:val="20"/>
        </w:rPr>
        <w:t>monitorin</w:t>
      </w:r>
      <w:r w:rsidRPr="007E0A84">
        <w:rPr>
          <w:rFonts w:ascii="Arial" w:hAnsi="Arial" w:cs="Arial"/>
          <w:w w:val="120"/>
          <w:sz w:val="20"/>
          <w:szCs w:val="20"/>
        </w:rPr>
        <w:t>g</w:t>
      </w:r>
      <w:r w:rsidRPr="007E0A84">
        <w:rPr>
          <w:rFonts w:ascii="Arial" w:hAnsi="Arial" w:cs="Arial"/>
          <w:spacing w:val="-18"/>
          <w:w w:val="120"/>
          <w:sz w:val="20"/>
          <w:szCs w:val="20"/>
        </w:rPr>
        <w:t xml:space="preserve"> </w:t>
      </w:r>
      <w:r w:rsidRPr="007E0A84">
        <w:rPr>
          <w:rFonts w:ascii="Arial" w:hAnsi="Arial" w:cs="Arial"/>
          <w:spacing w:val="-1"/>
          <w:w w:val="120"/>
          <w:sz w:val="20"/>
          <w:szCs w:val="20"/>
        </w:rPr>
        <w:t>wor</w:t>
      </w:r>
      <w:r w:rsidRPr="007E0A84">
        <w:rPr>
          <w:rFonts w:ascii="Arial" w:hAnsi="Arial" w:cs="Arial"/>
          <w:w w:val="120"/>
          <w:sz w:val="20"/>
          <w:szCs w:val="20"/>
        </w:rPr>
        <w:t>k</w:t>
      </w:r>
      <w:r w:rsidRPr="007E0A84">
        <w:rPr>
          <w:rFonts w:ascii="Arial" w:hAnsi="Arial" w:cs="Arial"/>
          <w:spacing w:val="-10"/>
          <w:w w:val="120"/>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4"/>
          <w:w w:val="120"/>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22"/>
          <w:sz w:val="20"/>
          <w:szCs w:val="20"/>
        </w:rPr>
        <w:t>und</w:t>
      </w:r>
      <w:r w:rsidRPr="007E0A84">
        <w:rPr>
          <w:rFonts w:ascii="Arial" w:hAnsi="Arial" w:cs="Arial"/>
          <w:spacing w:val="-1"/>
          <w:w w:val="125"/>
          <w:sz w:val="20"/>
          <w:szCs w:val="20"/>
        </w:rPr>
        <w:t>e</w:t>
      </w:r>
      <w:r w:rsidRPr="007E0A84">
        <w:rPr>
          <w:rFonts w:ascii="Arial" w:hAnsi="Arial" w:cs="Arial"/>
          <w:spacing w:val="-1"/>
          <w:sz w:val="20"/>
          <w:szCs w:val="20"/>
        </w:rPr>
        <w:t>r</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w w:val="125"/>
          <w:sz w:val="20"/>
          <w:szCs w:val="20"/>
        </w:rPr>
        <w:t>ke</w:t>
      </w:r>
      <w:r w:rsidRPr="007E0A84">
        <w:rPr>
          <w:rFonts w:ascii="Arial" w:hAnsi="Arial" w:cs="Arial"/>
          <w:w w:val="122"/>
          <w:sz w:val="20"/>
          <w:szCs w:val="20"/>
        </w:rPr>
        <w:t>n</w:t>
      </w:r>
      <w:r w:rsidRPr="007E0A84">
        <w:rPr>
          <w:rFonts w:ascii="Arial" w:hAnsi="Arial" w:cs="Arial"/>
          <w:spacing w:val="1"/>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w w:val="127"/>
          <w:sz w:val="20"/>
          <w:szCs w:val="20"/>
        </w:rPr>
        <w:t>ris</w:t>
      </w:r>
      <w:r w:rsidRPr="007E0A84">
        <w:rPr>
          <w:rFonts w:ascii="Arial" w:hAnsi="Arial" w:cs="Arial"/>
          <w:spacing w:val="-1"/>
          <w:w w:val="125"/>
          <w:sz w:val="20"/>
          <w:szCs w:val="20"/>
        </w:rPr>
        <w:t>k</w:t>
      </w:r>
      <w:r w:rsidRPr="007E0A84">
        <w:rPr>
          <w:rFonts w:ascii="Arial" w:hAnsi="Arial" w:cs="Arial"/>
          <w:spacing w:val="-1"/>
          <w:sz w:val="20"/>
          <w:szCs w:val="20"/>
        </w:rPr>
        <w:t>(s</w:t>
      </w:r>
      <w:r w:rsidRPr="007E0A84">
        <w:rPr>
          <w:rFonts w:ascii="Arial" w:hAnsi="Arial" w:cs="Arial"/>
          <w:sz w:val="20"/>
          <w:szCs w:val="20"/>
        </w:rPr>
        <w:t xml:space="preserve">) </w:t>
      </w:r>
      <w:r w:rsidRPr="007E0A84">
        <w:rPr>
          <w:rFonts w:ascii="Arial" w:hAnsi="Arial" w:cs="Arial"/>
          <w:spacing w:val="-1"/>
          <w:w w:val="120"/>
          <w:sz w:val="20"/>
          <w:szCs w:val="20"/>
        </w:rPr>
        <w:t>bein</w:t>
      </w:r>
      <w:r w:rsidRPr="007E0A84">
        <w:rPr>
          <w:rFonts w:ascii="Arial" w:hAnsi="Arial" w:cs="Arial"/>
          <w:w w:val="120"/>
          <w:sz w:val="20"/>
          <w:szCs w:val="20"/>
        </w:rPr>
        <w:t>g</w:t>
      </w:r>
      <w:r w:rsidRPr="007E0A84">
        <w:rPr>
          <w:rFonts w:ascii="Arial" w:hAnsi="Arial" w:cs="Arial"/>
          <w:spacing w:val="-8"/>
          <w:w w:val="120"/>
          <w:sz w:val="20"/>
          <w:szCs w:val="20"/>
        </w:rPr>
        <w:t xml:space="preserve"> </w:t>
      </w:r>
      <w:r w:rsidRPr="007E0A84">
        <w:rPr>
          <w:rFonts w:ascii="Arial" w:hAnsi="Arial" w:cs="Arial"/>
          <w:spacing w:val="-1"/>
          <w:w w:val="123"/>
          <w:sz w:val="20"/>
          <w:szCs w:val="20"/>
        </w:rPr>
        <w:t>m</w:t>
      </w:r>
      <w:r w:rsidRPr="007E0A84">
        <w:rPr>
          <w:rFonts w:ascii="Arial" w:hAnsi="Arial" w:cs="Arial"/>
          <w:spacing w:val="-1"/>
          <w:w w:val="122"/>
          <w:sz w:val="20"/>
          <w:szCs w:val="20"/>
        </w:rPr>
        <w:t>on</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pacing w:val="-1"/>
          <w:w w:val="122"/>
          <w:sz w:val="20"/>
          <w:szCs w:val="20"/>
        </w:rPr>
        <w:t>o</w:t>
      </w:r>
      <w:r w:rsidRPr="007E0A84">
        <w:rPr>
          <w:rFonts w:ascii="Arial" w:hAnsi="Arial" w:cs="Arial"/>
          <w:spacing w:val="-1"/>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d</w:t>
      </w:r>
      <w:r w:rsidRPr="007E0A84">
        <w:rPr>
          <w:rFonts w:ascii="Arial" w:hAnsi="Arial" w:cs="Arial"/>
          <w:w w:val="111"/>
          <w:sz w:val="20"/>
          <w:szCs w:val="20"/>
        </w:rPr>
        <w:t>.</w:t>
      </w:r>
    </w:p>
    <w:p w:rsidR="007E0A84" w:rsidRPr="007E0A84"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20"/>
          <w:sz w:val="20"/>
          <w:szCs w:val="20"/>
        </w:rPr>
        <w:t>frequenc</w:t>
      </w:r>
      <w:r w:rsidRPr="007E0A84">
        <w:rPr>
          <w:rFonts w:ascii="Arial" w:hAnsi="Arial" w:cs="Arial"/>
          <w:w w:val="120"/>
          <w:sz w:val="20"/>
          <w:szCs w:val="20"/>
        </w:rPr>
        <w:t>y</w:t>
      </w:r>
      <w:r w:rsidRPr="007E0A84">
        <w:rPr>
          <w:rFonts w:ascii="Arial" w:hAnsi="Arial" w:cs="Arial"/>
          <w:spacing w:val="-21"/>
          <w:w w:val="120"/>
          <w:sz w:val="20"/>
          <w:szCs w:val="20"/>
        </w:rPr>
        <w:t xml:space="preserve"> </w:t>
      </w:r>
      <w:r w:rsidRPr="007E0A84">
        <w:rPr>
          <w:rFonts w:ascii="Arial" w:hAnsi="Arial" w:cs="Arial"/>
          <w:spacing w:val="-1"/>
          <w:w w:val="120"/>
          <w:sz w:val="20"/>
          <w:szCs w:val="20"/>
        </w:rPr>
        <w:t>o</w:t>
      </w:r>
      <w:r w:rsidRPr="007E0A84">
        <w:rPr>
          <w:rFonts w:ascii="Arial" w:hAnsi="Arial" w:cs="Arial"/>
          <w:w w:val="120"/>
          <w:sz w:val="20"/>
          <w:szCs w:val="20"/>
        </w:rPr>
        <w:t>f</w:t>
      </w:r>
      <w:r w:rsidRPr="007E0A84">
        <w:rPr>
          <w:rFonts w:ascii="Arial" w:hAnsi="Arial" w:cs="Arial"/>
          <w:spacing w:val="4"/>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w w:val="120"/>
          <w:sz w:val="20"/>
          <w:szCs w:val="20"/>
        </w:rPr>
        <w:t>monitorin</w:t>
      </w:r>
      <w:r w:rsidRPr="007E0A84">
        <w:rPr>
          <w:rFonts w:ascii="Arial" w:hAnsi="Arial" w:cs="Arial"/>
          <w:w w:val="120"/>
          <w:sz w:val="20"/>
          <w:szCs w:val="20"/>
        </w:rPr>
        <w:t>g</w:t>
      </w:r>
      <w:r w:rsidRPr="007E0A84">
        <w:rPr>
          <w:rFonts w:ascii="Arial" w:hAnsi="Arial" w:cs="Arial"/>
          <w:spacing w:val="-18"/>
          <w:w w:val="120"/>
          <w:sz w:val="20"/>
          <w:szCs w:val="20"/>
        </w:rPr>
        <w:t xml:space="preserve"> </w:t>
      </w:r>
      <w:r w:rsidRPr="007E0A84">
        <w:rPr>
          <w:rFonts w:ascii="Arial" w:hAnsi="Arial" w:cs="Arial"/>
          <w:spacing w:val="-1"/>
          <w:w w:val="125"/>
          <w:sz w:val="20"/>
          <w:szCs w:val="20"/>
        </w:rPr>
        <w:t>w</w:t>
      </w:r>
      <w:r w:rsidRPr="007E0A84">
        <w:rPr>
          <w:rFonts w:ascii="Arial" w:hAnsi="Arial" w:cs="Arial"/>
          <w:spacing w:val="-1"/>
          <w:w w:val="122"/>
          <w:sz w:val="20"/>
          <w:szCs w:val="20"/>
        </w:rPr>
        <w:t>o</w:t>
      </w:r>
      <w:r w:rsidRPr="007E0A84">
        <w:rPr>
          <w:rFonts w:ascii="Arial" w:hAnsi="Arial" w:cs="Arial"/>
          <w:spacing w:val="-1"/>
          <w:sz w:val="20"/>
          <w:szCs w:val="20"/>
        </w:rPr>
        <w:t>r</w:t>
      </w:r>
      <w:r w:rsidRPr="007E0A84">
        <w:rPr>
          <w:rFonts w:ascii="Arial" w:hAnsi="Arial" w:cs="Arial"/>
          <w:spacing w:val="-1"/>
          <w:w w:val="125"/>
          <w:sz w:val="20"/>
          <w:szCs w:val="20"/>
        </w:rPr>
        <w:t>k</w:t>
      </w:r>
      <w:r w:rsidRPr="007E0A84">
        <w:rPr>
          <w:rFonts w:ascii="Arial" w:hAnsi="Arial" w:cs="Arial"/>
          <w:w w:val="111"/>
          <w:sz w:val="20"/>
          <w:szCs w:val="20"/>
        </w:rPr>
        <w:t>.</w:t>
      </w:r>
    </w:p>
    <w:p w:rsidR="007E0A84" w:rsidRPr="007E0A84" w:rsidRDefault="007E0A84" w:rsidP="004F5BF7">
      <w:pPr>
        <w:pStyle w:val="ListParagraph"/>
        <w:numPr>
          <w:ilvl w:val="0"/>
          <w:numId w:val="16"/>
        </w:numPr>
        <w:ind w:left="1080" w:hanging="540"/>
        <w:contextualSpacing/>
        <w:jc w:val="both"/>
        <w:rPr>
          <w:rFonts w:ascii="Arial" w:hAnsi="Arial" w:cs="Arial"/>
          <w:spacing w:val="-1"/>
          <w:w w:val="122"/>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43"/>
          <w:sz w:val="20"/>
          <w:szCs w:val="20"/>
        </w:rPr>
        <w:t xml:space="preserve"> </w:t>
      </w:r>
      <w:r w:rsidRPr="007E0A84">
        <w:rPr>
          <w:rFonts w:ascii="Arial" w:hAnsi="Arial" w:cs="Arial"/>
          <w:spacing w:val="-1"/>
          <w:w w:val="120"/>
          <w:sz w:val="20"/>
          <w:szCs w:val="20"/>
        </w:rPr>
        <w:t>dat</w:t>
      </w:r>
      <w:r w:rsidRPr="007E0A84">
        <w:rPr>
          <w:rFonts w:ascii="Arial" w:hAnsi="Arial" w:cs="Arial"/>
          <w:w w:val="120"/>
          <w:sz w:val="20"/>
          <w:szCs w:val="20"/>
        </w:rPr>
        <w:t xml:space="preserve">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w w:val="120"/>
          <w:sz w:val="20"/>
          <w:szCs w:val="20"/>
        </w:rPr>
        <w:t>monitorin</w:t>
      </w:r>
      <w:r w:rsidRPr="007E0A84">
        <w:rPr>
          <w:rFonts w:ascii="Arial" w:hAnsi="Arial" w:cs="Arial"/>
          <w:w w:val="120"/>
          <w:sz w:val="20"/>
          <w:szCs w:val="20"/>
        </w:rPr>
        <w:t>g</w:t>
      </w:r>
      <w:r w:rsidRPr="007E0A84">
        <w:rPr>
          <w:rFonts w:ascii="Arial" w:hAnsi="Arial" w:cs="Arial"/>
          <w:spacing w:val="-18"/>
          <w:w w:val="120"/>
          <w:sz w:val="20"/>
          <w:szCs w:val="20"/>
        </w:rPr>
        <w:t xml:space="preserve"> </w:t>
      </w:r>
      <w:r w:rsidRPr="007E0A84">
        <w:rPr>
          <w:rFonts w:ascii="Arial" w:hAnsi="Arial" w:cs="Arial"/>
          <w:spacing w:val="-1"/>
          <w:w w:val="120"/>
          <w:sz w:val="20"/>
          <w:szCs w:val="20"/>
        </w:rPr>
        <w:t>wor</w:t>
      </w:r>
      <w:r w:rsidRPr="007E0A84">
        <w:rPr>
          <w:rFonts w:ascii="Arial" w:hAnsi="Arial" w:cs="Arial"/>
          <w:w w:val="120"/>
          <w:sz w:val="20"/>
          <w:szCs w:val="20"/>
        </w:rPr>
        <w:t>k</w:t>
      </w:r>
      <w:r w:rsidRPr="007E0A84">
        <w:rPr>
          <w:rFonts w:ascii="Arial" w:hAnsi="Arial" w:cs="Arial"/>
          <w:spacing w:val="-10"/>
          <w:w w:val="120"/>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22"/>
          <w:sz w:val="20"/>
          <w:szCs w:val="20"/>
        </w:rPr>
        <w:t>und</w:t>
      </w:r>
      <w:r w:rsidRPr="007E0A84">
        <w:rPr>
          <w:rFonts w:ascii="Arial" w:hAnsi="Arial" w:cs="Arial"/>
          <w:spacing w:val="-1"/>
          <w:w w:val="125"/>
          <w:sz w:val="20"/>
          <w:szCs w:val="20"/>
        </w:rPr>
        <w:t>e</w:t>
      </w:r>
      <w:r w:rsidRPr="007E0A84">
        <w:rPr>
          <w:rFonts w:ascii="Arial" w:hAnsi="Arial" w:cs="Arial"/>
          <w:spacing w:val="-1"/>
          <w:sz w:val="20"/>
          <w:szCs w:val="20"/>
        </w:rPr>
        <w:t>r</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w w:val="125"/>
          <w:sz w:val="20"/>
          <w:szCs w:val="20"/>
        </w:rPr>
        <w:t>ke</w:t>
      </w:r>
      <w:r w:rsidRPr="007E0A84">
        <w:rPr>
          <w:rFonts w:ascii="Arial" w:hAnsi="Arial" w:cs="Arial"/>
          <w:spacing w:val="-1"/>
          <w:w w:val="122"/>
          <w:sz w:val="20"/>
          <w:szCs w:val="20"/>
        </w:rPr>
        <w:t>n</w:t>
      </w:r>
    </w:p>
    <w:p w:rsidR="007E0A84" w:rsidRPr="007E0A84"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z w:val="20"/>
          <w:szCs w:val="20"/>
        </w:rPr>
        <w:t xml:space="preserve">The person responsible for the monitoring work and any person responsible for reviewing the monitoring </w:t>
      </w:r>
    </w:p>
    <w:p w:rsidR="007E0A84" w:rsidRPr="007E0A84"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z w:val="20"/>
          <w:szCs w:val="20"/>
        </w:rPr>
        <w:t>A</w:t>
      </w:r>
      <w:r w:rsidRPr="007E0A84">
        <w:rPr>
          <w:rFonts w:ascii="Arial" w:hAnsi="Arial" w:cs="Arial"/>
          <w:spacing w:val="22"/>
          <w:sz w:val="20"/>
          <w:szCs w:val="20"/>
        </w:rPr>
        <w:t xml:space="preserve"> </w:t>
      </w:r>
      <w:r w:rsidRPr="007E0A84">
        <w:rPr>
          <w:rFonts w:ascii="Arial" w:hAnsi="Arial" w:cs="Arial"/>
          <w:spacing w:val="-1"/>
          <w:w w:val="116"/>
          <w:sz w:val="20"/>
          <w:szCs w:val="20"/>
        </w:rPr>
        <w:t>detaile</w:t>
      </w:r>
      <w:r w:rsidRPr="007E0A84">
        <w:rPr>
          <w:rFonts w:ascii="Arial" w:hAnsi="Arial" w:cs="Arial"/>
          <w:w w:val="116"/>
          <w:sz w:val="20"/>
          <w:szCs w:val="20"/>
        </w:rPr>
        <w:t>d</w:t>
      </w:r>
      <w:r w:rsidRPr="007E0A84">
        <w:rPr>
          <w:rFonts w:ascii="Arial" w:hAnsi="Arial" w:cs="Arial"/>
          <w:spacing w:val="12"/>
          <w:w w:val="116"/>
          <w:sz w:val="20"/>
          <w:szCs w:val="20"/>
        </w:rPr>
        <w:t xml:space="preserve"> </w:t>
      </w:r>
      <w:r w:rsidRPr="007E0A84">
        <w:rPr>
          <w:rFonts w:ascii="Arial" w:hAnsi="Arial" w:cs="Arial"/>
          <w:spacing w:val="-1"/>
          <w:w w:val="116"/>
          <w:sz w:val="20"/>
          <w:szCs w:val="20"/>
        </w:rPr>
        <w:t>recor</w:t>
      </w:r>
      <w:r w:rsidRPr="007E0A84">
        <w:rPr>
          <w:rFonts w:ascii="Arial" w:hAnsi="Arial" w:cs="Arial"/>
          <w:w w:val="116"/>
          <w:sz w:val="20"/>
          <w:szCs w:val="20"/>
        </w:rPr>
        <w:t>d</w:t>
      </w:r>
      <w:r w:rsidRPr="007E0A84">
        <w:rPr>
          <w:rFonts w:ascii="Arial" w:hAnsi="Arial" w:cs="Arial"/>
          <w:spacing w:val="-24"/>
          <w:w w:val="116"/>
          <w:sz w:val="20"/>
          <w:szCs w:val="20"/>
        </w:rPr>
        <w:t xml:space="preserve">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monitorin</w:t>
      </w:r>
      <w:r w:rsidRPr="007E0A84">
        <w:rPr>
          <w:rFonts w:ascii="Arial" w:hAnsi="Arial" w:cs="Arial"/>
          <w:w w:val="116"/>
          <w:sz w:val="20"/>
          <w:szCs w:val="20"/>
        </w:rPr>
        <w:t>g</w:t>
      </w:r>
      <w:r w:rsidRPr="007E0A84">
        <w:rPr>
          <w:rFonts w:ascii="Arial" w:hAnsi="Arial" w:cs="Arial"/>
          <w:spacing w:val="17"/>
          <w:w w:val="116"/>
          <w:sz w:val="20"/>
          <w:szCs w:val="20"/>
        </w:rPr>
        <w:t xml:space="preserve"> </w:t>
      </w:r>
      <w:r w:rsidRPr="007E0A84">
        <w:rPr>
          <w:rFonts w:ascii="Arial" w:hAnsi="Arial" w:cs="Arial"/>
          <w:spacing w:val="-1"/>
          <w:w w:val="122"/>
          <w:sz w:val="20"/>
          <w:szCs w:val="20"/>
        </w:rPr>
        <w:t>und</w:t>
      </w:r>
      <w:r w:rsidRPr="007E0A84">
        <w:rPr>
          <w:rFonts w:ascii="Arial" w:hAnsi="Arial" w:cs="Arial"/>
          <w:spacing w:val="-1"/>
          <w:w w:val="125"/>
          <w:sz w:val="20"/>
          <w:szCs w:val="20"/>
        </w:rPr>
        <w:t>e</w:t>
      </w:r>
      <w:r w:rsidRPr="007E0A84">
        <w:rPr>
          <w:rFonts w:ascii="Arial" w:hAnsi="Arial" w:cs="Arial"/>
          <w:spacing w:val="-1"/>
          <w:sz w:val="20"/>
          <w:szCs w:val="20"/>
        </w:rPr>
        <w:t>r</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w w:val="125"/>
          <w:sz w:val="20"/>
          <w:szCs w:val="20"/>
        </w:rPr>
        <w:t>ke</w:t>
      </w:r>
      <w:r w:rsidRPr="007E0A84">
        <w:rPr>
          <w:rFonts w:ascii="Arial" w:hAnsi="Arial" w:cs="Arial"/>
          <w:w w:val="122"/>
          <w:sz w:val="20"/>
          <w:szCs w:val="20"/>
        </w:rPr>
        <w:t>n</w:t>
      </w:r>
      <w:r w:rsidRPr="007E0A84">
        <w:rPr>
          <w:rFonts w:ascii="Arial" w:hAnsi="Arial" w:cs="Arial"/>
          <w:spacing w:val="1"/>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22"/>
          <w:sz w:val="20"/>
          <w:szCs w:val="20"/>
        </w:rPr>
        <w:t>p</w:t>
      </w:r>
      <w:r w:rsidRPr="007E0A84">
        <w:rPr>
          <w:rFonts w:ascii="Arial" w:hAnsi="Arial" w:cs="Arial"/>
          <w:spacing w:val="-1"/>
          <w:w w:val="111"/>
          <w:sz w:val="20"/>
          <w:szCs w:val="20"/>
        </w:rPr>
        <w:t>a</w:t>
      </w:r>
      <w:r w:rsidRPr="007E0A84">
        <w:rPr>
          <w:rFonts w:ascii="Arial" w:hAnsi="Arial" w:cs="Arial"/>
          <w:spacing w:val="-1"/>
          <w:sz w:val="20"/>
          <w:szCs w:val="20"/>
        </w:rPr>
        <w:t>r</w:t>
      </w:r>
      <w:r w:rsidRPr="007E0A84">
        <w:rPr>
          <w:rFonts w:ascii="Arial" w:hAnsi="Arial" w:cs="Arial"/>
          <w:spacing w:val="-1"/>
          <w:w w:val="140"/>
          <w:sz w:val="20"/>
          <w:szCs w:val="20"/>
        </w:rPr>
        <w:t>t</w:t>
      </w:r>
      <w:r w:rsidRPr="007E0A84">
        <w:rPr>
          <w:rFonts w:ascii="Arial" w:hAnsi="Arial" w:cs="Arial"/>
          <w:spacing w:val="-1"/>
          <w:sz w:val="20"/>
          <w:szCs w:val="20"/>
        </w:rPr>
        <w:t>ic</w:t>
      </w:r>
      <w:r w:rsidRPr="007E0A84">
        <w:rPr>
          <w:rFonts w:ascii="Arial" w:hAnsi="Arial" w:cs="Arial"/>
          <w:spacing w:val="-1"/>
          <w:w w:val="122"/>
          <w:sz w:val="20"/>
          <w:szCs w:val="20"/>
        </w:rPr>
        <w:t>u</w:t>
      </w:r>
      <w:r w:rsidRPr="007E0A84">
        <w:rPr>
          <w:rFonts w:ascii="Arial" w:hAnsi="Arial" w:cs="Arial"/>
          <w:spacing w:val="-1"/>
          <w:sz w:val="20"/>
          <w:szCs w:val="20"/>
        </w:rPr>
        <w:t>l</w:t>
      </w:r>
      <w:r w:rsidRPr="007E0A84">
        <w:rPr>
          <w:rFonts w:ascii="Arial" w:hAnsi="Arial" w:cs="Arial"/>
          <w:spacing w:val="-1"/>
          <w:w w:val="111"/>
          <w:sz w:val="20"/>
          <w:szCs w:val="20"/>
        </w:rPr>
        <w:t>a</w:t>
      </w:r>
      <w:r w:rsidRPr="007E0A84">
        <w:rPr>
          <w:rFonts w:ascii="Arial" w:hAnsi="Arial" w:cs="Arial"/>
          <w:spacing w:val="-1"/>
          <w:sz w:val="20"/>
          <w:szCs w:val="20"/>
        </w:rPr>
        <w:t>rl</w:t>
      </w:r>
      <w:r w:rsidRPr="007E0A84">
        <w:rPr>
          <w:rFonts w:ascii="Arial" w:hAnsi="Arial" w:cs="Arial"/>
          <w:w w:val="112"/>
          <w:sz w:val="20"/>
          <w:szCs w:val="20"/>
        </w:rPr>
        <w:t>y</w:t>
      </w:r>
      <w:r w:rsidRPr="007E0A84">
        <w:rPr>
          <w:rFonts w:ascii="Arial" w:hAnsi="Arial" w:cs="Arial"/>
          <w:spacing w:val="1"/>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20"/>
          <w:sz w:val="20"/>
          <w:szCs w:val="20"/>
        </w:rPr>
        <w:t>documentatio</w:t>
      </w:r>
      <w:r w:rsidRPr="007E0A84">
        <w:rPr>
          <w:rFonts w:ascii="Arial" w:hAnsi="Arial" w:cs="Arial"/>
          <w:w w:val="120"/>
          <w:sz w:val="20"/>
          <w:szCs w:val="20"/>
        </w:rPr>
        <w:t>n</w:t>
      </w:r>
      <w:r w:rsidRPr="007E0A84">
        <w:rPr>
          <w:rFonts w:ascii="Arial" w:hAnsi="Arial" w:cs="Arial"/>
          <w:spacing w:val="-1"/>
          <w:w w:val="120"/>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22"/>
          <w:sz w:val="20"/>
          <w:szCs w:val="20"/>
        </w:rPr>
        <w:t>o</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w w:val="125"/>
          <w:sz w:val="20"/>
          <w:szCs w:val="20"/>
        </w:rPr>
        <w:t>e</w:t>
      </w:r>
      <w:r w:rsidRPr="007E0A84">
        <w:rPr>
          <w:rFonts w:ascii="Arial" w:hAnsi="Arial" w:cs="Arial"/>
          <w:sz w:val="20"/>
          <w:szCs w:val="20"/>
        </w:rPr>
        <w:t>r</w:t>
      </w:r>
      <w:r w:rsidRPr="007E0A84">
        <w:rPr>
          <w:rFonts w:ascii="Arial" w:hAnsi="Arial" w:cs="Arial"/>
          <w:spacing w:val="1"/>
          <w:sz w:val="20"/>
          <w:szCs w:val="20"/>
        </w:rPr>
        <w:t xml:space="preserve"> </w:t>
      </w:r>
      <w:r w:rsidRPr="007E0A84">
        <w:rPr>
          <w:rFonts w:ascii="Arial" w:hAnsi="Arial" w:cs="Arial"/>
          <w:spacing w:val="-1"/>
          <w:w w:val="117"/>
          <w:sz w:val="20"/>
          <w:szCs w:val="20"/>
        </w:rPr>
        <w:t>evidenc</w:t>
      </w:r>
      <w:r w:rsidRPr="007E0A84">
        <w:rPr>
          <w:rFonts w:ascii="Arial" w:hAnsi="Arial" w:cs="Arial"/>
          <w:w w:val="117"/>
          <w:sz w:val="20"/>
          <w:szCs w:val="20"/>
        </w:rPr>
        <w:t>e</w:t>
      </w:r>
      <w:r w:rsidRPr="007E0A84">
        <w:rPr>
          <w:rFonts w:ascii="Arial" w:hAnsi="Arial" w:cs="Arial"/>
          <w:spacing w:val="-4"/>
          <w:w w:val="117"/>
          <w:sz w:val="20"/>
          <w:szCs w:val="20"/>
        </w:rPr>
        <w:t xml:space="preserve"> </w:t>
      </w:r>
      <w:r w:rsidRPr="007E0A84">
        <w:rPr>
          <w:rFonts w:ascii="Arial" w:hAnsi="Arial" w:cs="Arial"/>
          <w:spacing w:val="-1"/>
          <w:w w:val="125"/>
          <w:sz w:val="20"/>
          <w:szCs w:val="20"/>
        </w:rPr>
        <w:t>e</w:t>
      </w:r>
      <w:r w:rsidRPr="007E0A84">
        <w:rPr>
          <w:rFonts w:ascii="Arial" w:hAnsi="Arial" w:cs="Arial"/>
          <w:spacing w:val="-1"/>
          <w:w w:val="112"/>
          <w:sz w:val="20"/>
          <w:szCs w:val="20"/>
        </w:rPr>
        <w:t>x</w:t>
      </w:r>
      <w:r w:rsidRPr="007E0A84">
        <w:rPr>
          <w:rFonts w:ascii="Arial" w:hAnsi="Arial" w:cs="Arial"/>
          <w:spacing w:val="-1"/>
          <w:w w:val="111"/>
          <w:sz w:val="20"/>
          <w:szCs w:val="20"/>
        </w:rPr>
        <w:t>a</w:t>
      </w:r>
      <w:r w:rsidRPr="007E0A84">
        <w:rPr>
          <w:rFonts w:ascii="Arial" w:hAnsi="Arial" w:cs="Arial"/>
          <w:spacing w:val="-1"/>
          <w:w w:val="123"/>
          <w:sz w:val="20"/>
          <w:szCs w:val="20"/>
        </w:rPr>
        <w:t>m</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w w:val="125"/>
          <w:sz w:val="20"/>
          <w:szCs w:val="20"/>
        </w:rPr>
        <w:t>e</w:t>
      </w:r>
      <w:r w:rsidRPr="007E0A84">
        <w:rPr>
          <w:rFonts w:ascii="Arial" w:hAnsi="Arial" w:cs="Arial"/>
          <w:spacing w:val="-1"/>
          <w:w w:val="122"/>
          <w:sz w:val="20"/>
          <w:szCs w:val="20"/>
        </w:rPr>
        <w:t>d</w:t>
      </w:r>
      <w:r w:rsidRPr="007E0A84">
        <w:rPr>
          <w:rFonts w:ascii="Arial" w:hAnsi="Arial" w:cs="Arial"/>
          <w:w w:val="111"/>
          <w:sz w:val="20"/>
          <w:szCs w:val="20"/>
        </w:rPr>
        <w:t>.</w:t>
      </w:r>
    </w:p>
    <w:p w:rsidR="007E0A84" w:rsidRPr="007E0A84" w:rsidRDefault="007E0A84" w:rsidP="004F5BF7">
      <w:pPr>
        <w:ind w:left="1080" w:hanging="540"/>
        <w:jc w:val="both"/>
        <w:rPr>
          <w:rFonts w:ascii="Arial" w:hAnsi="Arial" w:cs="Arial"/>
          <w:sz w:val="20"/>
          <w:szCs w:val="20"/>
        </w:rPr>
      </w:pPr>
    </w:p>
    <w:p w:rsidR="007E0A84" w:rsidRPr="004F5BF7"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z w:val="20"/>
          <w:szCs w:val="20"/>
        </w:rPr>
        <w:t>An assessment of the results of the monitoring work: in particular, whether any non-compliance is indicative of an absence of or break</w:t>
      </w:r>
      <w:r w:rsidR="004F5BF7">
        <w:rPr>
          <w:rFonts w:ascii="Arial" w:hAnsi="Arial" w:cs="Arial"/>
          <w:sz w:val="20"/>
          <w:szCs w:val="20"/>
        </w:rPr>
        <w:t xml:space="preserve">down in the firm’s systems and </w:t>
      </w:r>
      <w:r w:rsidRPr="007E0A84">
        <w:rPr>
          <w:rFonts w:ascii="Arial" w:hAnsi="Arial" w:cs="Arial"/>
          <w:sz w:val="20"/>
          <w:szCs w:val="20"/>
        </w:rPr>
        <w:t>controls or is an isolated error.</w:t>
      </w:r>
    </w:p>
    <w:p w:rsidR="007E0A84" w:rsidRPr="004F5BF7"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pacing w:val="-1"/>
          <w:w w:val="115"/>
          <w:sz w:val="20"/>
          <w:szCs w:val="20"/>
        </w:rPr>
        <w:t>Documente</w:t>
      </w:r>
      <w:r w:rsidRPr="007E0A84">
        <w:rPr>
          <w:rFonts w:ascii="Arial" w:hAnsi="Arial" w:cs="Arial"/>
          <w:w w:val="115"/>
          <w:sz w:val="20"/>
          <w:szCs w:val="20"/>
        </w:rPr>
        <w:t>d</w:t>
      </w:r>
      <w:r w:rsidRPr="007E0A84">
        <w:rPr>
          <w:rFonts w:ascii="Arial" w:hAnsi="Arial" w:cs="Arial"/>
          <w:spacing w:val="30"/>
          <w:w w:val="115"/>
          <w:sz w:val="20"/>
          <w:szCs w:val="20"/>
        </w:rPr>
        <w:t xml:space="preserve"> </w:t>
      </w:r>
      <w:r w:rsidRPr="007E0A84">
        <w:rPr>
          <w:rFonts w:ascii="Arial" w:hAnsi="Arial" w:cs="Arial"/>
          <w:spacing w:val="-1"/>
          <w:w w:val="115"/>
          <w:sz w:val="20"/>
          <w:szCs w:val="20"/>
        </w:rPr>
        <w:t>action</w:t>
      </w:r>
      <w:r w:rsidRPr="007E0A84">
        <w:rPr>
          <w:rFonts w:ascii="Arial" w:hAnsi="Arial" w:cs="Arial"/>
          <w:w w:val="115"/>
          <w:sz w:val="20"/>
          <w:szCs w:val="20"/>
        </w:rPr>
        <w:t>s</w:t>
      </w:r>
      <w:r w:rsidRPr="007E0A84">
        <w:rPr>
          <w:rFonts w:ascii="Arial" w:hAnsi="Arial" w:cs="Arial"/>
          <w:spacing w:val="-14"/>
          <w:w w:val="115"/>
          <w:sz w:val="20"/>
          <w:szCs w:val="20"/>
        </w:rPr>
        <w:t xml:space="preserve"> </w:t>
      </w:r>
      <w:r w:rsidRPr="007E0A84">
        <w:rPr>
          <w:rFonts w:ascii="Arial" w:hAnsi="Arial" w:cs="Arial"/>
          <w:spacing w:val="-1"/>
          <w:sz w:val="20"/>
          <w:szCs w:val="20"/>
        </w:rPr>
        <w:t>arisin</w:t>
      </w:r>
      <w:r w:rsidR="004F5BF7">
        <w:rPr>
          <w:rFonts w:ascii="Arial" w:hAnsi="Arial" w:cs="Arial"/>
          <w:sz w:val="20"/>
          <w:szCs w:val="20"/>
        </w:rPr>
        <w:t>g</w:t>
      </w:r>
      <w:r w:rsidRPr="007E0A84">
        <w:rPr>
          <w:rFonts w:ascii="Arial" w:hAnsi="Arial" w:cs="Arial"/>
          <w:spacing w:val="6"/>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2"/>
          <w:sz w:val="20"/>
          <w:szCs w:val="20"/>
        </w:rPr>
        <w:t xml:space="preserve"> </w:t>
      </w:r>
      <w:r w:rsidRPr="007E0A84">
        <w:rPr>
          <w:rFonts w:ascii="Arial" w:hAnsi="Arial" w:cs="Arial"/>
          <w:spacing w:val="-1"/>
          <w:w w:val="116"/>
          <w:sz w:val="20"/>
          <w:szCs w:val="20"/>
        </w:rPr>
        <w:t>respec</w:t>
      </w:r>
      <w:r w:rsidRPr="007E0A84">
        <w:rPr>
          <w:rFonts w:ascii="Arial" w:hAnsi="Arial" w:cs="Arial"/>
          <w:w w:val="116"/>
          <w:sz w:val="20"/>
          <w:szCs w:val="20"/>
        </w:rPr>
        <w:t>t</w:t>
      </w:r>
      <w:r w:rsidRPr="007E0A84">
        <w:rPr>
          <w:rFonts w:ascii="Arial" w:hAnsi="Arial" w:cs="Arial"/>
          <w:spacing w:val="-9"/>
          <w:w w:val="116"/>
          <w:sz w:val="20"/>
          <w:szCs w:val="20"/>
        </w:rPr>
        <w:t xml:space="preserve">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result</w:t>
      </w:r>
      <w:r w:rsidRPr="007E0A84">
        <w:rPr>
          <w:rFonts w:ascii="Arial" w:hAnsi="Arial" w:cs="Arial"/>
          <w:w w:val="116"/>
          <w:sz w:val="20"/>
          <w:szCs w:val="20"/>
        </w:rPr>
        <w:t>s</w:t>
      </w:r>
      <w:r w:rsidRPr="007E0A84">
        <w:rPr>
          <w:rFonts w:ascii="Arial" w:hAnsi="Arial" w:cs="Arial"/>
          <w:spacing w:val="-24"/>
          <w:w w:val="116"/>
          <w:sz w:val="20"/>
          <w:szCs w:val="20"/>
        </w:rPr>
        <w:t xml:space="preserve"> </w:t>
      </w:r>
      <w:r w:rsidRPr="007E0A84">
        <w:rPr>
          <w:rFonts w:ascii="Arial" w:hAnsi="Arial" w:cs="Arial"/>
          <w:spacing w:val="-1"/>
          <w:w w:val="116"/>
          <w:sz w:val="20"/>
          <w:szCs w:val="20"/>
        </w:rPr>
        <w:t>o</w:t>
      </w:r>
      <w:r w:rsidRPr="007E0A84">
        <w:rPr>
          <w:rFonts w:ascii="Arial" w:hAnsi="Arial" w:cs="Arial"/>
          <w:w w:val="116"/>
          <w:sz w:val="20"/>
          <w:szCs w:val="20"/>
        </w:rPr>
        <w:t>f</w:t>
      </w:r>
      <w:r w:rsidRPr="007E0A84">
        <w:rPr>
          <w:rFonts w:ascii="Arial" w:hAnsi="Arial" w:cs="Arial"/>
          <w:spacing w:val="12"/>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1"/>
          <w:sz w:val="20"/>
          <w:szCs w:val="20"/>
        </w:rPr>
        <w:t>a</w:t>
      </w:r>
      <w:r w:rsidRPr="007E0A84">
        <w:rPr>
          <w:rFonts w:ascii="Arial" w:hAnsi="Arial" w:cs="Arial"/>
          <w:spacing w:val="-1"/>
          <w:sz w:val="20"/>
          <w:szCs w:val="20"/>
        </w:rPr>
        <w:t>ss</w:t>
      </w:r>
      <w:r w:rsidRPr="007E0A84">
        <w:rPr>
          <w:rFonts w:ascii="Arial" w:hAnsi="Arial" w:cs="Arial"/>
          <w:spacing w:val="-1"/>
          <w:w w:val="125"/>
          <w:sz w:val="20"/>
          <w:szCs w:val="20"/>
        </w:rPr>
        <w:t>e</w:t>
      </w:r>
      <w:r w:rsidRPr="007E0A84">
        <w:rPr>
          <w:rFonts w:ascii="Arial" w:hAnsi="Arial" w:cs="Arial"/>
          <w:spacing w:val="-1"/>
          <w:sz w:val="20"/>
          <w:szCs w:val="20"/>
        </w:rPr>
        <w:t>ss</w:t>
      </w:r>
      <w:r w:rsidRPr="007E0A84">
        <w:rPr>
          <w:rFonts w:ascii="Arial" w:hAnsi="Arial" w:cs="Arial"/>
          <w:spacing w:val="-1"/>
          <w:w w:val="123"/>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w w:val="111"/>
          <w:sz w:val="20"/>
          <w:szCs w:val="20"/>
        </w:rPr>
        <w:t xml:space="preserve">, </w:t>
      </w:r>
      <w:r w:rsidRPr="007E0A84">
        <w:rPr>
          <w:rFonts w:ascii="Arial" w:hAnsi="Arial" w:cs="Arial"/>
          <w:spacing w:val="-1"/>
          <w:w w:val="12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w w:val="122"/>
          <w:sz w:val="20"/>
          <w:szCs w:val="20"/>
        </w:rPr>
        <w:t>h</w:t>
      </w:r>
      <w:r w:rsidRPr="007E0A84">
        <w:rPr>
          <w:rFonts w:ascii="Arial" w:hAnsi="Arial" w:cs="Arial"/>
          <w:spacing w:val="1"/>
          <w:sz w:val="20"/>
          <w:szCs w:val="20"/>
        </w:rPr>
        <w:t xml:space="preserve"> </w:t>
      </w:r>
      <w:r w:rsidRPr="007E0A84">
        <w:rPr>
          <w:rFonts w:ascii="Arial" w:hAnsi="Arial" w:cs="Arial"/>
          <w:spacing w:val="-1"/>
          <w:w w:val="117"/>
          <w:sz w:val="20"/>
          <w:szCs w:val="20"/>
        </w:rPr>
        <w:t>evidenc</w:t>
      </w:r>
      <w:r w:rsidRPr="007E0A84">
        <w:rPr>
          <w:rFonts w:ascii="Arial" w:hAnsi="Arial" w:cs="Arial"/>
          <w:w w:val="117"/>
          <w:sz w:val="20"/>
          <w:szCs w:val="20"/>
        </w:rPr>
        <w:t>e</w:t>
      </w:r>
      <w:r w:rsidRPr="007E0A84">
        <w:rPr>
          <w:rFonts w:ascii="Arial" w:hAnsi="Arial" w:cs="Arial"/>
          <w:spacing w:val="-4"/>
          <w:w w:val="117"/>
          <w:sz w:val="20"/>
          <w:szCs w:val="20"/>
        </w:rPr>
        <w:t xml:space="preserve"> </w:t>
      </w:r>
      <w:r w:rsidRPr="007E0A84">
        <w:rPr>
          <w:rFonts w:ascii="Arial" w:hAnsi="Arial" w:cs="Arial"/>
          <w:spacing w:val="-1"/>
          <w:w w:val="117"/>
          <w:sz w:val="20"/>
          <w:szCs w:val="20"/>
        </w:rPr>
        <w:t>tha</w:t>
      </w:r>
      <w:r w:rsidRPr="007E0A84">
        <w:rPr>
          <w:rFonts w:ascii="Arial" w:hAnsi="Arial" w:cs="Arial"/>
          <w:w w:val="117"/>
          <w:sz w:val="20"/>
          <w:szCs w:val="20"/>
        </w:rPr>
        <w:t>t</w:t>
      </w:r>
      <w:r w:rsidRPr="007E0A84">
        <w:rPr>
          <w:rFonts w:ascii="Arial" w:hAnsi="Arial" w:cs="Arial"/>
          <w:spacing w:val="17"/>
          <w:w w:val="117"/>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7"/>
          <w:w w:val="117"/>
          <w:sz w:val="20"/>
          <w:szCs w:val="20"/>
        </w:rPr>
        <w:t xml:space="preserve"> </w:t>
      </w:r>
      <w:r w:rsidRPr="007E0A84">
        <w:rPr>
          <w:rFonts w:ascii="Arial" w:hAnsi="Arial" w:cs="Arial"/>
          <w:spacing w:val="-1"/>
          <w:w w:val="117"/>
          <w:sz w:val="20"/>
          <w:szCs w:val="20"/>
        </w:rPr>
        <w:t>action</w:t>
      </w:r>
      <w:r w:rsidRPr="007E0A84">
        <w:rPr>
          <w:rFonts w:ascii="Arial" w:hAnsi="Arial" w:cs="Arial"/>
          <w:w w:val="117"/>
          <w:sz w:val="20"/>
          <w:szCs w:val="20"/>
        </w:rPr>
        <w:t>s</w:t>
      </w:r>
      <w:r w:rsidRPr="007E0A84">
        <w:rPr>
          <w:rFonts w:ascii="Arial" w:hAnsi="Arial" w:cs="Arial"/>
          <w:spacing w:val="-26"/>
          <w:w w:val="117"/>
          <w:sz w:val="20"/>
          <w:szCs w:val="20"/>
        </w:rPr>
        <w:t xml:space="preserve"> </w:t>
      </w:r>
      <w:r w:rsidRPr="007E0A84">
        <w:rPr>
          <w:rFonts w:ascii="Arial" w:hAnsi="Arial" w:cs="Arial"/>
          <w:spacing w:val="-1"/>
          <w:w w:val="117"/>
          <w:sz w:val="20"/>
          <w:szCs w:val="20"/>
        </w:rPr>
        <w:t>hav</w:t>
      </w:r>
      <w:r w:rsidRPr="007E0A84">
        <w:rPr>
          <w:rFonts w:ascii="Arial" w:hAnsi="Arial" w:cs="Arial"/>
          <w:w w:val="117"/>
          <w:sz w:val="20"/>
          <w:szCs w:val="20"/>
        </w:rPr>
        <w:t>e</w:t>
      </w:r>
      <w:r w:rsidRPr="007E0A84">
        <w:rPr>
          <w:rFonts w:ascii="Arial" w:hAnsi="Arial" w:cs="Arial"/>
          <w:spacing w:val="-5"/>
          <w:w w:val="117"/>
          <w:sz w:val="20"/>
          <w:szCs w:val="20"/>
        </w:rPr>
        <w:t xml:space="preserve"> </w:t>
      </w:r>
      <w:r w:rsidRPr="007E0A84">
        <w:rPr>
          <w:rFonts w:ascii="Arial" w:hAnsi="Arial" w:cs="Arial"/>
          <w:spacing w:val="-1"/>
          <w:w w:val="117"/>
          <w:sz w:val="20"/>
          <w:szCs w:val="20"/>
        </w:rPr>
        <w:t>bee</w:t>
      </w:r>
      <w:r w:rsidRPr="007E0A84">
        <w:rPr>
          <w:rFonts w:ascii="Arial" w:hAnsi="Arial" w:cs="Arial"/>
          <w:w w:val="117"/>
          <w:sz w:val="20"/>
          <w:szCs w:val="20"/>
        </w:rPr>
        <w:t>n</w:t>
      </w:r>
      <w:r w:rsidRPr="007E0A84">
        <w:rPr>
          <w:rFonts w:ascii="Arial" w:hAnsi="Arial" w:cs="Arial"/>
          <w:spacing w:val="16"/>
          <w:w w:val="117"/>
          <w:sz w:val="20"/>
          <w:szCs w:val="20"/>
        </w:rPr>
        <w:t xml:space="preserve"> </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w w:val="125"/>
          <w:sz w:val="20"/>
          <w:szCs w:val="20"/>
        </w:rPr>
        <w:t>ke</w:t>
      </w:r>
      <w:r w:rsidRPr="007E0A84">
        <w:rPr>
          <w:rFonts w:ascii="Arial" w:hAnsi="Arial" w:cs="Arial"/>
          <w:spacing w:val="-1"/>
          <w:w w:val="122"/>
          <w:sz w:val="20"/>
          <w:szCs w:val="20"/>
        </w:rPr>
        <w:t>n</w:t>
      </w:r>
      <w:r w:rsidRPr="007E0A84">
        <w:rPr>
          <w:rFonts w:ascii="Arial" w:hAnsi="Arial" w:cs="Arial"/>
          <w:w w:val="111"/>
          <w:sz w:val="20"/>
          <w:szCs w:val="20"/>
        </w:rPr>
        <w:t>.</w:t>
      </w:r>
    </w:p>
    <w:p w:rsidR="007E0A84" w:rsidRPr="007E0A84" w:rsidRDefault="007E0A84" w:rsidP="004F5BF7">
      <w:pPr>
        <w:pStyle w:val="ListParagraph"/>
        <w:numPr>
          <w:ilvl w:val="0"/>
          <w:numId w:val="16"/>
        </w:numPr>
        <w:ind w:left="1080" w:hanging="540"/>
        <w:contextualSpacing/>
        <w:jc w:val="both"/>
        <w:rPr>
          <w:rFonts w:ascii="Arial" w:hAnsi="Arial" w:cs="Arial"/>
          <w:sz w:val="20"/>
          <w:szCs w:val="20"/>
        </w:rPr>
      </w:pPr>
      <w:r w:rsidRPr="007E0A84">
        <w:rPr>
          <w:rFonts w:ascii="Arial" w:hAnsi="Arial" w:cs="Arial"/>
          <w:spacing w:val="-1"/>
          <w:sz w:val="20"/>
          <w:szCs w:val="20"/>
        </w:rPr>
        <w:t>Periodi</w:t>
      </w:r>
      <w:r w:rsidRPr="007E0A84">
        <w:rPr>
          <w:rFonts w:ascii="Arial" w:hAnsi="Arial" w:cs="Arial"/>
          <w:sz w:val="20"/>
          <w:szCs w:val="20"/>
        </w:rPr>
        <w:t xml:space="preserve">c </w:t>
      </w:r>
      <w:r w:rsidRPr="007E0A84">
        <w:rPr>
          <w:rFonts w:ascii="Arial" w:hAnsi="Arial" w:cs="Arial"/>
          <w:spacing w:val="6"/>
          <w:sz w:val="20"/>
          <w:szCs w:val="20"/>
        </w:rPr>
        <w:t xml:space="preserve"> </w:t>
      </w:r>
      <w:r w:rsidRPr="007E0A84">
        <w:rPr>
          <w:rFonts w:ascii="Arial" w:hAnsi="Arial" w:cs="Arial"/>
          <w:spacing w:val="-1"/>
          <w:w w:val="116"/>
          <w:sz w:val="20"/>
          <w:szCs w:val="20"/>
        </w:rPr>
        <w:t>report</w:t>
      </w:r>
      <w:r w:rsidRPr="007E0A84">
        <w:rPr>
          <w:rFonts w:ascii="Arial" w:hAnsi="Arial" w:cs="Arial"/>
          <w:w w:val="116"/>
          <w:sz w:val="20"/>
          <w:szCs w:val="20"/>
        </w:rPr>
        <w:t>s</w:t>
      </w:r>
      <w:r w:rsidRPr="007E0A84">
        <w:rPr>
          <w:rFonts w:ascii="Arial" w:hAnsi="Arial" w:cs="Arial"/>
          <w:spacing w:val="-10"/>
          <w:w w:val="116"/>
          <w:sz w:val="20"/>
          <w:szCs w:val="20"/>
        </w:rPr>
        <w:t xml:space="preserve"> </w:t>
      </w:r>
      <w:r w:rsidRPr="007E0A84">
        <w:rPr>
          <w:rFonts w:ascii="Arial" w:hAnsi="Arial" w:cs="Arial"/>
          <w:spacing w:val="-1"/>
          <w:w w:val="116"/>
          <w:sz w:val="20"/>
          <w:szCs w:val="20"/>
        </w:rPr>
        <w:t>fo</w:t>
      </w:r>
      <w:r w:rsidRPr="007E0A84">
        <w:rPr>
          <w:rFonts w:ascii="Arial" w:hAnsi="Arial" w:cs="Arial"/>
          <w:w w:val="116"/>
          <w:sz w:val="20"/>
          <w:szCs w:val="20"/>
        </w:rPr>
        <w:t xml:space="preserve">r </w:t>
      </w:r>
      <w:r w:rsidRPr="007E0A84">
        <w:rPr>
          <w:rFonts w:ascii="Arial" w:hAnsi="Arial" w:cs="Arial"/>
          <w:spacing w:val="-1"/>
          <w:w w:val="116"/>
          <w:sz w:val="20"/>
          <w:szCs w:val="20"/>
        </w:rPr>
        <w:t>submissio</w:t>
      </w:r>
      <w:r w:rsidRPr="007E0A84">
        <w:rPr>
          <w:rFonts w:ascii="Arial" w:hAnsi="Arial" w:cs="Arial"/>
          <w:w w:val="116"/>
          <w:sz w:val="20"/>
          <w:szCs w:val="20"/>
        </w:rPr>
        <w:t>n</w:t>
      </w:r>
      <w:r w:rsidRPr="007E0A84">
        <w:rPr>
          <w:rFonts w:ascii="Arial" w:hAnsi="Arial" w:cs="Arial"/>
          <w:spacing w:val="-25"/>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2"/>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governin</w:t>
      </w:r>
      <w:r w:rsidRPr="007E0A84">
        <w:rPr>
          <w:rFonts w:ascii="Arial" w:hAnsi="Arial" w:cs="Arial"/>
          <w:w w:val="116"/>
          <w:sz w:val="20"/>
          <w:szCs w:val="20"/>
        </w:rPr>
        <w:t>g</w:t>
      </w:r>
      <w:r w:rsidRPr="007E0A84">
        <w:rPr>
          <w:rFonts w:ascii="Arial" w:hAnsi="Arial" w:cs="Arial"/>
          <w:spacing w:val="7"/>
          <w:w w:val="116"/>
          <w:sz w:val="20"/>
          <w:szCs w:val="20"/>
        </w:rPr>
        <w:t xml:space="preserve"> </w:t>
      </w:r>
      <w:r w:rsidRPr="007E0A84">
        <w:rPr>
          <w:rFonts w:ascii="Arial" w:hAnsi="Arial" w:cs="Arial"/>
          <w:spacing w:val="-1"/>
          <w:w w:val="116"/>
          <w:sz w:val="20"/>
          <w:szCs w:val="20"/>
        </w:rPr>
        <w:t>bod</w:t>
      </w:r>
      <w:r w:rsidRPr="007E0A84">
        <w:rPr>
          <w:rFonts w:ascii="Arial" w:hAnsi="Arial" w:cs="Arial"/>
          <w:spacing w:val="-17"/>
          <w:w w:val="116"/>
          <w:sz w:val="20"/>
          <w:szCs w:val="20"/>
        </w:rPr>
        <w:t>y</w:t>
      </w:r>
      <w:r w:rsidRPr="007E0A84">
        <w:rPr>
          <w:rFonts w:ascii="Arial" w:hAnsi="Arial" w:cs="Arial"/>
          <w:w w:val="116"/>
          <w:sz w:val="20"/>
          <w:szCs w:val="20"/>
        </w:rPr>
        <w:t>,</w:t>
      </w:r>
      <w:r w:rsidRPr="007E0A84">
        <w:rPr>
          <w:rFonts w:ascii="Arial" w:hAnsi="Arial" w:cs="Arial"/>
          <w:spacing w:val="8"/>
          <w:w w:val="116"/>
          <w:sz w:val="20"/>
          <w:szCs w:val="20"/>
        </w:rPr>
        <w:t xml:space="preserve"> </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sz w:val="20"/>
          <w:szCs w:val="20"/>
        </w:rPr>
        <w:t>ili</w:t>
      </w:r>
      <w:r w:rsidRPr="007E0A84">
        <w:rPr>
          <w:rFonts w:ascii="Arial" w:hAnsi="Arial" w:cs="Arial"/>
          <w:spacing w:val="-1"/>
          <w:w w:val="122"/>
          <w:sz w:val="20"/>
          <w:szCs w:val="20"/>
        </w:rPr>
        <w:t>ng</w:t>
      </w:r>
      <w:r w:rsidRPr="007E0A84">
        <w:rPr>
          <w:rFonts w:ascii="Arial" w:hAnsi="Arial" w:cs="Arial"/>
          <w:w w:val="83"/>
          <w:sz w:val="20"/>
          <w:szCs w:val="20"/>
        </w:rPr>
        <w:t>:</w:t>
      </w:r>
    </w:p>
    <w:p w:rsidR="007E0A84" w:rsidRPr="007E0A84" w:rsidRDefault="007E0A84" w:rsidP="007E0A84">
      <w:pPr>
        <w:jc w:val="both"/>
        <w:rPr>
          <w:rFonts w:ascii="Arial" w:hAnsi="Arial" w:cs="Arial"/>
          <w:sz w:val="20"/>
          <w:szCs w:val="20"/>
        </w:rPr>
      </w:pPr>
    </w:p>
    <w:p w:rsidR="007E0A84" w:rsidRPr="007E0A84" w:rsidRDefault="007E0A84" w:rsidP="004F5BF7">
      <w:pPr>
        <w:pStyle w:val="ListParagraph"/>
        <w:numPr>
          <w:ilvl w:val="0"/>
          <w:numId w:val="17"/>
        </w:numPr>
        <w:ind w:left="1440"/>
        <w:contextualSpacing/>
        <w:jc w:val="both"/>
        <w:rPr>
          <w:rFonts w:ascii="Arial" w:hAnsi="Arial" w:cs="Arial"/>
          <w:sz w:val="20"/>
          <w:szCs w:val="20"/>
        </w:rPr>
      </w:pPr>
      <w:r w:rsidRPr="007E0A84">
        <w:rPr>
          <w:rFonts w:ascii="Arial" w:hAnsi="Arial" w:cs="Arial"/>
          <w:spacing w:val="-1"/>
          <w:w w:val="115"/>
          <w:sz w:val="20"/>
          <w:szCs w:val="20"/>
        </w:rPr>
        <w:t>th</w:t>
      </w:r>
      <w:r w:rsidRPr="007E0A84">
        <w:rPr>
          <w:rFonts w:ascii="Arial" w:hAnsi="Arial" w:cs="Arial"/>
          <w:w w:val="115"/>
          <w:sz w:val="20"/>
          <w:szCs w:val="20"/>
        </w:rPr>
        <w:t>e</w:t>
      </w:r>
      <w:r w:rsidRPr="007E0A84">
        <w:rPr>
          <w:rFonts w:ascii="Arial" w:hAnsi="Arial" w:cs="Arial"/>
          <w:spacing w:val="22"/>
          <w:w w:val="115"/>
          <w:sz w:val="20"/>
          <w:szCs w:val="20"/>
        </w:rPr>
        <w:t xml:space="preserve"> </w:t>
      </w:r>
      <w:r w:rsidRPr="007E0A84">
        <w:rPr>
          <w:rFonts w:ascii="Arial" w:hAnsi="Arial" w:cs="Arial"/>
          <w:spacing w:val="-1"/>
          <w:w w:val="115"/>
          <w:sz w:val="20"/>
          <w:szCs w:val="20"/>
        </w:rPr>
        <w:t>progres</w:t>
      </w:r>
      <w:r w:rsidRPr="007E0A84">
        <w:rPr>
          <w:rFonts w:ascii="Arial" w:hAnsi="Arial" w:cs="Arial"/>
          <w:w w:val="115"/>
          <w:sz w:val="20"/>
          <w:szCs w:val="20"/>
        </w:rPr>
        <w:t>s</w:t>
      </w:r>
      <w:r w:rsidRPr="007E0A84">
        <w:rPr>
          <w:rFonts w:ascii="Arial" w:hAnsi="Arial" w:cs="Arial"/>
          <w:spacing w:val="-21"/>
          <w:w w:val="115"/>
          <w:sz w:val="20"/>
          <w:szCs w:val="20"/>
        </w:rPr>
        <w:t xml:space="preserve"> </w:t>
      </w:r>
      <w:r w:rsidRPr="007E0A84">
        <w:rPr>
          <w:rFonts w:ascii="Arial" w:hAnsi="Arial" w:cs="Arial"/>
          <w:spacing w:val="-1"/>
          <w:w w:val="115"/>
          <w:sz w:val="20"/>
          <w:szCs w:val="20"/>
        </w:rPr>
        <w:t>o</w:t>
      </w:r>
      <w:r w:rsidRPr="007E0A84">
        <w:rPr>
          <w:rFonts w:ascii="Arial" w:hAnsi="Arial" w:cs="Arial"/>
          <w:w w:val="115"/>
          <w:sz w:val="20"/>
          <w:szCs w:val="20"/>
        </w:rPr>
        <w:t>f</w:t>
      </w:r>
      <w:r w:rsidRPr="007E0A84">
        <w:rPr>
          <w:rFonts w:ascii="Arial" w:hAnsi="Arial" w:cs="Arial"/>
          <w:spacing w:val="14"/>
          <w:w w:val="115"/>
          <w:sz w:val="20"/>
          <w:szCs w:val="20"/>
        </w:rPr>
        <w:t xml:space="preserve"> </w:t>
      </w:r>
      <w:r w:rsidRPr="007E0A84">
        <w:rPr>
          <w:rFonts w:ascii="Arial" w:hAnsi="Arial" w:cs="Arial"/>
          <w:spacing w:val="-1"/>
          <w:w w:val="115"/>
          <w:sz w:val="20"/>
          <w:szCs w:val="20"/>
        </w:rPr>
        <w:t>implementin</w:t>
      </w:r>
      <w:r w:rsidRPr="007E0A84">
        <w:rPr>
          <w:rFonts w:ascii="Arial" w:hAnsi="Arial" w:cs="Arial"/>
          <w:w w:val="115"/>
          <w:sz w:val="20"/>
          <w:szCs w:val="20"/>
        </w:rPr>
        <w:t>g</w:t>
      </w:r>
      <w:r w:rsidRPr="007E0A84">
        <w:rPr>
          <w:rFonts w:ascii="Arial" w:hAnsi="Arial" w:cs="Arial"/>
          <w:spacing w:val="50"/>
          <w:w w:val="115"/>
          <w:sz w:val="20"/>
          <w:szCs w:val="20"/>
        </w:rPr>
        <w:t xml:space="preserve"> </w:t>
      </w:r>
      <w:r w:rsidRPr="007E0A84">
        <w:rPr>
          <w:rFonts w:ascii="Arial" w:hAnsi="Arial" w:cs="Arial"/>
          <w:spacing w:val="-1"/>
          <w:w w:val="115"/>
          <w:sz w:val="20"/>
          <w:szCs w:val="20"/>
        </w:rPr>
        <w:t>th</w:t>
      </w:r>
      <w:r w:rsidRPr="007E0A84">
        <w:rPr>
          <w:rFonts w:ascii="Arial" w:hAnsi="Arial" w:cs="Arial"/>
          <w:w w:val="115"/>
          <w:sz w:val="20"/>
          <w:szCs w:val="20"/>
        </w:rPr>
        <w:t>e</w:t>
      </w:r>
      <w:r w:rsidRPr="007E0A84">
        <w:rPr>
          <w:rFonts w:ascii="Arial" w:hAnsi="Arial" w:cs="Arial"/>
          <w:spacing w:val="22"/>
          <w:w w:val="115"/>
          <w:sz w:val="20"/>
          <w:szCs w:val="20"/>
        </w:rPr>
        <w:t xml:space="preserve"> </w:t>
      </w:r>
      <w:r w:rsidRPr="007E0A84">
        <w:rPr>
          <w:rFonts w:ascii="Arial" w:hAnsi="Arial" w:cs="Arial"/>
          <w:spacing w:val="-1"/>
          <w:w w:val="115"/>
          <w:sz w:val="20"/>
          <w:szCs w:val="20"/>
        </w:rPr>
        <w:t>monitorin</w:t>
      </w:r>
      <w:r w:rsidRPr="007E0A84">
        <w:rPr>
          <w:rFonts w:ascii="Arial" w:hAnsi="Arial" w:cs="Arial"/>
          <w:w w:val="115"/>
          <w:sz w:val="20"/>
          <w:szCs w:val="20"/>
        </w:rPr>
        <w:t>g</w:t>
      </w:r>
      <w:r w:rsidRPr="007E0A84">
        <w:rPr>
          <w:rFonts w:ascii="Arial" w:hAnsi="Arial" w:cs="Arial"/>
          <w:spacing w:val="26"/>
          <w:w w:val="115"/>
          <w:sz w:val="20"/>
          <w:szCs w:val="20"/>
        </w:rPr>
        <w:t xml:space="preserve"> </w:t>
      </w:r>
      <w:r w:rsidRPr="007E0A84">
        <w:rPr>
          <w:rFonts w:ascii="Arial" w:hAnsi="Arial" w:cs="Arial"/>
          <w:spacing w:val="-1"/>
          <w:w w:val="122"/>
          <w:sz w:val="20"/>
          <w:szCs w:val="20"/>
        </w:rPr>
        <w:t>p</w:t>
      </w:r>
      <w:r w:rsidRPr="007E0A84">
        <w:rPr>
          <w:rFonts w:ascii="Arial" w:hAnsi="Arial" w:cs="Arial"/>
          <w:spacing w:val="-1"/>
          <w:sz w:val="20"/>
          <w:szCs w:val="20"/>
        </w:rPr>
        <w:t>r</w:t>
      </w:r>
      <w:r w:rsidRPr="007E0A84">
        <w:rPr>
          <w:rFonts w:ascii="Arial" w:hAnsi="Arial" w:cs="Arial"/>
          <w:spacing w:val="-1"/>
          <w:w w:val="122"/>
          <w:sz w:val="20"/>
          <w:szCs w:val="20"/>
        </w:rPr>
        <w:t>og</w:t>
      </w:r>
      <w:r w:rsidRPr="007E0A84">
        <w:rPr>
          <w:rFonts w:ascii="Arial" w:hAnsi="Arial" w:cs="Arial"/>
          <w:spacing w:val="-1"/>
          <w:sz w:val="20"/>
          <w:szCs w:val="20"/>
        </w:rPr>
        <w:t>r</w:t>
      </w:r>
      <w:r w:rsidRPr="007E0A84">
        <w:rPr>
          <w:rFonts w:ascii="Arial" w:hAnsi="Arial" w:cs="Arial"/>
          <w:spacing w:val="-1"/>
          <w:w w:val="111"/>
          <w:sz w:val="20"/>
          <w:szCs w:val="20"/>
        </w:rPr>
        <w:t>a</w:t>
      </w:r>
      <w:r w:rsidRPr="007E0A84">
        <w:rPr>
          <w:rFonts w:ascii="Arial" w:hAnsi="Arial" w:cs="Arial"/>
          <w:spacing w:val="-1"/>
          <w:w w:val="123"/>
          <w:sz w:val="20"/>
          <w:szCs w:val="20"/>
        </w:rPr>
        <w:t>mm</w:t>
      </w:r>
      <w:r w:rsidRPr="007E0A84">
        <w:rPr>
          <w:rFonts w:ascii="Arial" w:hAnsi="Arial" w:cs="Arial"/>
          <w:w w:val="125"/>
          <w:sz w:val="20"/>
          <w:szCs w:val="20"/>
        </w:rPr>
        <w:t xml:space="preserve">e </w:t>
      </w:r>
      <w:r w:rsidRPr="007E0A84">
        <w:rPr>
          <w:rFonts w:ascii="Arial" w:hAnsi="Arial" w:cs="Arial"/>
          <w:spacing w:val="-1"/>
          <w:w w:val="118"/>
          <w:sz w:val="20"/>
          <w:szCs w:val="20"/>
        </w:rPr>
        <w:t>agains</w:t>
      </w:r>
      <w:r w:rsidRPr="007E0A84">
        <w:rPr>
          <w:rFonts w:ascii="Arial" w:hAnsi="Arial" w:cs="Arial"/>
          <w:w w:val="118"/>
          <w:sz w:val="20"/>
          <w:szCs w:val="20"/>
        </w:rPr>
        <w:t>t</w:t>
      </w:r>
      <w:r w:rsidRPr="007E0A84">
        <w:rPr>
          <w:rFonts w:ascii="Arial" w:hAnsi="Arial" w:cs="Arial"/>
          <w:spacing w:val="-23"/>
          <w:w w:val="118"/>
          <w:sz w:val="20"/>
          <w:szCs w:val="20"/>
        </w:rPr>
        <w:t xml:space="preserve"> </w:t>
      </w:r>
      <w:r w:rsidRPr="007E0A84">
        <w:rPr>
          <w:rFonts w:ascii="Arial" w:hAnsi="Arial" w:cs="Arial"/>
          <w:spacing w:val="-1"/>
          <w:w w:val="118"/>
          <w:sz w:val="20"/>
          <w:szCs w:val="20"/>
        </w:rPr>
        <w:t>th</w:t>
      </w:r>
      <w:r w:rsidRPr="007E0A84">
        <w:rPr>
          <w:rFonts w:ascii="Arial" w:hAnsi="Arial" w:cs="Arial"/>
          <w:w w:val="118"/>
          <w:sz w:val="20"/>
          <w:szCs w:val="20"/>
        </w:rPr>
        <w:t>e</w:t>
      </w:r>
      <w:r w:rsidRPr="007E0A84">
        <w:rPr>
          <w:rFonts w:ascii="Arial" w:hAnsi="Arial" w:cs="Arial"/>
          <w:spacing w:val="14"/>
          <w:w w:val="118"/>
          <w:sz w:val="20"/>
          <w:szCs w:val="20"/>
        </w:rPr>
        <w:t xml:space="preserve"> </w:t>
      </w:r>
      <w:r w:rsidRPr="007E0A84">
        <w:rPr>
          <w:rFonts w:ascii="Arial" w:hAnsi="Arial" w:cs="Arial"/>
          <w:spacing w:val="-1"/>
          <w:w w:val="118"/>
          <w:sz w:val="20"/>
          <w:szCs w:val="20"/>
        </w:rPr>
        <w:t>agree</w:t>
      </w:r>
      <w:r w:rsidRPr="007E0A84">
        <w:rPr>
          <w:rFonts w:ascii="Arial" w:hAnsi="Arial" w:cs="Arial"/>
          <w:w w:val="118"/>
          <w:sz w:val="20"/>
          <w:szCs w:val="20"/>
        </w:rPr>
        <w:t>d</w:t>
      </w:r>
      <w:r w:rsidRPr="007E0A84">
        <w:rPr>
          <w:rFonts w:ascii="Arial" w:hAnsi="Arial" w:cs="Arial"/>
          <w:spacing w:val="-7"/>
          <w:w w:val="118"/>
          <w:sz w:val="20"/>
          <w:szCs w:val="20"/>
        </w:rPr>
        <w:t xml:space="preserve"> </w:t>
      </w:r>
      <w:r w:rsidRPr="007E0A84">
        <w:rPr>
          <w:rFonts w:ascii="Arial" w:hAnsi="Arial" w:cs="Arial"/>
          <w:spacing w:val="-1"/>
          <w:w w:val="122"/>
          <w:sz w:val="20"/>
          <w:szCs w:val="20"/>
        </w:rPr>
        <w:t>p</w:t>
      </w:r>
      <w:r w:rsidRPr="007E0A84">
        <w:rPr>
          <w:rFonts w:ascii="Arial" w:hAnsi="Arial" w:cs="Arial"/>
          <w:spacing w:val="-1"/>
          <w:sz w:val="20"/>
          <w:szCs w:val="20"/>
        </w:rPr>
        <w:t>r</w:t>
      </w:r>
      <w:r w:rsidRPr="007E0A84">
        <w:rPr>
          <w:rFonts w:ascii="Arial" w:hAnsi="Arial" w:cs="Arial"/>
          <w:spacing w:val="-1"/>
          <w:w w:val="122"/>
          <w:sz w:val="20"/>
          <w:szCs w:val="20"/>
        </w:rPr>
        <w:t>og</w:t>
      </w:r>
      <w:r w:rsidRPr="007E0A84">
        <w:rPr>
          <w:rFonts w:ascii="Arial" w:hAnsi="Arial" w:cs="Arial"/>
          <w:spacing w:val="-1"/>
          <w:sz w:val="20"/>
          <w:szCs w:val="20"/>
        </w:rPr>
        <w:t>r</w:t>
      </w:r>
      <w:r w:rsidRPr="007E0A84">
        <w:rPr>
          <w:rFonts w:ascii="Arial" w:hAnsi="Arial" w:cs="Arial"/>
          <w:spacing w:val="-1"/>
          <w:w w:val="111"/>
          <w:sz w:val="20"/>
          <w:szCs w:val="20"/>
        </w:rPr>
        <w:t>a</w:t>
      </w:r>
      <w:r w:rsidRPr="007E0A84">
        <w:rPr>
          <w:rFonts w:ascii="Arial" w:hAnsi="Arial" w:cs="Arial"/>
          <w:spacing w:val="-1"/>
          <w:w w:val="123"/>
          <w:sz w:val="20"/>
          <w:szCs w:val="20"/>
        </w:rPr>
        <w:t>mm</w:t>
      </w:r>
      <w:r w:rsidRPr="007E0A84">
        <w:rPr>
          <w:rFonts w:ascii="Arial" w:hAnsi="Arial" w:cs="Arial"/>
          <w:spacing w:val="-1"/>
          <w:w w:val="125"/>
          <w:sz w:val="20"/>
          <w:szCs w:val="20"/>
        </w:rPr>
        <w:t>e</w:t>
      </w:r>
      <w:r w:rsidRPr="007E0A84">
        <w:rPr>
          <w:rFonts w:ascii="Arial" w:hAnsi="Arial" w:cs="Arial"/>
          <w:w w:val="83"/>
          <w:sz w:val="20"/>
          <w:szCs w:val="20"/>
        </w:rPr>
        <w:t>;</w:t>
      </w:r>
      <w:r w:rsidRPr="007E0A84">
        <w:rPr>
          <w:rFonts w:ascii="Arial" w:hAnsi="Arial" w:cs="Arial"/>
          <w:spacing w:val="1"/>
          <w:sz w:val="20"/>
          <w:szCs w:val="20"/>
        </w:rPr>
        <w:t xml:space="preserve"> </w:t>
      </w:r>
      <w:r w:rsidRPr="007E0A84">
        <w:rPr>
          <w:rFonts w:ascii="Arial" w:hAnsi="Arial" w:cs="Arial"/>
          <w:spacing w:val="-1"/>
          <w:w w:val="111"/>
          <w:sz w:val="20"/>
          <w:szCs w:val="20"/>
        </w:rPr>
        <w:t>a</w:t>
      </w:r>
      <w:r w:rsidRPr="007E0A84">
        <w:rPr>
          <w:rFonts w:ascii="Arial" w:hAnsi="Arial" w:cs="Arial"/>
          <w:spacing w:val="-1"/>
          <w:w w:val="122"/>
          <w:sz w:val="20"/>
          <w:szCs w:val="20"/>
        </w:rPr>
        <w:t>n</w:t>
      </w:r>
      <w:r w:rsidRPr="007E0A84">
        <w:rPr>
          <w:rFonts w:ascii="Arial" w:hAnsi="Arial" w:cs="Arial"/>
          <w:w w:val="122"/>
          <w:sz w:val="20"/>
          <w:szCs w:val="20"/>
        </w:rPr>
        <w:t>d</w:t>
      </w:r>
    </w:p>
    <w:p w:rsidR="007E0A84" w:rsidRPr="007E0A84" w:rsidRDefault="007E0A84" w:rsidP="004F5BF7">
      <w:pPr>
        <w:pStyle w:val="ListParagraph"/>
        <w:numPr>
          <w:ilvl w:val="0"/>
          <w:numId w:val="17"/>
        </w:numPr>
        <w:ind w:left="1440"/>
        <w:contextualSpacing/>
        <w:jc w:val="both"/>
        <w:rPr>
          <w:rFonts w:ascii="Arial" w:hAnsi="Arial" w:cs="Arial"/>
          <w:sz w:val="20"/>
          <w:szCs w:val="20"/>
        </w:rPr>
      </w:pPr>
      <w:r w:rsidRPr="007E0A84">
        <w:rPr>
          <w:rFonts w:ascii="Arial" w:hAnsi="Arial" w:cs="Arial"/>
          <w:spacing w:val="-1"/>
          <w:sz w:val="20"/>
          <w:szCs w:val="20"/>
        </w:rPr>
        <w:t>al</w:t>
      </w:r>
      <w:r w:rsidRPr="007E0A84">
        <w:rPr>
          <w:rFonts w:ascii="Arial" w:hAnsi="Arial" w:cs="Arial"/>
          <w:sz w:val="20"/>
          <w:szCs w:val="20"/>
        </w:rPr>
        <w:t>l</w:t>
      </w:r>
      <w:r w:rsidRPr="007E0A84">
        <w:rPr>
          <w:rFonts w:ascii="Arial" w:hAnsi="Arial" w:cs="Arial"/>
          <w:spacing w:val="11"/>
          <w:sz w:val="20"/>
          <w:szCs w:val="20"/>
        </w:rPr>
        <w:t xml:space="preserve"> </w:t>
      </w:r>
      <w:r w:rsidRPr="007E0A84">
        <w:rPr>
          <w:rFonts w:ascii="Arial" w:hAnsi="Arial" w:cs="Arial"/>
          <w:spacing w:val="-1"/>
          <w:w w:val="115"/>
          <w:sz w:val="20"/>
          <w:szCs w:val="20"/>
        </w:rPr>
        <w:t>signi</w:t>
      </w:r>
      <w:r w:rsidRPr="007E0A84">
        <w:rPr>
          <w:rFonts w:ascii="Arial" w:hAnsi="Arial" w:cs="Arial"/>
          <w:w w:val="115"/>
          <w:sz w:val="20"/>
          <w:szCs w:val="20"/>
        </w:rPr>
        <w:t>f</w:t>
      </w:r>
      <w:r w:rsidRPr="007E0A84">
        <w:rPr>
          <w:rFonts w:ascii="Arial" w:hAnsi="Arial" w:cs="Arial"/>
          <w:spacing w:val="-1"/>
          <w:w w:val="115"/>
          <w:sz w:val="20"/>
          <w:szCs w:val="20"/>
        </w:rPr>
        <w:t>ican</w:t>
      </w:r>
      <w:r w:rsidRPr="007E0A84">
        <w:rPr>
          <w:rFonts w:ascii="Arial" w:hAnsi="Arial" w:cs="Arial"/>
          <w:w w:val="115"/>
          <w:sz w:val="20"/>
          <w:szCs w:val="20"/>
        </w:rPr>
        <w:t>t</w:t>
      </w:r>
      <w:r w:rsidRPr="007E0A84">
        <w:rPr>
          <w:rFonts w:ascii="Arial" w:hAnsi="Arial" w:cs="Arial"/>
          <w:spacing w:val="-10"/>
          <w:w w:val="115"/>
          <w:sz w:val="20"/>
          <w:szCs w:val="20"/>
        </w:rPr>
        <w:t xml:space="preserve"> </w:t>
      </w:r>
      <w:r w:rsidRPr="007E0A84">
        <w:rPr>
          <w:rFonts w:ascii="Arial" w:hAnsi="Arial" w:cs="Arial"/>
          <w:spacing w:val="-1"/>
          <w:w w:val="115"/>
          <w:sz w:val="20"/>
          <w:szCs w:val="20"/>
        </w:rPr>
        <w:t>complianc</w:t>
      </w:r>
      <w:r w:rsidRPr="007E0A84">
        <w:rPr>
          <w:rFonts w:ascii="Arial" w:hAnsi="Arial" w:cs="Arial"/>
          <w:w w:val="115"/>
          <w:sz w:val="20"/>
          <w:szCs w:val="20"/>
        </w:rPr>
        <w:t>e</w:t>
      </w:r>
      <w:r w:rsidRPr="007E0A84">
        <w:rPr>
          <w:rFonts w:ascii="Arial" w:hAnsi="Arial" w:cs="Arial"/>
          <w:spacing w:val="-10"/>
          <w:w w:val="115"/>
          <w:sz w:val="20"/>
          <w:szCs w:val="20"/>
        </w:rPr>
        <w:t xml:space="preserve"> </w:t>
      </w:r>
      <w:r w:rsidRPr="007E0A84">
        <w:rPr>
          <w:rFonts w:ascii="Arial" w:hAnsi="Arial" w:cs="Arial"/>
          <w:spacing w:val="-1"/>
          <w:w w:val="115"/>
          <w:sz w:val="20"/>
          <w:szCs w:val="20"/>
        </w:rPr>
        <w:t>failing</w:t>
      </w:r>
      <w:r w:rsidRPr="007E0A84">
        <w:rPr>
          <w:rFonts w:ascii="Arial" w:hAnsi="Arial" w:cs="Arial"/>
          <w:w w:val="115"/>
          <w:sz w:val="20"/>
          <w:szCs w:val="20"/>
        </w:rPr>
        <w:t>s</w:t>
      </w:r>
      <w:r w:rsidRPr="007E0A84">
        <w:rPr>
          <w:rFonts w:ascii="Arial" w:hAnsi="Arial" w:cs="Arial"/>
          <w:spacing w:val="-17"/>
          <w:w w:val="115"/>
          <w:sz w:val="20"/>
          <w:szCs w:val="20"/>
        </w:rPr>
        <w:t xml:space="preserve"> </w:t>
      </w:r>
      <w:r w:rsidRPr="007E0A84">
        <w:rPr>
          <w:rFonts w:ascii="Arial" w:hAnsi="Arial" w:cs="Arial"/>
          <w:spacing w:val="-1"/>
          <w:w w:val="115"/>
          <w:sz w:val="20"/>
          <w:szCs w:val="20"/>
        </w:rPr>
        <w:t>identi</w:t>
      </w:r>
      <w:r w:rsidRPr="007E0A84">
        <w:rPr>
          <w:rFonts w:ascii="Arial" w:hAnsi="Arial" w:cs="Arial"/>
          <w:w w:val="115"/>
          <w:sz w:val="20"/>
          <w:szCs w:val="20"/>
        </w:rPr>
        <w:t>f</w:t>
      </w:r>
      <w:r w:rsidRPr="007E0A84">
        <w:rPr>
          <w:rFonts w:ascii="Arial" w:hAnsi="Arial" w:cs="Arial"/>
          <w:spacing w:val="-1"/>
          <w:w w:val="115"/>
          <w:sz w:val="20"/>
          <w:szCs w:val="20"/>
        </w:rPr>
        <w:t>ie</w:t>
      </w:r>
      <w:r w:rsidRPr="007E0A84">
        <w:rPr>
          <w:rFonts w:ascii="Arial" w:hAnsi="Arial" w:cs="Arial"/>
          <w:w w:val="115"/>
          <w:sz w:val="20"/>
          <w:szCs w:val="20"/>
        </w:rPr>
        <w:t>d</w:t>
      </w:r>
      <w:r w:rsidRPr="007E0A84">
        <w:rPr>
          <w:rFonts w:ascii="Arial" w:hAnsi="Arial" w:cs="Arial"/>
          <w:spacing w:val="34"/>
          <w:w w:val="115"/>
          <w:sz w:val="20"/>
          <w:szCs w:val="20"/>
        </w:rPr>
        <w:t xml:space="preserve"> </w:t>
      </w:r>
      <w:r w:rsidRPr="007E0A84">
        <w:rPr>
          <w:rFonts w:ascii="Arial" w:hAnsi="Arial" w:cs="Arial"/>
          <w:spacing w:val="-1"/>
          <w:sz w:val="20"/>
          <w:szCs w:val="20"/>
        </w:rPr>
        <w:t>b</w:t>
      </w:r>
      <w:r w:rsidRPr="007E0A84">
        <w:rPr>
          <w:rFonts w:ascii="Arial" w:hAnsi="Arial" w:cs="Arial"/>
          <w:sz w:val="20"/>
          <w:szCs w:val="20"/>
        </w:rPr>
        <w:t>y</w:t>
      </w:r>
      <w:r w:rsidRPr="007E0A84">
        <w:rPr>
          <w:rFonts w:ascii="Arial" w:hAnsi="Arial" w:cs="Arial"/>
          <w:spacing w:val="32"/>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w w:val="127"/>
          <w:sz w:val="20"/>
          <w:szCs w:val="20"/>
        </w:rPr>
        <w:t>c</w:t>
      </w:r>
      <w:r w:rsidRPr="007E0A84">
        <w:rPr>
          <w:rFonts w:ascii="Arial" w:hAnsi="Arial" w:cs="Arial"/>
          <w:spacing w:val="-1"/>
          <w:w w:val="122"/>
          <w:sz w:val="20"/>
          <w:szCs w:val="20"/>
        </w:rPr>
        <w:t>o</w:t>
      </w:r>
      <w:r w:rsidRPr="007E0A84">
        <w:rPr>
          <w:rFonts w:ascii="Arial" w:hAnsi="Arial" w:cs="Arial"/>
          <w:spacing w:val="-1"/>
          <w:w w:val="123"/>
          <w:sz w:val="20"/>
          <w:szCs w:val="20"/>
        </w:rPr>
        <w:t>m</w:t>
      </w:r>
      <w:r w:rsidRPr="007E0A84">
        <w:rPr>
          <w:rFonts w:ascii="Arial" w:hAnsi="Arial" w:cs="Arial"/>
          <w:spacing w:val="-1"/>
          <w:w w:val="122"/>
          <w:sz w:val="20"/>
          <w:szCs w:val="20"/>
        </w:rPr>
        <w:t>p</w:t>
      </w:r>
      <w:r w:rsidRPr="007E0A84">
        <w:rPr>
          <w:rFonts w:ascii="Arial" w:hAnsi="Arial" w:cs="Arial"/>
          <w:spacing w:val="-1"/>
          <w:sz w:val="20"/>
          <w:szCs w:val="20"/>
        </w:rPr>
        <w:t>li</w:t>
      </w:r>
      <w:r w:rsidRPr="007E0A84">
        <w:rPr>
          <w:rFonts w:ascii="Arial" w:hAnsi="Arial" w:cs="Arial"/>
          <w:spacing w:val="-1"/>
          <w:w w:val="111"/>
          <w:sz w:val="20"/>
          <w:szCs w:val="20"/>
        </w:rPr>
        <w:t>a</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w w:val="125"/>
          <w:sz w:val="20"/>
          <w:szCs w:val="20"/>
        </w:rPr>
        <w:t xml:space="preserve">e </w:t>
      </w:r>
      <w:r w:rsidRPr="007E0A84">
        <w:rPr>
          <w:rFonts w:ascii="Arial" w:hAnsi="Arial" w:cs="Arial"/>
          <w:spacing w:val="-1"/>
          <w:w w:val="117"/>
          <w:sz w:val="20"/>
          <w:szCs w:val="20"/>
        </w:rPr>
        <w:t>monitorin</w:t>
      </w:r>
      <w:r w:rsidRPr="007E0A84">
        <w:rPr>
          <w:rFonts w:ascii="Arial" w:hAnsi="Arial" w:cs="Arial"/>
          <w:w w:val="117"/>
          <w:sz w:val="20"/>
          <w:szCs w:val="20"/>
        </w:rPr>
        <w:t>g</w:t>
      </w:r>
      <w:r w:rsidRPr="007E0A84">
        <w:rPr>
          <w:rFonts w:ascii="Arial" w:hAnsi="Arial" w:cs="Arial"/>
          <w:spacing w:val="8"/>
          <w:w w:val="117"/>
          <w:sz w:val="20"/>
          <w:szCs w:val="20"/>
        </w:rPr>
        <w:t xml:space="preserve"> </w:t>
      </w:r>
      <w:r w:rsidRPr="007E0A84">
        <w:rPr>
          <w:rFonts w:ascii="Arial" w:hAnsi="Arial" w:cs="Arial"/>
          <w:spacing w:val="-1"/>
          <w:w w:val="117"/>
          <w:sz w:val="20"/>
          <w:szCs w:val="20"/>
        </w:rPr>
        <w:t>programme</w:t>
      </w:r>
      <w:r w:rsidRPr="007E0A84">
        <w:rPr>
          <w:rFonts w:ascii="Arial" w:hAnsi="Arial" w:cs="Arial"/>
          <w:w w:val="117"/>
          <w:sz w:val="20"/>
          <w:szCs w:val="20"/>
        </w:rPr>
        <w:t>,</w:t>
      </w:r>
      <w:r w:rsidRPr="007E0A84">
        <w:rPr>
          <w:rFonts w:ascii="Arial" w:hAnsi="Arial" w:cs="Arial"/>
          <w:spacing w:val="-2"/>
          <w:w w:val="117"/>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og</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w w:val="125"/>
          <w:sz w:val="20"/>
          <w:szCs w:val="20"/>
        </w:rPr>
        <w:t>e</w:t>
      </w:r>
      <w:r w:rsidRPr="007E0A84">
        <w:rPr>
          <w:rFonts w:ascii="Arial" w:hAnsi="Arial" w:cs="Arial"/>
          <w:sz w:val="20"/>
          <w:szCs w:val="20"/>
        </w:rPr>
        <w:t>r</w:t>
      </w:r>
      <w:r w:rsidRPr="007E0A84">
        <w:rPr>
          <w:rFonts w:ascii="Arial" w:hAnsi="Arial" w:cs="Arial"/>
          <w:spacing w:val="1"/>
          <w:sz w:val="20"/>
          <w:szCs w:val="20"/>
        </w:rPr>
        <w:t xml:space="preserve"> </w:t>
      </w:r>
      <w:r w:rsidRPr="007E0A84">
        <w:rPr>
          <w:rFonts w:ascii="Arial" w:hAnsi="Arial" w:cs="Arial"/>
          <w:spacing w:val="-1"/>
          <w:w w:val="12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w w:val="122"/>
          <w:sz w:val="20"/>
          <w:szCs w:val="20"/>
        </w:rPr>
        <w:t>h</w:t>
      </w:r>
      <w:r w:rsidRPr="007E0A84">
        <w:rPr>
          <w:rFonts w:ascii="Arial" w:hAnsi="Arial" w:cs="Arial"/>
          <w:spacing w:val="1"/>
          <w:sz w:val="20"/>
          <w:szCs w:val="20"/>
        </w:rPr>
        <w:t xml:space="preserve"> </w:t>
      </w:r>
      <w:r w:rsidRPr="007E0A84">
        <w:rPr>
          <w:rFonts w:ascii="Arial" w:hAnsi="Arial" w:cs="Arial"/>
          <w:spacing w:val="-1"/>
          <w:w w:val="117"/>
          <w:sz w:val="20"/>
          <w:szCs w:val="20"/>
        </w:rPr>
        <w:t>th</w:t>
      </w:r>
      <w:r w:rsidRPr="007E0A84">
        <w:rPr>
          <w:rFonts w:ascii="Arial" w:hAnsi="Arial" w:cs="Arial"/>
          <w:w w:val="117"/>
          <w:sz w:val="20"/>
          <w:szCs w:val="20"/>
        </w:rPr>
        <w:t>e</w:t>
      </w:r>
      <w:r w:rsidRPr="007E0A84">
        <w:rPr>
          <w:rFonts w:ascii="Arial" w:hAnsi="Arial" w:cs="Arial"/>
          <w:spacing w:val="17"/>
          <w:w w:val="117"/>
          <w:sz w:val="20"/>
          <w:szCs w:val="20"/>
        </w:rPr>
        <w:t xml:space="preserve"> </w:t>
      </w:r>
      <w:r w:rsidRPr="007E0A84">
        <w:rPr>
          <w:rFonts w:ascii="Arial" w:hAnsi="Arial" w:cs="Arial"/>
          <w:spacing w:val="-1"/>
          <w:w w:val="117"/>
          <w:sz w:val="20"/>
          <w:szCs w:val="20"/>
        </w:rPr>
        <w:t>action</w:t>
      </w:r>
      <w:r w:rsidRPr="007E0A84">
        <w:rPr>
          <w:rFonts w:ascii="Arial" w:hAnsi="Arial" w:cs="Arial"/>
          <w:w w:val="117"/>
          <w:sz w:val="20"/>
          <w:szCs w:val="20"/>
        </w:rPr>
        <w:t>s</w:t>
      </w:r>
      <w:r w:rsidRPr="007E0A84">
        <w:rPr>
          <w:rFonts w:ascii="Arial" w:hAnsi="Arial" w:cs="Arial"/>
          <w:spacing w:val="-26"/>
          <w:w w:val="117"/>
          <w:sz w:val="20"/>
          <w:szCs w:val="20"/>
        </w:rPr>
        <w:t xml:space="preserve"> </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w w:val="125"/>
          <w:sz w:val="20"/>
          <w:szCs w:val="20"/>
        </w:rPr>
        <w:t>ke</w:t>
      </w:r>
      <w:r w:rsidRPr="007E0A84">
        <w:rPr>
          <w:rFonts w:ascii="Arial" w:hAnsi="Arial" w:cs="Arial"/>
          <w:spacing w:val="-1"/>
          <w:w w:val="122"/>
          <w:sz w:val="20"/>
          <w:szCs w:val="20"/>
        </w:rPr>
        <w:t>n</w:t>
      </w:r>
      <w:r w:rsidRPr="007E0A84">
        <w:rPr>
          <w:rFonts w:ascii="Arial" w:hAnsi="Arial" w:cs="Arial"/>
          <w:spacing w:val="-1"/>
          <w:sz w:val="20"/>
          <w:szCs w:val="20"/>
        </w:rPr>
        <w:t>/</w:t>
      </w:r>
      <w:r w:rsidRPr="007E0A84">
        <w:rPr>
          <w:rFonts w:ascii="Arial" w:hAnsi="Arial" w:cs="Arial"/>
          <w:spacing w:val="-1"/>
          <w:w w:val="140"/>
          <w:sz w:val="20"/>
          <w:szCs w:val="20"/>
        </w:rPr>
        <w:t>t</w:t>
      </w:r>
      <w:r w:rsidRPr="007E0A84">
        <w:rPr>
          <w:rFonts w:ascii="Arial" w:hAnsi="Arial" w:cs="Arial"/>
          <w:w w:val="122"/>
          <w:sz w:val="20"/>
          <w:szCs w:val="20"/>
        </w:rPr>
        <w:t>o</w:t>
      </w:r>
      <w:r w:rsidRPr="007E0A84">
        <w:rPr>
          <w:rFonts w:ascii="Arial" w:hAnsi="Arial" w:cs="Arial"/>
          <w:spacing w:val="1"/>
          <w:sz w:val="20"/>
          <w:szCs w:val="20"/>
        </w:rPr>
        <w:t xml:space="preserve"> </w:t>
      </w:r>
      <w:r w:rsidRPr="007E0A84">
        <w:rPr>
          <w:rFonts w:ascii="Arial" w:hAnsi="Arial" w:cs="Arial"/>
          <w:spacing w:val="-1"/>
          <w:w w:val="122"/>
          <w:sz w:val="20"/>
          <w:szCs w:val="20"/>
        </w:rPr>
        <w:t>b</w:t>
      </w:r>
      <w:r w:rsidRPr="007E0A84">
        <w:rPr>
          <w:rFonts w:ascii="Arial" w:hAnsi="Arial" w:cs="Arial"/>
          <w:w w:val="125"/>
          <w:sz w:val="20"/>
          <w:szCs w:val="20"/>
        </w:rPr>
        <w:t xml:space="preserve">e </w:t>
      </w:r>
      <w:r w:rsidRPr="007E0A84">
        <w:rPr>
          <w:rFonts w:ascii="Arial" w:hAnsi="Arial" w:cs="Arial"/>
          <w:spacing w:val="-1"/>
          <w:w w:val="115"/>
          <w:sz w:val="20"/>
          <w:szCs w:val="20"/>
        </w:rPr>
        <w:t>take</w:t>
      </w:r>
      <w:r w:rsidRPr="007E0A84">
        <w:rPr>
          <w:rFonts w:ascii="Arial" w:hAnsi="Arial" w:cs="Arial"/>
          <w:w w:val="115"/>
          <w:sz w:val="20"/>
          <w:szCs w:val="20"/>
        </w:rPr>
        <w:t>n</w:t>
      </w:r>
      <w:r w:rsidRPr="007E0A84">
        <w:rPr>
          <w:rFonts w:ascii="Arial" w:hAnsi="Arial" w:cs="Arial"/>
          <w:spacing w:val="27"/>
          <w:w w:val="115"/>
          <w:sz w:val="20"/>
          <w:szCs w:val="20"/>
        </w:rPr>
        <w:t xml:space="preserve"> </w:t>
      </w:r>
      <w:r w:rsidRPr="007E0A84">
        <w:rPr>
          <w:rFonts w:ascii="Arial" w:hAnsi="Arial" w:cs="Arial"/>
          <w:spacing w:val="-1"/>
          <w:w w:val="115"/>
          <w:sz w:val="20"/>
          <w:szCs w:val="20"/>
        </w:rPr>
        <w:t>t</w:t>
      </w:r>
      <w:r w:rsidRPr="007E0A84">
        <w:rPr>
          <w:rFonts w:ascii="Arial" w:hAnsi="Arial" w:cs="Arial"/>
          <w:w w:val="115"/>
          <w:sz w:val="20"/>
          <w:szCs w:val="20"/>
        </w:rPr>
        <w:t>o</w:t>
      </w:r>
      <w:r w:rsidRPr="007E0A84">
        <w:rPr>
          <w:rFonts w:ascii="Arial" w:hAnsi="Arial" w:cs="Arial"/>
          <w:spacing w:val="14"/>
          <w:w w:val="115"/>
          <w:sz w:val="20"/>
          <w:szCs w:val="20"/>
        </w:rPr>
        <w:t xml:space="preserve"> </w:t>
      </w:r>
      <w:r w:rsidRPr="007E0A84">
        <w:rPr>
          <w:rFonts w:ascii="Arial" w:hAnsi="Arial" w:cs="Arial"/>
          <w:spacing w:val="-1"/>
          <w:w w:val="115"/>
          <w:sz w:val="20"/>
          <w:szCs w:val="20"/>
        </w:rPr>
        <w:t>addres</w:t>
      </w:r>
      <w:r w:rsidRPr="007E0A84">
        <w:rPr>
          <w:rFonts w:ascii="Arial" w:hAnsi="Arial" w:cs="Arial"/>
          <w:w w:val="115"/>
          <w:sz w:val="20"/>
          <w:szCs w:val="20"/>
        </w:rPr>
        <w:t>s</w:t>
      </w:r>
      <w:r w:rsidRPr="007E0A84">
        <w:rPr>
          <w:rFonts w:ascii="Arial" w:hAnsi="Arial" w:cs="Arial"/>
          <w:spacing w:val="-21"/>
          <w:w w:val="115"/>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w w:val="125"/>
          <w:sz w:val="20"/>
          <w:szCs w:val="20"/>
        </w:rPr>
        <w:t>e</w:t>
      </w:r>
      <w:r w:rsidRPr="007E0A84">
        <w:rPr>
          <w:rFonts w:ascii="Arial" w:hAnsi="Arial" w:cs="Arial"/>
          <w:spacing w:val="1"/>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perso</w:t>
      </w:r>
      <w:r w:rsidRPr="007E0A84">
        <w:rPr>
          <w:rFonts w:ascii="Arial" w:hAnsi="Arial" w:cs="Arial"/>
          <w:w w:val="116"/>
          <w:sz w:val="20"/>
          <w:szCs w:val="20"/>
        </w:rPr>
        <w:t>n</w:t>
      </w:r>
      <w:r w:rsidRPr="007E0A84">
        <w:rPr>
          <w:rFonts w:ascii="Arial" w:hAnsi="Arial" w:cs="Arial"/>
          <w:spacing w:val="-5"/>
          <w:w w:val="116"/>
          <w:sz w:val="20"/>
          <w:szCs w:val="20"/>
        </w:rPr>
        <w:t xml:space="preserve"> </w:t>
      </w:r>
      <w:r w:rsidRPr="007E0A84">
        <w:rPr>
          <w:rFonts w:ascii="Arial" w:hAnsi="Arial" w:cs="Arial"/>
          <w:spacing w:val="-1"/>
          <w:w w:val="116"/>
          <w:sz w:val="20"/>
          <w:szCs w:val="20"/>
        </w:rPr>
        <w:t>responsibl</w:t>
      </w:r>
      <w:r w:rsidRPr="007E0A84">
        <w:rPr>
          <w:rFonts w:ascii="Arial" w:hAnsi="Arial" w:cs="Arial"/>
          <w:w w:val="116"/>
          <w:sz w:val="20"/>
          <w:szCs w:val="20"/>
        </w:rPr>
        <w:t>e</w:t>
      </w:r>
      <w:r w:rsidRPr="007E0A84">
        <w:rPr>
          <w:rFonts w:ascii="Arial" w:hAnsi="Arial" w:cs="Arial"/>
          <w:spacing w:val="-19"/>
          <w:w w:val="116"/>
          <w:sz w:val="20"/>
          <w:szCs w:val="20"/>
        </w:rPr>
        <w:t xml:space="preserve"> </w:t>
      </w:r>
      <w:r w:rsidRPr="007E0A84">
        <w:rPr>
          <w:rFonts w:ascii="Arial" w:hAnsi="Arial" w:cs="Arial"/>
          <w:spacing w:val="-1"/>
          <w:w w:val="116"/>
          <w:sz w:val="20"/>
          <w:szCs w:val="20"/>
        </w:rPr>
        <w:t>fo</w:t>
      </w:r>
      <w:r w:rsidRPr="007E0A84">
        <w:rPr>
          <w:rFonts w:ascii="Arial" w:hAnsi="Arial" w:cs="Arial"/>
          <w:w w:val="116"/>
          <w:sz w:val="20"/>
          <w:szCs w:val="20"/>
        </w:rPr>
        <w:t xml:space="preserve">r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sz w:val="20"/>
          <w:szCs w:val="20"/>
        </w:rPr>
        <w:t>is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4F5BF7" w:rsidRDefault="007E0A84" w:rsidP="004F5BF7">
      <w:pPr>
        <w:jc w:val="both"/>
        <w:rPr>
          <w:rFonts w:ascii="Arial" w:hAnsi="Arial" w:cs="Arial"/>
          <w:sz w:val="20"/>
          <w:szCs w:val="20"/>
        </w:rPr>
      </w:pPr>
      <w:r w:rsidRPr="004F5BF7">
        <w:rPr>
          <w:rFonts w:ascii="Arial" w:hAnsi="Arial" w:cs="Arial"/>
          <w:spacing w:val="-1"/>
          <w:w w:val="83"/>
          <w:sz w:val="20"/>
          <w:szCs w:val="20"/>
        </w:rPr>
        <w:t>I</w:t>
      </w:r>
      <w:r w:rsidRPr="004F5BF7">
        <w:rPr>
          <w:rFonts w:ascii="Arial" w:hAnsi="Arial" w:cs="Arial"/>
          <w:w w:val="122"/>
          <w:sz w:val="20"/>
          <w:szCs w:val="20"/>
        </w:rPr>
        <w:t>n</w:t>
      </w:r>
      <w:r w:rsidRPr="004F5BF7">
        <w:rPr>
          <w:rFonts w:ascii="Arial" w:hAnsi="Arial" w:cs="Arial"/>
          <w:spacing w:val="1"/>
          <w:sz w:val="20"/>
          <w:szCs w:val="20"/>
        </w:rPr>
        <w:t xml:space="preserve"> </w:t>
      </w:r>
      <w:r w:rsidRPr="004F5BF7">
        <w:rPr>
          <w:rFonts w:ascii="Arial" w:hAnsi="Arial" w:cs="Arial"/>
          <w:spacing w:val="-1"/>
          <w:w w:val="114"/>
          <w:sz w:val="20"/>
          <w:szCs w:val="20"/>
        </w:rPr>
        <w:t>determinin</w:t>
      </w:r>
      <w:r w:rsidRPr="004F5BF7">
        <w:rPr>
          <w:rFonts w:ascii="Arial" w:hAnsi="Arial" w:cs="Arial"/>
          <w:w w:val="114"/>
          <w:sz w:val="20"/>
          <w:szCs w:val="20"/>
        </w:rPr>
        <w:t>g</w:t>
      </w:r>
      <w:r w:rsidRPr="004F5BF7">
        <w:rPr>
          <w:rFonts w:ascii="Arial" w:hAnsi="Arial" w:cs="Arial"/>
          <w:spacing w:val="46"/>
          <w:w w:val="114"/>
          <w:sz w:val="20"/>
          <w:szCs w:val="20"/>
        </w:rPr>
        <w:t xml:space="preserve"> </w:t>
      </w:r>
      <w:r w:rsidRPr="004F5BF7">
        <w:rPr>
          <w:rFonts w:ascii="Arial" w:hAnsi="Arial" w:cs="Arial"/>
          <w:spacing w:val="-1"/>
          <w:w w:val="114"/>
          <w:sz w:val="20"/>
          <w:szCs w:val="20"/>
        </w:rPr>
        <w:t>th</w:t>
      </w:r>
      <w:r w:rsidRPr="004F5BF7">
        <w:rPr>
          <w:rFonts w:ascii="Arial" w:hAnsi="Arial" w:cs="Arial"/>
          <w:w w:val="114"/>
          <w:sz w:val="20"/>
          <w:szCs w:val="20"/>
        </w:rPr>
        <w:t>e</w:t>
      </w:r>
      <w:r w:rsidRPr="004F5BF7">
        <w:rPr>
          <w:rFonts w:ascii="Arial" w:hAnsi="Arial" w:cs="Arial"/>
          <w:spacing w:val="25"/>
          <w:w w:val="114"/>
          <w:sz w:val="20"/>
          <w:szCs w:val="20"/>
        </w:rPr>
        <w:t xml:space="preserve"> </w:t>
      </w:r>
      <w:r w:rsidRPr="004F5BF7">
        <w:rPr>
          <w:rFonts w:ascii="Arial" w:hAnsi="Arial" w:cs="Arial"/>
          <w:spacing w:val="-1"/>
          <w:w w:val="114"/>
          <w:sz w:val="20"/>
          <w:szCs w:val="20"/>
        </w:rPr>
        <w:t>adequac</w:t>
      </w:r>
      <w:r w:rsidRPr="004F5BF7">
        <w:rPr>
          <w:rFonts w:ascii="Arial" w:hAnsi="Arial" w:cs="Arial"/>
          <w:w w:val="114"/>
          <w:sz w:val="20"/>
          <w:szCs w:val="20"/>
        </w:rPr>
        <w:t>y</w:t>
      </w:r>
      <w:r w:rsidRPr="004F5BF7">
        <w:rPr>
          <w:rFonts w:ascii="Arial" w:hAnsi="Arial" w:cs="Arial"/>
          <w:spacing w:val="8"/>
          <w:w w:val="114"/>
          <w:sz w:val="20"/>
          <w:szCs w:val="20"/>
        </w:rPr>
        <w:t xml:space="preserve"> </w:t>
      </w:r>
      <w:r w:rsidRPr="004F5BF7">
        <w:rPr>
          <w:rFonts w:ascii="Arial" w:hAnsi="Arial" w:cs="Arial"/>
          <w:spacing w:val="-1"/>
          <w:w w:val="114"/>
          <w:sz w:val="20"/>
          <w:szCs w:val="20"/>
        </w:rPr>
        <w:t>o</w:t>
      </w:r>
      <w:r w:rsidRPr="004F5BF7">
        <w:rPr>
          <w:rFonts w:ascii="Arial" w:hAnsi="Arial" w:cs="Arial"/>
          <w:w w:val="114"/>
          <w:sz w:val="20"/>
          <w:szCs w:val="20"/>
        </w:rPr>
        <w:t>f</w:t>
      </w:r>
      <w:r w:rsidRPr="004F5BF7">
        <w:rPr>
          <w:rFonts w:ascii="Arial" w:hAnsi="Arial" w:cs="Arial"/>
          <w:spacing w:val="16"/>
          <w:w w:val="114"/>
          <w:sz w:val="20"/>
          <w:szCs w:val="20"/>
        </w:rPr>
        <w:t xml:space="preserve"> </w:t>
      </w:r>
      <w:r w:rsidRPr="004F5BF7">
        <w:rPr>
          <w:rFonts w:ascii="Arial" w:hAnsi="Arial" w:cs="Arial"/>
          <w:spacing w:val="-1"/>
          <w:w w:val="114"/>
          <w:sz w:val="20"/>
          <w:szCs w:val="20"/>
        </w:rPr>
        <w:t>resource</w:t>
      </w:r>
      <w:r w:rsidRPr="004F5BF7">
        <w:rPr>
          <w:rFonts w:ascii="Arial" w:hAnsi="Arial" w:cs="Arial"/>
          <w:w w:val="114"/>
          <w:sz w:val="20"/>
          <w:szCs w:val="20"/>
        </w:rPr>
        <w:t>s</w:t>
      </w:r>
      <w:r w:rsidRPr="004F5BF7">
        <w:rPr>
          <w:rFonts w:ascii="Arial" w:hAnsi="Arial" w:cs="Arial"/>
          <w:spacing w:val="-24"/>
          <w:w w:val="114"/>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1"/>
          <w:w w:val="113"/>
          <w:sz w:val="20"/>
          <w:szCs w:val="20"/>
        </w:rPr>
        <w:t>th</w:t>
      </w:r>
      <w:r w:rsidRPr="004F5BF7">
        <w:rPr>
          <w:rFonts w:ascii="Arial" w:hAnsi="Arial" w:cs="Arial"/>
          <w:w w:val="113"/>
          <w:sz w:val="20"/>
          <w:szCs w:val="20"/>
        </w:rPr>
        <w:t>e</w:t>
      </w:r>
      <w:r w:rsidRPr="004F5BF7">
        <w:rPr>
          <w:rFonts w:ascii="Arial" w:hAnsi="Arial" w:cs="Arial"/>
          <w:spacing w:val="28"/>
          <w:w w:val="113"/>
          <w:sz w:val="20"/>
          <w:szCs w:val="20"/>
        </w:rPr>
        <w:t xml:space="preserve"> </w:t>
      </w:r>
      <w:r w:rsidRPr="004F5BF7">
        <w:rPr>
          <w:rFonts w:ascii="Arial" w:hAnsi="Arial" w:cs="Arial"/>
          <w:spacing w:val="-1"/>
          <w:w w:val="113"/>
          <w:sz w:val="20"/>
          <w:szCs w:val="20"/>
        </w:rPr>
        <w:t>necessar</w:t>
      </w:r>
      <w:r w:rsidRPr="004F5BF7">
        <w:rPr>
          <w:rFonts w:ascii="Arial" w:hAnsi="Arial" w:cs="Arial"/>
          <w:w w:val="113"/>
          <w:sz w:val="20"/>
          <w:szCs w:val="20"/>
        </w:rPr>
        <w:t>y</w:t>
      </w:r>
      <w:r w:rsidRPr="004F5BF7">
        <w:rPr>
          <w:rFonts w:ascii="Arial" w:hAnsi="Arial" w:cs="Arial"/>
          <w:spacing w:val="-18"/>
          <w:w w:val="113"/>
          <w:sz w:val="20"/>
          <w:szCs w:val="20"/>
        </w:rPr>
        <w:t xml:space="preserve"> </w:t>
      </w:r>
      <w:r w:rsidRPr="004F5BF7">
        <w:rPr>
          <w:rFonts w:ascii="Arial" w:hAnsi="Arial" w:cs="Arial"/>
          <w:spacing w:val="-1"/>
          <w:sz w:val="20"/>
          <w:szCs w:val="20"/>
        </w:rPr>
        <w:t>leve</w:t>
      </w:r>
      <w:r w:rsidR="004F5BF7">
        <w:rPr>
          <w:rFonts w:ascii="Arial" w:hAnsi="Arial" w:cs="Arial"/>
          <w:sz w:val="20"/>
          <w:szCs w:val="20"/>
        </w:rPr>
        <w:t>l</w:t>
      </w:r>
      <w:r w:rsidRPr="004F5BF7">
        <w:rPr>
          <w:rFonts w:ascii="Arial" w:hAnsi="Arial" w:cs="Arial"/>
          <w:spacing w:val="6"/>
          <w:sz w:val="20"/>
          <w:szCs w:val="20"/>
        </w:rPr>
        <w:t xml:space="preserve"> </w:t>
      </w:r>
      <w:r w:rsidRPr="004F5BF7">
        <w:rPr>
          <w:rFonts w:ascii="Arial" w:hAnsi="Arial" w:cs="Arial"/>
          <w:spacing w:val="-1"/>
          <w:w w:val="122"/>
          <w:sz w:val="20"/>
          <w:szCs w:val="20"/>
        </w:rPr>
        <w:t>o</w:t>
      </w:r>
      <w:r w:rsidRPr="004F5BF7">
        <w:rPr>
          <w:rFonts w:ascii="Arial" w:hAnsi="Arial" w:cs="Arial"/>
          <w:w w:val="140"/>
          <w:sz w:val="20"/>
          <w:szCs w:val="20"/>
        </w:rPr>
        <w:t xml:space="preserve">f </w:t>
      </w:r>
      <w:r w:rsidRPr="004F5BF7">
        <w:rPr>
          <w:rFonts w:ascii="Arial" w:hAnsi="Arial" w:cs="Arial"/>
          <w:spacing w:val="-1"/>
          <w:w w:val="116"/>
          <w:sz w:val="20"/>
          <w:szCs w:val="20"/>
        </w:rPr>
        <w:t>complianc</w:t>
      </w:r>
      <w:r w:rsidRPr="004F5BF7">
        <w:rPr>
          <w:rFonts w:ascii="Arial" w:hAnsi="Arial" w:cs="Arial"/>
          <w:w w:val="116"/>
          <w:sz w:val="20"/>
          <w:szCs w:val="20"/>
        </w:rPr>
        <w:t>e</w:t>
      </w:r>
      <w:r w:rsidRPr="004F5BF7">
        <w:rPr>
          <w:rFonts w:ascii="Arial" w:hAnsi="Arial" w:cs="Arial"/>
          <w:spacing w:val="-19"/>
          <w:w w:val="116"/>
          <w:sz w:val="20"/>
          <w:szCs w:val="20"/>
        </w:rPr>
        <w:t xml:space="preserve"> </w:t>
      </w:r>
      <w:r w:rsidRPr="004F5BF7">
        <w:rPr>
          <w:rFonts w:ascii="Arial" w:hAnsi="Arial" w:cs="Arial"/>
          <w:spacing w:val="-1"/>
          <w:w w:val="116"/>
          <w:sz w:val="20"/>
          <w:szCs w:val="20"/>
        </w:rPr>
        <w:t>monitoring</w:t>
      </w:r>
      <w:r w:rsidRPr="004F5BF7">
        <w:rPr>
          <w:rFonts w:ascii="Arial" w:hAnsi="Arial" w:cs="Arial"/>
          <w:w w:val="116"/>
          <w:sz w:val="20"/>
          <w:szCs w:val="20"/>
        </w:rPr>
        <w:t>,</w:t>
      </w:r>
      <w:r w:rsidRPr="004F5BF7">
        <w:rPr>
          <w:rFonts w:ascii="Arial" w:hAnsi="Arial" w:cs="Arial"/>
          <w:spacing w:val="15"/>
          <w:w w:val="116"/>
          <w:sz w:val="20"/>
          <w:szCs w:val="20"/>
        </w:rPr>
        <w:t xml:space="preserve"> </w:t>
      </w:r>
      <w:r w:rsidRPr="004F5BF7">
        <w:rPr>
          <w:rFonts w:ascii="Arial" w:hAnsi="Arial" w:cs="Arial"/>
          <w:spacing w:val="-1"/>
          <w:w w:val="116"/>
          <w:sz w:val="20"/>
          <w:szCs w:val="20"/>
        </w:rPr>
        <w:t>th</w:t>
      </w:r>
      <w:r w:rsidRPr="004F5BF7">
        <w:rPr>
          <w:rFonts w:ascii="Arial" w:hAnsi="Arial" w:cs="Arial"/>
          <w:w w:val="116"/>
          <w:sz w:val="20"/>
          <w:szCs w:val="20"/>
        </w:rPr>
        <w:t>e</w:t>
      </w:r>
      <w:r w:rsidRPr="004F5BF7">
        <w:rPr>
          <w:rFonts w:ascii="Arial" w:hAnsi="Arial" w:cs="Arial"/>
          <w:spacing w:val="20"/>
          <w:w w:val="116"/>
          <w:sz w:val="20"/>
          <w:szCs w:val="20"/>
        </w:rPr>
        <w:t xml:space="preserve"> </w:t>
      </w:r>
      <w:r w:rsidRPr="004F5BF7">
        <w:rPr>
          <w:rFonts w:ascii="Arial" w:hAnsi="Arial" w:cs="Arial"/>
          <w:spacing w:val="-1"/>
          <w:w w:val="116"/>
          <w:sz w:val="20"/>
          <w:szCs w:val="20"/>
        </w:rPr>
        <w:t>governin</w:t>
      </w:r>
      <w:r w:rsidRPr="004F5BF7">
        <w:rPr>
          <w:rFonts w:ascii="Arial" w:hAnsi="Arial" w:cs="Arial"/>
          <w:w w:val="116"/>
          <w:sz w:val="20"/>
          <w:szCs w:val="20"/>
        </w:rPr>
        <w:t>g</w:t>
      </w:r>
      <w:r w:rsidRPr="004F5BF7">
        <w:rPr>
          <w:rFonts w:ascii="Arial" w:hAnsi="Arial" w:cs="Arial"/>
          <w:spacing w:val="7"/>
          <w:w w:val="116"/>
          <w:sz w:val="20"/>
          <w:szCs w:val="20"/>
        </w:rPr>
        <w:t xml:space="preserve"> </w:t>
      </w:r>
      <w:r w:rsidRPr="004F5BF7">
        <w:rPr>
          <w:rFonts w:ascii="Arial" w:hAnsi="Arial" w:cs="Arial"/>
          <w:spacing w:val="-1"/>
          <w:w w:val="116"/>
          <w:sz w:val="20"/>
          <w:szCs w:val="20"/>
        </w:rPr>
        <w:t>bod</w:t>
      </w:r>
      <w:r w:rsidRPr="004F5BF7">
        <w:rPr>
          <w:rFonts w:ascii="Arial" w:hAnsi="Arial" w:cs="Arial"/>
          <w:w w:val="116"/>
          <w:sz w:val="20"/>
          <w:szCs w:val="20"/>
        </w:rPr>
        <w:t>y</w:t>
      </w:r>
      <w:r w:rsidRPr="004F5BF7">
        <w:rPr>
          <w:rFonts w:ascii="Arial" w:hAnsi="Arial" w:cs="Arial"/>
          <w:spacing w:val="8"/>
          <w:w w:val="116"/>
          <w:sz w:val="20"/>
          <w:szCs w:val="20"/>
        </w:rPr>
        <w:t xml:space="preserve"> </w:t>
      </w:r>
      <w:r w:rsidRPr="004F5BF7">
        <w:rPr>
          <w:rFonts w:ascii="Arial" w:hAnsi="Arial" w:cs="Arial"/>
          <w:spacing w:val="-1"/>
          <w:w w:val="116"/>
          <w:sz w:val="20"/>
          <w:szCs w:val="20"/>
        </w:rPr>
        <w:t>need</w:t>
      </w:r>
      <w:r w:rsidRPr="004F5BF7">
        <w:rPr>
          <w:rFonts w:ascii="Arial" w:hAnsi="Arial" w:cs="Arial"/>
          <w:w w:val="116"/>
          <w:sz w:val="20"/>
          <w:szCs w:val="20"/>
        </w:rPr>
        <w:t>s</w:t>
      </w:r>
      <w:r w:rsidRPr="004F5BF7">
        <w:rPr>
          <w:rFonts w:ascii="Arial" w:hAnsi="Arial" w:cs="Arial"/>
          <w:spacing w:val="9"/>
          <w:w w:val="116"/>
          <w:sz w:val="20"/>
          <w:szCs w:val="20"/>
        </w:rPr>
        <w:t xml:space="preserve"> </w:t>
      </w:r>
      <w:r w:rsidRPr="004F5BF7">
        <w:rPr>
          <w:rFonts w:ascii="Arial" w:hAnsi="Arial" w:cs="Arial"/>
          <w:spacing w:val="-1"/>
          <w:w w:val="116"/>
          <w:sz w:val="20"/>
          <w:szCs w:val="20"/>
        </w:rPr>
        <w:t>t</w:t>
      </w:r>
      <w:r w:rsidRPr="004F5BF7">
        <w:rPr>
          <w:rFonts w:ascii="Arial" w:hAnsi="Arial" w:cs="Arial"/>
          <w:w w:val="116"/>
          <w:sz w:val="20"/>
          <w:szCs w:val="20"/>
        </w:rPr>
        <w:t>o</w:t>
      </w:r>
      <w:r w:rsidRPr="004F5BF7">
        <w:rPr>
          <w:rFonts w:ascii="Arial" w:hAnsi="Arial" w:cs="Arial"/>
          <w:spacing w:val="12"/>
          <w:w w:val="116"/>
          <w:sz w:val="20"/>
          <w:szCs w:val="20"/>
        </w:rPr>
        <w:t xml:space="preserve"> </w:t>
      </w:r>
      <w:r w:rsidRPr="004F5BF7">
        <w:rPr>
          <w:rFonts w:ascii="Arial" w:hAnsi="Arial" w:cs="Arial"/>
          <w:spacing w:val="-1"/>
          <w:w w:val="116"/>
          <w:sz w:val="20"/>
          <w:szCs w:val="20"/>
        </w:rPr>
        <w:t>hav</w:t>
      </w:r>
      <w:r w:rsidRPr="004F5BF7">
        <w:rPr>
          <w:rFonts w:ascii="Arial" w:hAnsi="Arial" w:cs="Arial"/>
          <w:w w:val="116"/>
          <w:sz w:val="20"/>
          <w:szCs w:val="20"/>
        </w:rPr>
        <w:t>e</w:t>
      </w:r>
      <w:r w:rsidRPr="004F5BF7">
        <w:rPr>
          <w:rFonts w:ascii="Arial" w:hAnsi="Arial" w:cs="Arial"/>
          <w:spacing w:val="-1"/>
          <w:w w:val="116"/>
          <w:sz w:val="20"/>
          <w:szCs w:val="20"/>
        </w:rPr>
        <w:t xml:space="preserve"> regar</w:t>
      </w:r>
      <w:r w:rsidRPr="004F5BF7">
        <w:rPr>
          <w:rFonts w:ascii="Arial" w:hAnsi="Arial" w:cs="Arial"/>
          <w:w w:val="116"/>
          <w:sz w:val="20"/>
          <w:szCs w:val="20"/>
        </w:rPr>
        <w:t>d</w:t>
      </w:r>
      <w:r w:rsidRPr="004F5BF7">
        <w:rPr>
          <w:rFonts w:ascii="Arial" w:hAnsi="Arial" w:cs="Arial"/>
          <w:spacing w:val="-15"/>
          <w:w w:val="116"/>
          <w:sz w:val="20"/>
          <w:szCs w:val="20"/>
        </w:rPr>
        <w:t xml:space="preserve"> </w:t>
      </w:r>
      <w:r w:rsidRPr="004F5BF7">
        <w:rPr>
          <w:rFonts w:ascii="Arial" w:hAnsi="Arial" w:cs="Arial"/>
          <w:spacing w:val="-1"/>
          <w:w w:val="116"/>
          <w:sz w:val="20"/>
          <w:szCs w:val="20"/>
        </w:rPr>
        <w:t>t</w:t>
      </w:r>
      <w:r w:rsidRPr="004F5BF7">
        <w:rPr>
          <w:rFonts w:ascii="Arial" w:hAnsi="Arial" w:cs="Arial"/>
          <w:w w:val="116"/>
          <w:sz w:val="20"/>
          <w:szCs w:val="20"/>
        </w:rPr>
        <w:t>o</w:t>
      </w:r>
      <w:r w:rsidRPr="004F5BF7">
        <w:rPr>
          <w:rFonts w:ascii="Arial" w:hAnsi="Arial" w:cs="Arial"/>
          <w:spacing w:val="12"/>
          <w:w w:val="116"/>
          <w:sz w:val="20"/>
          <w:szCs w:val="20"/>
        </w:rPr>
        <w:t xml:space="preserve"> </w:t>
      </w:r>
      <w:r w:rsidRPr="004F5BF7">
        <w:rPr>
          <w:rFonts w:ascii="Arial" w:hAnsi="Arial" w:cs="Arial"/>
          <w:spacing w:val="-1"/>
          <w:w w:val="140"/>
          <w:sz w:val="20"/>
          <w:szCs w:val="20"/>
        </w:rPr>
        <w:t>t</w:t>
      </w:r>
      <w:r w:rsidRPr="004F5BF7">
        <w:rPr>
          <w:rFonts w:ascii="Arial" w:hAnsi="Arial" w:cs="Arial"/>
          <w:spacing w:val="-1"/>
          <w:w w:val="122"/>
          <w:sz w:val="20"/>
          <w:szCs w:val="20"/>
        </w:rPr>
        <w:t>h</w:t>
      </w:r>
      <w:r w:rsidRPr="004F5BF7">
        <w:rPr>
          <w:rFonts w:ascii="Arial" w:hAnsi="Arial" w:cs="Arial"/>
          <w:w w:val="125"/>
          <w:sz w:val="20"/>
          <w:szCs w:val="20"/>
        </w:rPr>
        <w:t xml:space="preserve">e </w:t>
      </w:r>
      <w:r w:rsidRPr="004F5BF7">
        <w:rPr>
          <w:rFonts w:ascii="Arial" w:hAnsi="Arial" w:cs="Arial"/>
          <w:spacing w:val="-1"/>
          <w:w w:val="120"/>
          <w:sz w:val="20"/>
          <w:szCs w:val="20"/>
        </w:rPr>
        <w:t>fac</w:t>
      </w:r>
      <w:r w:rsidRPr="004F5BF7">
        <w:rPr>
          <w:rFonts w:ascii="Arial" w:hAnsi="Arial" w:cs="Arial"/>
          <w:w w:val="120"/>
          <w:sz w:val="20"/>
          <w:szCs w:val="20"/>
        </w:rPr>
        <w:t>t</w:t>
      </w:r>
      <w:r w:rsidRPr="004F5BF7">
        <w:rPr>
          <w:rFonts w:ascii="Arial" w:hAnsi="Arial" w:cs="Arial"/>
          <w:spacing w:val="-12"/>
          <w:w w:val="120"/>
          <w:sz w:val="20"/>
          <w:szCs w:val="20"/>
        </w:rPr>
        <w:t xml:space="preserve"> </w:t>
      </w:r>
      <w:r w:rsidRPr="004F5BF7">
        <w:rPr>
          <w:rFonts w:ascii="Arial" w:hAnsi="Arial" w:cs="Arial"/>
          <w:spacing w:val="-1"/>
          <w:w w:val="120"/>
          <w:sz w:val="20"/>
          <w:szCs w:val="20"/>
        </w:rPr>
        <w:t>tha</w:t>
      </w:r>
      <w:r w:rsidRPr="004F5BF7">
        <w:rPr>
          <w:rFonts w:ascii="Arial" w:hAnsi="Arial" w:cs="Arial"/>
          <w:w w:val="120"/>
          <w:sz w:val="20"/>
          <w:szCs w:val="20"/>
        </w:rPr>
        <w:t>t</w:t>
      </w:r>
      <w:r w:rsidRPr="004F5BF7">
        <w:rPr>
          <w:rFonts w:ascii="Arial" w:hAnsi="Arial" w:cs="Arial"/>
          <w:spacing w:val="6"/>
          <w:w w:val="120"/>
          <w:sz w:val="20"/>
          <w:szCs w:val="20"/>
        </w:rPr>
        <w:t xml:space="preserve"> </w:t>
      </w:r>
      <w:r w:rsidRPr="004F5BF7">
        <w:rPr>
          <w:rFonts w:ascii="Arial" w:hAnsi="Arial" w:cs="Arial"/>
          <w:spacing w:val="-1"/>
          <w:w w:val="120"/>
          <w:sz w:val="20"/>
          <w:szCs w:val="20"/>
        </w:rPr>
        <w:t>par</w:t>
      </w:r>
      <w:r w:rsidRPr="004F5BF7">
        <w:rPr>
          <w:rFonts w:ascii="Arial" w:hAnsi="Arial" w:cs="Arial"/>
          <w:w w:val="120"/>
          <w:sz w:val="20"/>
          <w:szCs w:val="20"/>
        </w:rPr>
        <w:t>t</w:t>
      </w:r>
      <w:r w:rsidRPr="004F5BF7">
        <w:rPr>
          <w:rFonts w:ascii="Arial" w:hAnsi="Arial" w:cs="Arial"/>
          <w:spacing w:val="-19"/>
          <w:w w:val="120"/>
          <w:sz w:val="20"/>
          <w:szCs w:val="20"/>
        </w:rPr>
        <w:t xml:space="preserve"> </w:t>
      </w:r>
      <w:r w:rsidRPr="004F5BF7">
        <w:rPr>
          <w:rFonts w:ascii="Arial" w:hAnsi="Arial" w:cs="Arial"/>
          <w:spacing w:val="-1"/>
          <w:w w:val="120"/>
          <w:sz w:val="20"/>
          <w:szCs w:val="20"/>
        </w:rPr>
        <w:t>o</w:t>
      </w:r>
      <w:r w:rsidRPr="004F5BF7">
        <w:rPr>
          <w:rFonts w:ascii="Arial" w:hAnsi="Arial" w:cs="Arial"/>
          <w:w w:val="120"/>
          <w:sz w:val="20"/>
          <w:szCs w:val="20"/>
        </w:rPr>
        <w:t>f</w:t>
      </w:r>
      <w:r w:rsidRPr="004F5BF7">
        <w:rPr>
          <w:rFonts w:ascii="Arial" w:hAnsi="Arial" w:cs="Arial"/>
          <w:spacing w:val="4"/>
          <w:w w:val="120"/>
          <w:sz w:val="20"/>
          <w:szCs w:val="20"/>
        </w:rPr>
        <w:t xml:space="preserve"> </w:t>
      </w:r>
      <w:r w:rsidRPr="004F5BF7">
        <w:rPr>
          <w:rFonts w:ascii="Arial" w:hAnsi="Arial" w:cs="Arial"/>
          <w:spacing w:val="-1"/>
          <w:w w:val="120"/>
          <w:sz w:val="20"/>
          <w:szCs w:val="20"/>
        </w:rPr>
        <w:t>th</w:t>
      </w:r>
      <w:r w:rsidRPr="004F5BF7">
        <w:rPr>
          <w:rFonts w:ascii="Arial" w:hAnsi="Arial" w:cs="Arial"/>
          <w:w w:val="120"/>
          <w:sz w:val="20"/>
          <w:szCs w:val="20"/>
        </w:rPr>
        <w:t>e</w:t>
      </w:r>
      <w:r w:rsidRPr="004F5BF7">
        <w:rPr>
          <w:rFonts w:ascii="Arial" w:hAnsi="Arial" w:cs="Arial"/>
          <w:spacing w:val="9"/>
          <w:w w:val="120"/>
          <w:sz w:val="20"/>
          <w:szCs w:val="20"/>
        </w:rPr>
        <w:t xml:space="preserve"> </w:t>
      </w:r>
      <w:r w:rsidRPr="004F5BF7">
        <w:rPr>
          <w:rFonts w:ascii="Arial" w:hAnsi="Arial" w:cs="Arial"/>
          <w:spacing w:val="-1"/>
          <w:w w:val="120"/>
          <w:sz w:val="20"/>
          <w:szCs w:val="20"/>
        </w:rPr>
        <w:t>wor</w:t>
      </w:r>
      <w:r w:rsidRPr="004F5BF7">
        <w:rPr>
          <w:rFonts w:ascii="Arial" w:hAnsi="Arial" w:cs="Arial"/>
          <w:w w:val="120"/>
          <w:sz w:val="20"/>
          <w:szCs w:val="20"/>
        </w:rPr>
        <w:t>k</w:t>
      </w:r>
      <w:r w:rsidRPr="004F5BF7">
        <w:rPr>
          <w:rFonts w:ascii="Arial" w:hAnsi="Arial" w:cs="Arial"/>
          <w:spacing w:val="-10"/>
          <w:w w:val="120"/>
          <w:sz w:val="20"/>
          <w:szCs w:val="20"/>
        </w:rPr>
        <w:t xml:space="preserve"> </w:t>
      </w:r>
      <w:r w:rsidRPr="004F5BF7">
        <w:rPr>
          <w:rFonts w:ascii="Arial" w:hAnsi="Arial" w:cs="Arial"/>
          <w:spacing w:val="-1"/>
          <w:w w:val="122"/>
          <w:sz w:val="20"/>
          <w:szCs w:val="20"/>
        </w:rPr>
        <w:t>und</w:t>
      </w:r>
      <w:r w:rsidRPr="004F5BF7">
        <w:rPr>
          <w:rFonts w:ascii="Arial" w:hAnsi="Arial" w:cs="Arial"/>
          <w:spacing w:val="-1"/>
          <w:w w:val="125"/>
          <w:sz w:val="20"/>
          <w:szCs w:val="20"/>
        </w:rPr>
        <w:t>e</w:t>
      </w:r>
      <w:r w:rsidRPr="004F5BF7">
        <w:rPr>
          <w:rFonts w:ascii="Arial" w:hAnsi="Arial" w:cs="Arial"/>
          <w:spacing w:val="-1"/>
          <w:sz w:val="20"/>
          <w:szCs w:val="20"/>
        </w:rPr>
        <w:t>r</w:t>
      </w:r>
      <w:r w:rsidRPr="004F5BF7">
        <w:rPr>
          <w:rFonts w:ascii="Arial" w:hAnsi="Arial" w:cs="Arial"/>
          <w:spacing w:val="-1"/>
          <w:w w:val="140"/>
          <w:sz w:val="20"/>
          <w:szCs w:val="20"/>
        </w:rPr>
        <w:t>t</w:t>
      </w:r>
      <w:r w:rsidRPr="004F5BF7">
        <w:rPr>
          <w:rFonts w:ascii="Arial" w:hAnsi="Arial" w:cs="Arial"/>
          <w:spacing w:val="-1"/>
          <w:w w:val="111"/>
          <w:sz w:val="20"/>
          <w:szCs w:val="20"/>
        </w:rPr>
        <w:t>a</w:t>
      </w:r>
      <w:r w:rsidRPr="004F5BF7">
        <w:rPr>
          <w:rFonts w:ascii="Arial" w:hAnsi="Arial" w:cs="Arial"/>
          <w:spacing w:val="-1"/>
          <w:w w:val="125"/>
          <w:sz w:val="20"/>
          <w:szCs w:val="20"/>
        </w:rPr>
        <w:t>ke</w:t>
      </w:r>
      <w:r w:rsidRPr="004F5BF7">
        <w:rPr>
          <w:rFonts w:ascii="Arial" w:hAnsi="Arial" w:cs="Arial"/>
          <w:w w:val="122"/>
          <w:sz w:val="20"/>
          <w:szCs w:val="20"/>
        </w:rPr>
        <w:t>n</w:t>
      </w:r>
      <w:r w:rsidRPr="004F5BF7">
        <w:rPr>
          <w:rFonts w:ascii="Arial" w:hAnsi="Arial" w:cs="Arial"/>
          <w:spacing w:val="1"/>
          <w:sz w:val="20"/>
          <w:szCs w:val="20"/>
        </w:rPr>
        <w:t xml:space="preserve"> </w:t>
      </w:r>
      <w:r w:rsidRPr="004F5BF7">
        <w:rPr>
          <w:rFonts w:ascii="Arial" w:hAnsi="Arial" w:cs="Arial"/>
          <w:spacing w:val="-1"/>
          <w:sz w:val="20"/>
          <w:szCs w:val="20"/>
        </w:rPr>
        <w:t>b</w:t>
      </w:r>
      <w:r w:rsidRPr="004F5BF7">
        <w:rPr>
          <w:rFonts w:ascii="Arial" w:hAnsi="Arial" w:cs="Arial"/>
          <w:sz w:val="20"/>
          <w:szCs w:val="20"/>
        </w:rPr>
        <w:t>y</w:t>
      </w:r>
      <w:r w:rsidRPr="004F5BF7">
        <w:rPr>
          <w:rFonts w:ascii="Arial" w:hAnsi="Arial" w:cs="Arial"/>
          <w:spacing w:val="32"/>
          <w:sz w:val="20"/>
          <w:szCs w:val="20"/>
        </w:rPr>
        <w:t xml:space="preserve"> </w:t>
      </w:r>
      <w:r w:rsidRPr="004F5BF7">
        <w:rPr>
          <w:rFonts w:ascii="Arial" w:hAnsi="Arial" w:cs="Arial"/>
          <w:sz w:val="20"/>
          <w:szCs w:val="20"/>
        </w:rPr>
        <w:t>a</w:t>
      </w:r>
      <w:r w:rsidRPr="004F5BF7">
        <w:rPr>
          <w:rFonts w:ascii="Arial" w:hAnsi="Arial" w:cs="Arial"/>
          <w:spacing w:val="11"/>
          <w:sz w:val="20"/>
          <w:szCs w:val="20"/>
        </w:rPr>
        <w:t xml:space="preserve"> </w:t>
      </w:r>
      <w:r w:rsidRPr="004F5BF7">
        <w:rPr>
          <w:rFonts w:ascii="Arial" w:hAnsi="Arial" w:cs="Arial"/>
          <w:spacing w:val="-1"/>
          <w:w w:val="116"/>
          <w:sz w:val="20"/>
          <w:szCs w:val="20"/>
        </w:rPr>
        <w:t>complianc</w:t>
      </w:r>
      <w:r w:rsidRPr="004F5BF7">
        <w:rPr>
          <w:rFonts w:ascii="Arial" w:hAnsi="Arial" w:cs="Arial"/>
          <w:w w:val="116"/>
          <w:sz w:val="20"/>
          <w:szCs w:val="20"/>
        </w:rPr>
        <w:t>e</w:t>
      </w:r>
      <w:r w:rsidRPr="004F5BF7">
        <w:rPr>
          <w:rFonts w:ascii="Arial" w:hAnsi="Arial" w:cs="Arial"/>
          <w:spacing w:val="-19"/>
          <w:w w:val="116"/>
          <w:sz w:val="20"/>
          <w:szCs w:val="20"/>
        </w:rPr>
        <w:t xml:space="preserve"> </w:t>
      </w:r>
      <w:r w:rsidRPr="004F5BF7">
        <w:rPr>
          <w:rFonts w:ascii="Arial" w:hAnsi="Arial" w:cs="Arial"/>
          <w:spacing w:val="-1"/>
          <w:w w:val="116"/>
          <w:sz w:val="20"/>
          <w:szCs w:val="20"/>
        </w:rPr>
        <w:t>functio</w:t>
      </w:r>
      <w:r w:rsidRPr="004F5BF7">
        <w:rPr>
          <w:rFonts w:ascii="Arial" w:hAnsi="Arial" w:cs="Arial"/>
          <w:w w:val="116"/>
          <w:sz w:val="20"/>
          <w:szCs w:val="20"/>
        </w:rPr>
        <w:t>n</w:t>
      </w:r>
      <w:r w:rsidRPr="004F5BF7">
        <w:rPr>
          <w:rFonts w:ascii="Arial" w:hAnsi="Arial" w:cs="Arial"/>
          <w:spacing w:val="21"/>
          <w:w w:val="116"/>
          <w:sz w:val="20"/>
          <w:szCs w:val="20"/>
        </w:rPr>
        <w:t xml:space="preserve"> </w:t>
      </w:r>
      <w:r w:rsidRPr="004F5BF7">
        <w:rPr>
          <w:rFonts w:ascii="Arial" w:hAnsi="Arial" w:cs="Arial"/>
          <w:spacing w:val="-1"/>
          <w:w w:val="116"/>
          <w:sz w:val="20"/>
          <w:szCs w:val="20"/>
        </w:rPr>
        <w:t>c</w:t>
      </w:r>
      <w:r w:rsidRPr="004F5BF7">
        <w:rPr>
          <w:rFonts w:ascii="Arial" w:hAnsi="Arial" w:cs="Arial"/>
          <w:spacing w:val="-1"/>
          <w:w w:val="111"/>
          <w:sz w:val="20"/>
          <w:szCs w:val="20"/>
        </w:rPr>
        <w:t>a</w:t>
      </w:r>
      <w:r w:rsidRPr="004F5BF7">
        <w:rPr>
          <w:rFonts w:ascii="Arial" w:hAnsi="Arial" w:cs="Arial"/>
          <w:spacing w:val="-1"/>
          <w:w w:val="122"/>
          <w:sz w:val="20"/>
          <w:szCs w:val="20"/>
        </w:rPr>
        <w:t>nno</w:t>
      </w:r>
      <w:r w:rsidRPr="004F5BF7">
        <w:rPr>
          <w:rFonts w:ascii="Arial" w:hAnsi="Arial" w:cs="Arial"/>
          <w:w w:val="140"/>
          <w:sz w:val="20"/>
          <w:szCs w:val="20"/>
        </w:rPr>
        <w:t xml:space="preserve">t </w:t>
      </w:r>
      <w:r w:rsidRPr="004F5BF7">
        <w:rPr>
          <w:rFonts w:ascii="Arial" w:hAnsi="Arial" w:cs="Arial"/>
          <w:spacing w:val="-1"/>
          <w:w w:val="112"/>
          <w:sz w:val="20"/>
          <w:szCs w:val="20"/>
        </w:rPr>
        <w:t>alway</w:t>
      </w:r>
      <w:r w:rsidRPr="004F5BF7">
        <w:rPr>
          <w:rFonts w:ascii="Arial" w:hAnsi="Arial" w:cs="Arial"/>
          <w:w w:val="112"/>
          <w:sz w:val="20"/>
          <w:szCs w:val="20"/>
        </w:rPr>
        <w:t>s</w:t>
      </w:r>
      <w:r w:rsidRPr="004F5BF7">
        <w:rPr>
          <w:rFonts w:ascii="Arial" w:hAnsi="Arial" w:cs="Arial"/>
          <w:spacing w:val="-5"/>
          <w:w w:val="112"/>
          <w:sz w:val="20"/>
          <w:szCs w:val="20"/>
        </w:rPr>
        <w:t xml:space="preserve"> </w:t>
      </w:r>
      <w:r w:rsidRPr="004F5BF7">
        <w:rPr>
          <w:rFonts w:ascii="Arial" w:hAnsi="Arial" w:cs="Arial"/>
          <w:spacing w:val="-1"/>
          <w:sz w:val="20"/>
          <w:szCs w:val="20"/>
        </w:rPr>
        <w:t>b</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pacing w:val="-1"/>
          <w:w w:val="119"/>
          <w:sz w:val="20"/>
          <w:szCs w:val="20"/>
        </w:rPr>
        <w:t>planne</w:t>
      </w:r>
      <w:r w:rsidRPr="004F5BF7">
        <w:rPr>
          <w:rFonts w:ascii="Arial" w:hAnsi="Arial" w:cs="Arial"/>
          <w:w w:val="119"/>
          <w:sz w:val="20"/>
          <w:szCs w:val="20"/>
        </w:rPr>
        <w:t>d</w:t>
      </w:r>
      <w:r w:rsidRPr="004F5BF7">
        <w:rPr>
          <w:rFonts w:ascii="Arial" w:hAnsi="Arial" w:cs="Arial"/>
          <w:spacing w:val="-8"/>
          <w:w w:val="119"/>
          <w:sz w:val="20"/>
          <w:szCs w:val="20"/>
        </w:rPr>
        <w:t xml:space="preserve"> </w:t>
      </w:r>
      <w:r w:rsidRPr="004F5BF7">
        <w:rPr>
          <w:rFonts w:ascii="Arial" w:hAnsi="Arial" w:cs="Arial"/>
          <w:spacing w:val="-1"/>
          <w:sz w:val="20"/>
          <w:szCs w:val="20"/>
        </w:rPr>
        <w:t>i</w:t>
      </w:r>
      <w:r w:rsidRPr="004F5BF7">
        <w:rPr>
          <w:rFonts w:ascii="Arial" w:hAnsi="Arial" w:cs="Arial"/>
          <w:sz w:val="20"/>
          <w:szCs w:val="20"/>
        </w:rPr>
        <w:t>n</w:t>
      </w:r>
      <w:r w:rsidRPr="004F5BF7">
        <w:rPr>
          <w:rFonts w:ascii="Arial" w:hAnsi="Arial" w:cs="Arial"/>
          <w:spacing w:val="22"/>
          <w:sz w:val="20"/>
          <w:szCs w:val="20"/>
        </w:rPr>
        <w:t xml:space="preserve"> </w:t>
      </w:r>
      <w:r w:rsidRPr="004F5BF7">
        <w:rPr>
          <w:rFonts w:ascii="Arial" w:hAnsi="Arial" w:cs="Arial"/>
          <w:spacing w:val="-1"/>
          <w:w w:val="114"/>
          <w:sz w:val="20"/>
          <w:szCs w:val="20"/>
        </w:rPr>
        <w:t>advanc</w:t>
      </w:r>
      <w:r w:rsidRPr="004F5BF7">
        <w:rPr>
          <w:rFonts w:ascii="Arial" w:hAnsi="Arial" w:cs="Arial"/>
          <w:w w:val="114"/>
          <w:sz w:val="20"/>
          <w:szCs w:val="20"/>
        </w:rPr>
        <w:t xml:space="preserve">e </w:t>
      </w:r>
      <w:r w:rsidRPr="004F5BF7">
        <w:rPr>
          <w:rFonts w:ascii="Arial" w:hAnsi="Arial" w:cs="Arial"/>
          <w:spacing w:val="-1"/>
          <w:sz w:val="20"/>
          <w:szCs w:val="20"/>
        </w:rPr>
        <w:t>a</w:t>
      </w:r>
      <w:r w:rsidRPr="004F5BF7">
        <w:rPr>
          <w:rFonts w:ascii="Arial" w:hAnsi="Arial" w:cs="Arial"/>
          <w:sz w:val="20"/>
          <w:szCs w:val="20"/>
        </w:rPr>
        <w:t>s</w:t>
      </w:r>
      <w:r w:rsidRPr="004F5BF7">
        <w:rPr>
          <w:rFonts w:ascii="Arial" w:hAnsi="Arial" w:cs="Arial"/>
          <w:spacing w:val="11"/>
          <w:sz w:val="20"/>
          <w:szCs w:val="20"/>
        </w:rPr>
        <w:t xml:space="preserve"> </w:t>
      </w:r>
      <w:r w:rsidRPr="004F5BF7">
        <w:rPr>
          <w:rFonts w:ascii="Arial" w:hAnsi="Arial" w:cs="Arial"/>
          <w:spacing w:val="-1"/>
          <w:w w:val="120"/>
          <w:sz w:val="20"/>
          <w:szCs w:val="20"/>
        </w:rPr>
        <w:t>i</w:t>
      </w:r>
      <w:r w:rsidRPr="004F5BF7">
        <w:rPr>
          <w:rFonts w:ascii="Arial" w:hAnsi="Arial" w:cs="Arial"/>
          <w:w w:val="120"/>
          <w:sz w:val="20"/>
          <w:szCs w:val="20"/>
        </w:rPr>
        <w:t>t</w:t>
      </w:r>
      <w:r w:rsidRPr="004F5BF7">
        <w:rPr>
          <w:rFonts w:ascii="Arial" w:hAnsi="Arial" w:cs="Arial"/>
          <w:spacing w:val="-8"/>
          <w:w w:val="120"/>
          <w:sz w:val="20"/>
          <w:szCs w:val="20"/>
        </w:rPr>
        <w:t xml:space="preserve"> </w:t>
      </w:r>
      <w:r w:rsidRPr="004F5BF7">
        <w:rPr>
          <w:rFonts w:ascii="Arial" w:hAnsi="Arial" w:cs="Arial"/>
          <w:spacing w:val="-1"/>
          <w:sz w:val="20"/>
          <w:szCs w:val="20"/>
        </w:rPr>
        <w:t>i</w:t>
      </w:r>
      <w:r w:rsidRPr="004F5BF7">
        <w:rPr>
          <w:rFonts w:ascii="Arial" w:hAnsi="Arial" w:cs="Arial"/>
          <w:sz w:val="20"/>
          <w:szCs w:val="20"/>
        </w:rPr>
        <w:t>s</w:t>
      </w:r>
      <w:r w:rsidRPr="004F5BF7">
        <w:rPr>
          <w:rFonts w:ascii="Arial" w:hAnsi="Arial" w:cs="Arial"/>
          <w:spacing w:val="1"/>
          <w:sz w:val="20"/>
          <w:szCs w:val="20"/>
        </w:rPr>
        <w:t xml:space="preserve"> </w:t>
      </w:r>
      <w:r w:rsidRPr="004F5BF7">
        <w:rPr>
          <w:rFonts w:ascii="Arial" w:hAnsi="Arial" w:cs="Arial"/>
          <w:spacing w:val="-1"/>
          <w:w w:val="115"/>
          <w:sz w:val="20"/>
          <w:szCs w:val="20"/>
        </w:rPr>
        <w:t>“even</w:t>
      </w:r>
      <w:r w:rsidRPr="004F5BF7">
        <w:rPr>
          <w:rFonts w:ascii="Arial" w:hAnsi="Arial" w:cs="Arial"/>
          <w:w w:val="115"/>
          <w:sz w:val="20"/>
          <w:szCs w:val="20"/>
        </w:rPr>
        <w:t>t</w:t>
      </w:r>
      <w:r w:rsidRPr="004F5BF7">
        <w:rPr>
          <w:rFonts w:ascii="Arial" w:hAnsi="Arial" w:cs="Arial"/>
          <w:spacing w:val="13"/>
          <w:w w:val="115"/>
          <w:sz w:val="20"/>
          <w:szCs w:val="20"/>
        </w:rPr>
        <w:t xml:space="preserve"> </w:t>
      </w:r>
      <w:r w:rsidRPr="004F5BF7">
        <w:rPr>
          <w:rFonts w:ascii="Arial" w:hAnsi="Arial" w:cs="Arial"/>
          <w:spacing w:val="-1"/>
          <w:w w:val="115"/>
          <w:sz w:val="20"/>
          <w:szCs w:val="20"/>
        </w:rPr>
        <w:t>driven”</w:t>
      </w:r>
      <w:r w:rsidRPr="004F5BF7">
        <w:rPr>
          <w:rFonts w:ascii="Arial" w:hAnsi="Arial" w:cs="Arial"/>
          <w:w w:val="115"/>
          <w:sz w:val="20"/>
          <w:szCs w:val="20"/>
        </w:rPr>
        <w:t>.</w:t>
      </w:r>
      <w:r w:rsidRPr="004F5BF7">
        <w:rPr>
          <w:rFonts w:ascii="Arial" w:hAnsi="Arial" w:cs="Arial"/>
          <w:spacing w:val="-23"/>
          <w:w w:val="115"/>
          <w:sz w:val="20"/>
          <w:szCs w:val="20"/>
        </w:rPr>
        <w:t xml:space="preserve"> </w:t>
      </w:r>
      <w:r w:rsidRPr="004F5BF7">
        <w:rPr>
          <w:rFonts w:ascii="Arial" w:hAnsi="Arial" w:cs="Arial"/>
          <w:spacing w:val="-1"/>
          <w:w w:val="83"/>
          <w:sz w:val="20"/>
          <w:szCs w:val="20"/>
        </w:rPr>
        <w:t>I</w:t>
      </w:r>
      <w:r w:rsidRPr="004F5BF7">
        <w:rPr>
          <w:rFonts w:ascii="Arial" w:hAnsi="Arial" w:cs="Arial"/>
          <w:spacing w:val="-1"/>
          <w:w w:val="122"/>
          <w:sz w:val="20"/>
          <w:szCs w:val="20"/>
        </w:rPr>
        <w:t>n</w:t>
      </w:r>
      <w:r w:rsidRPr="004F5BF7">
        <w:rPr>
          <w:rFonts w:ascii="Arial" w:hAnsi="Arial" w:cs="Arial"/>
          <w:spacing w:val="-1"/>
          <w:w w:val="112"/>
          <w:sz w:val="20"/>
          <w:szCs w:val="20"/>
        </w:rPr>
        <w:t>v</w:t>
      </w:r>
      <w:r w:rsidRPr="004F5BF7">
        <w:rPr>
          <w:rFonts w:ascii="Arial" w:hAnsi="Arial" w:cs="Arial"/>
          <w:spacing w:val="-1"/>
          <w:w w:val="111"/>
          <w:sz w:val="20"/>
          <w:szCs w:val="20"/>
        </w:rPr>
        <w:t>a</w:t>
      </w:r>
      <w:r w:rsidRPr="004F5BF7">
        <w:rPr>
          <w:rFonts w:ascii="Arial" w:hAnsi="Arial" w:cs="Arial"/>
          <w:spacing w:val="-1"/>
          <w:sz w:val="20"/>
          <w:szCs w:val="20"/>
        </w:rPr>
        <w:t>ri</w:t>
      </w:r>
      <w:r w:rsidRPr="004F5BF7">
        <w:rPr>
          <w:rFonts w:ascii="Arial" w:hAnsi="Arial" w:cs="Arial"/>
          <w:spacing w:val="-1"/>
          <w:w w:val="111"/>
          <w:sz w:val="20"/>
          <w:szCs w:val="20"/>
        </w:rPr>
        <w:t>a</w:t>
      </w:r>
      <w:r w:rsidRPr="004F5BF7">
        <w:rPr>
          <w:rFonts w:ascii="Arial" w:hAnsi="Arial" w:cs="Arial"/>
          <w:spacing w:val="-1"/>
          <w:w w:val="122"/>
          <w:sz w:val="20"/>
          <w:szCs w:val="20"/>
        </w:rPr>
        <w:t>b</w:t>
      </w:r>
      <w:r w:rsidRPr="004F5BF7">
        <w:rPr>
          <w:rFonts w:ascii="Arial" w:hAnsi="Arial" w:cs="Arial"/>
          <w:spacing w:val="-1"/>
          <w:sz w:val="20"/>
          <w:szCs w:val="20"/>
        </w:rPr>
        <w:t>l</w:t>
      </w:r>
      <w:r w:rsidRPr="004F5BF7">
        <w:rPr>
          <w:rFonts w:ascii="Arial" w:hAnsi="Arial" w:cs="Arial"/>
          <w:w w:val="112"/>
          <w:sz w:val="20"/>
          <w:szCs w:val="20"/>
        </w:rPr>
        <w:t>y</w:t>
      </w:r>
      <w:r w:rsidRPr="004F5BF7">
        <w:rPr>
          <w:rFonts w:ascii="Arial" w:hAnsi="Arial" w:cs="Arial"/>
          <w:spacing w:val="1"/>
          <w:sz w:val="20"/>
          <w:szCs w:val="20"/>
        </w:rPr>
        <w:t xml:space="preserve"> </w:t>
      </w:r>
      <w:r w:rsidRPr="004F5BF7">
        <w:rPr>
          <w:rFonts w:ascii="Arial" w:hAnsi="Arial" w:cs="Arial"/>
          <w:spacing w:val="-1"/>
          <w:w w:val="140"/>
          <w:sz w:val="20"/>
          <w:szCs w:val="20"/>
        </w:rPr>
        <w:t>t</w:t>
      </w:r>
      <w:r w:rsidRPr="004F5BF7">
        <w:rPr>
          <w:rFonts w:ascii="Arial" w:hAnsi="Arial" w:cs="Arial"/>
          <w:spacing w:val="-1"/>
          <w:w w:val="122"/>
          <w:sz w:val="20"/>
          <w:szCs w:val="20"/>
        </w:rPr>
        <w:t>h</w:t>
      </w:r>
      <w:r w:rsidRPr="004F5BF7">
        <w:rPr>
          <w:rFonts w:ascii="Arial" w:hAnsi="Arial" w:cs="Arial"/>
          <w:spacing w:val="-1"/>
          <w:w w:val="125"/>
          <w:sz w:val="20"/>
          <w:szCs w:val="20"/>
        </w:rPr>
        <w:t>e</w:t>
      </w:r>
      <w:r w:rsidRPr="004F5BF7">
        <w:rPr>
          <w:rFonts w:ascii="Arial" w:hAnsi="Arial" w:cs="Arial"/>
          <w:spacing w:val="-1"/>
          <w:sz w:val="20"/>
          <w:szCs w:val="20"/>
        </w:rPr>
        <w:t>r</w:t>
      </w:r>
      <w:r w:rsidRPr="004F5BF7">
        <w:rPr>
          <w:rFonts w:ascii="Arial" w:hAnsi="Arial" w:cs="Arial"/>
          <w:w w:val="125"/>
          <w:sz w:val="20"/>
          <w:szCs w:val="20"/>
        </w:rPr>
        <w:t>e</w:t>
      </w:r>
      <w:r w:rsidRPr="004F5BF7">
        <w:rPr>
          <w:rFonts w:ascii="Arial" w:hAnsi="Arial" w:cs="Arial"/>
          <w:spacing w:val="1"/>
          <w:sz w:val="20"/>
          <w:szCs w:val="20"/>
        </w:rPr>
        <w:t xml:space="preserve"> </w:t>
      </w:r>
      <w:r w:rsidRPr="004F5BF7">
        <w:rPr>
          <w:rFonts w:ascii="Arial" w:hAnsi="Arial" w:cs="Arial"/>
          <w:spacing w:val="-1"/>
          <w:w w:val="125"/>
          <w:sz w:val="20"/>
          <w:szCs w:val="20"/>
        </w:rPr>
        <w:t>w</w:t>
      </w:r>
      <w:r w:rsidRPr="004F5BF7">
        <w:rPr>
          <w:rFonts w:ascii="Arial" w:hAnsi="Arial" w:cs="Arial"/>
          <w:spacing w:val="-1"/>
          <w:sz w:val="20"/>
          <w:szCs w:val="20"/>
        </w:rPr>
        <w:t>il</w:t>
      </w:r>
      <w:r w:rsidRPr="004F5BF7">
        <w:rPr>
          <w:rFonts w:ascii="Arial" w:hAnsi="Arial" w:cs="Arial"/>
          <w:sz w:val="20"/>
          <w:szCs w:val="20"/>
        </w:rPr>
        <w:t xml:space="preserve">l </w:t>
      </w:r>
      <w:r w:rsidRPr="004F5BF7">
        <w:rPr>
          <w:rFonts w:ascii="Arial" w:hAnsi="Arial" w:cs="Arial"/>
          <w:spacing w:val="-1"/>
          <w:w w:val="125"/>
          <w:sz w:val="20"/>
          <w:szCs w:val="20"/>
        </w:rPr>
        <w:t>nee</w:t>
      </w:r>
      <w:r w:rsidRPr="004F5BF7">
        <w:rPr>
          <w:rFonts w:ascii="Arial" w:hAnsi="Arial" w:cs="Arial"/>
          <w:w w:val="125"/>
          <w:sz w:val="20"/>
          <w:szCs w:val="20"/>
        </w:rPr>
        <w:t>d</w:t>
      </w:r>
      <w:r w:rsidRPr="004F5BF7">
        <w:rPr>
          <w:rFonts w:ascii="Arial" w:hAnsi="Arial" w:cs="Arial"/>
          <w:spacing w:val="-16"/>
          <w:w w:val="125"/>
          <w:sz w:val="20"/>
          <w:szCs w:val="20"/>
        </w:rPr>
        <w:t xml:space="preserve"> </w:t>
      </w:r>
      <w:r w:rsidRPr="004F5BF7">
        <w:rPr>
          <w:rFonts w:ascii="Arial" w:hAnsi="Arial" w:cs="Arial"/>
          <w:spacing w:val="-1"/>
          <w:w w:val="125"/>
          <w:sz w:val="20"/>
          <w:szCs w:val="20"/>
        </w:rPr>
        <w:t>t</w:t>
      </w:r>
      <w:r w:rsidRPr="004F5BF7">
        <w:rPr>
          <w:rFonts w:ascii="Arial" w:hAnsi="Arial" w:cs="Arial"/>
          <w:w w:val="125"/>
          <w:sz w:val="20"/>
          <w:szCs w:val="20"/>
        </w:rPr>
        <w:t>o</w:t>
      </w:r>
      <w:r w:rsidRPr="004F5BF7">
        <w:rPr>
          <w:rFonts w:ascii="Arial" w:hAnsi="Arial" w:cs="Arial"/>
          <w:spacing w:val="-6"/>
          <w:w w:val="125"/>
          <w:sz w:val="20"/>
          <w:szCs w:val="20"/>
        </w:rPr>
        <w:t xml:space="preserve"> </w:t>
      </w:r>
      <w:r w:rsidRPr="004F5BF7">
        <w:rPr>
          <w:rFonts w:ascii="Arial" w:hAnsi="Arial" w:cs="Arial"/>
          <w:spacing w:val="-1"/>
          <w:sz w:val="20"/>
          <w:szCs w:val="20"/>
        </w:rPr>
        <w:t>b</w:t>
      </w:r>
      <w:r w:rsidRPr="004F5BF7">
        <w:rPr>
          <w:rFonts w:ascii="Arial" w:hAnsi="Arial" w:cs="Arial"/>
          <w:sz w:val="20"/>
          <w:szCs w:val="20"/>
        </w:rPr>
        <w:t>e</w:t>
      </w:r>
      <w:r w:rsidRPr="004F5BF7">
        <w:rPr>
          <w:rFonts w:ascii="Arial" w:hAnsi="Arial" w:cs="Arial"/>
          <w:spacing w:val="43"/>
          <w:sz w:val="20"/>
          <w:szCs w:val="20"/>
        </w:rPr>
        <w:t xml:space="preserve"> </w:t>
      </w:r>
      <w:r w:rsidRPr="004F5BF7">
        <w:rPr>
          <w:rFonts w:ascii="Arial" w:hAnsi="Arial" w:cs="Arial"/>
          <w:sz w:val="20"/>
          <w:szCs w:val="20"/>
        </w:rPr>
        <w:t>a</w:t>
      </w:r>
      <w:r w:rsidRPr="004F5BF7">
        <w:rPr>
          <w:rFonts w:ascii="Arial" w:hAnsi="Arial" w:cs="Arial"/>
          <w:spacing w:val="11"/>
          <w:sz w:val="20"/>
          <w:szCs w:val="20"/>
        </w:rPr>
        <w:t xml:space="preserve"> </w:t>
      </w:r>
      <w:r w:rsidRPr="004F5BF7">
        <w:rPr>
          <w:rFonts w:ascii="Arial" w:hAnsi="Arial" w:cs="Arial"/>
          <w:spacing w:val="-1"/>
          <w:w w:val="115"/>
          <w:sz w:val="20"/>
          <w:szCs w:val="20"/>
        </w:rPr>
        <w:t>“contingency</w:t>
      </w:r>
      <w:r w:rsidRPr="004F5BF7">
        <w:rPr>
          <w:rFonts w:ascii="Arial" w:hAnsi="Arial" w:cs="Arial"/>
          <w:w w:val="115"/>
          <w:sz w:val="20"/>
          <w:szCs w:val="20"/>
        </w:rPr>
        <w:t>”</w:t>
      </w:r>
      <w:r w:rsidRPr="004F5BF7">
        <w:rPr>
          <w:rFonts w:ascii="Arial" w:hAnsi="Arial" w:cs="Arial"/>
          <w:spacing w:val="-17"/>
          <w:w w:val="115"/>
          <w:sz w:val="20"/>
          <w:szCs w:val="20"/>
        </w:rPr>
        <w:t xml:space="preserve"> </w:t>
      </w:r>
      <w:r w:rsidRPr="004F5BF7">
        <w:rPr>
          <w:rFonts w:ascii="Arial" w:hAnsi="Arial" w:cs="Arial"/>
          <w:spacing w:val="-1"/>
          <w:w w:val="115"/>
          <w:sz w:val="20"/>
          <w:szCs w:val="20"/>
        </w:rPr>
        <w:t>withi</w:t>
      </w:r>
      <w:r w:rsidRPr="004F5BF7">
        <w:rPr>
          <w:rFonts w:ascii="Arial" w:hAnsi="Arial" w:cs="Arial"/>
          <w:w w:val="115"/>
          <w:sz w:val="20"/>
          <w:szCs w:val="20"/>
        </w:rPr>
        <w:t>n</w:t>
      </w:r>
      <w:r w:rsidRPr="004F5BF7">
        <w:rPr>
          <w:rFonts w:ascii="Arial" w:hAnsi="Arial" w:cs="Arial"/>
          <w:spacing w:val="18"/>
          <w:w w:val="115"/>
          <w:sz w:val="20"/>
          <w:szCs w:val="20"/>
        </w:rPr>
        <w:t xml:space="preserve"> </w:t>
      </w:r>
      <w:r w:rsidRPr="004F5BF7">
        <w:rPr>
          <w:rFonts w:ascii="Arial" w:hAnsi="Arial" w:cs="Arial"/>
          <w:spacing w:val="-1"/>
          <w:w w:val="115"/>
          <w:sz w:val="20"/>
          <w:szCs w:val="20"/>
        </w:rPr>
        <w:t>th</w:t>
      </w:r>
      <w:r w:rsidRPr="004F5BF7">
        <w:rPr>
          <w:rFonts w:ascii="Arial" w:hAnsi="Arial" w:cs="Arial"/>
          <w:w w:val="115"/>
          <w:sz w:val="20"/>
          <w:szCs w:val="20"/>
        </w:rPr>
        <w:t>e</w:t>
      </w:r>
      <w:r w:rsidRPr="004F5BF7">
        <w:rPr>
          <w:rFonts w:ascii="Arial" w:hAnsi="Arial" w:cs="Arial"/>
          <w:spacing w:val="22"/>
          <w:w w:val="115"/>
          <w:sz w:val="20"/>
          <w:szCs w:val="20"/>
        </w:rPr>
        <w:t xml:space="preserve"> </w:t>
      </w:r>
      <w:r w:rsidRPr="004F5BF7">
        <w:rPr>
          <w:rFonts w:ascii="Arial" w:hAnsi="Arial" w:cs="Arial"/>
          <w:spacing w:val="-1"/>
          <w:w w:val="115"/>
          <w:sz w:val="20"/>
          <w:szCs w:val="20"/>
        </w:rPr>
        <w:t>resourc</w:t>
      </w:r>
      <w:r w:rsidRPr="004F5BF7">
        <w:rPr>
          <w:rFonts w:ascii="Arial" w:hAnsi="Arial" w:cs="Arial"/>
          <w:w w:val="115"/>
          <w:sz w:val="20"/>
          <w:szCs w:val="20"/>
        </w:rPr>
        <w:t>e</w:t>
      </w:r>
      <w:r w:rsidRPr="004F5BF7">
        <w:rPr>
          <w:rFonts w:ascii="Arial" w:hAnsi="Arial" w:cs="Arial"/>
          <w:spacing w:val="-21"/>
          <w:w w:val="115"/>
          <w:sz w:val="20"/>
          <w:szCs w:val="20"/>
        </w:rPr>
        <w:t xml:space="preserve"> </w:t>
      </w:r>
      <w:r w:rsidRPr="004F5BF7">
        <w:rPr>
          <w:rFonts w:ascii="Arial" w:hAnsi="Arial" w:cs="Arial"/>
          <w:spacing w:val="-1"/>
          <w:w w:val="115"/>
          <w:sz w:val="20"/>
          <w:szCs w:val="20"/>
        </w:rPr>
        <w:t>allocatio</w:t>
      </w:r>
      <w:r w:rsidRPr="004F5BF7">
        <w:rPr>
          <w:rFonts w:ascii="Arial" w:hAnsi="Arial" w:cs="Arial"/>
          <w:w w:val="115"/>
          <w:sz w:val="20"/>
          <w:szCs w:val="20"/>
        </w:rPr>
        <w:t>n</w:t>
      </w:r>
      <w:r w:rsidRPr="004F5BF7">
        <w:rPr>
          <w:rFonts w:ascii="Arial" w:hAnsi="Arial" w:cs="Arial"/>
          <w:spacing w:val="-16"/>
          <w:w w:val="115"/>
          <w:sz w:val="20"/>
          <w:szCs w:val="20"/>
        </w:rPr>
        <w:t xml:space="preserve"> </w:t>
      </w:r>
      <w:r w:rsidRPr="004F5BF7">
        <w:rPr>
          <w:rFonts w:ascii="Arial" w:hAnsi="Arial" w:cs="Arial"/>
          <w:spacing w:val="-1"/>
          <w:sz w:val="20"/>
          <w:szCs w:val="20"/>
        </w:rPr>
        <w:t>an</w:t>
      </w:r>
      <w:r w:rsidRPr="004F5BF7">
        <w:rPr>
          <w:rFonts w:ascii="Arial" w:hAnsi="Arial" w:cs="Arial"/>
          <w:sz w:val="20"/>
          <w:szCs w:val="20"/>
        </w:rPr>
        <w:t xml:space="preserve">d </w:t>
      </w:r>
      <w:r w:rsidRPr="004F5BF7">
        <w:rPr>
          <w:rFonts w:ascii="Arial" w:hAnsi="Arial" w:cs="Arial"/>
          <w:spacing w:val="-1"/>
          <w:w w:val="123"/>
          <w:sz w:val="20"/>
          <w:szCs w:val="20"/>
        </w:rPr>
        <w:t>m</w:t>
      </w:r>
      <w:r w:rsidRPr="004F5BF7">
        <w:rPr>
          <w:rFonts w:ascii="Arial" w:hAnsi="Arial" w:cs="Arial"/>
          <w:spacing w:val="-1"/>
          <w:w w:val="122"/>
          <w:sz w:val="20"/>
          <w:szCs w:val="20"/>
        </w:rPr>
        <w:t>on</w:t>
      </w:r>
      <w:r w:rsidRPr="004F5BF7">
        <w:rPr>
          <w:rFonts w:ascii="Arial" w:hAnsi="Arial" w:cs="Arial"/>
          <w:spacing w:val="-1"/>
          <w:sz w:val="20"/>
          <w:szCs w:val="20"/>
        </w:rPr>
        <w:t>i</w:t>
      </w:r>
      <w:r w:rsidRPr="004F5BF7">
        <w:rPr>
          <w:rFonts w:ascii="Arial" w:hAnsi="Arial" w:cs="Arial"/>
          <w:spacing w:val="-1"/>
          <w:w w:val="140"/>
          <w:sz w:val="20"/>
          <w:szCs w:val="20"/>
        </w:rPr>
        <w:t>t</w:t>
      </w:r>
      <w:r w:rsidRPr="004F5BF7">
        <w:rPr>
          <w:rFonts w:ascii="Arial" w:hAnsi="Arial" w:cs="Arial"/>
          <w:spacing w:val="-1"/>
          <w:w w:val="122"/>
          <w:sz w:val="20"/>
          <w:szCs w:val="20"/>
        </w:rPr>
        <w:t>o</w:t>
      </w:r>
      <w:r w:rsidRPr="004F5BF7">
        <w:rPr>
          <w:rFonts w:ascii="Arial" w:hAnsi="Arial" w:cs="Arial"/>
          <w:spacing w:val="-1"/>
          <w:sz w:val="20"/>
          <w:szCs w:val="20"/>
        </w:rPr>
        <w:t>ri</w:t>
      </w:r>
      <w:r w:rsidRPr="004F5BF7">
        <w:rPr>
          <w:rFonts w:ascii="Arial" w:hAnsi="Arial" w:cs="Arial"/>
          <w:spacing w:val="-1"/>
          <w:w w:val="122"/>
          <w:sz w:val="20"/>
          <w:szCs w:val="20"/>
        </w:rPr>
        <w:t>n</w:t>
      </w:r>
      <w:r w:rsidRPr="004F5BF7">
        <w:rPr>
          <w:rFonts w:ascii="Arial" w:hAnsi="Arial" w:cs="Arial"/>
          <w:w w:val="122"/>
          <w:sz w:val="20"/>
          <w:szCs w:val="20"/>
        </w:rPr>
        <w:t xml:space="preserve">g </w:t>
      </w:r>
      <w:r w:rsidRPr="004F5BF7">
        <w:rPr>
          <w:rFonts w:ascii="Arial" w:hAnsi="Arial" w:cs="Arial"/>
          <w:spacing w:val="-1"/>
          <w:w w:val="120"/>
          <w:sz w:val="20"/>
          <w:szCs w:val="20"/>
        </w:rPr>
        <w:t>programm</w:t>
      </w:r>
      <w:r w:rsidRPr="004F5BF7">
        <w:rPr>
          <w:rFonts w:ascii="Arial" w:hAnsi="Arial" w:cs="Arial"/>
          <w:w w:val="120"/>
          <w:sz w:val="20"/>
          <w:szCs w:val="20"/>
        </w:rPr>
        <w:t>e</w:t>
      </w:r>
      <w:r w:rsidRPr="004F5BF7">
        <w:rPr>
          <w:rFonts w:ascii="Arial" w:hAnsi="Arial" w:cs="Arial"/>
          <w:spacing w:val="-27"/>
          <w:w w:val="120"/>
          <w:sz w:val="20"/>
          <w:szCs w:val="20"/>
        </w:rPr>
        <w:t xml:space="preserve"> </w:t>
      </w:r>
      <w:r w:rsidRPr="004F5BF7">
        <w:rPr>
          <w:rFonts w:ascii="Arial" w:hAnsi="Arial" w:cs="Arial"/>
          <w:spacing w:val="-1"/>
          <w:w w:val="120"/>
          <w:sz w:val="20"/>
          <w:szCs w:val="20"/>
        </w:rPr>
        <w:t>t</w:t>
      </w:r>
      <w:r w:rsidRPr="004F5BF7">
        <w:rPr>
          <w:rFonts w:ascii="Arial" w:hAnsi="Arial" w:cs="Arial"/>
          <w:w w:val="120"/>
          <w:sz w:val="20"/>
          <w:szCs w:val="20"/>
        </w:rPr>
        <w:t>o</w:t>
      </w:r>
      <w:r w:rsidRPr="004F5BF7">
        <w:rPr>
          <w:rFonts w:ascii="Arial" w:hAnsi="Arial" w:cs="Arial"/>
          <w:spacing w:val="4"/>
          <w:w w:val="120"/>
          <w:sz w:val="20"/>
          <w:szCs w:val="20"/>
        </w:rPr>
        <w:t xml:space="preserve"> </w:t>
      </w:r>
      <w:r w:rsidRPr="004F5BF7">
        <w:rPr>
          <w:rFonts w:ascii="Arial" w:hAnsi="Arial" w:cs="Arial"/>
          <w:spacing w:val="-1"/>
          <w:w w:val="120"/>
          <w:sz w:val="20"/>
          <w:szCs w:val="20"/>
        </w:rPr>
        <w:t>mee</w:t>
      </w:r>
      <w:r w:rsidRPr="004F5BF7">
        <w:rPr>
          <w:rFonts w:ascii="Arial" w:hAnsi="Arial" w:cs="Arial"/>
          <w:w w:val="120"/>
          <w:sz w:val="20"/>
          <w:szCs w:val="20"/>
        </w:rPr>
        <w:t>t</w:t>
      </w:r>
      <w:r w:rsidRPr="004F5BF7">
        <w:rPr>
          <w:rFonts w:ascii="Arial" w:hAnsi="Arial" w:cs="Arial"/>
          <w:spacing w:val="15"/>
          <w:w w:val="120"/>
          <w:sz w:val="20"/>
          <w:szCs w:val="20"/>
        </w:rPr>
        <w:t xml:space="preserve"> </w:t>
      </w:r>
      <w:r w:rsidRPr="004F5BF7">
        <w:rPr>
          <w:rFonts w:ascii="Arial" w:hAnsi="Arial" w:cs="Arial"/>
          <w:spacing w:val="-1"/>
          <w:w w:val="122"/>
          <w:sz w:val="20"/>
          <w:szCs w:val="20"/>
        </w:rPr>
        <w:t>un</w:t>
      </w:r>
      <w:r w:rsidRPr="004F5BF7">
        <w:rPr>
          <w:rFonts w:ascii="Arial" w:hAnsi="Arial" w:cs="Arial"/>
          <w:spacing w:val="-1"/>
          <w:w w:val="125"/>
          <w:sz w:val="20"/>
          <w:szCs w:val="20"/>
        </w:rPr>
        <w:t>e</w:t>
      </w:r>
      <w:r w:rsidRPr="004F5BF7">
        <w:rPr>
          <w:rFonts w:ascii="Arial" w:hAnsi="Arial" w:cs="Arial"/>
          <w:spacing w:val="-1"/>
          <w:w w:val="112"/>
          <w:sz w:val="20"/>
          <w:szCs w:val="20"/>
        </w:rPr>
        <w:t>x</w:t>
      </w:r>
      <w:r w:rsidRPr="004F5BF7">
        <w:rPr>
          <w:rFonts w:ascii="Arial" w:hAnsi="Arial" w:cs="Arial"/>
          <w:spacing w:val="-1"/>
          <w:w w:val="122"/>
          <w:sz w:val="20"/>
          <w:szCs w:val="20"/>
        </w:rPr>
        <w:t>p</w:t>
      </w:r>
      <w:r w:rsidRPr="004F5BF7">
        <w:rPr>
          <w:rFonts w:ascii="Arial" w:hAnsi="Arial" w:cs="Arial"/>
          <w:spacing w:val="-1"/>
          <w:w w:val="125"/>
          <w:sz w:val="20"/>
          <w:szCs w:val="20"/>
        </w:rPr>
        <w:t>e</w:t>
      </w:r>
      <w:r w:rsidRPr="004F5BF7">
        <w:rPr>
          <w:rFonts w:ascii="Arial" w:hAnsi="Arial" w:cs="Arial"/>
          <w:spacing w:val="-1"/>
          <w:sz w:val="20"/>
          <w:szCs w:val="20"/>
        </w:rPr>
        <w:t>c</w:t>
      </w:r>
      <w:r w:rsidRPr="004F5BF7">
        <w:rPr>
          <w:rFonts w:ascii="Arial" w:hAnsi="Arial" w:cs="Arial"/>
          <w:spacing w:val="-1"/>
          <w:w w:val="140"/>
          <w:sz w:val="20"/>
          <w:szCs w:val="20"/>
        </w:rPr>
        <w:t>t</w:t>
      </w:r>
      <w:r w:rsidRPr="004F5BF7">
        <w:rPr>
          <w:rFonts w:ascii="Arial" w:hAnsi="Arial" w:cs="Arial"/>
          <w:spacing w:val="-1"/>
          <w:w w:val="125"/>
          <w:sz w:val="20"/>
          <w:szCs w:val="20"/>
        </w:rPr>
        <w:t>e</w:t>
      </w:r>
      <w:r w:rsidRPr="004F5BF7">
        <w:rPr>
          <w:rFonts w:ascii="Arial" w:hAnsi="Arial" w:cs="Arial"/>
          <w:w w:val="122"/>
          <w:sz w:val="20"/>
          <w:szCs w:val="20"/>
        </w:rPr>
        <w:t>d</w:t>
      </w:r>
      <w:r w:rsidRPr="004F5BF7">
        <w:rPr>
          <w:rFonts w:ascii="Arial" w:hAnsi="Arial" w:cs="Arial"/>
          <w:spacing w:val="1"/>
          <w:sz w:val="20"/>
          <w:szCs w:val="20"/>
        </w:rPr>
        <w:t xml:space="preserve"> </w:t>
      </w:r>
      <w:r w:rsidRPr="004F5BF7">
        <w:rPr>
          <w:rFonts w:ascii="Arial" w:hAnsi="Arial" w:cs="Arial"/>
          <w:spacing w:val="-1"/>
          <w:w w:val="114"/>
          <w:sz w:val="20"/>
          <w:szCs w:val="20"/>
        </w:rPr>
        <w:t>and/o</w:t>
      </w:r>
      <w:r w:rsidRPr="004F5BF7">
        <w:rPr>
          <w:rFonts w:ascii="Arial" w:hAnsi="Arial" w:cs="Arial"/>
          <w:w w:val="114"/>
          <w:sz w:val="20"/>
          <w:szCs w:val="20"/>
        </w:rPr>
        <w:t>r</w:t>
      </w:r>
      <w:r w:rsidRPr="004F5BF7">
        <w:rPr>
          <w:rFonts w:ascii="Arial" w:hAnsi="Arial" w:cs="Arial"/>
          <w:spacing w:val="-3"/>
          <w:w w:val="114"/>
          <w:sz w:val="20"/>
          <w:szCs w:val="20"/>
        </w:rPr>
        <w:t xml:space="preserve"> </w:t>
      </w:r>
      <w:r w:rsidRPr="004F5BF7">
        <w:rPr>
          <w:rFonts w:ascii="Arial" w:hAnsi="Arial" w:cs="Arial"/>
          <w:spacing w:val="-1"/>
          <w:w w:val="140"/>
          <w:sz w:val="20"/>
          <w:szCs w:val="20"/>
        </w:rPr>
        <w:t>f</w:t>
      </w:r>
      <w:r w:rsidRPr="004F5BF7">
        <w:rPr>
          <w:rFonts w:ascii="Arial" w:hAnsi="Arial" w:cs="Arial"/>
          <w:spacing w:val="-1"/>
          <w:w w:val="122"/>
          <w:sz w:val="20"/>
          <w:szCs w:val="20"/>
        </w:rPr>
        <w:t>u</w:t>
      </w:r>
      <w:r w:rsidRPr="004F5BF7">
        <w:rPr>
          <w:rFonts w:ascii="Arial" w:hAnsi="Arial" w:cs="Arial"/>
          <w:spacing w:val="-1"/>
          <w:w w:val="140"/>
          <w:sz w:val="20"/>
          <w:szCs w:val="20"/>
        </w:rPr>
        <w:t>t</w:t>
      </w:r>
      <w:r w:rsidRPr="004F5BF7">
        <w:rPr>
          <w:rFonts w:ascii="Arial" w:hAnsi="Arial" w:cs="Arial"/>
          <w:spacing w:val="-1"/>
          <w:w w:val="122"/>
          <w:sz w:val="20"/>
          <w:szCs w:val="20"/>
        </w:rPr>
        <w:t>u</w:t>
      </w:r>
      <w:r w:rsidRPr="004F5BF7">
        <w:rPr>
          <w:rFonts w:ascii="Arial" w:hAnsi="Arial" w:cs="Arial"/>
          <w:spacing w:val="-1"/>
          <w:sz w:val="20"/>
          <w:szCs w:val="20"/>
        </w:rPr>
        <w:t>r</w:t>
      </w:r>
      <w:r w:rsidRPr="004F5BF7">
        <w:rPr>
          <w:rFonts w:ascii="Arial" w:hAnsi="Arial" w:cs="Arial"/>
          <w:w w:val="125"/>
          <w:sz w:val="20"/>
          <w:szCs w:val="20"/>
        </w:rPr>
        <w:t>e</w:t>
      </w:r>
      <w:r w:rsidRPr="004F5BF7">
        <w:rPr>
          <w:rFonts w:ascii="Arial" w:hAnsi="Arial" w:cs="Arial"/>
          <w:spacing w:val="1"/>
          <w:sz w:val="20"/>
          <w:szCs w:val="20"/>
        </w:rPr>
        <w:t xml:space="preserve"> </w:t>
      </w:r>
      <w:r w:rsidRPr="004F5BF7">
        <w:rPr>
          <w:rFonts w:ascii="Arial" w:hAnsi="Arial" w:cs="Arial"/>
          <w:spacing w:val="-1"/>
          <w:w w:val="120"/>
          <w:sz w:val="20"/>
          <w:szCs w:val="20"/>
        </w:rPr>
        <w:t>event</w:t>
      </w:r>
      <w:r w:rsidRPr="004F5BF7">
        <w:rPr>
          <w:rFonts w:ascii="Arial" w:hAnsi="Arial" w:cs="Arial"/>
          <w:w w:val="120"/>
          <w:sz w:val="20"/>
          <w:szCs w:val="20"/>
        </w:rPr>
        <w:t>s</w:t>
      </w:r>
      <w:r w:rsidRPr="004F5BF7">
        <w:rPr>
          <w:rFonts w:ascii="Arial" w:hAnsi="Arial" w:cs="Arial"/>
          <w:spacing w:val="-8"/>
          <w:w w:val="120"/>
          <w:sz w:val="20"/>
          <w:szCs w:val="20"/>
        </w:rPr>
        <w:t xml:space="preserve"> </w:t>
      </w:r>
      <w:r w:rsidRPr="004F5BF7">
        <w:rPr>
          <w:rFonts w:ascii="Arial" w:hAnsi="Arial" w:cs="Arial"/>
          <w:spacing w:val="-1"/>
          <w:sz w:val="20"/>
          <w:szCs w:val="20"/>
        </w:rPr>
        <w:t>o</w:t>
      </w:r>
      <w:r w:rsidRPr="004F5BF7">
        <w:rPr>
          <w:rFonts w:ascii="Arial" w:hAnsi="Arial" w:cs="Arial"/>
          <w:sz w:val="20"/>
          <w:szCs w:val="20"/>
        </w:rPr>
        <w:t>r</w:t>
      </w:r>
      <w:r w:rsidRPr="004F5BF7">
        <w:rPr>
          <w:rFonts w:ascii="Arial" w:hAnsi="Arial" w:cs="Arial"/>
          <w:spacing w:val="22"/>
          <w:sz w:val="20"/>
          <w:szCs w:val="20"/>
        </w:rPr>
        <w:t xml:space="preserve"> </w:t>
      </w:r>
      <w:r w:rsidRPr="004F5BF7">
        <w:rPr>
          <w:rFonts w:ascii="Arial" w:hAnsi="Arial" w:cs="Arial"/>
          <w:spacing w:val="-1"/>
          <w:w w:val="115"/>
          <w:sz w:val="20"/>
          <w:szCs w:val="20"/>
        </w:rPr>
        <w:t>t</w:t>
      </w:r>
      <w:r w:rsidRPr="004F5BF7">
        <w:rPr>
          <w:rFonts w:ascii="Arial" w:hAnsi="Arial" w:cs="Arial"/>
          <w:w w:val="115"/>
          <w:sz w:val="20"/>
          <w:szCs w:val="20"/>
        </w:rPr>
        <w:t>o</w:t>
      </w:r>
      <w:r w:rsidRPr="004F5BF7">
        <w:rPr>
          <w:rFonts w:ascii="Arial" w:hAnsi="Arial" w:cs="Arial"/>
          <w:spacing w:val="14"/>
          <w:w w:val="115"/>
          <w:sz w:val="20"/>
          <w:szCs w:val="20"/>
        </w:rPr>
        <w:t xml:space="preserve"> </w:t>
      </w:r>
      <w:r w:rsidRPr="004F5BF7">
        <w:rPr>
          <w:rFonts w:ascii="Arial" w:hAnsi="Arial" w:cs="Arial"/>
          <w:spacing w:val="-1"/>
          <w:w w:val="115"/>
          <w:sz w:val="20"/>
          <w:szCs w:val="20"/>
        </w:rPr>
        <w:t>addres</w:t>
      </w:r>
      <w:r w:rsidRPr="004F5BF7">
        <w:rPr>
          <w:rFonts w:ascii="Arial" w:hAnsi="Arial" w:cs="Arial"/>
          <w:w w:val="115"/>
          <w:sz w:val="20"/>
          <w:szCs w:val="20"/>
        </w:rPr>
        <w:t>s</w:t>
      </w:r>
      <w:r w:rsidRPr="004F5BF7">
        <w:rPr>
          <w:rFonts w:ascii="Arial" w:hAnsi="Arial" w:cs="Arial"/>
          <w:spacing w:val="-21"/>
          <w:w w:val="115"/>
          <w:sz w:val="20"/>
          <w:szCs w:val="20"/>
        </w:rPr>
        <w:t xml:space="preserve"> </w:t>
      </w:r>
      <w:r w:rsidRPr="004F5BF7">
        <w:rPr>
          <w:rFonts w:ascii="Arial" w:hAnsi="Arial" w:cs="Arial"/>
          <w:spacing w:val="-1"/>
          <w:w w:val="115"/>
          <w:sz w:val="20"/>
          <w:szCs w:val="20"/>
        </w:rPr>
        <w:t>iss</w:t>
      </w:r>
      <w:r w:rsidRPr="004F5BF7">
        <w:rPr>
          <w:rFonts w:ascii="Arial" w:hAnsi="Arial" w:cs="Arial"/>
          <w:spacing w:val="-1"/>
          <w:w w:val="122"/>
          <w:sz w:val="20"/>
          <w:szCs w:val="20"/>
        </w:rPr>
        <w:t>u</w:t>
      </w:r>
      <w:r w:rsidRPr="004F5BF7">
        <w:rPr>
          <w:rFonts w:ascii="Arial" w:hAnsi="Arial" w:cs="Arial"/>
          <w:spacing w:val="-1"/>
          <w:w w:val="125"/>
          <w:sz w:val="20"/>
          <w:szCs w:val="20"/>
        </w:rPr>
        <w:t>e</w:t>
      </w:r>
      <w:r w:rsidRPr="004F5BF7">
        <w:rPr>
          <w:rFonts w:ascii="Arial" w:hAnsi="Arial" w:cs="Arial"/>
          <w:sz w:val="20"/>
          <w:szCs w:val="20"/>
        </w:rPr>
        <w:t xml:space="preserve">s </w:t>
      </w:r>
      <w:r w:rsidRPr="004F5BF7">
        <w:rPr>
          <w:rFonts w:ascii="Arial" w:hAnsi="Arial" w:cs="Arial"/>
          <w:spacing w:val="-1"/>
          <w:sz w:val="20"/>
          <w:szCs w:val="20"/>
        </w:rPr>
        <w:t>arisin</w:t>
      </w:r>
      <w:r w:rsidR="004F5BF7">
        <w:rPr>
          <w:rFonts w:ascii="Arial" w:hAnsi="Arial" w:cs="Arial"/>
          <w:sz w:val="20"/>
          <w:szCs w:val="20"/>
        </w:rPr>
        <w:t>g</w:t>
      </w:r>
      <w:r w:rsidRPr="004F5BF7">
        <w:rPr>
          <w:rFonts w:ascii="Arial" w:hAnsi="Arial" w:cs="Arial"/>
          <w:spacing w:val="6"/>
          <w:sz w:val="20"/>
          <w:szCs w:val="20"/>
        </w:rPr>
        <w:t xml:space="preserve"> </w:t>
      </w:r>
      <w:r w:rsidRPr="004F5BF7">
        <w:rPr>
          <w:rFonts w:ascii="Arial" w:hAnsi="Arial" w:cs="Arial"/>
          <w:spacing w:val="-1"/>
          <w:w w:val="116"/>
          <w:sz w:val="20"/>
          <w:szCs w:val="20"/>
        </w:rPr>
        <w:t>fro</w:t>
      </w:r>
      <w:r w:rsidRPr="004F5BF7">
        <w:rPr>
          <w:rFonts w:ascii="Arial" w:hAnsi="Arial" w:cs="Arial"/>
          <w:w w:val="116"/>
          <w:sz w:val="20"/>
          <w:szCs w:val="20"/>
        </w:rPr>
        <w:t>m</w:t>
      </w:r>
      <w:r w:rsidRPr="004F5BF7">
        <w:rPr>
          <w:rFonts w:ascii="Arial" w:hAnsi="Arial" w:cs="Arial"/>
          <w:spacing w:val="10"/>
          <w:w w:val="116"/>
          <w:sz w:val="20"/>
          <w:szCs w:val="20"/>
        </w:rPr>
        <w:t xml:space="preserve"> </w:t>
      </w:r>
      <w:r w:rsidRPr="004F5BF7">
        <w:rPr>
          <w:rFonts w:ascii="Arial" w:hAnsi="Arial" w:cs="Arial"/>
          <w:spacing w:val="-1"/>
          <w:w w:val="116"/>
          <w:sz w:val="20"/>
          <w:szCs w:val="20"/>
        </w:rPr>
        <w:t>th</w:t>
      </w:r>
      <w:r w:rsidRPr="004F5BF7">
        <w:rPr>
          <w:rFonts w:ascii="Arial" w:hAnsi="Arial" w:cs="Arial"/>
          <w:w w:val="116"/>
          <w:sz w:val="20"/>
          <w:szCs w:val="20"/>
        </w:rPr>
        <w:t>e</w:t>
      </w:r>
      <w:r w:rsidRPr="004F5BF7">
        <w:rPr>
          <w:rFonts w:ascii="Arial" w:hAnsi="Arial" w:cs="Arial"/>
          <w:spacing w:val="20"/>
          <w:w w:val="116"/>
          <w:sz w:val="20"/>
          <w:szCs w:val="20"/>
        </w:rPr>
        <w:t xml:space="preserve"> </w:t>
      </w:r>
      <w:r w:rsidRPr="004F5BF7">
        <w:rPr>
          <w:rFonts w:ascii="Arial" w:hAnsi="Arial" w:cs="Arial"/>
          <w:spacing w:val="-1"/>
          <w:w w:val="116"/>
          <w:sz w:val="20"/>
          <w:szCs w:val="20"/>
        </w:rPr>
        <w:t>result</w:t>
      </w:r>
      <w:r w:rsidRPr="004F5BF7">
        <w:rPr>
          <w:rFonts w:ascii="Arial" w:hAnsi="Arial" w:cs="Arial"/>
          <w:w w:val="116"/>
          <w:sz w:val="20"/>
          <w:szCs w:val="20"/>
        </w:rPr>
        <w:t>s</w:t>
      </w:r>
      <w:r w:rsidRPr="004F5BF7">
        <w:rPr>
          <w:rFonts w:ascii="Arial" w:hAnsi="Arial" w:cs="Arial"/>
          <w:spacing w:val="-24"/>
          <w:w w:val="116"/>
          <w:sz w:val="20"/>
          <w:szCs w:val="20"/>
        </w:rPr>
        <w:t xml:space="preserve"> </w:t>
      </w:r>
      <w:r w:rsidRPr="004F5BF7">
        <w:rPr>
          <w:rFonts w:ascii="Arial" w:hAnsi="Arial" w:cs="Arial"/>
          <w:spacing w:val="-1"/>
          <w:w w:val="116"/>
          <w:sz w:val="20"/>
          <w:szCs w:val="20"/>
        </w:rPr>
        <w:t>o</w:t>
      </w:r>
      <w:r w:rsidRPr="004F5BF7">
        <w:rPr>
          <w:rFonts w:ascii="Arial" w:hAnsi="Arial" w:cs="Arial"/>
          <w:w w:val="116"/>
          <w:sz w:val="20"/>
          <w:szCs w:val="20"/>
        </w:rPr>
        <w:t>f</w:t>
      </w:r>
      <w:r w:rsidRPr="004F5BF7">
        <w:rPr>
          <w:rFonts w:ascii="Arial" w:hAnsi="Arial" w:cs="Arial"/>
          <w:spacing w:val="12"/>
          <w:w w:val="116"/>
          <w:sz w:val="20"/>
          <w:szCs w:val="20"/>
        </w:rPr>
        <w:t xml:space="preserve"> </w:t>
      </w:r>
      <w:r w:rsidRPr="004F5BF7">
        <w:rPr>
          <w:rFonts w:ascii="Arial" w:hAnsi="Arial" w:cs="Arial"/>
          <w:spacing w:val="-1"/>
          <w:w w:val="116"/>
          <w:sz w:val="20"/>
          <w:szCs w:val="20"/>
        </w:rPr>
        <w:t>th</w:t>
      </w:r>
      <w:r w:rsidRPr="004F5BF7">
        <w:rPr>
          <w:rFonts w:ascii="Arial" w:hAnsi="Arial" w:cs="Arial"/>
          <w:w w:val="116"/>
          <w:sz w:val="20"/>
          <w:szCs w:val="20"/>
        </w:rPr>
        <w:t>e</w:t>
      </w:r>
      <w:r w:rsidRPr="004F5BF7">
        <w:rPr>
          <w:rFonts w:ascii="Arial" w:hAnsi="Arial" w:cs="Arial"/>
          <w:spacing w:val="20"/>
          <w:w w:val="116"/>
          <w:sz w:val="20"/>
          <w:szCs w:val="20"/>
        </w:rPr>
        <w:t xml:space="preserve"> </w:t>
      </w:r>
      <w:r w:rsidRPr="004F5BF7">
        <w:rPr>
          <w:rFonts w:ascii="Arial" w:hAnsi="Arial" w:cs="Arial"/>
          <w:spacing w:val="-1"/>
          <w:w w:val="116"/>
          <w:sz w:val="20"/>
          <w:szCs w:val="20"/>
        </w:rPr>
        <w:t>complianc</w:t>
      </w:r>
      <w:r w:rsidRPr="004F5BF7">
        <w:rPr>
          <w:rFonts w:ascii="Arial" w:hAnsi="Arial" w:cs="Arial"/>
          <w:w w:val="116"/>
          <w:sz w:val="20"/>
          <w:szCs w:val="20"/>
        </w:rPr>
        <w:t>e</w:t>
      </w:r>
      <w:r w:rsidRPr="004F5BF7">
        <w:rPr>
          <w:rFonts w:ascii="Arial" w:hAnsi="Arial" w:cs="Arial"/>
          <w:spacing w:val="-19"/>
          <w:w w:val="116"/>
          <w:sz w:val="20"/>
          <w:szCs w:val="20"/>
        </w:rPr>
        <w:t xml:space="preserve"> </w:t>
      </w:r>
      <w:r w:rsidRPr="004F5BF7">
        <w:rPr>
          <w:rFonts w:ascii="Arial" w:hAnsi="Arial" w:cs="Arial"/>
          <w:spacing w:val="-1"/>
          <w:w w:val="123"/>
          <w:sz w:val="20"/>
          <w:szCs w:val="20"/>
        </w:rPr>
        <w:t>m</w:t>
      </w:r>
      <w:r w:rsidRPr="004F5BF7">
        <w:rPr>
          <w:rFonts w:ascii="Arial" w:hAnsi="Arial" w:cs="Arial"/>
          <w:spacing w:val="-1"/>
          <w:w w:val="122"/>
          <w:sz w:val="20"/>
          <w:szCs w:val="20"/>
        </w:rPr>
        <w:t>on</w:t>
      </w:r>
      <w:r w:rsidRPr="004F5BF7">
        <w:rPr>
          <w:rFonts w:ascii="Arial" w:hAnsi="Arial" w:cs="Arial"/>
          <w:spacing w:val="-1"/>
          <w:sz w:val="20"/>
          <w:szCs w:val="20"/>
        </w:rPr>
        <w:t>i</w:t>
      </w:r>
      <w:r w:rsidRPr="004F5BF7">
        <w:rPr>
          <w:rFonts w:ascii="Arial" w:hAnsi="Arial" w:cs="Arial"/>
          <w:spacing w:val="-1"/>
          <w:w w:val="140"/>
          <w:sz w:val="20"/>
          <w:szCs w:val="20"/>
        </w:rPr>
        <w:t>t</w:t>
      </w:r>
      <w:r w:rsidRPr="004F5BF7">
        <w:rPr>
          <w:rFonts w:ascii="Arial" w:hAnsi="Arial" w:cs="Arial"/>
          <w:spacing w:val="-1"/>
          <w:w w:val="122"/>
          <w:sz w:val="20"/>
          <w:szCs w:val="20"/>
        </w:rPr>
        <w:t>o</w:t>
      </w:r>
      <w:r w:rsidRPr="004F5BF7">
        <w:rPr>
          <w:rFonts w:ascii="Arial" w:hAnsi="Arial" w:cs="Arial"/>
          <w:spacing w:val="-1"/>
          <w:sz w:val="20"/>
          <w:szCs w:val="20"/>
        </w:rPr>
        <w:t>ri</w:t>
      </w:r>
      <w:r w:rsidRPr="004F5BF7">
        <w:rPr>
          <w:rFonts w:ascii="Arial" w:hAnsi="Arial" w:cs="Arial"/>
          <w:spacing w:val="-1"/>
          <w:w w:val="122"/>
          <w:sz w:val="20"/>
          <w:szCs w:val="20"/>
        </w:rPr>
        <w:t>ng</w:t>
      </w:r>
      <w:r w:rsidRPr="004F5BF7">
        <w:rPr>
          <w:rFonts w:ascii="Arial" w:hAnsi="Arial" w:cs="Arial"/>
          <w:w w:val="111"/>
          <w:sz w:val="20"/>
          <w:szCs w:val="20"/>
        </w:rPr>
        <w:t>.</w:t>
      </w:r>
    </w:p>
    <w:p w:rsidR="007E0A84" w:rsidRPr="007E0A84" w:rsidRDefault="007E0A84" w:rsidP="007E0A84">
      <w:pPr>
        <w:pStyle w:val="ListParagraph"/>
        <w:ind w:left="1980"/>
        <w:jc w:val="both"/>
        <w:rPr>
          <w:rFonts w:ascii="Arial" w:hAnsi="Arial" w:cs="Arial"/>
          <w:i/>
          <w:spacing w:val="-1"/>
          <w:w w:val="122"/>
          <w:sz w:val="20"/>
          <w:szCs w:val="20"/>
        </w:rPr>
      </w:pPr>
    </w:p>
    <w:p w:rsidR="007E0A84" w:rsidRPr="004F5BF7" w:rsidRDefault="007E0A84" w:rsidP="007E0A84">
      <w:pPr>
        <w:jc w:val="both"/>
        <w:rPr>
          <w:rFonts w:ascii="Arial" w:hAnsi="Arial" w:cs="Arial"/>
          <w:b/>
          <w:spacing w:val="-1"/>
          <w:sz w:val="22"/>
          <w:szCs w:val="22"/>
        </w:rPr>
      </w:pPr>
      <w:r w:rsidRPr="004F5BF7">
        <w:rPr>
          <w:rFonts w:ascii="Arial" w:hAnsi="Arial" w:cs="Arial"/>
          <w:b/>
          <w:spacing w:val="-1"/>
          <w:sz w:val="22"/>
          <w:szCs w:val="22"/>
        </w:rPr>
        <w:t>5.5     Compliance t</w:t>
      </w:r>
      <w:r w:rsidR="00CF59D7">
        <w:rPr>
          <w:rFonts w:ascii="Arial" w:hAnsi="Arial" w:cs="Arial"/>
          <w:b/>
          <w:spacing w:val="-1"/>
          <w:sz w:val="22"/>
          <w:szCs w:val="22"/>
        </w:rPr>
        <w:t>raining</w:t>
      </w:r>
    </w:p>
    <w:p w:rsidR="007E0A84" w:rsidRPr="007E0A84" w:rsidRDefault="007E0A84" w:rsidP="004F5BF7">
      <w:pPr>
        <w:jc w:val="both"/>
        <w:rPr>
          <w:rFonts w:ascii="Arial" w:hAnsi="Arial" w:cs="Arial"/>
          <w:b/>
          <w:spacing w:val="-1"/>
          <w:sz w:val="20"/>
          <w:szCs w:val="20"/>
        </w:rPr>
      </w:pPr>
      <w:r w:rsidRPr="007E0A84">
        <w:rPr>
          <w:rFonts w:ascii="Arial" w:hAnsi="Arial" w:cs="Arial"/>
          <w:b/>
          <w:spacing w:val="-1"/>
          <w:sz w:val="20"/>
          <w:szCs w:val="20"/>
        </w:rPr>
        <w:tab/>
      </w:r>
    </w:p>
    <w:p w:rsidR="004F5BF7" w:rsidRPr="004F5BF7" w:rsidRDefault="004F5BF7" w:rsidP="004F5BF7">
      <w:pPr>
        <w:jc w:val="both"/>
        <w:rPr>
          <w:rFonts w:ascii="Arial" w:hAnsi="Arial" w:cs="Arial"/>
          <w:spacing w:val="-1"/>
          <w:w w:val="106"/>
          <w:sz w:val="20"/>
          <w:szCs w:val="20"/>
        </w:rPr>
      </w:pPr>
      <w:r w:rsidRPr="004F5BF7">
        <w:rPr>
          <w:rFonts w:ascii="Arial" w:hAnsi="Arial" w:cs="Arial"/>
          <w:spacing w:val="-1"/>
          <w:w w:val="106"/>
          <w:sz w:val="20"/>
          <w:szCs w:val="20"/>
        </w:rPr>
        <w:t>Objective: To set out the basis for identifying, developing and delivering essential compliance training within the firm.</w:t>
      </w:r>
    </w:p>
    <w:p w:rsidR="004F5BF7" w:rsidRDefault="004F5BF7" w:rsidP="004F5BF7">
      <w:pPr>
        <w:jc w:val="both"/>
        <w:rPr>
          <w:rFonts w:ascii="Arial" w:hAnsi="Arial" w:cs="Arial"/>
          <w:b/>
          <w:spacing w:val="-1"/>
          <w:w w:val="106"/>
          <w:sz w:val="20"/>
          <w:szCs w:val="20"/>
        </w:rPr>
      </w:pPr>
    </w:p>
    <w:p w:rsidR="007E0A84" w:rsidRPr="004F5BF7" w:rsidRDefault="004F5BF7" w:rsidP="004F5BF7">
      <w:pPr>
        <w:jc w:val="both"/>
        <w:rPr>
          <w:rFonts w:ascii="Arial" w:hAnsi="Arial" w:cs="Arial"/>
          <w:b/>
          <w:sz w:val="20"/>
          <w:szCs w:val="20"/>
        </w:rPr>
      </w:pPr>
      <w:r w:rsidRPr="004F5BF7">
        <w:rPr>
          <w:rFonts w:ascii="Arial" w:hAnsi="Arial" w:cs="Arial"/>
          <w:b/>
          <w:spacing w:val="-1"/>
          <w:w w:val="106"/>
          <w:sz w:val="20"/>
          <w:szCs w:val="20"/>
        </w:rPr>
        <w:t>Commen</w:t>
      </w:r>
      <w:r w:rsidRPr="004F5BF7">
        <w:rPr>
          <w:rFonts w:ascii="Arial" w:hAnsi="Arial" w:cs="Arial"/>
          <w:b/>
          <w:spacing w:val="-12"/>
          <w:w w:val="106"/>
          <w:sz w:val="20"/>
          <w:szCs w:val="20"/>
        </w:rPr>
        <w:t>t</w:t>
      </w:r>
      <w:r w:rsidRPr="004F5BF7">
        <w:rPr>
          <w:rFonts w:ascii="Arial" w:hAnsi="Arial" w:cs="Arial"/>
          <w:b/>
          <w:spacing w:val="-1"/>
          <w:w w:val="106"/>
          <w:sz w:val="20"/>
          <w:szCs w:val="20"/>
        </w:rPr>
        <w:t>a</w:t>
      </w:r>
      <w:r w:rsidRPr="004F5BF7">
        <w:rPr>
          <w:rFonts w:ascii="Arial" w:hAnsi="Arial" w:cs="Arial"/>
          <w:b/>
          <w:spacing w:val="-4"/>
          <w:w w:val="106"/>
          <w:sz w:val="20"/>
          <w:szCs w:val="20"/>
        </w:rPr>
        <w:t>r</w:t>
      </w:r>
      <w:r w:rsidRPr="004F5BF7">
        <w:rPr>
          <w:rFonts w:ascii="Arial" w:hAnsi="Arial" w:cs="Arial"/>
          <w:b/>
          <w:w w:val="106"/>
          <w:sz w:val="20"/>
          <w:szCs w:val="20"/>
        </w:rPr>
        <w:t>y</w:t>
      </w:r>
      <w:r w:rsidRPr="004F5BF7">
        <w:rPr>
          <w:rFonts w:ascii="Arial" w:hAnsi="Arial" w:cs="Arial"/>
          <w:b/>
          <w:spacing w:val="3"/>
          <w:w w:val="106"/>
          <w:sz w:val="20"/>
          <w:szCs w:val="20"/>
        </w:rPr>
        <w:t xml:space="preserve"> </w:t>
      </w:r>
      <w:r>
        <w:rPr>
          <w:rFonts w:ascii="Arial" w:hAnsi="Arial" w:cs="Arial"/>
          <w:b/>
          <w:spacing w:val="-1"/>
          <w:sz w:val="20"/>
          <w:szCs w:val="20"/>
        </w:rPr>
        <w:t>o</w:t>
      </w:r>
      <w:r w:rsidRPr="004F5BF7">
        <w:rPr>
          <w:rFonts w:ascii="Arial" w:hAnsi="Arial" w:cs="Arial"/>
          <w:b/>
          <w:sz w:val="20"/>
          <w:szCs w:val="20"/>
        </w:rPr>
        <w:t>n</w:t>
      </w:r>
      <w:r w:rsidRPr="004F5BF7">
        <w:rPr>
          <w:rFonts w:ascii="Arial" w:hAnsi="Arial" w:cs="Arial"/>
          <w:b/>
          <w:spacing w:val="21"/>
          <w:sz w:val="20"/>
          <w:szCs w:val="20"/>
        </w:rPr>
        <w:t xml:space="preserve"> </w:t>
      </w:r>
      <w:r w:rsidRPr="004F5BF7">
        <w:rPr>
          <w:rFonts w:ascii="Arial" w:hAnsi="Arial" w:cs="Arial"/>
          <w:b/>
          <w:spacing w:val="-1"/>
          <w:w w:val="111"/>
          <w:sz w:val="20"/>
          <w:szCs w:val="20"/>
        </w:rPr>
        <w:t>5.</w:t>
      </w:r>
      <w:r w:rsidRPr="004F5BF7">
        <w:rPr>
          <w:rFonts w:ascii="Arial" w:hAnsi="Arial" w:cs="Arial"/>
          <w:b/>
          <w:w w:val="111"/>
          <w:sz w:val="20"/>
          <w:szCs w:val="20"/>
        </w:rPr>
        <w:t>5</w:t>
      </w:r>
    </w:p>
    <w:p w:rsidR="004F5BF7" w:rsidRDefault="004F5BF7" w:rsidP="004F5BF7">
      <w:pPr>
        <w:ind w:right="120"/>
        <w:jc w:val="both"/>
        <w:rPr>
          <w:rFonts w:ascii="Arial" w:hAnsi="Arial" w:cs="Arial"/>
          <w:i/>
          <w:sz w:val="20"/>
          <w:szCs w:val="20"/>
        </w:rPr>
      </w:pPr>
    </w:p>
    <w:p w:rsidR="007E0A84" w:rsidRPr="004F5BF7" w:rsidRDefault="004F5BF7" w:rsidP="004F5BF7">
      <w:pPr>
        <w:ind w:right="120"/>
        <w:jc w:val="both"/>
        <w:rPr>
          <w:rFonts w:ascii="Arial" w:hAnsi="Arial" w:cs="Arial"/>
          <w:w w:val="111"/>
          <w:sz w:val="20"/>
          <w:szCs w:val="20"/>
        </w:rPr>
      </w:pPr>
      <w:r>
        <w:rPr>
          <w:rFonts w:ascii="Arial" w:hAnsi="Arial" w:cs="Arial"/>
          <w:sz w:val="20"/>
          <w:szCs w:val="20"/>
        </w:rPr>
        <w:t xml:space="preserve">The creation and </w:t>
      </w:r>
      <w:r w:rsidR="007E0A84" w:rsidRPr="004F5BF7">
        <w:rPr>
          <w:rFonts w:ascii="Arial" w:hAnsi="Arial" w:cs="Arial"/>
          <w:sz w:val="20"/>
          <w:szCs w:val="20"/>
        </w:rPr>
        <w:t>delivery</w:t>
      </w:r>
      <w:r>
        <w:rPr>
          <w:rFonts w:ascii="Arial" w:hAnsi="Arial" w:cs="Arial"/>
          <w:sz w:val="20"/>
          <w:szCs w:val="20"/>
        </w:rPr>
        <w:t xml:space="preserve"> of a compliance training plan </w:t>
      </w:r>
      <w:r w:rsidR="007E0A84" w:rsidRPr="004F5BF7">
        <w:rPr>
          <w:rFonts w:ascii="Arial" w:hAnsi="Arial" w:cs="Arial"/>
          <w:sz w:val="20"/>
          <w:szCs w:val="20"/>
        </w:rPr>
        <w:t>is one element of t</w:t>
      </w:r>
      <w:r>
        <w:rPr>
          <w:rFonts w:ascii="Arial" w:hAnsi="Arial" w:cs="Arial"/>
          <w:sz w:val="20"/>
          <w:szCs w:val="20"/>
        </w:rPr>
        <w:t xml:space="preserve">he firm’s overall training and </w:t>
      </w:r>
      <w:r w:rsidR="007E0A84" w:rsidRPr="004F5BF7">
        <w:rPr>
          <w:rFonts w:ascii="Arial" w:hAnsi="Arial" w:cs="Arial"/>
          <w:sz w:val="20"/>
          <w:szCs w:val="20"/>
        </w:rPr>
        <w:t>competence programme designed to satisfy the firm’s regulator</w:t>
      </w:r>
      <w:r>
        <w:rPr>
          <w:rFonts w:ascii="Arial" w:hAnsi="Arial" w:cs="Arial"/>
          <w:sz w:val="20"/>
          <w:szCs w:val="20"/>
        </w:rPr>
        <w:t xml:space="preserve">y obligations for training and </w:t>
      </w:r>
      <w:r w:rsidR="007E0A84" w:rsidRPr="004F5BF7">
        <w:rPr>
          <w:rFonts w:ascii="Arial" w:hAnsi="Arial" w:cs="Arial"/>
          <w:sz w:val="20"/>
          <w:szCs w:val="20"/>
        </w:rPr>
        <w:t>competence</w:t>
      </w:r>
      <w:r w:rsidR="007E0A84" w:rsidRPr="004F5BF7">
        <w:rPr>
          <w:rFonts w:ascii="Arial" w:hAnsi="Arial" w:cs="Arial"/>
          <w:w w:val="111"/>
          <w:sz w:val="20"/>
          <w:szCs w:val="20"/>
        </w:rPr>
        <w:t>.</w:t>
      </w:r>
    </w:p>
    <w:p w:rsidR="007E0A84" w:rsidRPr="007E0A84" w:rsidRDefault="007E0A84" w:rsidP="007E0A84">
      <w:pPr>
        <w:ind w:left="748" w:right="120"/>
        <w:jc w:val="both"/>
        <w:rPr>
          <w:rFonts w:ascii="Arial" w:hAnsi="Arial" w:cs="Arial"/>
          <w:sz w:val="20"/>
          <w:szCs w:val="20"/>
        </w:rPr>
      </w:pPr>
    </w:p>
    <w:p w:rsidR="007E0A84" w:rsidRPr="007E0A84" w:rsidRDefault="004F5BF7" w:rsidP="007E0A84">
      <w:pPr>
        <w:jc w:val="both"/>
        <w:rPr>
          <w:rFonts w:ascii="Arial" w:hAnsi="Arial" w:cs="Arial"/>
          <w:b/>
          <w:sz w:val="20"/>
          <w:szCs w:val="20"/>
        </w:rPr>
      </w:pPr>
      <w:r>
        <w:rPr>
          <w:rFonts w:ascii="Arial" w:hAnsi="Arial" w:cs="Arial"/>
          <w:b/>
          <w:sz w:val="20"/>
          <w:szCs w:val="20"/>
        </w:rPr>
        <w:t>5.5.1      Scope of compliance training</w:t>
      </w:r>
      <w:r w:rsidR="007E0A84" w:rsidRPr="007E0A84">
        <w:rPr>
          <w:rFonts w:ascii="Arial" w:hAnsi="Arial" w:cs="Arial"/>
          <w:b/>
          <w:sz w:val="20"/>
          <w:szCs w:val="20"/>
        </w:rPr>
        <w:t xml:space="preserve"> plan: subject matter</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 xml:space="preserve">As part of its overall training and </w:t>
      </w:r>
      <w:r w:rsidR="004F5BF7">
        <w:rPr>
          <w:rFonts w:ascii="Arial" w:hAnsi="Arial" w:cs="Arial"/>
          <w:sz w:val="20"/>
          <w:szCs w:val="20"/>
        </w:rPr>
        <w:t xml:space="preserve">competence programme, the firm </w:t>
      </w:r>
      <w:r w:rsidRPr="007E0A84">
        <w:rPr>
          <w:rFonts w:ascii="Arial" w:hAnsi="Arial" w:cs="Arial"/>
          <w:sz w:val="20"/>
          <w:szCs w:val="20"/>
        </w:rPr>
        <w:t>shall develop a compliance training plan that underpins its compliance culture. In doing so, the firm shall identify appropriate training requirements for staff, by role, line or other categorization and by experience and length of service, and communicate these together with applicable internal policies and procedures.</w:t>
      </w:r>
    </w:p>
    <w:p w:rsidR="007E0A84" w:rsidRPr="007E0A84" w:rsidRDefault="007E0A84" w:rsidP="007E0A84">
      <w:pPr>
        <w:jc w:val="both"/>
        <w:rPr>
          <w:rFonts w:ascii="Arial" w:hAnsi="Arial" w:cs="Arial"/>
          <w:sz w:val="20"/>
          <w:szCs w:val="20"/>
        </w:rPr>
      </w:pPr>
    </w:p>
    <w:p w:rsidR="007E0A84" w:rsidRPr="004F5BF7" w:rsidRDefault="007E0A84" w:rsidP="007E0A84">
      <w:pPr>
        <w:jc w:val="both"/>
        <w:rPr>
          <w:rFonts w:ascii="Arial" w:hAnsi="Arial" w:cs="Arial"/>
          <w:sz w:val="16"/>
          <w:szCs w:val="16"/>
        </w:rPr>
      </w:pPr>
      <w:r w:rsidRPr="004F5BF7">
        <w:rPr>
          <w:rFonts w:ascii="Arial" w:hAnsi="Arial" w:cs="Arial"/>
          <w:sz w:val="16"/>
          <w:szCs w:val="16"/>
        </w:rPr>
        <w:t>NOTE    An example of an area where training is mandatory is the requirement to provide regular anti-money laundering training for “relevant employees” under the Proceeds of Crime and Anti-Money Laundering Act [134(2)]. Examples of areas where training is deemed appropriate include the introduction of new regulatory requirements or identified internal deficiencies.</w:t>
      </w:r>
    </w:p>
    <w:p w:rsidR="007E0A84" w:rsidRPr="007E0A84" w:rsidRDefault="007E0A84" w:rsidP="007E0A84">
      <w:pPr>
        <w:jc w:val="both"/>
        <w:rPr>
          <w:rFonts w:ascii="Arial" w:hAnsi="Arial" w:cs="Arial"/>
          <w:i/>
          <w:sz w:val="20"/>
          <w:szCs w:val="20"/>
        </w:rPr>
      </w:pPr>
    </w:p>
    <w:p w:rsidR="007E0A84" w:rsidRPr="007E0A84" w:rsidRDefault="00375A32" w:rsidP="007E0A84">
      <w:pPr>
        <w:jc w:val="both"/>
        <w:rPr>
          <w:rFonts w:ascii="Arial" w:hAnsi="Arial" w:cs="Arial"/>
          <w:b/>
          <w:sz w:val="20"/>
          <w:szCs w:val="20"/>
        </w:rPr>
      </w:pPr>
      <w:r>
        <w:rPr>
          <w:rFonts w:ascii="Arial" w:hAnsi="Arial" w:cs="Arial"/>
          <w:b/>
          <w:sz w:val="20"/>
          <w:szCs w:val="20"/>
        </w:rPr>
        <w:t xml:space="preserve">5.5.2      Scope of compliance training </w:t>
      </w:r>
      <w:r w:rsidR="007E0A84" w:rsidRPr="007E0A84">
        <w:rPr>
          <w:rFonts w:ascii="Arial" w:hAnsi="Arial" w:cs="Arial"/>
          <w:b/>
          <w:sz w:val="20"/>
          <w:szCs w:val="20"/>
        </w:rPr>
        <w:t>plan: employees</w:t>
      </w:r>
    </w:p>
    <w:p w:rsidR="007E0A84" w:rsidRPr="007E0A84" w:rsidRDefault="007E0A84" w:rsidP="007E0A84">
      <w:pPr>
        <w:jc w:val="both"/>
        <w:rPr>
          <w:rFonts w:ascii="Arial" w:hAnsi="Arial" w:cs="Arial"/>
          <w:b/>
          <w:spacing w:val="-1"/>
          <w:sz w:val="20"/>
          <w:szCs w:val="20"/>
        </w:rPr>
      </w:pPr>
    </w:p>
    <w:p w:rsidR="007E0A84" w:rsidRPr="007E0A84" w:rsidRDefault="00375A32" w:rsidP="007E0A84">
      <w:pPr>
        <w:jc w:val="both"/>
        <w:rPr>
          <w:rFonts w:ascii="Arial" w:hAnsi="Arial" w:cs="Arial"/>
          <w:sz w:val="20"/>
          <w:szCs w:val="20"/>
        </w:rPr>
      </w:pPr>
      <w:r>
        <w:rPr>
          <w:rFonts w:ascii="Arial" w:hAnsi="Arial" w:cs="Arial"/>
          <w:sz w:val="20"/>
          <w:szCs w:val="20"/>
        </w:rPr>
        <w:t xml:space="preserve">The firm shall seek </w:t>
      </w:r>
      <w:r w:rsidR="007E0A84" w:rsidRPr="007E0A84">
        <w:rPr>
          <w:rFonts w:ascii="Arial" w:hAnsi="Arial" w:cs="Arial"/>
          <w:sz w:val="20"/>
          <w:szCs w:val="20"/>
        </w:rPr>
        <w:t>to ensure that all appropriate staff, including senior manage</w:t>
      </w:r>
      <w:r>
        <w:rPr>
          <w:rFonts w:ascii="Arial" w:hAnsi="Arial" w:cs="Arial"/>
          <w:sz w:val="20"/>
          <w:szCs w:val="20"/>
        </w:rPr>
        <w:t xml:space="preserve">rs and the governing body, are </w:t>
      </w:r>
      <w:r w:rsidR="007E0A84" w:rsidRPr="007E0A84">
        <w:rPr>
          <w:rFonts w:ascii="Arial" w:hAnsi="Arial" w:cs="Arial"/>
          <w:sz w:val="20"/>
          <w:szCs w:val="20"/>
        </w:rPr>
        <w:t>covered by the training plan.</w:t>
      </w:r>
    </w:p>
    <w:p w:rsidR="00375A32" w:rsidRDefault="00375A32" w:rsidP="007E0A84">
      <w:pPr>
        <w:jc w:val="both"/>
        <w:rPr>
          <w:rFonts w:ascii="Arial" w:hAnsi="Arial" w:cs="Arial"/>
          <w:sz w:val="20"/>
          <w:szCs w:val="20"/>
        </w:rPr>
      </w:pPr>
    </w:p>
    <w:p w:rsidR="007E0A84" w:rsidRPr="00375A32" w:rsidRDefault="007E0A84" w:rsidP="007E0A84">
      <w:pPr>
        <w:jc w:val="both"/>
        <w:rPr>
          <w:rFonts w:ascii="Arial" w:hAnsi="Arial" w:cs="Arial"/>
          <w:sz w:val="16"/>
          <w:szCs w:val="16"/>
        </w:rPr>
      </w:pPr>
      <w:r w:rsidRPr="00375A32">
        <w:rPr>
          <w:rFonts w:ascii="Arial" w:hAnsi="Arial" w:cs="Arial"/>
          <w:sz w:val="16"/>
          <w:szCs w:val="16"/>
        </w:rPr>
        <w:t xml:space="preserve">NOTE    A staff can include full-time employees, contractors, temporary staff, appointed representatives, and </w:t>
      </w:r>
      <w:r w:rsidR="00375A32" w:rsidRPr="00375A32">
        <w:rPr>
          <w:rFonts w:ascii="Arial" w:hAnsi="Arial" w:cs="Arial"/>
          <w:sz w:val="16"/>
          <w:szCs w:val="16"/>
        </w:rPr>
        <w:t xml:space="preserve">outsourced/third party service </w:t>
      </w:r>
      <w:r w:rsidRPr="00375A32">
        <w:rPr>
          <w:rFonts w:ascii="Arial" w:hAnsi="Arial" w:cs="Arial"/>
          <w:sz w:val="16"/>
          <w:szCs w:val="16"/>
        </w:rPr>
        <w:t>provid</w:t>
      </w:r>
      <w:r w:rsidR="00375A32" w:rsidRPr="00375A32">
        <w:rPr>
          <w:rFonts w:ascii="Arial" w:hAnsi="Arial" w:cs="Arial"/>
          <w:sz w:val="16"/>
          <w:szCs w:val="16"/>
        </w:rPr>
        <w:t xml:space="preserve">ers. The firm </w:t>
      </w:r>
      <w:r w:rsidRPr="00375A32">
        <w:rPr>
          <w:rFonts w:ascii="Arial" w:hAnsi="Arial" w:cs="Arial"/>
          <w:sz w:val="16"/>
          <w:szCs w:val="16"/>
        </w:rPr>
        <w:t xml:space="preserve">should </w:t>
      </w:r>
      <w:proofErr w:type="spellStart"/>
      <w:r w:rsidRPr="00375A32">
        <w:rPr>
          <w:rFonts w:ascii="Arial" w:hAnsi="Arial" w:cs="Arial"/>
          <w:sz w:val="16"/>
          <w:szCs w:val="16"/>
        </w:rPr>
        <w:t>endeavour</w:t>
      </w:r>
      <w:proofErr w:type="spellEnd"/>
      <w:r w:rsidRPr="00375A32">
        <w:rPr>
          <w:rFonts w:ascii="Arial" w:hAnsi="Arial" w:cs="Arial"/>
          <w:sz w:val="16"/>
          <w:szCs w:val="16"/>
        </w:rPr>
        <w:t xml:space="preserve"> to ensure that contracts with its third party providers require them to provide appropriate compliance training where such training is necessary to assist in managing the firms compliance risk.</w:t>
      </w:r>
    </w:p>
    <w:p w:rsidR="00375A32" w:rsidRDefault="00375A32" w:rsidP="007E0A84">
      <w:pPr>
        <w:jc w:val="both"/>
        <w:rPr>
          <w:rFonts w:ascii="Arial" w:hAnsi="Arial" w:cs="Arial"/>
          <w:b/>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5.5.</w:t>
      </w:r>
      <w:r w:rsidRPr="007E0A84">
        <w:rPr>
          <w:rFonts w:ascii="Arial" w:hAnsi="Arial" w:cs="Arial"/>
          <w:b/>
          <w:sz w:val="20"/>
          <w:szCs w:val="20"/>
        </w:rPr>
        <w:t xml:space="preserve">3     </w:t>
      </w:r>
      <w:r w:rsidRPr="007E0A84">
        <w:rPr>
          <w:rFonts w:ascii="Arial" w:hAnsi="Arial" w:cs="Arial"/>
          <w:b/>
          <w:spacing w:val="15"/>
          <w:sz w:val="20"/>
          <w:szCs w:val="20"/>
        </w:rPr>
        <w:t xml:space="preserve"> </w:t>
      </w:r>
      <w:r w:rsidRPr="007E0A84">
        <w:rPr>
          <w:rFonts w:ascii="Arial" w:hAnsi="Arial" w:cs="Arial"/>
          <w:b/>
          <w:spacing w:val="-1"/>
          <w:w w:val="84"/>
          <w:sz w:val="20"/>
          <w:szCs w:val="20"/>
        </w:rPr>
        <w:t>C</w:t>
      </w:r>
      <w:r w:rsidRPr="007E0A84">
        <w:rPr>
          <w:rFonts w:ascii="Arial" w:hAnsi="Arial" w:cs="Arial"/>
          <w:b/>
          <w:spacing w:val="-1"/>
          <w:w w:val="122"/>
          <w:sz w:val="20"/>
          <w:szCs w:val="20"/>
        </w:rPr>
        <w:t>o</w:t>
      </w:r>
      <w:r w:rsidRPr="007E0A84">
        <w:rPr>
          <w:rFonts w:ascii="Arial" w:hAnsi="Arial" w:cs="Arial"/>
          <w:b/>
          <w:spacing w:val="-1"/>
          <w:w w:val="106"/>
          <w:sz w:val="20"/>
          <w:szCs w:val="20"/>
        </w:rPr>
        <w:t>m</w:t>
      </w:r>
      <w:r w:rsidRPr="007E0A84">
        <w:rPr>
          <w:rFonts w:ascii="Arial" w:hAnsi="Arial" w:cs="Arial"/>
          <w:b/>
          <w:spacing w:val="-1"/>
          <w:w w:val="109"/>
          <w:sz w:val="20"/>
          <w:szCs w:val="20"/>
        </w:rPr>
        <w:t>p</w:t>
      </w:r>
      <w:r w:rsidRPr="007E0A84">
        <w:rPr>
          <w:rFonts w:ascii="Arial" w:hAnsi="Arial" w:cs="Arial"/>
          <w:b/>
          <w:spacing w:val="-1"/>
          <w:sz w:val="20"/>
          <w:szCs w:val="20"/>
        </w:rPr>
        <w:t>li</w:t>
      </w:r>
      <w:r w:rsidRPr="007E0A84">
        <w:rPr>
          <w:rFonts w:ascii="Arial" w:hAnsi="Arial" w:cs="Arial"/>
          <w:b/>
          <w:spacing w:val="-1"/>
          <w:w w:val="111"/>
          <w:sz w:val="20"/>
          <w:szCs w:val="20"/>
        </w:rPr>
        <w:t>a</w:t>
      </w:r>
      <w:r w:rsidRPr="007E0A84">
        <w:rPr>
          <w:rFonts w:ascii="Arial" w:hAnsi="Arial" w:cs="Arial"/>
          <w:b/>
          <w:spacing w:val="-1"/>
          <w:w w:val="109"/>
          <w:sz w:val="20"/>
          <w:szCs w:val="20"/>
        </w:rPr>
        <w:t>n</w:t>
      </w:r>
      <w:r w:rsidRPr="007E0A84">
        <w:rPr>
          <w:rFonts w:ascii="Arial" w:hAnsi="Arial" w:cs="Arial"/>
          <w:b/>
          <w:spacing w:val="-1"/>
          <w:sz w:val="20"/>
          <w:szCs w:val="20"/>
        </w:rPr>
        <w:t>c</w:t>
      </w:r>
      <w:r w:rsidRPr="007E0A84">
        <w:rPr>
          <w:rFonts w:ascii="Arial" w:hAnsi="Arial" w:cs="Arial"/>
          <w:b/>
          <w:w w:val="125"/>
          <w:sz w:val="20"/>
          <w:szCs w:val="20"/>
        </w:rPr>
        <w:t>e</w:t>
      </w:r>
      <w:r w:rsidRPr="007E0A84">
        <w:rPr>
          <w:rFonts w:ascii="Arial" w:hAnsi="Arial" w:cs="Arial"/>
          <w:b/>
          <w:spacing w:val="2"/>
          <w:sz w:val="20"/>
          <w:szCs w:val="20"/>
        </w:rPr>
        <w:t xml:space="preserve"> </w:t>
      </w:r>
      <w:r w:rsidRPr="007E0A84">
        <w:rPr>
          <w:rFonts w:ascii="Arial" w:hAnsi="Arial" w:cs="Arial"/>
          <w:b/>
          <w:spacing w:val="-1"/>
          <w:sz w:val="20"/>
          <w:szCs w:val="20"/>
        </w:rPr>
        <w:t>trainin</w:t>
      </w:r>
      <w:r w:rsidRPr="007E0A84">
        <w:rPr>
          <w:rFonts w:ascii="Arial" w:hAnsi="Arial" w:cs="Arial"/>
          <w:b/>
          <w:sz w:val="20"/>
          <w:szCs w:val="20"/>
        </w:rPr>
        <w:t xml:space="preserve">g </w:t>
      </w:r>
      <w:r w:rsidRPr="007E0A84">
        <w:rPr>
          <w:rFonts w:ascii="Arial" w:hAnsi="Arial" w:cs="Arial"/>
          <w:b/>
          <w:spacing w:val="-1"/>
          <w:w w:val="109"/>
          <w:sz w:val="20"/>
          <w:szCs w:val="20"/>
        </w:rPr>
        <w:t>d</w:t>
      </w:r>
      <w:r w:rsidRPr="007E0A84">
        <w:rPr>
          <w:rFonts w:ascii="Arial" w:hAnsi="Arial" w:cs="Arial"/>
          <w:b/>
          <w:spacing w:val="-1"/>
          <w:w w:val="125"/>
          <w:sz w:val="20"/>
          <w:szCs w:val="20"/>
        </w:rPr>
        <w:t>e</w:t>
      </w:r>
      <w:r w:rsidRPr="007E0A84">
        <w:rPr>
          <w:rFonts w:ascii="Arial" w:hAnsi="Arial" w:cs="Arial"/>
          <w:b/>
          <w:spacing w:val="-1"/>
          <w:sz w:val="20"/>
          <w:szCs w:val="20"/>
        </w:rPr>
        <w:t>li</w:t>
      </w:r>
      <w:r w:rsidRPr="007E0A84">
        <w:rPr>
          <w:rFonts w:ascii="Arial" w:hAnsi="Arial" w:cs="Arial"/>
          <w:b/>
          <w:spacing w:val="-1"/>
          <w:w w:val="111"/>
          <w:sz w:val="20"/>
          <w:szCs w:val="20"/>
        </w:rPr>
        <w:t>v</w:t>
      </w:r>
      <w:r w:rsidRPr="007E0A84">
        <w:rPr>
          <w:rFonts w:ascii="Arial" w:hAnsi="Arial" w:cs="Arial"/>
          <w:b/>
          <w:spacing w:val="-1"/>
          <w:w w:val="125"/>
          <w:sz w:val="20"/>
          <w:szCs w:val="20"/>
        </w:rPr>
        <w:t>e</w:t>
      </w:r>
      <w:r w:rsidRPr="007E0A84">
        <w:rPr>
          <w:rFonts w:ascii="Arial" w:hAnsi="Arial" w:cs="Arial"/>
          <w:b/>
          <w:spacing w:val="-1"/>
          <w:w w:val="87"/>
          <w:sz w:val="20"/>
          <w:szCs w:val="20"/>
        </w:rPr>
        <w:t>r</w:t>
      </w:r>
      <w:r w:rsidRPr="007E0A84">
        <w:rPr>
          <w:rFonts w:ascii="Arial" w:hAnsi="Arial" w:cs="Arial"/>
          <w:b/>
          <w:w w:val="111"/>
          <w:sz w:val="20"/>
          <w:szCs w:val="20"/>
        </w:rPr>
        <w:t>y</w:t>
      </w:r>
      <w:r w:rsidRPr="007E0A84">
        <w:rPr>
          <w:rFonts w:ascii="Arial" w:hAnsi="Arial" w:cs="Arial"/>
          <w:b/>
          <w:spacing w:val="2"/>
          <w:sz w:val="20"/>
          <w:szCs w:val="20"/>
        </w:rPr>
        <w:t xml:space="preserve"> </w:t>
      </w:r>
      <w:r w:rsidRPr="007E0A84">
        <w:rPr>
          <w:rFonts w:ascii="Arial" w:hAnsi="Arial" w:cs="Arial"/>
          <w:b/>
          <w:spacing w:val="-1"/>
          <w:w w:val="106"/>
          <w:sz w:val="20"/>
          <w:szCs w:val="20"/>
        </w:rPr>
        <w:t>m</w:t>
      </w:r>
      <w:r w:rsidRPr="007E0A84">
        <w:rPr>
          <w:rFonts w:ascii="Arial" w:hAnsi="Arial" w:cs="Arial"/>
          <w:b/>
          <w:spacing w:val="-1"/>
          <w:w w:val="125"/>
          <w:sz w:val="20"/>
          <w:szCs w:val="20"/>
        </w:rPr>
        <w:t>e</w:t>
      </w:r>
      <w:r w:rsidRPr="007E0A84">
        <w:rPr>
          <w:rFonts w:ascii="Arial" w:hAnsi="Arial" w:cs="Arial"/>
          <w:b/>
          <w:spacing w:val="-1"/>
          <w:w w:val="116"/>
          <w:sz w:val="20"/>
          <w:szCs w:val="20"/>
        </w:rPr>
        <w:t>t</w:t>
      </w:r>
      <w:r w:rsidRPr="007E0A84">
        <w:rPr>
          <w:rFonts w:ascii="Arial" w:hAnsi="Arial" w:cs="Arial"/>
          <w:b/>
          <w:spacing w:val="-1"/>
          <w:w w:val="109"/>
          <w:sz w:val="20"/>
          <w:szCs w:val="20"/>
        </w:rPr>
        <w:t>h</w:t>
      </w:r>
      <w:r w:rsidRPr="007E0A84">
        <w:rPr>
          <w:rFonts w:ascii="Arial" w:hAnsi="Arial" w:cs="Arial"/>
          <w:b/>
          <w:spacing w:val="-1"/>
          <w:w w:val="122"/>
          <w:sz w:val="20"/>
          <w:szCs w:val="20"/>
        </w:rPr>
        <w:t>o</w:t>
      </w:r>
      <w:r w:rsidRPr="007E0A84">
        <w:rPr>
          <w:rFonts w:ascii="Arial" w:hAnsi="Arial" w:cs="Arial"/>
          <w:b/>
          <w:spacing w:val="-1"/>
          <w:w w:val="109"/>
          <w:sz w:val="20"/>
          <w:szCs w:val="20"/>
        </w:rPr>
        <w:t>d</w:t>
      </w:r>
      <w:r w:rsidRPr="007E0A84">
        <w:rPr>
          <w:rFonts w:ascii="Arial" w:hAnsi="Arial" w:cs="Arial"/>
          <w:b/>
          <w:spacing w:val="-1"/>
          <w:w w:val="122"/>
          <w:sz w:val="20"/>
          <w:szCs w:val="20"/>
        </w:rPr>
        <w:t>o</w:t>
      </w:r>
      <w:r w:rsidRPr="007E0A84">
        <w:rPr>
          <w:rFonts w:ascii="Arial" w:hAnsi="Arial" w:cs="Arial"/>
          <w:b/>
          <w:spacing w:val="-1"/>
          <w:sz w:val="20"/>
          <w:szCs w:val="20"/>
        </w:rPr>
        <w:t>l</w:t>
      </w:r>
      <w:r w:rsidRPr="007E0A84">
        <w:rPr>
          <w:rFonts w:ascii="Arial" w:hAnsi="Arial" w:cs="Arial"/>
          <w:b/>
          <w:spacing w:val="-1"/>
          <w:w w:val="122"/>
          <w:sz w:val="20"/>
          <w:szCs w:val="20"/>
        </w:rPr>
        <w:t>og</w:t>
      </w:r>
      <w:r w:rsidRPr="007E0A84">
        <w:rPr>
          <w:rFonts w:ascii="Arial" w:hAnsi="Arial" w:cs="Arial"/>
          <w:b/>
          <w:w w:val="111"/>
          <w:sz w:val="20"/>
          <w:szCs w:val="20"/>
        </w:rPr>
        <w:t>y</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The firm shall select the most appropriate training delivery methodology for the nature of the compliance training to be provided and the category of staff to whom it will be provided, taking into consideration the level of knowledge the staff already hold.</w:t>
      </w:r>
    </w:p>
    <w:p w:rsidR="007E0A84" w:rsidRPr="007E0A84" w:rsidRDefault="007E0A84" w:rsidP="007E0A84">
      <w:pPr>
        <w:jc w:val="both"/>
        <w:rPr>
          <w:rFonts w:ascii="Arial" w:hAnsi="Arial" w:cs="Arial"/>
          <w:sz w:val="20"/>
          <w:szCs w:val="20"/>
        </w:rPr>
      </w:pPr>
    </w:p>
    <w:p w:rsidR="007E0A84" w:rsidRPr="00375A32" w:rsidRDefault="007E0A84" w:rsidP="007E0A84">
      <w:pPr>
        <w:jc w:val="both"/>
        <w:rPr>
          <w:rFonts w:ascii="Arial" w:hAnsi="Arial" w:cs="Arial"/>
          <w:w w:val="111"/>
          <w:sz w:val="16"/>
          <w:szCs w:val="16"/>
        </w:rPr>
      </w:pPr>
      <w:r w:rsidRPr="00375A32">
        <w:rPr>
          <w:rFonts w:ascii="Arial" w:hAnsi="Arial" w:cs="Arial"/>
          <w:spacing w:val="-1"/>
          <w:sz w:val="16"/>
          <w:szCs w:val="16"/>
        </w:rPr>
        <w:t>NOT</w:t>
      </w:r>
      <w:r w:rsidRPr="00375A32">
        <w:rPr>
          <w:rFonts w:ascii="Arial" w:hAnsi="Arial" w:cs="Arial"/>
          <w:sz w:val="16"/>
          <w:szCs w:val="16"/>
        </w:rPr>
        <w:t xml:space="preserve">E   </w:t>
      </w:r>
      <w:r w:rsidRPr="00375A32">
        <w:rPr>
          <w:rFonts w:ascii="Arial" w:hAnsi="Arial" w:cs="Arial"/>
          <w:spacing w:val="7"/>
          <w:sz w:val="16"/>
          <w:szCs w:val="16"/>
        </w:rPr>
        <w:t xml:space="preserve"> </w:t>
      </w:r>
      <w:r w:rsidRPr="00375A32">
        <w:rPr>
          <w:rFonts w:ascii="Arial" w:hAnsi="Arial" w:cs="Arial"/>
          <w:spacing w:val="-1"/>
          <w:w w:val="91"/>
          <w:sz w:val="16"/>
          <w:szCs w:val="16"/>
        </w:rPr>
        <w:t>C</w:t>
      </w:r>
      <w:r w:rsidRPr="00375A32">
        <w:rPr>
          <w:rFonts w:ascii="Arial" w:hAnsi="Arial" w:cs="Arial"/>
          <w:spacing w:val="-1"/>
          <w:w w:val="122"/>
          <w:sz w:val="16"/>
          <w:szCs w:val="16"/>
        </w:rPr>
        <w:t>on</w:t>
      </w:r>
      <w:r w:rsidRPr="00375A32">
        <w:rPr>
          <w:rFonts w:ascii="Arial" w:hAnsi="Arial" w:cs="Arial"/>
          <w:spacing w:val="-1"/>
          <w:sz w:val="16"/>
          <w:szCs w:val="16"/>
        </w:rPr>
        <w:t>si</w:t>
      </w:r>
      <w:r w:rsidRPr="00375A32">
        <w:rPr>
          <w:rFonts w:ascii="Arial" w:hAnsi="Arial" w:cs="Arial"/>
          <w:spacing w:val="-1"/>
          <w:w w:val="122"/>
          <w:sz w:val="16"/>
          <w:szCs w:val="16"/>
        </w:rPr>
        <w:t>d</w:t>
      </w:r>
      <w:r w:rsidRPr="00375A32">
        <w:rPr>
          <w:rFonts w:ascii="Arial" w:hAnsi="Arial" w:cs="Arial"/>
          <w:spacing w:val="-1"/>
          <w:w w:val="125"/>
          <w:sz w:val="16"/>
          <w:szCs w:val="16"/>
        </w:rPr>
        <w:t>e</w:t>
      </w:r>
      <w:r w:rsidRPr="00375A32">
        <w:rPr>
          <w:rFonts w:ascii="Arial" w:hAnsi="Arial" w:cs="Arial"/>
          <w:spacing w:val="-1"/>
          <w:sz w:val="16"/>
          <w:szCs w:val="16"/>
        </w:rPr>
        <w:t>r</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spacing w:val="-1"/>
          <w:sz w:val="16"/>
          <w:szCs w:val="16"/>
        </w:rPr>
        <w:t>i</w:t>
      </w:r>
      <w:r w:rsidRPr="00375A32">
        <w:rPr>
          <w:rFonts w:ascii="Arial" w:hAnsi="Arial" w:cs="Arial"/>
          <w:spacing w:val="-1"/>
          <w:w w:val="122"/>
          <w:sz w:val="16"/>
          <w:szCs w:val="16"/>
        </w:rPr>
        <w:t>o</w:t>
      </w:r>
      <w:r w:rsidRPr="00375A32">
        <w:rPr>
          <w:rFonts w:ascii="Arial" w:hAnsi="Arial" w:cs="Arial"/>
          <w:w w:val="122"/>
          <w:sz w:val="16"/>
          <w:szCs w:val="16"/>
        </w:rPr>
        <w:t>n</w:t>
      </w:r>
      <w:r w:rsidRPr="00375A32">
        <w:rPr>
          <w:rFonts w:ascii="Arial" w:hAnsi="Arial" w:cs="Arial"/>
          <w:spacing w:val="1"/>
          <w:sz w:val="16"/>
          <w:szCs w:val="16"/>
        </w:rPr>
        <w:t xml:space="preserve"> </w:t>
      </w:r>
      <w:r w:rsidRPr="00375A32">
        <w:rPr>
          <w:rFonts w:ascii="Arial" w:hAnsi="Arial" w:cs="Arial"/>
          <w:spacing w:val="-1"/>
          <w:sz w:val="16"/>
          <w:szCs w:val="16"/>
        </w:rPr>
        <w:t>may</w:t>
      </w:r>
      <w:r w:rsidRPr="00375A32">
        <w:rPr>
          <w:rFonts w:ascii="Arial" w:hAnsi="Arial" w:cs="Arial"/>
          <w:sz w:val="16"/>
          <w:szCs w:val="16"/>
        </w:rPr>
        <w:t xml:space="preserve"> </w:t>
      </w:r>
      <w:r w:rsidRPr="00375A32">
        <w:rPr>
          <w:rFonts w:ascii="Arial" w:hAnsi="Arial" w:cs="Arial"/>
          <w:spacing w:val="-1"/>
          <w:sz w:val="16"/>
          <w:szCs w:val="16"/>
        </w:rPr>
        <w:t>b</w:t>
      </w:r>
      <w:r w:rsidRPr="00375A32">
        <w:rPr>
          <w:rFonts w:ascii="Arial" w:hAnsi="Arial" w:cs="Arial"/>
          <w:sz w:val="16"/>
          <w:szCs w:val="16"/>
        </w:rPr>
        <w:t>e</w:t>
      </w:r>
      <w:r w:rsidRPr="00375A32">
        <w:rPr>
          <w:rFonts w:ascii="Arial" w:hAnsi="Arial" w:cs="Arial"/>
          <w:spacing w:val="43"/>
          <w:sz w:val="16"/>
          <w:szCs w:val="16"/>
        </w:rPr>
        <w:t xml:space="preserve"> </w:t>
      </w:r>
      <w:r w:rsidRPr="00375A32">
        <w:rPr>
          <w:rFonts w:ascii="Arial" w:hAnsi="Arial" w:cs="Arial"/>
          <w:spacing w:val="-1"/>
          <w:w w:val="120"/>
          <w:sz w:val="16"/>
          <w:szCs w:val="16"/>
        </w:rPr>
        <w:t>give</w:t>
      </w:r>
      <w:r w:rsidRPr="00375A32">
        <w:rPr>
          <w:rFonts w:ascii="Arial" w:hAnsi="Arial" w:cs="Arial"/>
          <w:w w:val="120"/>
          <w:sz w:val="16"/>
          <w:szCs w:val="16"/>
        </w:rPr>
        <w:t>n</w:t>
      </w:r>
      <w:r w:rsidRPr="00375A32">
        <w:rPr>
          <w:rFonts w:ascii="Arial" w:hAnsi="Arial" w:cs="Arial"/>
          <w:spacing w:val="-17"/>
          <w:w w:val="120"/>
          <w:sz w:val="16"/>
          <w:szCs w:val="16"/>
        </w:rPr>
        <w:t xml:space="preserve"> </w:t>
      </w:r>
      <w:r w:rsidRPr="00375A32">
        <w:rPr>
          <w:rFonts w:ascii="Arial" w:hAnsi="Arial" w:cs="Arial"/>
          <w:spacing w:val="-1"/>
          <w:w w:val="120"/>
          <w:sz w:val="16"/>
          <w:szCs w:val="16"/>
        </w:rPr>
        <w:t>t</w:t>
      </w:r>
      <w:r w:rsidRPr="00375A32">
        <w:rPr>
          <w:rFonts w:ascii="Arial" w:hAnsi="Arial" w:cs="Arial"/>
          <w:w w:val="120"/>
          <w:sz w:val="16"/>
          <w:szCs w:val="16"/>
        </w:rPr>
        <w:t>o</w:t>
      </w:r>
      <w:r w:rsidRPr="00375A32">
        <w:rPr>
          <w:rFonts w:ascii="Arial" w:hAnsi="Arial" w:cs="Arial"/>
          <w:spacing w:val="4"/>
          <w:w w:val="120"/>
          <w:sz w:val="16"/>
          <w:szCs w:val="16"/>
        </w:rPr>
        <w:t xml:space="preserve"> </w:t>
      </w:r>
      <w:r w:rsidRPr="00375A32">
        <w:rPr>
          <w:rFonts w:ascii="Arial" w:hAnsi="Arial" w:cs="Arial"/>
          <w:sz w:val="16"/>
          <w:szCs w:val="16"/>
        </w:rPr>
        <w:t>a</w:t>
      </w:r>
      <w:r w:rsidRPr="00375A32">
        <w:rPr>
          <w:rFonts w:ascii="Arial" w:hAnsi="Arial" w:cs="Arial"/>
          <w:spacing w:val="11"/>
          <w:sz w:val="16"/>
          <w:szCs w:val="16"/>
        </w:rPr>
        <w:t xml:space="preserve"> </w:t>
      </w:r>
      <w:r w:rsidRPr="00375A32">
        <w:rPr>
          <w:rFonts w:ascii="Arial" w:hAnsi="Arial" w:cs="Arial"/>
          <w:spacing w:val="-1"/>
          <w:w w:val="117"/>
          <w:sz w:val="16"/>
          <w:szCs w:val="16"/>
        </w:rPr>
        <w:t>variet</w:t>
      </w:r>
      <w:r w:rsidRPr="00375A32">
        <w:rPr>
          <w:rFonts w:ascii="Arial" w:hAnsi="Arial" w:cs="Arial"/>
          <w:w w:val="117"/>
          <w:sz w:val="16"/>
          <w:szCs w:val="16"/>
        </w:rPr>
        <w:t>y</w:t>
      </w:r>
      <w:r w:rsidRPr="00375A32">
        <w:rPr>
          <w:rFonts w:ascii="Arial" w:hAnsi="Arial" w:cs="Arial"/>
          <w:spacing w:val="-23"/>
          <w:w w:val="117"/>
          <w:sz w:val="16"/>
          <w:szCs w:val="16"/>
        </w:rPr>
        <w:t xml:space="preserve"> </w:t>
      </w:r>
      <w:r w:rsidRPr="00375A32">
        <w:rPr>
          <w:rFonts w:ascii="Arial" w:hAnsi="Arial" w:cs="Arial"/>
          <w:spacing w:val="-1"/>
          <w:w w:val="117"/>
          <w:sz w:val="16"/>
          <w:szCs w:val="16"/>
        </w:rPr>
        <w:t>o</w:t>
      </w:r>
      <w:r w:rsidRPr="00375A32">
        <w:rPr>
          <w:rFonts w:ascii="Arial" w:hAnsi="Arial" w:cs="Arial"/>
          <w:w w:val="117"/>
          <w:sz w:val="16"/>
          <w:szCs w:val="16"/>
        </w:rPr>
        <w:t>f</w:t>
      </w:r>
      <w:r w:rsidRPr="00375A32">
        <w:rPr>
          <w:rFonts w:ascii="Arial" w:hAnsi="Arial" w:cs="Arial"/>
          <w:spacing w:val="10"/>
          <w:w w:val="117"/>
          <w:sz w:val="16"/>
          <w:szCs w:val="16"/>
        </w:rPr>
        <w:t xml:space="preserve"> </w:t>
      </w:r>
      <w:r w:rsidRPr="00375A32">
        <w:rPr>
          <w:rFonts w:ascii="Arial" w:hAnsi="Arial" w:cs="Arial"/>
          <w:spacing w:val="-1"/>
          <w:w w:val="117"/>
          <w:sz w:val="16"/>
          <w:szCs w:val="16"/>
        </w:rPr>
        <w:t>deliver</w:t>
      </w:r>
      <w:r w:rsidRPr="00375A32">
        <w:rPr>
          <w:rFonts w:ascii="Arial" w:hAnsi="Arial" w:cs="Arial"/>
          <w:w w:val="117"/>
          <w:sz w:val="16"/>
          <w:szCs w:val="16"/>
        </w:rPr>
        <w:t>y</w:t>
      </w:r>
      <w:r w:rsidRPr="00375A32">
        <w:rPr>
          <w:rFonts w:ascii="Arial" w:hAnsi="Arial" w:cs="Arial"/>
          <w:spacing w:val="-27"/>
          <w:w w:val="117"/>
          <w:sz w:val="16"/>
          <w:szCs w:val="16"/>
        </w:rPr>
        <w:t xml:space="preserve"> </w:t>
      </w:r>
      <w:r w:rsidRPr="00375A32">
        <w:rPr>
          <w:rFonts w:ascii="Arial" w:hAnsi="Arial" w:cs="Arial"/>
          <w:spacing w:val="-1"/>
          <w:w w:val="123"/>
          <w:sz w:val="16"/>
          <w:szCs w:val="16"/>
        </w:rPr>
        <w:t>m</w:t>
      </w:r>
      <w:r w:rsidRPr="00375A32">
        <w:rPr>
          <w:rFonts w:ascii="Arial" w:hAnsi="Arial" w:cs="Arial"/>
          <w:spacing w:val="-1"/>
          <w:w w:val="125"/>
          <w:sz w:val="16"/>
          <w:szCs w:val="16"/>
        </w:rPr>
        <w:t>e</w:t>
      </w:r>
      <w:r w:rsidRPr="00375A32">
        <w:rPr>
          <w:rFonts w:ascii="Arial" w:hAnsi="Arial" w:cs="Arial"/>
          <w:spacing w:val="-1"/>
          <w:sz w:val="16"/>
          <w:szCs w:val="16"/>
        </w:rPr>
        <w:t>c</w:t>
      </w:r>
      <w:r w:rsidRPr="00375A32">
        <w:rPr>
          <w:rFonts w:ascii="Arial" w:hAnsi="Arial" w:cs="Arial"/>
          <w:spacing w:val="-1"/>
          <w:w w:val="122"/>
          <w:sz w:val="16"/>
          <w:szCs w:val="16"/>
        </w:rPr>
        <w:t>h</w:t>
      </w:r>
      <w:r w:rsidRPr="00375A32">
        <w:rPr>
          <w:rFonts w:ascii="Arial" w:hAnsi="Arial" w:cs="Arial"/>
          <w:spacing w:val="-1"/>
          <w:w w:val="111"/>
          <w:sz w:val="16"/>
          <w:szCs w:val="16"/>
        </w:rPr>
        <w:t>a</w:t>
      </w:r>
      <w:r w:rsidRPr="00375A32">
        <w:rPr>
          <w:rFonts w:ascii="Arial" w:hAnsi="Arial" w:cs="Arial"/>
          <w:spacing w:val="-1"/>
          <w:w w:val="122"/>
          <w:sz w:val="16"/>
          <w:szCs w:val="16"/>
        </w:rPr>
        <w:t>n</w:t>
      </w:r>
      <w:r w:rsidRPr="00375A32">
        <w:rPr>
          <w:rFonts w:ascii="Arial" w:hAnsi="Arial" w:cs="Arial"/>
          <w:spacing w:val="-1"/>
          <w:sz w:val="16"/>
          <w:szCs w:val="16"/>
        </w:rPr>
        <w:t>is</w:t>
      </w:r>
      <w:r w:rsidRPr="00375A32">
        <w:rPr>
          <w:rFonts w:ascii="Arial" w:hAnsi="Arial" w:cs="Arial"/>
          <w:spacing w:val="-1"/>
          <w:w w:val="123"/>
          <w:sz w:val="16"/>
          <w:szCs w:val="16"/>
        </w:rPr>
        <w:t>m</w:t>
      </w:r>
      <w:r w:rsidRPr="00375A32">
        <w:rPr>
          <w:rFonts w:ascii="Arial" w:hAnsi="Arial" w:cs="Arial"/>
          <w:spacing w:val="-1"/>
          <w:sz w:val="16"/>
          <w:szCs w:val="16"/>
        </w:rPr>
        <w:t>s</w:t>
      </w:r>
      <w:r w:rsidRPr="00375A32">
        <w:rPr>
          <w:rFonts w:ascii="Arial" w:hAnsi="Arial" w:cs="Arial"/>
          <w:w w:val="111"/>
          <w:sz w:val="16"/>
          <w:szCs w:val="16"/>
        </w:rPr>
        <w:t xml:space="preserve">, </w:t>
      </w:r>
      <w:r w:rsidRPr="00375A32">
        <w:rPr>
          <w:rFonts w:ascii="Arial" w:hAnsi="Arial" w:cs="Arial"/>
          <w:spacing w:val="-1"/>
          <w:w w:val="114"/>
          <w:sz w:val="16"/>
          <w:szCs w:val="16"/>
        </w:rPr>
        <w:t>includin</w:t>
      </w:r>
      <w:r w:rsidRPr="00375A32">
        <w:rPr>
          <w:rFonts w:ascii="Arial" w:hAnsi="Arial" w:cs="Arial"/>
          <w:w w:val="114"/>
          <w:sz w:val="16"/>
          <w:szCs w:val="16"/>
        </w:rPr>
        <w:t xml:space="preserve">g </w:t>
      </w:r>
      <w:r w:rsidRPr="00375A32">
        <w:rPr>
          <w:rFonts w:ascii="Arial" w:hAnsi="Arial" w:cs="Arial"/>
          <w:spacing w:val="-1"/>
          <w:w w:val="114"/>
          <w:sz w:val="16"/>
          <w:szCs w:val="16"/>
        </w:rPr>
        <w:t>compute</w:t>
      </w:r>
      <w:r w:rsidRPr="00375A32">
        <w:rPr>
          <w:rFonts w:ascii="Arial" w:hAnsi="Arial" w:cs="Arial"/>
          <w:spacing w:val="-5"/>
          <w:w w:val="114"/>
          <w:sz w:val="16"/>
          <w:szCs w:val="16"/>
        </w:rPr>
        <w:t>r</w:t>
      </w:r>
      <w:r w:rsidRPr="00375A32">
        <w:rPr>
          <w:rFonts w:ascii="Arial" w:hAnsi="Arial" w:cs="Arial"/>
          <w:spacing w:val="-1"/>
          <w:w w:val="114"/>
          <w:sz w:val="16"/>
          <w:szCs w:val="16"/>
        </w:rPr>
        <w:t>-base</w:t>
      </w:r>
      <w:r w:rsidRPr="00375A32">
        <w:rPr>
          <w:rFonts w:ascii="Arial" w:hAnsi="Arial" w:cs="Arial"/>
          <w:w w:val="114"/>
          <w:sz w:val="16"/>
          <w:szCs w:val="16"/>
        </w:rPr>
        <w:t>d</w:t>
      </w:r>
      <w:r w:rsidRPr="00375A32">
        <w:rPr>
          <w:rFonts w:ascii="Arial" w:hAnsi="Arial" w:cs="Arial"/>
          <w:spacing w:val="35"/>
          <w:w w:val="114"/>
          <w:sz w:val="16"/>
          <w:szCs w:val="16"/>
        </w:rPr>
        <w:t xml:space="preserve"> </w:t>
      </w:r>
      <w:r w:rsidRPr="00375A32">
        <w:rPr>
          <w:rFonts w:ascii="Arial" w:hAnsi="Arial" w:cs="Arial"/>
          <w:spacing w:val="-1"/>
          <w:w w:val="114"/>
          <w:sz w:val="16"/>
          <w:szCs w:val="16"/>
        </w:rPr>
        <w:t>training</w:t>
      </w:r>
      <w:r w:rsidRPr="00375A32">
        <w:rPr>
          <w:rFonts w:ascii="Arial" w:hAnsi="Arial" w:cs="Arial"/>
          <w:w w:val="114"/>
          <w:sz w:val="16"/>
          <w:szCs w:val="16"/>
        </w:rPr>
        <w:t>,</w:t>
      </w:r>
      <w:r w:rsidRPr="00375A32">
        <w:rPr>
          <w:rFonts w:ascii="Arial" w:hAnsi="Arial" w:cs="Arial"/>
          <w:spacing w:val="3"/>
          <w:w w:val="114"/>
          <w:sz w:val="16"/>
          <w:szCs w:val="16"/>
        </w:rPr>
        <w:t xml:space="preserve"> </w:t>
      </w:r>
      <w:r w:rsidRPr="00375A32">
        <w:rPr>
          <w:rFonts w:ascii="Arial" w:hAnsi="Arial" w:cs="Arial"/>
          <w:spacing w:val="-1"/>
          <w:w w:val="114"/>
          <w:sz w:val="16"/>
          <w:szCs w:val="16"/>
        </w:rPr>
        <w:t>externa</w:t>
      </w:r>
      <w:r w:rsidRPr="00375A32">
        <w:rPr>
          <w:rFonts w:ascii="Arial" w:hAnsi="Arial" w:cs="Arial"/>
          <w:w w:val="114"/>
          <w:sz w:val="16"/>
          <w:szCs w:val="16"/>
        </w:rPr>
        <w:t>l</w:t>
      </w:r>
      <w:r w:rsidRPr="00375A32">
        <w:rPr>
          <w:rFonts w:ascii="Arial" w:hAnsi="Arial" w:cs="Arial"/>
          <w:spacing w:val="13"/>
          <w:w w:val="114"/>
          <w:sz w:val="16"/>
          <w:szCs w:val="16"/>
        </w:rPr>
        <w:t xml:space="preserve"> </w:t>
      </w:r>
      <w:r w:rsidRPr="00375A32">
        <w:rPr>
          <w:rFonts w:ascii="Arial" w:hAnsi="Arial" w:cs="Arial"/>
          <w:spacing w:val="-1"/>
          <w:w w:val="114"/>
          <w:sz w:val="16"/>
          <w:szCs w:val="16"/>
        </w:rPr>
        <w:t>courses</w:t>
      </w:r>
      <w:r w:rsidRPr="00375A32">
        <w:rPr>
          <w:rFonts w:ascii="Arial" w:hAnsi="Arial" w:cs="Arial"/>
          <w:w w:val="114"/>
          <w:sz w:val="16"/>
          <w:szCs w:val="16"/>
        </w:rPr>
        <w:t>,</w:t>
      </w:r>
      <w:r w:rsidRPr="00375A32">
        <w:rPr>
          <w:rFonts w:ascii="Arial" w:hAnsi="Arial" w:cs="Arial"/>
          <w:spacing w:val="-24"/>
          <w:w w:val="114"/>
          <w:sz w:val="16"/>
          <w:szCs w:val="16"/>
        </w:rPr>
        <w:t xml:space="preserve"> </w:t>
      </w:r>
      <w:r w:rsidRPr="00375A32">
        <w:rPr>
          <w:rFonts w:ascii="Arial" w:hAnsi="Arial" w:cs="Arial"/>
          <w:spacing w:val="-1"/>
          <w:w w:val="114"/>
          <w:sz w:val="16"/>
          <w:szCs w:val="16"/>
        </w:rPr>
        <w:t>in-hous</w:t>
      </w:r>
      <w:r w:rsidRPr="00375A32">
        <w:rPr>
          <w:rFonts w:ascii="Arial" w:hAnsi="Arial" w:cs="Arial"/>
          <w:w w:val="114"/>
          <w:sz w:val="16"/>
          <w:szCs w:val="16"/>
        </w:rPr>
        <w:t>e</w:t>
      </w:r>
      <w:r w:rsidRPr="00375A32">
        <w:rPr>
          <w:rFonts w:ascii="Arial" w:hAnsi="Arial" w:cs="Arial"/>
          <w:spacing w:val="8"/>
          <w:w w:val="114"/>
          <w:sz w:val="16"/>
          <w:szCs w:val="16"/>
        </w:rPr>
        <w:t xml:space="preserve"> </w:t>
      </w:r>
      <w:r w:rsidRPr="00375A32">
        <w:rPr>
          <w:rFonts w:ascii="Arial" w:hAnsi="Arial" w:cs="Arial"/>
          <w:spacing w:val="-1"/>
          <w:w w:val="114"/>
          <w:sz w:val="16"/>
          <w:szCs w:val="16"/>
        </w:rPr>
        <w:t>cl</w:t>
      </w:r>
      <w:r w:rsidRPr="00375A32">
        <w:rPr>
          <w:rFonts w:ascii="Arial" w:hAnsi="Arial" w:cs="Arial"/>
          <w:spacing w:val="-1"/>
          <w:w w:val="111"/>
          <w:sz w:val="16"/>
          <w:szCs w:val="16"/>
        </w:rPr>
        <w:t>a</w:t>
      </w:r>
      <w:r w:rsidRPr="00375A32">
        <w:rPr>
          <w:rFonts w:ascii="Arial" w:hAnsi="Arial" w:cs="Arial"/>
          <w:spacing w:val="-1"/>
          <w:sz w:val="16"/>
          <w:szCs w:val="16"/>
        </w:rPr>
        <w:t>ssr</w:t>
      </w:r>
      <w:r w:rsidRPr="00375A32">
        <w:rPr>
          <w:rFonts w:ascii="Arial" w:hAnsi="Arial" w:cs="Arial"/>
          <w:spacing w:val="-1"/>
          <w:w w:val="122"/>
          <w:sz w:val="16"/>
          <w:szCs w:val="16"/>
        </w:rPr>
        <w:t>oo</w:t>
      </w:r>
      <w:r w:rsidRPr="00375A32">
        <w:rPr>
          <w:rFonts w:ascii="Arial" w:hAnsi="Arial" w:cs="Arial"/>
          <w:w w:val="123"/>
          <w:sz w:val="16"/>
          <w:szCs w:val="16"/>
        </w:rPr>
        <w:t xml:space="preserve">m </w:t>
      </w:r>
      <w:r w:rsidRPr="00375A32">
        <w:rPr>
          <w:rFonts w:ascii="Arial" w:hAnsi="Arial" w:cs="Arial"/>
          <w:spacing w:val="-1"/>
          <w:w w:val="114"/>
          <w:sz w:val="16"/>
          <w:szCs w:val="16"/>
        </w:rPr>
        <w:t>deliver</w:t>
      </w:r>
      <w:r w:rsidRPr="00375A32">
        <w:rPr>
          <w:rFonts w:ascii="Arial" w:hAnsi="Arial" w:cs="Arial"/>
          <w:spacing w:val="-17"/>
          <w:w w:val="114"/>
          <w:sz w:val="16"/>
          <w:szCs w:val="16"/>
        </w:rPr>
        <w:t>y</w:t>
      </w:r>
      <w:r w:rsidRPr="00375A32">
        <w:rPr>
          <w:rFonts w:ascii="Arial" w:hAnsi="Arial" w:cs="Arial"/>
          <w:w w:val="114"/>
          <w:sz w:val="16"/>
          <w:szCs w:val="16"/>
        </w:rPr>
        <w:t>,</w:t>
      </w:r>
      <w:r w:rsidRPr="00375A32">
        <w:rPr>
          <w:rFonts w:ascii="Arial" w:hAnsi="Arial" w:cs="Arial"/>
          <w:spacing w:val="-6"/>
          <w:w w:val="114"/>
          <w:sz w:val="16"/>
          <w:szCs w:val="16"/>
        </w:rPr>
        <w:t xml:space="preserve"> </w:t>
      </w:r>
      <w:r w:rsidRPr="00375A32">
        <w:rPr>
          <w:rFonts w:ascii="Arial" w:hAnsi="Arial" w:cs="Arial"/>
          <w:spacing w:val="-1"/>
          <w:w w:val="114"/>
          <w:sz w:val="16"/>
          <w:szCs w:val="16"/>
        </w:rPr>
        <w:t>on-the-jo</w:t>
      </w:r>
      <w:r w:rsidRPr="00375A32">
        <w:rPr>
          <w:rFonts w:ascii="Arial" w:hAnsi="Arial" w:cs="Arial"/>
          <w:w w:val="114"/>
          <w:sz w:val="16"/>
          <w:szCs w:val="16"/>
        </w:rPr>
        <w:t>b</w:t>
      </w:r>
      <w:r w:rsidRPr="00375A32">
        <w:rPr>
          <w:rFonts w:ascii="Arial" w:hAnsi="Arial" w:cs="Arial"/>
          <w:spacing w:val="31"/>
          <w:w w:val="114"/>
          <w:sz w:val="16"/>
          <w:szCs w:val="16"/>
        </w:rPr>
        <w:t xml:space="preserve"> </w:t>
      </w:r>
      <w:r w:rsidRPr="00375A32">
        <w:rPr>
          <w:rFonts w:ascii="Arial" w:hAnsi="Arial" w:cs="Arial"/>
          <w:spacing w:val="-1"/>
          <w:w w:val="114"/>
          <w:sz w:val="16"/>
          <w:szCs w:val="16"/>
        </w:rPr>
        <w:t>coachin</w:t>
      </w:r>
      <w:r w:rsidRPr="00375A32">
        <w:rPr>
          <w:rFonts w:ascii="Arial" w:hAnsi="Arial" w:cs="Arial"/>
          <w:w w:val="114"/>
          <w:sz w:val="16"/>
          <w:szCs w:val="16"/>
        </w:rPr>
        <w:t>g</w:t>
      </w:r>
      <w:r w:rsidRPr="00375A32">
        <w:rPr>
          <w:rFonts w:ascii="Arial" w:hAnsi="Arial" w:cs="Arial"/>
          <w:spacing w:val="-8"/>
          <w:w w:val="114"/>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6"/>
          <w:sz w:val="16"/>
          <w:szCs w:val="16"/>
        </w:rPr>
        <w:t xml:space="preserve"> </w:t>
      </w:r>
      <w:r w:rsidRPr="00375A32">
        <w:rPr>
          <w:rFonts w:ascii="Arial" w:hAnsi="Arial" w:cs="Arial"/>
          <w:spacing w:val="-1"/>
          <w:w w:val="119"/>
          <w:sz w:val="16"/>
          <w:szCs w:val="16"/>
        </w:rPr>
        <w:t>th</w:t>
      </w:r>
      <w:r w:rsidRPr="00375A32">
        <w:rPr>
          <w:rFonts w:ascii="Arial" w:hAnsi="Arial" w:cs="Arial"/>
          <w:w w:val="119"/>
          <w:sz w:val="16"/>
          <w:szCs w:val="16"/>
        </w:rPr>
        <w:t>e</w:t>
      </w:r>
      <w:r w:rsidRPr="00375A32">
        <w:rPr>
          <w:rFonts w:ascii="Arial" w:hAnsi="Arial" w:cs="Arial"/>
          <w:spacing w:val="11"/>
          <w:w w:val="119"/>
          <w:sz w:val="16"/>
          <w:szCs w:val="16"/>
        </w:rPr>
        <w:t xml:space="preserve"> </w:t>
      </w:r>
      <w:r w:rsidRPr="00375A32">
        <w:rPr>
          <w:rFonts w:ascii="Arial" w:hAnsi="Arial" w:cs="Arial"/>
          <w:spacing w:val="-1"/>
          <w:w w:val="119"/>
          <w:sz w:val="16"/>
          <w:szCs w:val="16"/>
        </w:rPr>
        <w:t>distributio</w:t>
      </w:r>
      <w:r w:rsidRPr="00375A32">
        <w:rPr>
          <w:rFonts w:ascii="Arial" w:hAnsi="Arial" w:cs="Arial"/>
          <w:w w:val="119"/>
          <w:sz w:val="16"/>
          <w:szCs w:val="16"/>
        </w:rPr>
        <w:t>n</w:t>
      </w:r>
      <w:r w:rsidRPr="00375A32">
        <w:rPr>
          <w:rFonts w:ascii="Arial" w:hAnsi="Arial" w:cs="Arial"/>
          <w:spacing w:val="-28"/>
          <w:w w:val="119"/>
          <w:sz w:val="16"/>
          <w:szCs w:val="16"/>
        </w:rPr>
        <w:t xml:space="preserve"> </w:t>
      </w:r>
      <w:r w:rsidRPr="00375A32">
        <w:rPr>
          <w:rFonts w:ascii="Arial" w:hAnsi="Arial" w:cs="Arial"/>
          <w:spacing w:val="-1"/>
          <w:w w:val="119"/>
          <w:sz w:val="16"/>
          <w:szCs w:val="16"/>
        </w:rPr>
        <w:t>o</w:t>
      </w:r>
      <w:r w:rsidRPr="00375A32">
        <w:rPr>
          <w:rFonts w:ascii="Arial" w:hAnsi="Arial" w:cs="Arial"/>
          <w:w w:val="119"/>
          <w:sz w:val="16"/>
          <w:szCs w:val="16"/>
        </w:rPr>
        <w:t>f</w:t>
      </w:r>
      <w:r w:rsidRPr="00375A32">
        <w:rPr>
          <w:rFonts w:ascii="Arial" w:hAnsi="Arial" w:cs="Arial"/>
          <w:spacing w:val="6"/>
          <w:w w:val="119"/>
          <w:sz w:val="16"/>
          <w:szCs w:val="16"/>
        </w:rPr>
        <w:t xml:space="preserve"> </w:t>
      </w:r>
      <w:r w:rsidRPr="00375A32">
        <w:rPr>
          <w:rFonts w:ascii="Arial" w:hAnsi="Arial" w:cs="Arial"/>
          <w:spacing w:val="-1"/>
          <w:w w:val="119"/>
          <w:sz w:val="16"/>
          <w:szCs w:val="16"/>
        </w:rPr>
        <w:t>bulletin</w:t>
      </w:r>
      <w:r w:rsidRPr="00375A32">
        <w:rPr>
          <w:rFonts w:ascii="Arial" w:hAnsi="Arial" w:cs="Arial"/>
          <w:w w:val="119"/>
          <w:sz w:val="16"/>
          <w:szCs w:val="16"/>
        </w:rPr>
        <w:t>s</w:t>
      </w:r>
      <w:r w:rsidRPr="00375A32">
        <w:rPr>
          <w:rFonts w:ascii="Arial" w:hAnsi="Arial" w:cs="Arial"/>
          <w:spacing w:val="-26"/>
          <w:w w:val="119"/>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6"/>
          <w:sz w:val="16"/>
          <w:szCs w:val="16"/>
        </w:rPr>
        <w:t xml:space="preserve"> </w:t>
      </w:r>
      <w:r w:rsidRPr="00375A32">
        <w:rPr>
          <w:rFonts w:ascii="Arial" w:hAnsi="Arial" w:cs="Arial"/>
          <w:spacing w:val="-1"/>
          <w:w w:val="122"/>
          <w:sz w:val="16"/>
          <w:szCs w:val="16"/>
        </w:rPr>
        <w:t>o</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z w:val="16"/>
          <w:szCs w:val="16"/>
        </w:rPr>
        <w:t xml:space="preserve">r </w:t>
      </w:r>
      <w:r w:rsidRPr="00375A32">
        <w:rPr>
          <w:rFonts w:ascii="Arial" w:hAnsi="Arial" w:cs="Arial"/>
          <w:spacing w:val="-1"/>
          <w:w w:val="116"/>
          <w:sz w:val="16"/>
          <w:szCs w:val="16"/>
        </w:rPr>
        <w:t>readin</w:t>
      </w:r>
      <w:r w:rsidRPr="00375A32">
        <w:rPr>
          <w:rFonts w:ascii="Arial" w:hAnsi="Arial" w:cs="Arial"/>
          <w:w w:val="116"/>
          <w:sz w:val="16"/>
          <w:szCs w:val="16"/>
        </w:rPr>
        <w:t>g</w:t>
      </w:r>
      <w:r w:rsidRPr="00375A32">
        <w:rPr>
          <w:rFonts w:ascii="Arial" w:hAnsi="Arial" w:cs="Arial"/>
          <w:spacing w:val="-6"/>
          <w:w w:val="116"/>
          <w:sz w:val="16"/>
          <w:szCs w:val="16"/>
        </w:rPr>
        <w:t xml:space="preserve"> </w:t>
      </w:r>
      <w:r w:rsidRPr="00375A32">
        <w:rPr>
          <w:rFonts w:ascii="Arial" w:hAnsi="Arial" w:cs="Arial"/>
          <w:spacing w:val="-1"/>
          <w:w w:val="123"/>
          <w:sz w:val="16"/>
          <w:szCs w:val="16"/>
        </w:rPr>
        <w:t>m</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spacing w:val="-1"/>
          <w:w w:val="125"/>
          <w:sz w:val="16"/>
          <w:szCs w:val="16"/>
        </w:rPr>
        <w:t>e</w:t>
      </w:r>
      <w:r w:rsidRPr="00375A32">
        <w:rPr>
          <w:rFonts w:ascii="Arial" w:hAnsi="Arial" w:cs="Arial"/>
          <w:spacing w:val="-1"/>
          <w:sz w:val="16"/>
          <w:szCs w:val="16"/>
        </w:rPr>
        <w:t>ri</w:t>
      </w:r>
      <w:r w:rsidRPr="00375A32">
        <w:rPr>
          <w:rFonts w:ascii="Arial" w:hAnsi="Arial" w:cs="Arial"/>
          <w:spacing w:val="-1"/>
          <w:w w:val="111"/>
          <w:sz w:val="16"/>
          <w:szCs w:val="16"/>
        </w:rPr>
        <w:t>a</w:t>
      </w:r>
      <w:r w:rsidRPr="00375A32">
        <w:rPr>
          <w:rFonts w:ascii="Arial" w:hAnsi="Arial" w:cs="Arial"/>
          <w:spacing w:val="-1"/>
          <w:sz w:val="16"/>
          <w:szCs w:val="16"/>
        </w:rPr>
        <w:t>l</w:t>
      </w:r>
      <w:r w:rsidRPr="00375A32">
        <w:rPr>
          <w:rFonts w:ascii="Arial" w:hAnsi="Arial" w:cs="Arial"/>
          <w:w w:val="111"/>
          <w:sz w:val="16"/>
          <w:szCs w:val="16"/>
        </w:rPr>
        <w:t>.</w:t>
      </w:r>
    </w:p>
    <w:p w:rsidR="00375A32" w:rsidRDefault="00375A32" w:rsidP="007E0A84">
      <w:pPr>
        <w:jc w:val="both"/>
        <w:rPr>
          <w:rFonts w:ascii="Arial" w:hAnsi="Arial" w:cs="Arial"/>
          <w:b/>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5.5.</w:t>
      </w:r>
      <w:r w:rsidRPr="007E0A84">
        <w:rPr>
          <w:rFonts w:ascii="Arial" w:hAnsi="Arial" w:cs="Arial"/>
          <w:b/>
          <w:sz w:val="20"/>
          <w:szCs w:val="20"/>
        </w:rPr>
        <w:t xml:space="preserve">4     </w:t>
      </w:r>
      <w:r w:rsidRPr="007E0A84">
        <w:rPr>
          <w:rFonts w:ascii="Arial" w:hAnsi="Arial" w:cs="Arial"/>
          <w:b/>
          <w:spacing w:val="15"/>
          <w:sz w:val="20"/>
          <w:szCs w:val="20"/>
        </w:rPr>
        <w:t xml:space="preserve"> </w:t>
      </w:r>
      <w:r w:rsidRPr="007E0A84">
        <w:rPr>
          <w:rFonts w:ascii="Arial" w:hAnsi="Arial" w:cs="Arial"/>
          <w:b/>
          <w:spacing w:val="-1"/>
          <w:w w:val="84"/>
          <w:sz w:val="20"/>
          <w:szCs w:val="20"/>
        </w:rPr>
        <w:t>R</w:t>
      </w:r>
      <w:r w:rsidRPr="007E0A84">
        <w:rPr>
          <w:rFonts w:ascii="Arial" w:hAnsi="Arial" w:cs="Arial"/>
          <w:b/>
          <w:spacing w:val="-1"/>
          <w:w w:val="125"/>
          <w:sz w:val="20"/>
          <w:szCs w:val="20"/>
        </w:rPr>
        <w:t>e</w:t>
      </w:r>
      <w:r w:rsidRPr="007E0A84">
        <w:rPr>
          <w:rFonts w:ascii="Arial" w:hAnsi="Arial" w:cs="Arial"/>
          <w:b/>
          <w:spacing w:val="-1"/>
          <w:w w:val="114"/>
          <w:sz w:val="20"/>
          <w:szCs w:val="20"/>
        </w:rPr>
        <w:t>s</w:t>
      </w:r>
      <w:r w:rsidRPr="007E0A84">
        <w:rPr>
          <w:rFonts w:ascii="Arial" w:hAnsi="Arial" w:cs="Arial"/>
          <w:b/>
          <w:spacing w:val="-1"/>
          <w:w w:val="109"/>
          <w:sz w:val="20"/>
          <w:szCs w:val="20"/>
        </w:rPr>
        <w:t>p</w:t>
      </w:r>
      <w:r w:rsidRPr="007E0A84">
        <w:rPr>
          <w:rFonts w:ascii="Arial" w:hAnsi="Arial" w:cs="Arial"/>
          <w:b/>
          <w:spacing w:val="-1"/>
          <w:w w:val="122"/>
          <w:sz w:val="20"/>
          <w:szCs w:val="20"/>
        </w:rPr>
        <w:t>o</w:t>
      </w:r>
      <w:r w:rsidRPr="007E0A84">
        <w:rPr>
          <w:rFonts w:ascii="Arial" w:hAnsi="Arial" w:cs="Arial"/>
          <w:b/>
          <w:spacing w:val="-1"/>
          <w:w w:val="109"/>
          <w:sz w:val="20"/>
          <w:szCs w:val="20"/>
        </w:rPr>
        <w:t>n</w:t>
      </w:r>
      <w:r w:rsidRPr="007E0A84">
        <w:rPr>
          <w:rFonts w:ascii="Arial" w:hAnsi="Arial" w:cs="Arial"/>
          <w:b/>
          <w:spacing w:val="-1"/>
          <w:w w:val="114"/>
          <w:sz w:val="20"/>
          <w:szCs w:val="20"/>
        </w:rPr>
        <w:t>s</w:t>
      </w:r>
      <w:r w:rsidRPr="007E0A84">
        <w:rPr>
          <w:rFonts w:ascii="Arial" w:hAnsi="Arial" w:cs="Arial"/>
          <w:b/>
          <w:spacing w:val="-1"/>
          <w:sz w:val="20"/>
          <w:szCs w:val="20"/>
        </w:rPr>
        <w:t>i</w:t>
      </w:r>
      <w:r w:rsidRPr="007E0A84">
        <w:rPr>
          <w:rFonts w:ascii="Arial" w:hAnsi="Arial" w:cs="Arial"/>
          <w:b/>
          <w:spacing w:val="-1"/>
          <w:w w:val="109"/>
          <w:sz w:val="20"/>
          <w:szCs w:val="20"/>
        </w:rPr>
        <w:t>b</w:t>
      </w:r>
      <w:r w:rsidRPr="007E0A84">
        <w:rPr>
          <w:rFonts w:ascii="Arial" w:hAnsi="Arial" w:cs="Arial"/>
          <w:b/>
          <w:spacing w:val="-1"/>
          <w:sz w:val="20"/>
          <w:szCs w:val="20"/>
        </w:rPr>
        <w:t>ili</w:t>
      </w:r>
      <w:r w:rsidRPr="007E0A84">
        <w:rPr>
          <w:rFonts w:ascii="Arial" w:hAnsi="Arial" w:cs="Arial"/>
          <w:b/>
          <w:spacing w:val="-1"/>
          <w:w w:val="116"/>
          <w:sz w:val="20"/>
          <w:szCs w:val="20"/>
        </w:rPr>
        <w:t>t</w:t>
      </w:r>
      <w:r w:rsidRPr="007E0A84">
        <w:rPr>
          <w:rFonts w:ascii="Arial" w:hAnsi="Arial" w:cs="Arial"/>
          <w:b/>
          <w:w w:val="111"/>
          <w:sz w:val="20"/>
          <w:szCs w:val="20"/>
        </w:rPr>
        <w:t>y</w:t>
      </w:r>
      <w:r w:rsidRPr="007E0A84">
        <w:rPr>
          <w:rFonts w:ascii="Arial" w:hAnsi="Arial" w:cs="Arial"/>
          <w:b/>
          <w:spacing w:val="2"/>
          <w:sz w:val="20"/>
          <w:szCs w:val="20"/>
        </w:rPr>
        <w:t xml:space="preserve">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39"/>
          <w:sz w:val="20"/>
          <w:szCs w:val="20"/>
        </w:rPr>
        <w:t xml:space="preserve"> </w:t>
      </w:r>
      <w:r w:rsidRPr="007E0A84">
        <w:rPr>
          <w:rFonts w:ascii="Arial" w:hAnsi="Arial" w:cs="Arial"/>
          <w:b/>
          <w:spacing w:val="-1"/>
          <w:w w:val="111"/>
          <w:sz w:val="20"/>
          <w:szCs w:val="20"/>
        </w:rPr>
        <w:t>a</w:t>
      </w:r>
      <w:r w:rsidRPr="007E0A84">
        <w:rPr>
          <w:rFonts w:ascii="Arial" w:hAnsi="Arial" w:cs="Arial"/>
          <w:b/>
          <w:spacing w:val="-1"/>
          <w:sz w:val="20"/>
          <w:szCs w:val="20"/>
        </w:rPr>
        <w:t>cc</w:t>
      </w:r>
      <w:r w:rsidRPr="007E0A84">
        <w:rPr>
          <w:rFonts w:ascii="Arial" w:hAnsi="Arial" w:cs="Arial"/>
          <w:b/>
          <w:spacing w:val="-1"/>
          <w:w w:val="122"/>
          <w:sz w:val="20"/>
          <w:szCs w:val="20"/>
        </w:rPr>
        <w:t>o</w:t>
      </w:r>
      <w:r w:rsidRPr="007E0A84">
        <w:rPr>
          <w:rFonts w:ascii="Arial" w:hAnsi="Arial" w:cs="Arial"/>
          <w:b/>
          <w:spacing w:val="-1"/>
          <w:w w:val="109"/>
          <w:sz w:val="20"/>
          <w:szCs w:val="20"/>
        </w:rPr>
        <w:t>un</w:t>
      </w:r>
      <w:r w:rsidRPr="007E0A84">
        <w:rPr>
          <w:rFonts w:ascii="Arial" w:hAnsi="Arial" w:cs="Arial"/>
          <w:b/>
          <w:spacing w:val="-1"/>
          <w:w w:val="116"/>
          <w:sz w:val="20"/>
          <w:szCs w:val="20"/>
        </w:rPr>
        <w:t>t</w:t>
      </w:r>
      <w:r w:rsidRPr="007E0A84">
        <w:rPr>
          <w:rFonts w:ascii="Arial" w:hAnsi="Arial" w:cs="Arial"/>
          <w:b/>
          <w:spacing w:val="-1"/>
          <w:w w:val="111"/>
          <w:sz w:val="20"/>
          <w:szCs w:val="20"/>
        </w:rPr>
        <w:t>a</w:t>
      </w:r>
      <w:r w:rsidRPr="007E0A84">
        <w:rPr>
          <w:rFonts w:ascii="Arial" w:hAnsi="Arial" w:cs="Arial"/>
          <w:b/>
          <w:spacing w:val="-1"/>
          <w:w w:val="109"/>
          <w:sz w:val="20"/>
          <w:szCs w:val="20"/>
        </w:rPr>
        <w:t>b</w:t>
      </w:r>
      <w:r w:rsidRPr="007E0A84">
        <w:rPr>
          <w:rFonts w:ascii="Arial" w:hAnsi="Arial" w:cs="Arial"/>
          <w:b/>
          <w:spacing w:val="-1"/>
          <w:sz w:val="20"/>
          <w:szCs w:val="20"/>
        </w:rPr>
        <w:t>ili</w:t>
      </w:r>
      <w:r w:rsidRPr="007E0A84">
        <w:rPr>
          <w:rFonts w:ascii="Arial" w:hAnsi="Arial" w:cs="Arial"/>
          <w:b/>
          <w:spacing w:val="-1"/>
          <w:w w:val="116"/>
          <w:sz w:val="20"/>
          <w:szCs w:val="20"/>
        </w:rPr>
        <w:t>t</w:t>
      </w:r>
      <w:r w:rsidRPr="007E0A84">
        <w:rPr>
          <w:rFonts w:ascii="Arial" w:hAnsi="Arial" w:cs="Arial"/>
          <w:b/>
          <w:w w:val="111"/>
          <w:sz w:val="20"/>
          <w:szCs w:val="20"/>
        </w:rPr>
        <w:t>y</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13"/>
          <w:sz w:val="20"/>
          <w:szCs w:val="20"/>
        </w:rPr>
        <w:t>assig</w:t>
      </w:r>
      <w:r w:rsidRPr="007E0A84">
        <w:rPr>
          <w:rFonts w:ascii="Arial" w:hAnsi="Arial" w:cs="Arial"/>
          <w:w w:val="113"/>
          <w:sz w:val="20"/>
          <w:szCs w:val="20"/>
        </w:rPr>
        <w:t>n</w:t>
      </w:r>
      <w:r w:rsidRPr="007E0A84">
        <w:rPr>
          <w:rFonts w:ascii="Arial" w:hAnsi="Arial" w:cs="Arial"/>
          <w:spacing w:val="-3"/>
          <w:w w:val="113"/>
          <w:sz w:val="20"/>
          <w:szCs w:val="20"/>
        </w:rPr>
        <w:t xml:space="preserve"> </w:t>
      </w:r>
      <w:r w:rsidRPr="007E0A84">
        <w:rPr>
          <w:rFonts w:ascii="Arial" w:hAnsi="Arial" w:cs="Arial"/>
          <w:spacing w:val="-1"/>
          <w:w w:val="113"/>
          <w:sz w:val="20"/>
          <w:szCs w:val="20"/>
        </w:rPr>
        <w:t>responsibilit</w:t>
      </w:r>
      <w:r w:rsidRPr="007E0A84">
        <w:rPr>
          <w:rFonts w:ascii="Arial" w:hAnsi="Arial" w:cs="Arial"/>
          <w:w w:val="113"/>
          <w:sz w:val="20"/>
          <w:szCs w:val="20"/>
        </w:rPr>
        <w:t>y</w:t>
      </w:r>
      <w:r w:rsidRPr="007E0A84">
        <w:rPr>
          <w:rFonts w:ascii="Arial" w:hAnsi="Arial" w:cs="Arial"/>
          <w:spacing w:val="-1"/>
          <w:w w:val="113"/>
          <w:sz w:val="20"/>
          <w:szCs w:val="20"/>
        </w:rPr>
        <w:t xml:space="preserv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trainin</w:t>
      </w:r>
      <w:r w:rsidRPr="007E0A84">
        <w:rPr>
          <w:rFonts w:ascii="Arial" w:hAnsi="Arial" w:cs="Arial"/>
          <w:w w:val="116"/>
          <w:sz w:val="20"/>
          <w:szCs w:val="20"/>
        </w:rPr>
        <w:t>g</w:t>
      </w:r>
      <w:r w:rsidRPr="007E0A84">
        <w:rPr>
          <w:rFonts w:ascii="Arial" w:hAnsi="Arial" w:cs="Arial"/>
          <w:spacing w:val="17"/>
          <w:w w:val="116"/>
          <w:sz w:val="20"/>
          <w:szCs w:val="20"/>
        </w:rPr>
        <w:t xml:space="preserve"> </w:t>
      </w:r>
      <w:r w:rsidRPr="007E0A84">
        <w:rPr>
          <w:rFonts w:ascii="Arial" w:hAnsi="Arial" w:cs="Arial"/>
          <w:spacing w:val="-1"/>
          <w:w w:val="122"/>
          <w:sz w:val="20"/>
          <w:szCs w:val="20"/>
        </w:rPr>
        <w:t>p</w:t>
      </w:r>
      <w:r w:rsidRPr="007E0A84">
        <w:rPr>
          <w:rFonts w:ascii="Arial" w:hAnsi="Arial" w:cs="Arial"/>
          <w:spacing w:val="-1"/>
          <w:sz w:val="20"/>
          <w:szCs w:val="20"/>
        </w:rPr>
        <w:t>l</w:t>
      </w:r>
      <w:r w:rsidRPr="007E0A84">
        <w:rPr>
          <w:rFonts w:ascii="Arial" w:hAnsi="Arial" w:cs="Arial"/>
          <w:spacing w:val="-1"/>
          <w:w w:val="125"/>
          <w:sz w:val="20"/>
          <w:szCs w:val="20"/>
        </w:rPr>
        <w:t>a</w:t>
      </w:r>
      <w:r w:rsidRPr="007E0A84">
        <w:rPr>
          <w:rFonts w:ascii="Arial" w:hAnsi="Arial" w:cs="Arial"/>
          <w:w w:val="122"/>
          <w:sz w:val="20"/>
          <w:szCs w:val="20"/>
        </w:rPr>
        <w:t xml:space="preserve">n </w:t>
      </w:r>
      <w:r w:rsidRPr="007E0A84">
        <w:rPr>
          <w:rFonts w:ascii="Arial" w:hAnsi="Arial" w:cs="Arial"/>
          <w:spacing w:val="-1"/>
          <w:w w:val="116"/>
          <w:sz w:val="20"/>
          <w:szCs w:val="20"/>
        </w:rPr>
        <w:t>unde</w:t>
      </w:r>
      <w:r w:rsidRPr="007E0A84">
        <w:rPr>
          <w:rFonts w:ascii="Arial" w:hAnsi="Arial" w:cs="Arial"/>
          <w:w w:val="116"/>
          <w:sz w:val="20"/>
          <w:szCs w:val="20"/>
        </w:rPr>
        <w:t>r</w:t>
      </w:r>
      <w:r w:rsidRPr="007E0A84">
        <w:rPr>
          <w:rFonts w:ascii="Arial" w:hAnsi="Arial" w:cs="Arial"/>
          <w:spacing w:val="21"/>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programm</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3"/>
          <w:w w:val="116"/>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18"/>
          <w:sz w:val="20"/>
          <w:szCs w:val="20"/>
        </w:rPr>
        <w:t>person</w:t>
      </w:r>
      <w:r w:rsidRPr="007E0A84">
        <w:rPr>
          <w:rFonts w:ascii="Arial" w:hAnsi="Arial" w:cs="Arial"/>
          <w:w w:val="118"/>
          <w:sz w:val="20"/>
          <w:szCs w:val="20"/>
        </w:rPr>
        <w:t>.</w:t>
      </w:r>
      <w:r w:rsidRPr="007E0A84">
        <w:rPr>
          <w:rFonts w:ascii="Arial" w:hAnsi="Arial" w:cs="Arial"/>
          <w:spacing w:val="-7"/>
          <w:w w:val="118"/>
          <w:sz w:val="20"/>
          <w:szCs w:val="20"/>
        </w:rPr>
        <w:t xml:space="preserve"> </w:t>
      </w:r>
      <w:r w:rsidRPr="007E0A84">
        <w:rPr>
          <w:rFonts w:ascii="Arial" w:hAnsi="Arial" w:cs="Arial"/>
          <w:spacing w:val="-1"/>
          <w:w w:val="89"/>
          <w:sz w:val="20"/>
          <w:szCs w:val="20"/>
        </w:rPr>
        <w:t>S</w:t>
      </w:r>
      <w:r w:rsidRPr="007E0A84">
        <w:rPr>
          <w:rFonts w:ascii="Arial" w:hAnsi="Arial" w:cs="Arial"/>
          <w:spacing w:val="-1"/>
          <w:w w:val="122"/>
          <w:sz w:val="20"/>
          <w:szCs w:val="20"/>
        </w:rPr>
        <w:t>u</w:t>
      </w:r>
      <w:r w:rsidRPr="007E0A84">
        <w:rPr>
          <w:rFonts w:ascii="Arial" w:hAnsi="Arial" w:cs="Arial"/>
          <w:spacing w:val="-1"/>
          <w:sz w:val="20"/>
          <w:szCs w:val="20"/>
        </w:rPr>
        <w:t>c</w:t>
      </w:r>
      <w:r w:rsidRPr="007E0A84">
        <w:rPr>
          <w:rFonts w:ascii="Arial" w:hAnsi="Arial" w:cs="Arial"/>
          <w:w w:val="122"/>
          <w:sz w:val="20"/>
          <w:szCs w:val="20"/>
        </w:rPr>
        <w:t xml:space="preserve">h </w:t>
      </w:r>
      <w:r w:rsidRPr="007E0A84">
        <w:rPr>
          <w:rFonts w:ascii="Arial" w:hAnsi="Arial" w:cs="Arial"/>
          <w:spacing w:val="-1"/>
          <w:w w:val="113"/>
          <w:sz w:val="20"/>
          <w:szCs w:val="20"/>
        </w:rPr>
        <w:t>responsibilit</w:t>
      </w:r>
      <w:r w:rsidRPr="007E0A84">
        <w:rPr>
          <w:rFonts w:ascii="Arial" w:hAnsi="Arial" w:cs="Arial"/>
          <w:w w:val="113"/>
          <w:sz w:val="20"/>
          <w:szCs w:val="20"/>
        </w:rPr>
        <w:t>y</w:t>
      </w:r>
      <w:r w:rsidRPr="007E0A84">
        <w:rPr>
          <w:rFonts w:ascii="Arial" w:hAnsi="Arial" w:cs="Arial"/>
          <w:spacing w:val="-1"/>
          <w:w w:val="113"/>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cl</w:t>
      </w:r>
      <w:r w:rsidRPr="007E0A84">
        <w:rPr>
          <w:rFonts w:ascii="Arial" w:hAnsi="Arial" w:cs="Arial"/>
          <w:spacing w:val="-1"/>
          <w:w w:val="122"/>
          <w:sz w:val="20"/>
          <w:szCs w:val="20"/>
        </w:rPr>
        <w:t>ud</w:t>
      </w:r>
      <w:r w:rsidRPr="007E0A84">
        <w:rPr>
          <w:rFonts w:ascii="Arial" w:hAnsi="Arial" w:cs="Arial"/>
          <w:spacing w:val="-1"/>
          <w:w w:val="125"/>
          <w:sz w:val="20"/>
          <w:szCs w:val="20"/>
        </w:rPr>
        <w:t>e</w:t>
      </w:r>
      <w:r w:rsidRPr="007E0A84">
        <w:rPr>
          <w:rFonts w:ascii="Arial" w:hAnsi="Arial" w:cs="Arial"/>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pStyle w:val="ListParagraph"/>
        <w:numPr>
          <w:ilvl w:val="0"/>
          <w:numId w:val="18"/>
        </w:numPr>
        <w:contextualSpacing/>
        <w:jc w:val="both"/>
        <w:rPr>
          <w:rFonts w:ascii="Arial" w:hAnsi="Arial" w:cs="Arial"/>
          <w:sz w:val="20"/>
          <w:szCs w:val="20"/>
        </w:rPr>
      </w:pP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developmen</w:t>
      </w:r>
      <w:r w:rsidRPr="007E0A84">
        <w:rPr>
          <w:rFonts w:ascii="Arial" w:hAnsi="Arial" w:cs="Arial"/>
          <w:w w:val="120"/>
          <w:sz w:val="20"/>
          <w:szCs w:val="20"/>
        </w:rPr>
        <w:t>t</w:t>
      </w:r>
      <w:r w:rsidRPr="007E0A84">
        <w:rPr>
          <w:rFonts w:ascii="Arial" w:hAnsi="Arial" w:cs="Arial"/>
          <w:spacing w:val="-14"/>
          <w:w w:val="120"/>
          <w:sz w:val="20"/>
          <w:szCs w:val="20"/>
        </w:rPr>
        <w:t xml:space="preserve">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20"/>
          <w:sz w:val="20"/>
          <w:szCs w:val="20"/>
        </w:rPr>
        <w:t>implementatio</w:t>
      </w:r>
      <w:r w:rsidRPr="007E0A84">
        <w:rPr>
          <w:rFonts w:ascii="Arial" w:hAnsi="Arial" w:cs="Arial"/>
          <w:w w:val="120"/>
          <w:sz w:val="20"/>
          <w:szCs w:val="20"/>
        </w:rPr>
        <w:t>n</w:t>
      </w:r>
      <w:r w:rsidRPr="007E0A84">
        <w:rPr>
          <w:rFonts w:ascii="Arial" w:hAnsi="Arial" w:cs="Arial"/>
          <w:spacing w:val="-14"/>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w w:val="122"/>
          <w:sz w:val="20"/>
          <w:szCs w:val="20"/>
        </w:rPr>
        <w:t xml:space="preserve">g </w:t>
      </w:r>
      <w:r w:rsidRPr="007E0A84">
        <w:rPr>
          <w:rFonts w:ascii="Arial" w:hAnsi="Arial" w:cs="Arial"/>
          <w:spacing w:val="-1"/>
          <w:w w:val="118"/>
          <w:sz w:val="20"/>
          <w:szCs w:val="20"/>
        </w:rPr>
        <w:t>plan</w:t>
      </w:r>
      <w:r w:rsidRPr="007E0A84">
        <w:rPr>
          <w:rFonts w:ascii="Arial" w:hAnsi="Arial" w:cs="Arial"/>
          <w:w w:val="118"/>
          <w:sz w:val="20"/>
          <w:szCs w:val="20"/>
        </w:rPr>
        <w:t>,</w:t>
      </w:r>
      <w:r w:rsidRPr="007E0A84">
        <w:rPr>
          <w:rFonts w:ascii="Arial" w:hAnsi="Arial" w:cs="Arial"/>
          <w:spacing w:val="-6"/>
          <w:w w:val="118"/>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sz w:val="20"/>
          <w:szCs w:val="20"/>
        </w:rPr>
        <w:t>wel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15"/>
          <w:sz w:val="20"/>
          <w:szCs w:val="20"/>
        </w:rPr>
        <w:t>assessmen</w:t>
      </w:r>
      <w:r w:rsidRPr="007E0A84">
        <w:rPr>
          <w:rFonts w:ascii="Arial" w:hAnsi="Arial" w:cs="Arial"/>
          <w:w w:val="115"/>
          <w:sz w:val="20"/>
          <w:szCs w:val="20"/>
        </w:rPr>
        <w:t>t</w:t>
      </w:r>
      <w:r w:rsidRPr="007E0A84">
        <w:rPr>
          <w:rFonts w:ascii="Arial" w:hAnsi="Arial" w:cs="Arial"/>
          <w:spacing w:val="-5"/>
          <w:w w:val="115"/>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7"/>
          <w:sz w:val="20"/>
          <w:szCs w:val="20"/>
        </w:rPr>
        <w:t>e</w:t>
      </w:r>
      <w:r w:rsidRPr="007E0A84">
        <w:rPr>
          <w:rFonts w:ascii="Arial" w:hAnsi="Arial" w:cs="Arial"/>
          <w:spacing w:val="-5"/>
          <w:w w:val="117"/>
          <w:sz w:val="20"/>
          <w:szCs w:val="20"/>
        </w:rPr>
        <w:t>f</w:t>
      </w:r>
      <w:r w:rsidRPr="007E0A84">
        <w:rPr>
          <w:rFonts w:ascii="Arial" w:hAnsi="Arial" w:cs="Arial"/>
          <w:spacing w:val="-1"/>
          <w:w w:val="117"/>
          <w:sz w:val="20"/>
          <w:szCs w:val="20"/>
        </w:rPr>
        <w:t>fectivenes</w:t>
      </w:r>
      <w:r w:rsidRPr="007E0A84">
        <w:rPr>
          <w:rFonts w:ascii="Arial" w:hAnsi="Arial" w:cs="Arial"/>
          <w:w w:val="117"/>
          <w:sz w:val="20"/>
          <w:szCs w:val="20"/>
        </w:rPr>
        <w:t>s</w:t>
      </w:r>
      <w:r w:rsidRPr="007E0A84">
        <w:rPr>
          <w:rFonts w:ascii="Arial" w:hAnsi="Arial" w:cs="Arial"/>
          <w:spacing w:val="-27"/>
          <w:w w:val="117"/>
          <w:sz w:val="20"/>
          <w:szCs w:val="20"/>
        </w:rPr>
        <w:t xml:space="preserve"> </w:t>
      </w:r>
      <w:r w:rsidRPr="007E0A84">
        <w:rPr>
          <w:rFonts w:ascii="Arial" w:hAnsi="Arial" w:cs="Arial"/>
          <w:spacing w:val="-1"/>
          <w:w w:val="117"/>
          <w:sz w:val="20"/>
          <w:szCs w:val="20"/>
        </w:rPr>
        <w:t>an</w:t>
      </w:r>
      <w:r w:rsidRPr="007E0A84">
        <w:rPr>
          <w:rFonts w:ascii="Arial" w:hAnsi="Arial" w:cs="Arial"/>
          <w:w w:val="117"/>
          <w:sz w:val="20"/>
          <w:szCs w:val="20"/>
        </w:rPr>
        <w:t>d</w:t>
      </w:r>
      <w:r w:rsidRPr="007E0A84">
        <w:rPr>
          <w:rFonts w:ascii="Arial" w:hAnsi="Arial" w:cs="Arial"/>
          <w:spacing w:val="11"/>
          <w:w w:val="117"/>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9"/>
          <w:sz w:val="20"/>
          <w:szCs w:val="20"/>
        </w:rPr>
        <w:t>introductio</w:t>
      </w:r>
      <w:r w:rsidRPr="007E0A84">
        <w:rPr>
          <w:rFonts w:ascii="Arial" w:hAnsi="Arial" w:cs="Arial"/>
          <w:w w:val="119"/>
          <w:sz w:val="20"/>
          <w:szCs w:val="20"/>
        </w:rPr>
        <w:t>n</w:t>
      </w:r>
      <w:r w:rsidRPr="007E0A84">
        <w:rPr>
          <w:rFonts w:ascii="Arial" w:hAnsi="Arial" w:cs="Arial"/>
          <w:spacing w:val="-4"/>
          <w:w w:val="119"/>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5"/>
          <w:sz w:val="20"/>
          <w:szCs w:val="20"/>
        </w:rPr>
        <w:t>modi</w:t>
      </w:r>
      <w:r w:rsidRPr="007E0A84">
        <w:rPr>
          <w:rFonts w:ascii="Arial" w:hAnsi="Arial" w:cs="Arial"/>
          <w:w w:val="115"/>
          <w:sz w:val="20"/>
          <w:szCs w:val="20"/>
        </w:rPr>
        <w:t>f</w:t>
      </w:r>
      <w:r w:rsidRPr="007E0A84">
        <w:rPr>
          <w:rFonts w:ascii="Arial" w:hAnsi="Arial" w:cs="Arial"/>
          <w:spacing w:val="-1"/>
          <w:w w:val="115"/>
          <w:sz w:val="20"/>
          <w:szCs w:val="20"/>
        </w:rPr>
        <w:t>ication</w:t>
      </w:r>
      <w:r w:rsidRPr="007E0A84">
        <w:rPr>
          <w:rFonts w:ascii="Arial" w:hAnsi="Arial" w:cs="Arial"/>
          <w:w w:val="115"/>
          <w:sz w:val="20"/>
          <w:szCs w:val="20"/>
        </w:rPr>
        <w:t>s</w:t>
      </w:r>
      <w:r w:rsidRPr="007E0A84">
        <w:rPr>
          <w:rFonts w:ascii="Arial" w:hAnsi="Arial" w:cs="Arial"/>
          <w:spacing w:val="-4"/>
          <w:w w:val="115"/>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pacing w:val="-1"/>
          <w:w w:val="120"/>
          <w:sz w:val="20"/>
          <w:szCs w:val="20"/>
        </w:rPr>
        <w:t>appropriate</w:t>
      </w:r>
      <w:r w:rsidRPr="007E0A84">
        <w:rPr>
          <w:rFonts w:ascii="Arial" w:hAnsi="Arial" w:cs="Arial"/>
          <w:w w:val="120"/>
          <w:sz w:val="20"/>
          <w:szCs w:val="20"/>
        </w:rPr>
        <w:t>;</w:t>
      </w:r>
    </w:p>
    <w:p w:rsidR="007E0A84" w:rsidRPr="007E0A84" w:rsidRDefault="007E0A84" w:rsidP="007E0A84">
      <w:pPr>
        <w:pStyle w:val="ListParagraph"/>
        <w:numPr>
          <w:ilvl w:val="0"/>
          <w:numId w:val="18"/>
        </w:numPr>
        <w:contextualSpacing/>
        <w:jc w:val="both"/>
        <w:rPr>
          <w:rFonts w:ascii="Arial" w:hAnsi="Arial" w:cs="Arial"/>
          <w:sz w:val="20"/>
          <w:szCs w:val="20"/>
        </w:rPr>
      </w:pPr>
      <w:r w:rsidRPr="007E0A84">
        <w:rPr>
          <w:rFonts w:ascii="Arial" w:hAnsi="Arial" w:cs="Arial"/>
          <w:spacing w:val="-1"/>
          <w:w w:val="120"/>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w w:val="122"/>
          <w:sz w:val="20"/>
          <w:szCs w:val="20"/>
        </w:rPr>
        <w:t>d</w:t>
      </w:r>
      <w:r w:rsidRPr="007E0A84">
        <w:rPr>
          <w:rFonts w:ascii="Arial" w:hAnsi="Arial" w:cs="Arial"/>
          <w:sz w:val="20"/>
          <w:szCs w:val="20"/>
        </w:rPr>
        <w:t xml:space="preserve"> </w:t>
      </w:r>
      <w:r w:rsidRPr="007E0A84">
        <w:rPr>
          <w:rFonts w:ascii="Arial" w:hAnsi="Arial" w:cs="Arial"/>
          <w:spacing w:val="-1"/>
          <w:sz w:val="20"/>
          <w:szCs w:val="20"/>
        </w:rPr>
        <w:t>ensuring that the compliance training plan is approved by the</w:t>
      </w:r>
      <w:r w:rsidRPr="007E0A84">
        <w:rPr>
          <w:rFonts w:ascii="Arial" w:hAnsi="Arial" w:cs="Arial"/>
          <w:w w:val="125"/>
          <w:sz w:val="20"/>
          <w:szCs w:val="20"/>
        </w:rPr>
        <w:t xml:space="preserve"> </w:t>
      </w:r>
      <w:r w:rsidRPr="007E0A84">
        <w:rPr>
          <w:rFonts w:ascii="Arial" w:hAnsi="Arial" w:cs="Arial"/>
          <w:spacing w:val="-1"/>
          <w:w w:val="116"/>
          <w:sz w:val="20"/>
          <w:szCs w:val="20"/>
        </w:rPr>
        <w:t>governin</w:t>
      </w:r>
      <w:r w:rsidRPr="007E0A84">
        <w:rPr>
          <w:rFonts w:ascii="Arial" w:hAnsi="Arial" w:cs="Arial"/>
          <w:w w:val="116"/>
          <w:sz w:val="20"/>
          <w:szCs w:val="20"/>
        </w:rPr>
        <w:t>g</w:t>
      </w:r>
      <w:r w:rsidRPr="007E0A84">
        <w:rPr>
          <w:rFonts w:ascii="Arial" w:hAnsi="Arial" w:cs="Arial"/>
          <w:spacing w:val="8"/>
          <w:w w:val="116"/>
          <w:sz w:val="20"/>
          <w:szCs w:val="20"/>
        </w:rPr>
        <w:t xml:space="preserve"> </w:t>
      </w:r>
      <w:r w:rsidRPr="007E0A84">
        <w:rPr>
          <w:rFonts w:ascii="Arial" w:hAnsi="Arial" w:cs="Arial"/>
          <w:spacing w:val="-1"/>
          <w:w w:val="116"/>
          <w:sz w:val="20"/>
          <w:szCs w:val="20"/>
        </w:rPr>
        <w:t>bod</w:t>
      </w:r>
      <w:r w:rsidRPr="007E0A84">
        <w:rPr>
          <w:rFonts w:ascii="Arial" w:hAnsi="Arial" w:cs="Arial"/>
          <w:w w:val="116"/>
          <w:sz w:val="20"/>
          <w:szCs w:val="20"/>
        </w:rPr>
        <w:t>y</w:t>
      </w:r>
      <w:r w:rsidRPr="007E0A84">
        <w:rPr>
          <w:rFonts w:ascii="Arial" w:hAnsi="Arial" w:cs="Arial"/>
          <w:spacing w:val="-4"/>
          <w:w w:val="116"/>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35"/>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15"/>
          <w:sz w:val="20"/>
          <w:szCs w:val="20"/>
        </w:rPr>
        <w:t>senio</w:t>
      </w:r>
      <w:r w:rsidRPr="007E0A84">
        <w:rPr>
          <w:rFonts w:ascii="Arial" w:hAnsi="Arial" w:cs="Arial"/>
          <w:w w:val="115"/>
          <w:sz w:val="20"/>
          <w:szCs w:val="20"/>
        </w:rPr>
        <w:t>r</w:t>
      </w:r>
      <w:r w:rsidRPr="007E0A84">
        <w:rPr>
          <w:rFonts w:ascii="Arial" w:hAnsi="Arial" w:cs="Arial"/>
          <w:spacing w:val="-1"/>
          <w:w w:val="115"/>
          <w:sz w:val="20"/>
          <w:szCs w:val="20"/>
        </w:rPr>
        <w:t xml:space="preserve"> </w:t>
      </w:r>
      <w:r w:rsidRPr="007E0A84">
        <w:rPr>
          <w:rFonts w:ascii="Arial" w:hAnsi="Arial" w:cs="Arial"/>
          <w:spacing w:val="-1"/>
          <w:w w:val="114"/>
          <w:sz w:val="20"/>
          <w:szCs w:val="20"/>
        </w:rPr>
        <w:t>m</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w w:val="125"/>
          <w:sz w:val="20"/>
          <w:szCs w:val="20"/>
        </w:rPr>
        <w:t>a</w:t>
      </w:r>
      <w:r w:rsidRPr="007E0A84">
        <w:rPr>
          <w:rFonts w:ascii="Arial" w:hAnsi="Arial" w:cs="Arial"/>
          <w:spacing w:val="-1"/>
          <w:w w:val="122"/>
          <w:sz w:val="20"/>
          <w:szCs w:val="20"/>
        </w:rPr>
        <w:t>g</w:t>
      </w:r>
      <w:r w:rsidRPr="007E0A84">
        <w:rPr>
          <w:rFonts w:ascii="Arial" w:hAnsi="Arial" w:cs="Arial"/>
          <w:spacing w:val="-1"/>
          <w:w w:val="125"/>
          <w:sz w:val="20"/>
          <w:szCs w:val="20"/>
        </w:rPr>
        <w:t>e</w:t>
      </w:r>
      <w:r w:rsidRPr="007E0A84">
        <w:rPr>
          <w:rFonts w:ascii="Arial" w:hAnsi="Arial" w:cs="Arial"/>
          <w:spacing w:val="-19"/>
          <w:w w:val="116"/>
          <w:sz w:val="20"/>
          <w:szCs w:val="20"/>
        </w:rPr>
        <w:t>r</w:t>
      </w:r>
      <w:r w:rsidRPr="007E0A84">
        <w:rPr>
          <w:rFonts w:ascii="Arial" w:hAnsi="Arial" w:cs="Arial"/>
          <w:w w:val="111"/>
          <w:sz w:val="20"/>
          <w:szCs w:val="20"/>
        </w:rPr>
        <w:t>.</w:t>
      </w:r>
    </w:p>
    <w:p w:rsidR="007E0A84" w:rsidRPr="007E0A84" w:rsidRDefault="007E0A84" w:rsidP="007E0A84">
      <w:pPr>
        <w:pStyle w:val="ListParagraph"/>
        <w:jc w:val="both"/>
        <w:rPr>
          <w:rFonts w:ascii="Arial" w:hAnsi="Arial" w:cs="Arial"/>
          <w:w w:val="111"/>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5.5.</w:t>
      </w:r>
      <w:r w:rsidRPr="007E0A84">
        <w:rPr>
          <w:rFonts w:ascii="Arial" w:hAnsi="Arial" w:cs="Arial"/>
          <w:b/>
          <w:sz w:val="20"/>
          <w:szCs w:val="20"/>
        </w:rPr>
        <w:t xml:space="preserve">5     </w:t>
      </w:r>
      <w:r w:rsidRPr="007E0A84">
        <w:rPr>
          <w:rFonts w:ascii="Arial" w:hAnsi="Arial" w:cs="Arial"/>
          <w:b/>
          <w:spacing w:val="15"/>
          <w:sz w:val="20"/>
          <w:szCs w:val="20"/>
        </w:rPr>
        <w:t xml:space="preserve"> </w:t>
      </w:r>
      <w:r w:rsidRPr="007E0A84">
        <w:rPr>
          <w:rFonts w:ascii="Arial" w:hAnsi="Arial" w:cs="Arial"/>
          <w:b/>
          <w:spacing w:val="-1"/>
          <w:sz w:val="20"/>
          <w:szCs w:val="20"/>
        </w:rPr>
        <w:t>Natu</w:t>
      </w:r>
      <w:r w:rsidRPr="007E0A84">
        <w:rPr>
          <w:rFonts w:ascii="Arial" w:hAnsi="Arial" w:cs="Arial"/>
          <w:b/>
          <w:spacing w:val="-5"/>
          <w:sz w:val="20"/>
          <w:szCs w:val="20"/>
        </w:rPr>
        <w:t>r</w:t>
      </w:r>
      <w:r w:rsidRPr="007E0A84">
        <w:rPr>
          <w:rFonts w:ascii="Arial" w:hAnsi="Arial" w:cs="Arial"/>
          <w:b/>
          <w:sz w:val="20"/>
          <w:szCs w:val="20"/>
        </w:rPr>
        <w:t>e</w:t>
      </w:r>
      <w:r w:rsidRPr="007E0A84">
        <w:rPr>
          <w:rFonts w:ascii="Arial" w:hAnsi="Arial" w:cs="Arial"/>
          <w:b/>
          <w:spacing w:val="53"/>
          <w:sz w:val="20"/>
          <w:szCs w:val="20"/>
        </w:rPr>
        <w:t xml:space="preserve">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1"/>
          <w:w w:val="108"/>
          <w:sz w:val="20"/>
          <w:szCs w:val="20"/>
        </w:rPr>
        <w:t>complianc</w:t>
      </w:r>
      <w:r w:rsidRPr="007E0A84">
        <w:rPr>
          <w:rFonts w:ascii="Arial" w:hAnsi="Arial" w:cs="Arial"/>
          <w:b/>
          <w:w w:val="108"/>
          <w:sz w:val="20"/>
          <w:szCs w:val="20"/>
        </w:rPr>
        <w:t>e</w:t>
      </w:r>
      <w:r w:rsidRPr="007E0A84">
        <w:rPr>
          <w:rFonts w:ascii="Arial" w:hAnsi="Arial" w:cs="Arial"/>
          <w:b/>
          <w:spacing w:val="7"/>
          <w:w w:val="108"/>
          <w:sz w:val="20"/>
          <w:szCs w:val="20"/>
        </w:rPr>
        <w:t xml:space="preserve"> </w:t>
      </w:r>
      <w:r w:rsidRPr="007E0A84">
        <w:rPr>
          <w:rFonts w:ascii="Arial" w:hAnsi="Arial" w:cs="Arial"/>
          <w:b/>
          <w:spacing w:val="-1"/>
          <w:sz w:val="20"/>
          <w:szCs w:val="20"/>
        </w:rPr>
        <w:t>trainin</w:t>
      </w:r>
      <w:r w:rsidR="00375A32">
        <w:rPr>
          <w:rFonts w:ascii="Arial" w:hAnsi="Arial" w:cs="Arial"/>
          <w:b/>
          <w:sz w:val="20"/>
          <w:szCs w:val="20"/>
        </w:rPr>
        <w:t>g</w:t>
      </w:r>
      <w:r w:rsidRPr="007E0A84">
        <w:rPr>
          <w:rFonts w:ascii="Arial" w:hAnsi="Arial" w:cs="Arial"/>
          <w:b/>
          <w:spacing w:val="5"/>
          <w:sz w:val="20"/>
          <w:szCs w:val="20"/>
        </w:rPr>
        <w:t xml:space="preserve"> </w:t>
      </w:r>
      <w:r w:rsidRPr="007E0A84">
        <w:rPr>
          <w:rFonts w:ascii="Arial" w:hAnsi="Arial" w:cs="Arial"/>
          <w:b/>
          <w:spacing w:val="-1"/>
          <w:sz w:val="20"/>
          <w:szCs w:val="20"/>
        </w:rPr>
        <w:t>fo</w:t>
      </w:r>
      <w:r w:rsidRPr="007E0A84">
        <w:rPr>
          <w:rFonts w:ascii="Arial" w:hAnsi="Arial" w:cs="Arial"/>
          <w:b/>
          <w:sz w:val="20"/>
          <w:szCs w:val="20"/>
        </w:rPr>
        <w:t>r</w:t>
      </w:r>
      <w:r w:rsidRPr="007E0A84">
        <w:rPr>
          <w:rFonts w:ascii="Arial" w:hAnsi="Arial" w:cs="Arial"/>
          <w:b/>
          <w:spacing w:val="27"/>
          <w:sz w:val="20"/>
          <w:szCs w:val="20"/>
        </w:rPr>
        <w:t xml:space="preserve"> </w:t>
      </w:r>
      <w:r w:rsidRPr="007E0A84">
        <w:rPr>
          <w:rFonts w:ascii="Arial" w:hAnsi="Arial" w:cs="Arial"/>
          <w:b/>
          <w:spacing w:val="-1"/>
          <w:w w:val="109"/>
          <w:sz w:val="20"/>
          <w:szCs w:val="20"/>
        </w:rPr>
        <w:t>d</w:t>
      </w:r>
      <w:r w:rsidRPr="007E0A84">
        <w:rPr>
          <w:rFonts w:ascii="Arial" w:hAnsi="Arial" w:cs="Arial"/>
          <w:b/>
          <w:spacing w:val="-1"/>
          <w:sz w:val="20"/>
          <w:szCs w:val="20"/>
        </w:rPr>
        <w:t>i</w:t>
      </w:r>
      <w:r w:rsidRPr="007E0A84">
        <w:rPr>
          <w:rFonts w:ascii="Arial" w:hAnsi="Arial" w:cs="Arial"/>
          <w:b/>
          <w:spacing w:val="-5"/>
          <w:w w:val="116"/>
          <w:sz w:val="20"/>
          <w:szCs w:val="20"/>
        </w:rPr>
        <w:t>f</w:t>
      </w:r>
      <w:r w:rsidRPr="007E0A84">
        <w:rPr>
          <w:rFonts w:ascii="Arial" w:hAnsi="Arial" w:cs="Arial"/>
          <w:b/>
          <w:spacing w:val="-1"/>
          <w:w w:val="116"/>
          <w:sz w:val="20"/>
          <w:szCs w:val="20"/>
        </w:rPr>
        <w:t>f</w:t>
      </w:r>
      <w:r w:rsidRPr="007E0A84">
        <w:rPr>
          <w:rFonts w:ascii="Arial" w:hAnsi="Arial" w:cs="Arial"/>
          <w:b/>
          <w:spacing w:val="-1"/>
          <w:w w:val="125"/>
          <w:sz w:val="20"/>
          <w:szCs w:val="20"/>
        </w:rPr>
        <w:t>e</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09"/>
          <w:sz w:val="20"/>
          <w:szCs w:val="20"/>
        </w:rPr>
        <w:t>n</w:t>
      </w:r>
      <w:r w:rsidRPr="007E0A84">
        <w:rPr>
          <w:rFonts w:ascii="Arial" w:hAnsi="Arial" w:cs="Arial"/>
          <w:b/>
          <w:w w:val="116"/>
          <w:sz w:val="20"/>
          <w:szCs w:val="20"/>
        </w:rPr>
        <w:t>t</w:t>
      </w:r>
      <w:r w:rsidRPr="007E0A84">
        <w:rPr>
          <w:rFonts w:ascii="Arial" w:hAnsi="Arial" w:cs="Arial"/>
          <w:b/>
          <w:spacing w:val="2"/>
          <w:sz w:val="20"/>
          <w:szCs w:val="20"/>
        </w:rPr>
        <w:t xml:space="preserve"> </w:t>
      </w:r>
      <w:r w:rsidRPr="007E0A84">
        <w:rPr>
          <w:rFonts w:ascii="Arial" w:hAnsi="Arial" w:cs="Arial"/>
          <w:b/>
          <w:spacing w:val="-1"/>
          <w:sz w:val="20"/>
          <w:szCs w:val="20"/>
        </w:rPr>
        <w:t>c</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5"/>
          <w:sz w:val="20"/>
          <w:szCs w:val="20"/>
        </w:rPr>
        <w:t>e</w:t>
      </w:r>
      <w:r w:rsidRPr="007E0A84">
        <w:rPr>
          <w:rFonts w:ascii="Arial" w:hAnsi="Arial" w:cs="Arial"/>
          <w:b/>
          <w:spacing w:val="-1"/>
          <w:w w:val="122"/>
          <w:sz w:val="20"/>
          <w:szCs w:val="20"/>
        </w:rPr>
        <w:t>go</w:t>
      </w:r>
      <w:r w:rsidRPr="007E0A84">
        <w:rPr>
          <w:rFonts w:ascii="Arial" w:hAnsi="Arial" w:cs="Arial"/>
          <w:b/>
          <w:spacing w:val="-1"/>
          <w:w w:val="87"/>
          <w:sz w:val="20"/>
          <w:szCs w:val="20"/>
        </w:rPr>
        <w:t>r</w:t>
      </w:r>
      <w:r w:rsidRPr="007E0A84">
        <w:rPr>
          <w:rFonts w:ascii="Arial" w:hAnsi="Arial" w:cs="Arial"/>
          <w:b/>
          <w:spacing w:val="-1"/>
          <w:sz w:val="20"/>
          <w:szCs w:val="20"/>
        </w:rPr>
        <w:t>i</w:t>
      </w:r>
      <w:r w:rsidRPr="007E0A84">
        <w:rPr>
          <w:rFonts w:ascii="Arial" w:hAnsi="Arial" w:cs="Arial"/>
          <w:b/>
          <w:spacing w:val="-1"/>
          <w:w w:val="125"/>
          <w:sz w:val="20"/>
          <w:szCs w:val="20"/>
        </w:rPr>
        <w:t>e</w:t>
      </w:r>
      <w:r w:rsidRPr="007E0A84">
        <w:rPr>
          <w:rFonts w:ascii="Arial" w:hAnsi="Arial" w:cs="Arial"/>
          <w:b/>
          <w:w w:val="114"/>
          <w:sz w:val="20"/>
          <w:szCs w:val="20"/>
        </w:rPr>
        <w:t xml:space="preserve">s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1"/>
          <w:w w:val="114"/>
          <w:sz w:val="20"/>
          <w:szCs w:val="20"/>
        </w:rPr>
        <w:t>s</w:t>
      </w:r>
      <w:r w:rsidRPr="007E0A84">
        <w:rPr>
          <w:rFonts w:ascii="Arial" w:hAnsi="Arial" w:cs="Arial"/>
          <w:b/>
          <w:spacing w:val="-1"/>
          <w:w w:val="116"/>
          <w:sz w:val="20"/>
          <w:szCs w:val="20"/>
        </w:rPr>
        <w:t>t</w:t>
      </w:r>
      <w:r w:rsidRPr="007E0A84">
        <w:rPr>
          <w:rFonts w:ascii="Arial" w:hAnsi="Arial" w:cs="Arial"/>
          <w:b/>
          <w:spacing w:val="-1"/>
          <w:w w:val="111"/>
          <w:sz w:val="20"/>
          <w:szCs w:val="20"/>
        </w:rPr>
        <w:t>a</w:t>
      </w:r>
      <w:r w:rsidRPr="007E0A84">
        <w:rPr>
          <w:rFonts w:ascii="Arial" w:hAnsi="Arial" w:cs="Arial"/>
          <w:b/>
          <w:spacing w:val="-5"/>
          <w:w w:val="116"/>
          <w:sz w:val="20"/>
          <w:szCs w:val="20"/>
        </w:rPr>
        <w:t>f</w:t>
      </w:r>
      <w:r w:rsidRPr="007E0A84">
        <w:rPr>
          <w:rFonts w:ascii="Arial" w:hAnsi="Arial" w:cs="Arial"/>
          <w:b/>
          <w:w w:val="116"/>
          <w:sz w:val="20"/>
          <w:szCs w:val="20"/>
        </w:rPr>
        <w:t>f</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17"/>
          <w:sz w:val="20"/>
          <w:szCs w:val="20"/>
        </w:rPr>
        <w:t>assig</w:t>
      </w:r>
      <w:r w:rsidRPr="007E0A84">
        <w:rPr>
          <w:rFonts w:ascii="Arial" w:hAnsi="Arial" w:cs="Arial"/>
          <w:w w:val="117"/>
          <w:sz w:val="20"/>
          <w:szCs w:val="20"/>
        </w:rPr>
        <w:t>n</w:t>
      </w:r>
      <w:r w:rsidRPr="007E0A84">
        <w:rPr>
          <w:rFonts w:ascii="Arial" w:hAnsi="Arial" w:cs="Arial"/>
          <w:spacing w:val="-24"/>
          <w:w w:val="117"/>
          <w:sz w:val="20"/>
          <w:szCs w:val="20"/>
        </w:rPr>
        <w:t xml:space="preserve"> </w:t>
      </w:r>
      <w:r w:rsidRPr="007E0A84">
        <w:rPr>
          <w:rFonts w:ascii="Arial" w:hAnsi="Arial" w:cs="Arial"/>
          <w:spacing w:val="-1"/>
          <w:w w:val="117"/>
          <w:sz w:val="20"/>
          <w:szCs w:val="20"/>
        </w:rPr>
        <w:t>t</w:t>
      </w:r>
      <w:r w:rsidRPr="007E0A84">
        <w:rPr>
          <w:rFonts w:ascii="Arial" w:hAnsi="Arial" w:cs="Arial"/>
          <w:w w:val="117"/>
          <w:sz w:val="20"/>
          <w:szCs w:val="20"/>
        </w:rPr>
        <w:t>o</w:t>
      </w:r>
      <w:r w:rsidRPr="007E0A84">
        <w:rPr>
          <w:rFonts w:ascii="Arial" w:hAnsi="Arial" w:cs="Arial"/>
          <w:spacing w:val="11"/>
          <w:w w:val="117"/>
          <w:sz w:val="20"/>
          <w:szCs w:val="20"/>
        </w:rPr>
        <w:t xml:space="preserve"> </w:t>
      </w:r>
      <w:r w:rsidRPr="007E0A84">
        <w:rPr>
          <w:rFonts w:ascii="Arial" w:hAnsi="Arial" w:cs="Arial"/>
          <w:spacing w:val="-1"/>
          <w:w w:val="117"/>
          <w:sz w:val="20"/>
          <w:szCs w:val="20"/>
        </w:rPr>
        <w:t>eac</w:t>
      </w:r>
      <w:r w:rsidRPr="007E0A84">
        <w:rPr>
          <w:rFonts w:ascii="Arial" w:hAnsi="Arial" w:cs="Arial"/>
          <w:w w:val="117"/>
          <w:sz w:val="20"/>
          <w:szCs w:val="20"/>
        </w:rPr>
        <w:t>h</w:t>
      </w:r>
      <w:r w:rsidRPr="007E0A84">
        <w:rPr>
          <w:rFonts w:ascii="Arial" w:hAnsi="Arial" w:cs="Arial"/>
          <w:spacing w:val="-2"/>
          <w:w w:val="117"/>
          <w:sz w:val="20"/>
          <w:szCs w:val="20"/>
        </w:rPr>
        <w:t xml:space="preserve"> </w:t>
      </w:r>
      <w:r w:rsidRPr="007E0A84">
        <w:rPr>
          <w:rFonts w:ascii="Arial" w:hAnsi="Arial" w:cs="Arial"/>
          <w:spacing w:val="-1"/>
          <w:w w:val="117"/>
          <w:sz w:val="20"/>
          <w:szCs w:val="20"/>
        </w:rPr>
        <w:t>sta</w:t>
      </w:r>
      <w:r w:rsidRPr="007E0A84">
        <w:rPr>
          <w:rFonts w:ascii="Arial" w:hAnsi="Arial" w:cs="Arial"/>
          <w:spacing w:val="-5"/>
          <w:w w:val="117"/>
          <w:sz w:val="20"/>
          <w:szCs w:val="20"/>
        </w:rPr>
        <w:t>f</w:t>
      </w:r>
      <w:r w:rsidRPr="007E0A84">
        <w:rPr>
          <w:rFonts w:ascii="Arial" w:hAnsi="Arial" w:cs="Arial"/>
          <w:w w:val="117"/>
          <w:sz w:val="20"/>
          <w:szCs w:val="20"/>
        </w:rPr>
        <w:t xml:space="preserve">f </w:t>
      </w:r>
      <w:r w:rsidRPr="007E0A84">
        <w:rPr>
          <w:rFonts w:ascii="Arial" w:hAnsi="Arial" w:cs="Arial"/>
          <w:spacing w:val="-1"/>
          <w:w w:val="117"/>
          <w:sz w:val="20"/>
          <w:szCs w:val="20"/>
        </w:rPr>
        <w:t>membe</w:t>
      </w:r>
      <w:r w:rsidRPr="007E0A84">
        <w:rPr>
          <w:rFonts w:ascii="Arial" w:hAnsi="Arial" w:cs="Arial"/>
          <w:w w:val="117"/>
          <w:sz w:val="20"/>
          <w:szCs w:val="20"/>
        </w:rPr>
        <w:t>r</w:t>
      </w:r>
      <w:r w:rsidRPr="007E0A84">
        <w:rPr>
          <w:rFonts w:ascii="Arial" w:hAnsi="Arial" w:cs="Arial"/>
          <w:spacing w:val="4"/>
          <w:w w:val="117"/>
          <w:sz w:val="20"/>
          <w:szCs w:val="20"/>
        </w:rPr>
        <w:t xml:space="preserve"> </w:t>
      </w:r>
      <w:r w:rsidRPr="007E0A84">
        <w:rPr>
          <w:rFonts w:ascii="Arial" w:hAnsi="Arial" w:cs="Arial"/>
          <w:spacing w:val="-1"/>
          <w:w w:val="117"/>
          <w:sz w:val="20"/>
          <w:szCs w:val="20"/>
        </w:rPr>
        <w:t>covere</w:t>
      </w:r>
      <w:r w:rsidRPr="007E0A84">
        <w:rPr>
          <w:rFonts w:ascii="Arial" w:hAnsi="Arial" w:cs="Arial"/>
          <w:w w:val="117"/>
          <w:sz w:val="20"/>
          <w:szCs w:val="20"/>
        </w:rPr>
        <w:t>d</w:t>
      </w:r>
      <w:r w:rsidRPr="007E0A84">
        <w:rPr>
          <w:rFonts w:ascii="Arial" w:hAnsi="Arial" w:cs="Arial"/>
          <w:spacing w:val="-14"/>
          <w:w w:val="117"/>
          <w:sz w:val="20"/>
          <w:szCs w:val="20"/>
        </w:rPr>
        <w:t xml:space="preserve"> </w:t>
      </w:r>
      <w:r w:rsidRPr="007E0A84">
        <w:rPr>
          <w:rFonts w:ascii="Arial" w:hAnsi="Arial" w:cs="Arial"/>
          <w:spacing w:val="-1"/>
          <w:sz w:val="20"/>
          <w:szCs w:val="20"/>
        </w:rPr>
        <w:t>b</w:t>
      </w:r>
      <w:r w:rsidRPr="007E0A84">
        <w:rPr>
          <w:rFonts w:ascii="Arial" w:hAnsi="Arial" w:cs="Arial"/>
          <w:sz w:val="20"/>
          <w:szCs w:val="20"/>
        </w:rPr>
        <w:t>y</w:t>
      </w:r>
      <w:r w:rsidRPr="007E0A84">
        <w:rPr>
          <w:rFonts w:ascii="Arial" w:hAnsi="Arial" w:cs="Arial"/>
          <w:spacing w:val="24"/>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w w:val="122"/>
          <w:sz w:val="20"/>
          <w:szCs w:val="20"/>
        </w:rPr>
        <w:t>g</w:t>
      </w:r>
      <w:r w:rsidRPr="007E0A84">
        <w:rPr>
          <w:rFonts w:ascii="Arial" w:hAnsi="Arial" w:cs="Arial"/>
          <w:spacing w:val="2"/>
          <w:sz w:val="20"/>
          <w:szCs w:val="20"/>
        </w:rPr>
        <w:t xml:space="preserve"> </w:t>
      </w:r>
      <w:r w:rsidRPr="007E0A84">
        <w:rPr>
          <w:rFonts w:ascii="Arial" w:hAnsi="Arial" w:cs="Arial"/>
          <w:spacing w:val="-1"/>
          <w:w w:val="116"/>
          <w:sz w:val="20"/>
          <w:szCs w:val="20"/>
        </w:rPr>
        <w:t>pla</w:t>
      </w:r>
      <w:r w:rsidRPr="007E0A84">
        <w:rPr>
          <w:rFonts w:ascii="Arial" w:hAnsi="Arial" w:cs="Arial"/>
          <w:w w:val="116"/>
          <w:sz w:val="20"/>
          <w:szCs w:val="20"/>
        </w:rPr>
        <w:t>n</w:t>
      </w:r>
      <w:r w:rsidRPr="007E0A84">
        <w:rPr>
          <w:rFonts w:ascii="Arial" w:hAnsi="Arial" w:cs="Arial"/>
          <w:spacing w:val="6"/>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trainin</w:t>
      </w:r>
      <w:r w:rsidRPr="007E0A84">
        <w:rPr>
          <w:rFonts w:ascii="Arial" w:hAnsi="Arial" w:cs="Arial"/>
          <w:w w:val="116"/>
          <w:sz w:val="20"/>
          <w:szCs w:val="20"/>
        </w:rPr>
        <w:t>g</w:t>
      </w:r>
      <w:r w:rsidRPr="007E0A84">
        <w:rPr>
          <w:rFonts w:ascii="Arial" w:hAnsi="Arial" w:cs="Arial"/>
          <w:spacing w:val="17"/>
          <w:w w:val="116"/>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27"/>
          <w:sz w:val="20"/>
          <w:szCs w:val="20"/>
        </w:rPr>
        <w:t>t</w:t>
      </w:r>
      <w:r w:rsidRPr="007E0A84">
        <w:rPr>
          <w:rFonts w:ascii="Arial" w:hAnsi="Arial" w:cs="Arial"/>
          <w:w w:val="127"/>
          <w:sz w:val="20"/>
          <w:szCs w:val="20"/>
        </w:rPr>
        <w:t>o</w:t>
      </w:r>
      <w:r w:rsidRPr="007E0A84">
        <w:rPr>
          <w:rFonts w:ascii="Arial" w:hAnsi="Arial" w:cs="Arial"/>
          <w:spacing w:val="-9"/>
          <w:w w:val="127"/>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sz w:val="20"/>
          <w:szCs w:val="20"/>
        </w:rPr>
        <w:t>leve</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22"/>
          <w:sz w:val="20"/>
          <w:szCs w:val="20"/>
        </w:rPr>
        <w:t>o</w:t>
      </w:r>
      <w:r w:rsidRPr="007E0A84">
        <w:rPr>
          <w:rFonts w:ascii="Arial" w:hAnsi="Arial" w:cs="Arial"/>
          <w:w w:val="116"/>
          <w:sz w:val="20"/>
          <w:szCs w:val="20"/>
        </w:rPr>
        <w:t xml:space="preserve">f </w:t>
      </w:r>
      <w:r w:rsidRPr="007E0A84">
        <w:rPr>
          <w:rFonts w:ascii="Arial" w:hAnsi="Arial" w:cs="Arial"/>
          <w:spacing w:val="-1"/>
          <w:w w:val="120"/>
          <w:sz w:val="20"/>
          <w:szCs w:val="20"/>
        </w:rPr>
        <w:t>understanding/knowledg</w:t>
      </w:r>
      <w:r w:rsidRPr="007E0A84">
        <w:rPr>
          <w:rFonts w:ascii="Arial" w:hAnsi="Arial" w:cs="Arial"/>
          <w:w w:val="120"/>
          <w:sz w:val="20"/>
          <w:szCs w:val="20"/>
        </w:rPr>
        <w:t>e</w:t>
      </w:r>
      <w:r w:rsidRPr="007E0A84">
        <w:rPr>
          <w:rFonts w:ascii="Arial" w:hAnsi="Arial" w:cs="Arial"/>
          <w:spacing w:val="-21"/>
          <w:w w:val="120"/>
          <w:sz w:val="20"/>
          <w:szCs w:val="20"/>
        </w:rPr>
        <w:t xml:space="preserve"> </w:t>
      </w:r>
      <w:r w:rsidRPr="007E0A84">
        <w:rPr>
          <w:rFonts w:ascii="Arial" w:hAnsi="Arial" w:cs="Arial"/>
          <w:spacing w:val="-1"/>
          <w:w w:val="120"/>
          <w:sz w:val="20"/>
          <w:szCs w:val="20"/>
        </w:rPr>
        <w:t>neede</w:t>
      </w:r>
      <w:r w:rsidRPr="007E0A84">
        <w:rPr>
          <w:rFonts w:ascii="Arial" w:hAnsi="Arial" w:cs="Arial"/>
          <w:w w:val="120"/>
          <w:sz w:val="20"/>
          <w:szCs w:val="20"/>
        </w:rPr>
        <w:t>d</w:t>
      </w:r>
      <w:r w:rsidRPr="007E0A84">
        <w:rPr>
          <w:rFonts w:ascii="Arial" w:hAnsi="Arial" w:cs="Arial"/>
          <w:spacing w:val="12"/>
          <w:w w:val="120"/>
          <w:sz w:val="20"/>
          <w:szCs w:val="20"/>
        </w:rPr>
        <w:t xml:space="preserv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w w:val="125"/>
          <w:sz w:val="20"/>
          <w:szCs w:val="20"/>
        </w:rPr>
        <w:t>e</w:t>
      </w:r>
      <w:r w:rsidRPr="007E0A84">
        <w:rPr>
          <w:rFonts w:ascii="Arial" w:hAnsi="Arial" w:cs="Arial"/>
          <w:spacing w:val="-1"/>
          <w:sz w:val="20"/>
          <w:szCs w:val="20"/>
        </w:rPr>
        <w:t>i</w:t>
      </w:r>
      <w:r w:rsidRPr="007E0A84">
        <w:rPr>
          <w:rFonts w:ascii="Arial" w:hAnsi="Arial" w:cs="Arial"/>
          <w:w w:val="116"/>
          <w:sz w:val="20"/>
          <w:szCs w:val="20"/>
        </w:rPr>
        <w:t>r</w:t>
      </w:r>
      <w:r w:rsidRPr="007E0A84">
        <w:rPr>
          <w:rFonts w:ascii="Arial" w:hAnsi="Arial" w:cs="Arial"/>
          <w:spacing w:val="2"/>
          <w:sz w:val="20"/>
          <w:szCs w:val="20"/>
        </w:rPr>
        <w:t xml:space="preserve"> </w:t>
      </w:r>
      <w:r w:rsidRPr="007E0A84">
        <w:rPr>
          <w:rFonts w:ascii="Arial" w:hAnsi="Arial" w:cs="Arial"/>
          <w:spacing w:val="-1"/>
          <w:w w:val="116"/>
          <w:sz w:val="20"/>
          <w:szCs w:val="20"/>
        </w:rPr>
        <w:t>role</w:t>
      </w:r>
      <w:r w:rsidRPr="007E0A84">
        <w:rPr>
          <w:rFonts w:ascii="Arial" w:hAnsi="Arial" w:cs="Arial"/>
          <w:w w:val="116"/>
          <w:sz w:val="20"/>
          <w:szCs w:val="20"/>
        </w:rPr>
        <w:t>.</w:t>
      </w:r>
      <w:r w:rsidRPr="007E0A84">
        <w:rPr>
          <w:rFonts w:ascii="Arial" w:hAnsi="Arial" w:cs="Arial"/>
          <w:spacing w:val="-3"/>
          <w:w w:val="116"/>
          <w:sz w:val="20"/>
          <w:szCs w:val="20"/>
        </w:rPr>
        <w:t xml:space="preserve"> </w:t>
      </w:r>
      <w:r w:rsidRPr="007E0A84">
        <w:rPr>
          <w:rFonts w:ascii="Arial" w:hAnsi="Arial" w:cs="Arial"/>
          <w:spacing w:val="-1"/>
          <w:w w:val="83"/>
          <w:sz w:val="20"/>
          <w:szCs w:val="20"/>
        </w:rPr>
        <w:t>I</w:t>
      </w:r>
      <w:r w:rsidRPr="007E0A84">
        <w:rPr>
          <w:rFonts w:ascii="Arial" w:hAnsi="Arial" w:cs="Arial"/>
          <w:w w:val="122"/>
          <w:sz w:val="20"/>
          <w:szCs w:val="20"/>
        </w:rPr>
        <w:t>n</w:t>
      </w:r>
      <w:r w:rsidRPr="007E0A84">
        <w:rPr>
          <w:rFonts w:ascii="Arial" w:hAnsi="Arial" w:cs="Arial"/>
          <w:spacing w:val="2"/>
          <w:sz w:val="20"/>
          <w:szCs w:val="20"/>
        </w:rPr>
        <w:t xml:space="preserve"> </w:t>
      </w:r>
      <w:r w:rsidRPr="007E0A84">
        <w:rPr>
          <w:rFonts w:ascii="Arial" w:hAnsi="Arial" w:cs="Arial"/>
          <w:spacing w:val="-1"/>
          <w:w w:val="114"/>
          <w:sz w:val="20"/>
          <w:szCs w:val="20"/>
        </w:rPr>
        <w:t>assignin</w:t>
      </w:r>
      <w:r w:rsidRPr="007E0A84">
        <w:rPr>
          <w:rFonts w:ascii="Arial" w:hAnsi="Arial" w:cs="Arial"/>
          <w:w w:val="114"/>
          <w:sz w:val="20"/>
          <w:szCs w:val="20"/>
        </w:rPr>
        <w:t>g</w:t>
      </w:r>
      <w:r w:rsidRPr="007E0A84">
        <w:rPr>
          <w:rFonts w:ascii="Arial" w:hAnsi="Arial" w:cs="Arial"/>
          <w:spacing w:val="1"/>
          <w:w w:val="114"/>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training</w:t>
      </w:r>
      <w:r w:rsidRPr="007E0A84">
        <w:rPr>
          <w:rFonts w:ascii="Arial" w:hAnsi="Arial" w:cs="Arial"/>
          <w:w w:val="116"/>
          <w:sz w:val="20"/>
          <w:szCs w:val="20"/>
        </w:rPr>
        <w:t>,</w:t>
      </w:r>
      <w:r w:rsidRPr="007E0A84">
        <w:rPr>
          <w:rFonts w:ascii="Arial" w:hAnsi="Arial" w:cs="Arial"/>
          <w:spacing w:val="14"/>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als</w:t>
      </w:r>
      <w:r w:rsidRPr="007E0A84">
        <w:rPr>
          <w:rFonts w:ascii="Arial" w:hAnsi="Arial" w:cs="Arial"/>
          <w:sz w:val="20"/>
          <w:szCs w:val="20"/>
        </w:rPr>
        <w:t>o</w:t>
      </w:r>
      <w:r w:rsidRPr="007E0A84">
        <w:rPr>
          <w:rFonts w:ascii="Arial" w:hAnsi="Arial" w:cs="Arial"/>
          <w:spacing w:val="46"/>
          <w:sz w:val="20"/>
          <w:szCs w:val="20"/>
        </w:rPr>
        <w:t xml:space="preserve"> </w:t>
      </w:r>
      <w:r w:rsidRPr="007E0A84">
        <w:rPr>
          <w:rFonts w:ascii="Arial" w:hAnsi="Arial" w:cs="Arial"/>
          <w:spacing w:val="-1"/>
          <w:sz w:val="20"/>
          <w:szCs w:val="20"/>
        </w:rPr>
        <w:t>specif</w:t>
      </w:r>
      <w:r w:rsidR="00375A32">
        <w:rPr>
          <w:rFonts w:ascii="Arial" w:hAnsi="Arial" w:cs="Arial"/>
          <w:sz w:val="20"/>
          <w:szCs w:val="20"/>
        </w:rPr>
        <w:t>y</w:t>
      </w:r>
      <w:r w:rsidRPr="007E0A84">
        <w:rPr>
          <w:rFonts w:ascii="Arial" w:hAnsi="Arial" w:cs="Arial"/>
          <w:spacing w:val="7"/>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tim</w:t>
      </w:r>
      <w:r w:rsidRPr="007E0A84">
        <w:rPr>
          <w:rFonts w:ascii="Arial" w:hAnsi="Arial" w:cs="Arial"/>
          <w:w w:val="120"/>
          <w:sz w:val="20"/>
          <w:szCs w:val="20"/>
        </w:rPr>
        <w:t>e</w:t>
      </w:r>
      <w:r w:rsidRPr="007E0A84">
        <w:rPr>
          <w:rFonts w:ascii="Arial" w:hAnsi="Arial" w:cs="Arial"/>
          <w:spacing w:val="-12"/>
          <w:w w:val="120"/>
          <w:sz w:val="20"/>
          <w:szCs w:val="20"/>
        </w:rPr>
        <w:t xml:space="preserve"> </w:t>
      </w:r>
      <w:r w:rsidRPr="007E0A84">
        <w:rPr>
          <w:rFonts w:ascii="Arial" w:hAnsi="Arial" w:cs="Arial"/>
          <w:spacing w:val="-1"/>
          <w:w w:val="116"/>
          <w:sz w:val="20"/>
          <w:szCs w:val="20"/>
        </w:rPr>
        <w:t>fr</w:t>
      </w:r>
      <w:r w:rsidRPr="007E0A84">
        <w:rPr>
          <w:rFonts w:ascii="Arial" w:hAnsi="Arial" w:cs="Arial"/>
          <w:spacing w:val="-1"/>
          <w:w w:val="125"/>
          <w:sz w:val="20"/>
          <w:szCs w:val="20"/>
        </w:rPr>
        <w:t>a</w:t>
      </w:r>
      <w:r w:rsidRPr="007E0A84">
        <w:rPr>
          <w:rFonts w:ascii="Arial" w:hAnsi="Arial" w:cs="Arial"/>
          <w:spacing w:val="-1"/>
          <w:w w:val="114"/>
          <w:sz w:val="20"/>
          <w:szCs w:val="20"/>
        </w:rPr>
        <w:t>m</w:t>
      </w:r>
      <w:r w:rsidRPr="007E0A84">
        <w:rPr>
          <w:rFonts w:ascii="Arial" w:hAnsi="Arial" w:cs="Arial"/>
          <w:w w:val="125"/>
          <w:sz w:val="20"/>
          <w:szCs w:val="20"/>
        </w:rPr>
        <w:t xml:space="preserve">e </w:t>
      </w:r>
      <w:r w:rsidRPr="007E0A84">
        <w:rPr>
          <w:rFonts w:ascii="Arial" w:hAnsi="Arial" w:cs="Arial"/>
          <w:spacing w:val="-1"/>
          <w:w w:val="116"/>
          <w:sz w:val="20"/>
          <w:szCs w:val="20"/>
        </w:rPr>
        <w:t>withi</w:t>
      </w:r>
      <w:r w:rsidRPr="007E0A84">
        <w:rPr>
          <w:rFonts w:ascii="Arial" w:hAnsi="Arial" w:cs="Arial"/>
          <w:w w:val="116"/>
          <w:sz w:val="20"/>
          <w:szCs w:val="20"/>
        </w:rPr>
        <w:t>n</w:t>
      </w:r>
      <w:r w:rsidRPr="007E0A84">
        <w:rPr>
          <w:rFonts w:ascii="Arial" w:hAnsi="Arial" w:cs="Arial"/>
          <w:spacing w:val="1"/>
          <w:w w:val="116"/>
          <w:sz w:val="20"/>
          <w:szCs w:val="20"/>
        </w:rPr>
        <w:t xml:space="preserve"> </w:t>
      </w:r>
      <w:r w:rsidRPr="007E0A84">
        <w:rPr>
          <w:rFonts w:ascii="Arial" w:hAnsi="Arial" w:cs="Arial"/>
          <w:spacing w:val="-1"/>
          <w:w w:val="116"/>
          <w:sz w:val="20"/>
          <w:szCs w:val="20"/>
        </w:rPr>
        <w:t>whic</w:t>
      </w:r>
      <w:r w:rsidRPr="007E0A84">
        <w:rPr>
          <w:rFonts w:ascii="Arial" w:hAnsi="Arial" w:cs="Arial"/>
          <w:w w:val="116"/>
          <w:sz w:val="20"/>
          <w:szCs w:val="20"/>
        </w:rPr>
        <w:t>h</w:t>
      </w:r>
      <w:r w:rsidRPr="007E0A84">
        <w:rPr>
          <w:rFonts w:ascii="Arial" w:hAnsi="Arial" w:cs="Arial"/>
          <w:spacing w:val="-18"/>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trainin</w:t>
      </w:r>
      <w:r w:rsidRPr="007E0A84">
        <w:rPr>
          <w:rFonts w:ascii="Arial" w:hAnsi="Arial" w:cs="Arial"/>
          <w:w w:val="116"/>
          <w:sz w:val="20"/>
          <w:szCs w:val="20"/>
        </w:rPr>
        <w:t>g</w:t>
      </w:r>
      <w:r w:rsidRPr="007E0A84">
        <w:rPr>
          <w:rFonts w:ascii="Arial" w:hAnsi="Arial" w:cs="Arial"/>
          <w:spacing w:val="17"/>
          <w:w w:val="116"/>
          <w:sz w:val="20"/>
          <w:szCs w:val="20"/>
        </w:rPr>
        <w:t xml:space="preserve"> </w:t>
      </w:r>
      <w:r w:rsidRPr="007E0A84">
        <w:rPr>
          <w:rFonts w:ascii="Arial" w:hAnsi="Arial" w:cs="Arial"/>
          <w:spacing w:val="-1"/>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8"/>
          <w:sz w:val="20"/>
          <w:szCs w:val="20"/>
        </w:rPr>
        <w:t>t</w:t>
      </w:r>
      <w:r w:rsidRPr="007E0A84">
        <w:rPr>
          <w:rFonts w:ascii="Arial" w:hAnsi="Arial" w:cs="Arial"/>
          <w:w w:val="128"/>
          <w:sz w:val="20"/>
          <w:szCs w:val="20"/>
        </w:rPr>
        <w:t>o</w:t>
      </w:r>
      <w:r w:rsidRPr="007E0A84">
        <w:rPr>
          <w:rFonts w:ascii="Arial" w:hAnsi="Arial" w:cs="Arial"/>
          <w:spacing w:val="-11"/>
          <w:w w:val="128"/>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20"/>
          <w:sz w:val="20"/>
          <w:szCs w:val="20"/>
        </w:rPr>
        <w:t>complete</w:t>
      </w:r>
      <w:r w:rsidRPr="007E0A84">
        <w:rPr>
          <w:rFonts w:ascii="Arial" w:hAnsi="Arial" w:cs="Arial"/>
          <w:w w:val="120"/>
          <w:sz w:val="20"/>
          <w:szCs w:val="20"/>
        </w:rPr>
        <w:t>d</w:t>
      </w:r>
      <w:r w:rsidRPr="007E0A84">
        <w:rPr>
          <w:rFonts w:ascii="Arial" w:hAnsi="Arial" w:cs="Arial"/>
          <w:spacing w:val="-19"/>
          <w:w w:val="120"/>
          <w:sz w:val="20"/>
          <w:szCs w:val="20"/>
        </w:rPr>
        <w:t xml:space="preserve">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z w:val="20"/>
          <w:szCs w:val="20"/>
        </w:rPr>
        <w:t>y</w:t>
      </w:r>
      <w:r w:rsidRPr="007E0A84">
        <w:rPr>
          <w:rFonts w:ascii="Arial" w:hAnsi="Arial" w:cs="Arial"/>
          <w:spacing w:val="-1"/>
          <w:sz w:val="20"/>
          <w:szCs w:val="20"/>
        </w:rPr>
        <w:t xml:space="preserve"> sco</w:t>
      </w:r>
      <w:r w:rsidRPr="007E0A84">
        <w:rPr>
          <w:rFonts w:ascii="Arial" w:hAnsi="Arial" w:cs="Arial"/>
          <w:sz w:val="20"/>
          <w:szCs w:val="20"/>
        </w:rPr>
        <w:t xml:space="preserve">re </w:t>
      </w:r>
      <w:r w:rsidRPr="007E0A84">
        <w:rPr>
          <w:rFonts w:ascii="Arial" w:hAnsi="Arial" w:cs="Arial"/>
          <w:spacing w:val="-1"/>
          <w:w w:val="129"/>
          <w:sz w:val="20"/>
          <w:szCs w:val="20"/>
        </w:rPr>
        <w:t>tha</w:t>
      </w:r>
      <w:r w:rsidRPr="007E0A84">
        <w:rPr>
          <w:rFonts w:ascii="Arial" w:hAnsi="Arial" w:cs="Arial"/>
          <w:w w:val="129"/>
          <w:sz w:val="20"/>
          <w:szCs w:val="20"/>
        </w:rPr>
        <w:t>t</w:t>
      </w:r>
      <w:r w:rsidRPr="007E0A84">
        <w:rPr>
          <w:rFonts w:ascii="Arial" w:hAnsi="Arial" w:cs="Arial"/>
          <w:spacing w:val="-10"/>
          <w:w w:val="129"/>
          <w:sz w:val="20"/>
          <w:szCs w:val="20"/>
        </w:rPr>
        <w:t xml:space="preserve"> </w:t>
      </w:r>
      <w:r w:rsidRPr="007E0A84">
        <w:rPr>
          <w:rFonts w:ascii="Arial" w:hAnsi="Arial" w:cs="Arial"/>
          <w:spacing w:val="-1"/>
          <w:sz w:val="20"/>
          <w:szCs w:val="20"/>
        </w:rPr>
        <w:t>ha</w:t>
      </w:r>
      <w:r w:rsidRPr="007E0A84">
        <w:rPr>
          <w:rFonts w:ascii="Arial" w:hAnsi="Arial" w:cs="Arial"/>
          <w:sz w:val="20"/>
          <w:szCs w:val="20"/>
        </w:rPr>
        <w:t>s</w:t>
      </w:r>
      <w:r w:rsidRPr="007E0A84">
        <w:rPr>
          <w:rFonts w:ascii="Arial" w:hAnsi="Arial" w:cs="Arial"/>
          <w:spacing w:val="46"/>
          <w:sz w:val="20"/>
          <w:szCs w:val="20"/>
        </w:rPr>
        <w:t xml:space="preserve"> </w:t>
      </w:r>
      <w:r w:rsidRPr="007E0A84">
        <w:rPr>
          <w:rFonts w:ascii="Arial" w:hAnsi="Arial" w:cs="Arial"/>
          <w:spacing w:val="-1"/>
          <w:w w:val="128"/>
          <w:sz w:val="20"/>
          <w:szCs w:val="20"/>
        </w:rPr>
        <w:t>t</w:t>
      </w:r>
      <w:r w:rsidRPr="007E0A84">
        <w:rPr>
          <w:rFonts w:ascii="Arial" w:hAnsi="Arial" w:cs="Arial"/>
          <w:w w:val="128"/>
          <w:sz w:val="20"/>
          <w:szCs w:val="20"/>
        </w:rPr>
        <w:t>o</w:t>
      </w:r>
      <w:r w:rsidRPr="007E0A84">
        <w:rPr>
          <w:rFonts w:ascii="Arial" w:hAnsi="Arial" w:cs="Arial"/>
          <w:spacing w:val="-11"/>
          <w:w w:val="128"/>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25"/>
          <w:sz w:val="20"/>
          <w:szCs w:val="20"/>
        </w:rPr>
        <w:t>a</w:t>
      </w:r>
      <w:r w:rsidRPr="007E0A84">
        <w:rPr>
          <w:rFonts w:ascii="Arial" w:hAnsi="Arial" w:cs="Arial"/>
          <w:spacing w:val="-1"/>
          <w:w w:val="140"/>
          <w:sz w:val="20"/>
          <w:szCs w:val="20"/>
        </w:rPr>
        <w:t>tt</w:t>
      </w:r>
      <w:r w:rsidRPr="007E0A84">
        <w:rPr>
          <w:rFonts w:ascii="Arial" w:hAnsi="Arial" w:cs="Arial"/>
          <w:spacing w:val="-1"/>
          <w:w w:val="125"/>
          <w:sz w:val="20"/>
          <w:szCs w:val="20"/>
        </w:rPr>
        <w:t>a</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w w:val="125"/>
          <w:sz w:val="20"/>
          <w:szCs w:val="20"/>
        </w:rPr>
        <w:t>e</w:t>
      </w:r>
      <w:r w:rsidRPr="007E0A84">
        <w:rPr>
          <w:rFonts w:ascii="Arial" w:hAnsi="Arial" w:cs="Arial"/>
          <w:w w:val="122"/>
          <w:sz w:val="20"/>
          <w:szCs w:val="20"/>
        </w:rPr>
        <w:t>d</w:t>
      </w:r>
      <w:r w:rsidRPr="007E0A84">
        <w:rPr>
          <w:rFonts w:ascii="Arial" w:hAnsi="Arial" w:cs="Arial"/>
          <w:spacing w:val="2"/>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5"/>
          <w:w w:val="120"/>
          <w:sz w:val="20"/>
          <w:szCs w:val="20"/>
        </w:rPr>
        <w:t xml:space="preserve"> </w:t>
      </w:r>
      <w:r w:rsidRPr="007E0A84">
        <w:rPr>
          <w:rFonts w:ascii="Arial" w:hAnsi="Arial" w:cs="Arial"/>
          <w:spacing w:val="-1"/>
          <w:w w:val="120"/>
          <w:sz w:val="20"/>
          <w:szCs w:val="20"/>
        </w:rPr>
        <w:t>complet</w:t>
      </w:r>
      <w:r w:rsidRPr="007E0A84">
        <w:rPr>
          <w:rFonts w:ascii="Arial" w:hAnsi="Arial" w:cs="Arial"/>
          <w:w w:val="120"/>
          <w:sz w:val="20"/>
          <w:szCs w:val="20"/>
        </w:rPr>
        <w:t>e</w:t>
      </w:r>
      <w:r w:rsidRPr="007E0A84">
        <w:rPr>
          <w:rFonts w:ascii="Arial" w:hAnsi="Arial" w:cs="Arial"/>
          <w:spacing w:val="-21"/>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trainin</w:t>
      </w:r>
      <w:r w:rsidRPr="007E0A84">
        <w:rPr>
          <w:rFonts w:ascii="Arial" w:hAnsi="Arial" w:cs="Arial"/>
          <w:w w:val="120"/>
          <w:sz w:val="20"/>
          <w:szCs w:val="20"/>
        </w:rPr>
        <w:t>g</w:t>
      </w:r>
      <w:r w:rsidRPr="007E0A84">
        <w:rPr>
          <w:rFonts w:ascii="Arial" w:hAnsi="Arial" w:cs="Arial"/>
          <w:spacing w:val="-10"/>
          <w:w w:val="120"/>
          <w:sz w:val="20"/>
          <w:szCs w:val="20"/>
        </w:rPr>
        <w:t xml:space="preserve"> </w:t>
      </w:r>
      <w:r w:rsidRPr="007E0A84">
        <w:rPr>
          <w:rFonts w:ascii="Arial" w:hAnsi="Arial" w:cs="Arial"/>
          <w:spacing w:val="-1"/>
          <w:sz w:val="20"/>
          <w:szCs w:val="20"/>
        </w:rPr>
        <w:t>i</w:t>
      </w:r>
      <w:r w:rsidRPr="007E0A84">
        <w:rPr>
          <w:rFonts w:ascii="Arial" w:hAnsi="Arial" w:cs="Arial"/>
          <w:sz w:val="20"/>
          <w:szCs w:val="20"/>
        </w:rPr>
        <w:t>f</w:t>
      </w:r>
      <w:r w:rsidRPr="007E0A84">
        <w:rPr>
          <w:rFonts w:ascii="Arial" w:hAnsi="Arial" w:cs="Arial"/>
          <w:spacing w:val="13"/>
          <w:sz w:val="20"/>
          <w:szCs w:val="20"/>
        </w:rPr>
        <w:t xml:space="preserve"> </w:t>
      </w:r>
      <w:r w:rsidRPr="007E0A84">
        <w:rPr>
          <w:rFonts w:ascii="Arial" w:hAnsi="Arial" w:cs="Arial"/>
          <w:spacing w:val="-1"/>
          <w:w w:val="120"/>
          <w:sz w:val="20"/>
          <w:szCs w:val="20"/>
        </w:rPr>
        <w:t>i</w:t>
      </w:r>
      <w:r w:rsidRPr="007E0A84">
        <w:rPr>
          <w:rFonts w:ascii="Arial" w:hAnsi="Arial" w:cs="Arial"/>
          <w:w w:val="120"/>
          <w:sz w:val="20"/>
          <w:szCs w:val="20"/>
        </w:rPr>
        <w:t>t</w:t>
      </w:r>
      <w:r w:rsidRPr="007E0A84">
        <w:rPr>
          <w:rFonts w:ascii="Arial" w:hAnsi="Arial" w:cs="Arial"/>
          <w:spacing w:val="-8"/>
          <w:w w:val="120"/>
          <w:sz w:val="20"/>
          <w:szCs w:val="20"/>
        </w:rPr>
        <w:t xml:space="preserve"> </w:t>
      </w:r>
      <w:r w:rsidRPr="007E0A84">
        <w:rPr>
          <w:rFonts w:ascii="Arial" w:hAnsi="Arial" w:cs="Arial"/>
          <w:spacing w:val="-1"/>
          <w:w w:val="120"/>
          <w:sz w:val="20"/>
          <w:szCs w:val="20"/>
        </w:rPr>
        <w:t>c</w:t>
      </w:r>
      <w:r w:rsidRPr="007E0A84">
        <w:rPr>
          <w:rFonts w:ascii="Arial" w:hAnsi="Arial" w:cs="Arial"/>
          <w:spacing w:val="-1"/>
          <w:w w:val="122"/>
          <w:sz w:val="20"/>
          <w:szCs w:val="20"/>
        </w:rPr>
        <w:t>o</w:t>
      </w:r>
      <w:r w:rsidRPr="007E0A84">
        <w:rPr>
          <w:rFonts w:ascii="Arial" w:hAnsi="Arial" w:cs="Arial"/>
          <w:spacing w:val="-1"/>
          <w:w w:val="114"/>
          <w:sz w:val="20"/>
          <w:szCs w:val="20"/>
        </w:rPr>
        <w:t>m</w:t>
      </w:r>
      <w:r w:rsidRPr="007E0A84">
        <w:rPr>
          <w:rFonts w:ascii="Arial" w:hAnsi="Arial" w:cs="Arial"/>
          <w:spacing w:val="-1"/>
          <w:w w:val="122"/>
          <w:sz w:val="20"/>
          <w:szCs w:val="20"/>
        </w:rPr>
        <w:t>p</w:t>
      </w:r>
      <w:r w:rsidRPr="007E0A84">
        <w:rPr>
          <w:rFonts w:ascii="Arial" w:hAnsi="Arial" w:cs="Arial"/>
          <w:spacing w:val="-1"/>
          <w:w w:val="116"/>
          <w:sz w:val="20"/>
          <w:szCs w:val="20"/>
        </w:rPr>
        <w:t>r</w:t>
      </w:r>
      <w:r w:rsidRPr="007E0A84">
        <w:rPr>
          <w:rFonts w:ascii="Arial" w:hAnsi="Arial" w:cs="Arial"/>
          <w:spacing w:val="-1"/>
          <w:sz w:val="20"/>
          <w:szCs w:val="20"/>
        </w:rPr>
        <w:t>is</w:t>
      </w:r>
      <w:r w:rsidRPr="007E0A84">
        <w:rPr>
          <w:rFonts w:ascii="Arial" w:hAnsi="Arial" w:cs="Arial"/>
          <w:spacing w:val="-1"/>
          <w:w w:val="125"/>
          <w:sz w:val="20"/>
          <w:szCs w:val="20"/>
        </w:rPr>
        <w:t>e</w:t>
      </w:r>
      <w:r w:rsidRPr="007E0A84">
        <w:rPr>
          <w:rFonts w:ascii="Arial" w:hAnsi="Arial" w:cs="Arial"/>
          <w:sz w:val="20"/>
          <w:szCs w:val="20"/>
        </w:rPr>
        <w:t>s a</w:t>
      </w:r>
      <w:r w:rsidRPr="007E0A84">
        <w:rPr>
          <w:rFonts w:ascii="Arial" w:hAnsi="Arial" w:cs="Arial"/>
          <w:spacing w:val="24"/>
          <w:sz w:val="20"/>
          <w:szCs w:val="20"/>
        </w:rPr>
        <w:t xml:space="preserve"> </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w w:val="122"/>
          <w:sz w:val="20"/>
          <w:szCs w:val="20"/>
        </w:rPr>
        <w:t>d</w:t>
      </w:r>
      <w:r w:rsidRPr="007E0A84">
        <w:rPr>
          <w:rFonts w:ascii="Arial" w:hAnsi="Arial" w:cs="Arial"/>
          <w:spacing w:val="2"/>
          <w:sz w:val="20"/>
          <w:szCs w:val="20"/>
        </w:rPr>
        <w:t xml:space="preserve"> </w:t>
      </w:r>
      <w:r w:rsidRPr="007E0A84">
        <w:rPr>
          <w:rFonts w:ascii="Arial" w:hAnsi="Arial" w:cs="Arial"/>
          <w:spacing w:val="-1"/>
          <w:w w:val="120"/>
          <w:sz w:val="20"/>
          <w:szCs w:val="20"/>
        </w:rPr>
        <w:t>element</w:t>
      </w:r>
      <w:r w:rsidRPr="007E0A84">
        <w:rPr>
          <w:rFonts w:ascii="Arial" w:hAnsi="Arial" w:cs="Arial"/>
          <w:w w:val="120"/>
          <w:sz w:val="20"/>
          <w:szCs w:val="20"/>
        </w:rPr>
        <w:t>.</w:t>
      </w:r>
      <w:r w:rsidRPr="007E0A84">
        <w:rPr>
          <w:rFonts w:ascii="Arial" w:hAnsi="Arial" w:cs="Arial"/>
          <w:spacing w:val="-5"/>
          <w:w w:val="120"/>
          <w:sz w:val="20"/>
          <w:szCs w:val="20"/>
        </w:rPr>
        <w:t xml:space="preserve"> </w:t>
      </w:r>
    </w:p>
    <w:p w:rsidR="00375A32" w:rsidRDefault="00375A32" w:rsidP="007E0A84">
      <w:pPr>
        <w:jc w:val="both"/>
        <w:rPr>
          <w:rFonts w:ascii="Arial" w:hAnsi="Arial" w:cs="Arial"/>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see</w:t>
      </w:r>
      <w:r w:rsidRPr="007E0A84">
        <w:rPr>
          <w:rFonts w:ascii="Arial" w:hAnsi="Arial" w:cs="Arial"/>
          <w:sz w:val="20"/>
          <w:szCs w:val="20"/>
        </w:rPr>
        <w:t xml:space="preserve">k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5"/>
          <w:w w:val="120"/>
          <w:sz w:val="20"/>
          <w:szCs w:val="20"/>
        </w:rPr>
        <w:t xml:space="preserve"> </w:t>
      </w:r>
      <w:r w:rsidRPr="007E0A84">
        <w:rPr>
          <w:rFonts w:ascii="Arial" w:hAnsi="Arial" w:cs="Arial"/>
          <w:spacing w:val="-1"/>
          <w:w w:val="120"/>
          <w:sz w:val="20"/>
          <w:szCs w:val="20"/>
        </w:rPr>
        <w:t>ensur</w:t>
      </w:r>
      <w:r w:rsidRPr="007E0A84">
        <w:rPr>
          <w:rFonts w:ascii="Arial" w:hAnsi="Arial" w:cs="Arial"/>
          <w:w w:val="120"/>
          <w:sz w:val="20"/>
          <w:szCs w:val="20"/>
        </w:rPr>
        <w:t>e</w:t>
      </w:r>
      <w:r w:rsidRPr="007E0A84">
        <w:rPr>
          <w:rFonts w:ascii="Arial" w:hAnsi="Arial" w:cs="Arial"/>
          <w:spacing w:val="-12"/>
          <w:w w:val="120"/>
          <w:sz w:val="20"/>
          <w:szCs w:val="20"/>
        </w:rPr>
        <w:t xml:space="preserve"> </w:t>
      </w:r>
      <w:r w:rsidRPr="007E0A84">
        <w:rPr>
          <w:rFonts w:ascii="Arial" w:hAnsi="Arial" w:cs="Arial"/>
          <w:spacing w:val="-1"/>
          <w:w w:val="120"/>
          <w:sz w:val="20"/>
          <w:szCs w:val="20"/>
        </w:rPr>
        <w:t>tha</w:t>
      </w:r>
      <w:r w:rsidRPr="007E0A84">
        <w:rPr>
          <w:rFonts w:ascii="Arial" w:hAnsi="Arial" w:cs="Arial"/>
          <w:w w:val="120"/>
          <w:sz w:val="20"/>
          <w:szCs w:val="20"/>
        </w:rPr>
        <w:t>t</w:t>
      </w:r>
      <w:r w:rsidRPr="007E0A84">
        <w:rPr>
          <w:rFonts w:ascii="Arial" w:hAnsi="Arial" w:cs="Arial"/>
          <w:spacing w:val="21"/>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w w:val="122"/>
          <w:sz w:val="20"/>
          <w:szCs w:val="20"/>
        </w:rPr>
        <w:t xml:space="preserve">g </w:t>
      </w:r>
      <w:r w:rsidRPr="007E0A84">
        <w:rPr>
          <w:rFonts w:ascii="Arial" w:hAnsi="Arial" w:cs="Arial"/>
          <w:spacing w:val="-1"/>
          <w:w w:val="120"/>
          <w:sz w:val="20"/>
          <w:szCs w:val="20"/>
        </w:rPr>
        <w:t>meet</w:t>
      </w:r>
      <w:r w:rsidRPr="007E0A84">
        <w:rPr>
          <w:rFonts w:ascii="Arial" w:hAnsi="Arial" w:cs="Arial"/>
          <w:w w:val="120"/>
          <w:sz w:val="20"/>
          <w:szCs w:val="20"/>
        </w:rPr>
        <w:t>s</w:t>
      </w:r>
      <w:r w:rsidRPr="007E0A84">
        <w:rPr>
          <w:rFonts w:ascii="Arial" w:hAnsi="Arial" w:cs="Arial"/>
          <w:spacing w:val="-12"/>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need</w:t>
      </w:r>
      <w:r w:rsidRPr="007E0A84">
        <w:rPr>
          <w:rFonts w:ascii="Arial" w:hAnsi="Arial" w:cs="Arial"/>
          <w:w w:val="120"/>
          <w:sz w:val="20"/>
          <w:szCs w:val="20"/>
        </w:rPr>
        <w:t>s</w:t>
      </w:r>
      <w:r w:rsidRPr="007E0A84">
        <w:rPr>
          <w:rFonts w:ascii="Arial" w:hAnsi="Arial" w:cs="Arial"/>
          <w:spacing w:val="-10"/>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8"/>
          <w:sz w:val="20"/>
          <w:szCs w:val="20"/>
        </w:rPr>
        <w:t>sta</w:t>
      </w:r>
      <w:r w:rsidRPr="007E0A84">
        <w:rPr>
          <w:rFonts w:ascii="Arial" w:hAnsi="Arial" w:cs="Arial"/>
          <w:spacing w:val="-5"/>
          <w:w w:val="118"/>
          <w:sz w:val="20"/>
          <w:szCs w:val="20"/>
        </w:rPr>
        <w:t>f</w:t>
      </w:r>
      <w:r w:rsidRPr="007E0A84">
        <w:rPr>
          <w:rFonts w:ascii="Arial" w:hAnsi="Arial" w:cs="Arial"/>
          <w:w w:val="118"/>
          <w:sz w:val="20"/>
          <w:szCs w:val="20"/>
        </w:rPr>
        <w:t>f</w:t>
      </w:r>
      <w:r w:rsidRPr="007E0A84">
        <w:rPr>
          <w:rFonts w:ascii="Arial" w:hAnsi="Arial" w:cs="Arial"/>
          <w:spacing w:val="-4"/>
          <w:w w:val="118"/>
          <w:sz w:val="20"/>
          <w:szCs w:val="20"/>
        </w:rPr>
        <w:t xml:space="preserve"> </w:t>
      </w:r>
      <w:r w:rsidRPr="007E0A84">
        <w:rPr>
          <w:rFonts w:ascii="Arial" w:hAnsi="Arial" w:cs="Arial"/>
          <w:spacing w:val="-1"/>
          <w:w w:val="118"/>
          <w:sz w:val="20"/>
          <w:szCs w:val="20"/>
        </w:rPr>
        <w:t>wh</w:t>
      </w:r>
      <w:r w:rsidRPr="007E0A84">
        <w:rPr>
          <w:rFonts w:ascii="Arial" w:hAnsi="Arial" w:cs="Arial"/>
          <w:w w:val="118"/>
          <w:sz w:val="20"/>
          <w:szCs w:val="20"/>
        </w:rPr>
        <w:t>o</w:t>
      </w:r>
      <w:r w:rsidRPr="007E0A84">
        <w:rPr>
          <w:rFonts w:ascii="Arial" w:hAnsi="Arial" w:cs="Arial"/>
          <w:spacing w:val="-3"/>
          <w:w w:val="118"/>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1"/>
          <w:w w:val="115"/>
          <w:sz w:val="20"/>
          <w:szCs w:val="20"/>
        </w:rPr>
        <w:t>covere</w:t>
      </w:r>
      <w:r w:rsidRPr="007E0A84">
        <w:rPr>
          <w:rFonts w:ascii="Arial" w:hAnsi="Arial" w:cs="Arial"/>
          <w:w w:val="115"/>
          <w:sz w:val="20"/>
          <w:szCs w:val="20"/>
        </w:rPr>
        <w:t>d</w:t>
      </w:r>
      <w:r w:rsidRPr="007E0A84">
        <w:rPr>
          <w:rFonts w:ascii="Arial" w:hAnsi="Arial" w:cs="Arial"/>
          <w:spacing w:val="-1"/>
          <w:w w:val="115"/>
          <w:sz w:val="20"/>
          <w:szCs w:val="20"/>
        </w:rPr>
        <w:t xml:space="preserve"> </w:t>
      </w:r>
      <w:r w:rsidRPr="007E0A84">
        <w:rPr>
          <w:rFonts w:ascii="Arial" w:hAnsi="Arial" w:cs="Arial"/>
          <w:spacing w:val="-1"/>
          <w:sz w:val="20"/>
          <w:szCs w:val="20"/>
        </w:rPr>
        <w:t>b</w:t>
      </w:r>
      <w:r w:rsidRPr="007E0A84">
        <w:rPr>
          <w:rFonts w:ascii="Arial" w:hAnsi="Arial" w:cs="Arial"/>
          <w:sz w:val="20"/>
          <w:szCs w:val="20"/>
        </w:rPr>
        <w:t>y</w:t>
      </w:r>
      <w:r w:rsidRPr="007E0A84">
        <w:rPr>
          <w:rFonts w:ascii="Arial" w:hAnsi="Arial" w:cs="Arial"/>
          <w:spacing w:val="24"/>
          <w:sz w:val="20"/>
          <w:szCs w:val="20"/>
        </w:rPr>
        <w:t xml:space="preserve"> </w:t>
      </w:r>
      <w:r w:rsidRPr="007E0A84">
        <w:rPr>
          <w:rFonts w:ascii="Arial" w:hAnsi="Arial" w:cs="Arial"/>
          <w:spacing w:val="-1"/>
          <w:sz w:val="20"/>
          <w:szCs w:val="20"/>
        </w:rPr>
        <w:t>an</w:t>
      </w:r>
      <w:r w:rsidRPr="007E0A84">
        <w:rPr>
          <w:rFonts w:ascii="Arial" w:hAnsi="Arial" w:cs="Arial"/>
          <w:sz w:val="20"/>
          <w:szCs w:val="20"/>
        </w:rPr>
        <w:t>y</w:t>
      </w:r>
      <w:r w:rsidRPr="007E0A84">
        <w:rPr>
          <w:rFonts w:ascii="Arial" w:hAnsi="Arial" w:cs="Arial"/>
          <w:spacing w:val="46"/>
          <w:sz w:val="20"/>
          <w:szCs w:val="20"/>
        </w:rPr>
        <w:t xml:space="preserve"> </w:t>
      </w:r>
      <w:r w:rsidRPr="007E0A84">
        <w:rPr>
          <w:rFonts w:ascii="Arial" w:hAnsi="Arial" w:cs="Arial"/>
          <w:spacing w:val="-1"/>
          <w:w w:val="118"/>
          <w:sz w:val="20"/>
          <w:szCs w:val="20"/>
        </w:rPr>
        <w:t>regulator</w:t>
      </w:r>
      <w:r w:rsidRPr="007E0A84">
        <w:rPr>
          <w:rFonts w:ascii="Arial" w:hAnsi="Arial" w:cs="Arial"/>
          <w:w w:val="118"/>
          <w:sz w:val="20"/>
          <w:szCs w:val="20"/>
        </w:rPr>
        <w:t>y</w:t>
      </w:r>
      <w:r w:rsidRPr="007E0A84">
        <w:rPr>
          <w:rFonts w:ascii="Arial" w:hAnsi="Arial" w:cs="Arial"/>
          <w:spacing w:val="1"/>
          <w:w w:val="118"/>
          <w:sz w:val="20"/>
          <w:szCs w:val="20"/>
        </w:rPr>
        <w:t xml:space="preserve"> </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w w:val="122"/>
          <w:sz w:val="20"/>
          <w:szCs w:val="20"/>
        </w:rPr>
        <w:t xml:space="preserve">g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20"/>
          <w:sz w:val="20"/>
          <w:szCs w:val="20"/>
        </w:rPr>
        <w:t>competenc</w:t>
      </w:r>
      <w:r w:rsidRPr="007E0A84">
        <w:rPr>
          <w:rFonts w:ascii="Arial" w:hAnsi="Arial" w:cs="Arial"/>
          <w:w w:val="120"/>
          <w:sz w:val="20"/>
          <w:szCs w:val="20"/>
        </w:rPr>
        <w:t>e</w:t>
      </w:r>
      <w:r w:rsidRPr="007E0A84">
        <w:rPr>
          <w:rFonts w:ascii="Arial" w:hAnsi="Arial" w:cs="Arial"/>
          <w:spacing w:val="-21"/>
          <w:w w:val="120"/>
          <w:sz w:val="20"/>
          <w:szCs w:val="20"/>
        </w:rPr>
        <w:t xml:space="preserve"> </w:t>
      </w:r>
      <w:r w:rsidRPr="007E0A84">
        <w:rPr>
          <w:rFonts w:ascii="Arial" w:hAnsi="Arial" w:cs="Arial"/>
          <w:spacing w:val="-1"/>
          <w:w w:val="120"/>
          <w:sz w:val="20"/>
          <w:szCs w:val="20"/>
        </w:rPr>
        <w:t>requirement</w:t>
      </w:r>
      <w:r w:rsidRPr="007E0A84">
        <w:rPr>
          <w:rFonts w:ascii="Arial" w:hAnsi="Arial" w:cs="Arial"/>
          <w:w w:val="120"/>
          <w:sz w:val="20"/>
          <w:szCs w:val="20"/>
        </w:rPr>
        <w:t>s</w:t>
      </w:r>
      <w:r w:rsidRPr="007E0A84">
        <w:rPr>
          <w:rFonts w:ascii="Arial" w:hAnsi="Arial" w:cs="Arial"/>
          <w:spacing w:val="-17"/>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35"/>
          <w:sz w:val="20"/>
          <w:szCs w:val="20"/>
        </w:rPr>
        <w:t xml:space="preserve"> </w:t>
      </w:r>
      <w:r w:rsidRPr="007E0A84">
        <w:rPr>
          <w:rFonts w:ascii="Arial" w:hAnsi="Arial" w:cs="Arial"/>
          <w:spacing w:val="-1"/>
          <w:w w:val="120"/>
          <w:sz w:val="20"/>
          <w:szCs w:val="20"/>
        </w:rPr>
        <w:t>othe</w:t>
      </w:r>
      <w:r w:rsidRPr="007E0A84">
        <w:rPr>
          <w:rFonts w:ascii="Arial" w:hAnsi="Arial" w:cs="Arial"/>
          <w:w w:val="120"/>
          <w:sz w:val="20"/>
          <w:szCs w:val="20"/>
        </w:rPr>
        <w:t>r</w:t>
      </w:r>
      <w:r w:rsidRPr="007E0A84">
        <w:rPr>
          <w:rFonts w:ascii="Arial" w:hAnsi="Arial" w:cs="Arial"/>
          <w:spacing w:val="10"/>
          <w:w w:val="120"/>
          <w:sz w:val="20"/>
          <w:szCs w:val="20"/>
        </w:rPr>
        <w:t xml:space="preserve"> </w:t>
      </w:r>
      <w:r w:rsidRPr="007E0A84">
        <w:rPr>
          <w:rFonts w:ascii="Arial" w:hAnsi="Arial" w:cs="Arial"/>
          <w:spacing w:val="-1"/>
          <w:w w:val="120"/>
          <w:sz w:val="20"/>
          <w:szCs w:val="20"/>
        </w:rPr>
        <w:t>continuin</w:t>
      </w:r>
      <w:r w:rsidRPr="007E0A84">
        <w:rPr>
          <w:rFonts w:ascii="Arial" w:hAnsi="Arial" w:cs="Arial"/>
          <w:w w:val="120"/>
          <w:sz w:val="20"/>
          <w:szCs w:val="20"/>
        </w:rPr>
        <w:t>g</w:t>
      </w:r>
      <w:r w:rsidRPr="007E0A84">
        <w:rPr>
          <w:rFonts w:ascii="Arial" w:hAnsi="Arial" w:cs="Arial"/>
          <w:spacing w:val="-23"/>
          <w:w w:val="120"/>
          <w:sz w:val="20"/>
          <w:szCs w:val="20"/>
        </w:rPr>
        <w:t xml:space="preserve"> </w:t>
      </w:r>
      <w:r w:rsidRPr="007E0A84">
        <w:rPr>
          <w:rFonts w:ascii="Arial" w:hAnsi="Arial" w:cs="Arial"/>
          <w:spacing w:val="-1"/>
          <w:w w:val="122"/>
          <w:sz w:val="20"/>
          <w:szCs w:val="20"/>
        </w:rPr>
        <w:t>p</w:t>
      </w:r>
      <w:r w:rsidRPr="007E0A84">
        <w:rPr>
          <w:rFonts w:ascii="Arial" w:hAnsi="Arial" w:cs="Arial"/>
          <w:spacing w:val="-1"/>
          <w:w w:val="116"/>
          <w:sz w:val="20"/>
          <w:szCs w:val="20"/>
        </w:rPr>
        <w:t>r</w:t>
      </w:r>
      <w:r w:rsidRPr="007E0A84">
        <w:rPr>
          <w:rFonts w:ascii="Arial" w:hAnsi="Arial" w:cs="Arial"/>
          <w:spacing w:val="-1"/>
          <w:w w:val="122"/>
          <w:sz w:val="20"/>
          <w:szCs w:val="20"/>
        </w:rPr>
        <w:t>o</w:t>
      </w:r>
      <w:r w:rsidRPr="007E0A84">
        <w:rPr>
          <w:rFonts w:ascii="Arial" w:hAnsi="Arial" w:cs="Arial"/>
          <w:spacing w:val="-1"/>
          <w:w w:val="116"/>
          <w:sz w:val="20"/>
          <w:szCs w:val="20"/>
        </w:rPr>
        <w:t>f</w:t>
      </w:r>
      <w:r w:rsidRPr="007E0A84">
        <w:rPr>
          <w:rFonts w:ascii="Arial" w:hAnsi="Arial" w:cs="Arial"/>
          <w:spacing w:val="-1"/>
          <w:w w:val="125"/>
          <w:sz w:val="20"/>
          <w:szCs w:val="20"/>
        </w:rPr>
        <w:t>e</w:t>
      </w:r>
      <w:r w:rsidRPr="007E0A84">
        <w:rPr>
          <w:rFonts w:ascii="Arial" w:hAnsi="Arial" w:cs="Arial"/>
          <w:spacing w:val="-1"/>
          <w:sz w:val="20"/>
          <w:szCs w:val="20"/>
        </w:rPr>
        <w:t>ssi</w:t>
      </w:r>
      <w:r w:rsidRPr="007E0A84">
        <w:rPr>
          <w:rFonts w:ascii="Arial" w:hAnsi="Arial" w:cs="Arial"/>
          <w:spacing w:val="-1"/>
          <w:w w:val="122"/>
          <w:sz w:val="20"/>
          <w:szCs w:val="20"/>
        </w:rPr>
        <w:t>on</w:t>
      </w:r>
      <w:r w:rsidRPr="007E0A84">
        <w:rPr>
          <w:rFonts w:ascii="Arial" w:hAnsi="Arial" w:cs="Arial"/>
          <w:spacing w:val="-1"/>
          <w:w w:val="125"/>
          <w:sz w:val="20"/>
          <w:szCs w:val="20"/>
        </w:rPr>
        <w:t>a</w:t>
      </w:r>
      <w:r w:rsidRPr="007E0A84">
        <w:rPr>
          <w:rFonts w:ascii="Arial" w:hAnsi="Arial" w:cs="Arial"/>
          <w:sz w:val="20"/>
          <w:szCs w:val="20"/>
        </w:rPr>
        <w:t xml:space="preserve">l </w:t>
      </w:r>
      <w:r w:rsidRPr="007E0A84">
        <w:rPr>
          <w:rFonts w:ascii="Arial" w:hAnsi="Arial" w:cs="Arial"/>
          <w:spacing w:val="-1"/>
          <w:w w:val="119"/>
          <w:sz w:val="20"/>
          <w:szCs w:val="20"/>
        </w:rPr>
        <w:t>developmen</w:t>
      </w:r>
      <w:r w:rsidRPr="007E0A84">
        <w:rPr>
          <w:rFonts w:ascii="Arial" w:hAnsi="Arial" w:cs="Arial"/>
          <w:w w:val="119"/>
          <w:sz w:val="20"/>
          <w:szCs w:val="20"/>
        </w:rPr>
        <w:t>t</w:t>
      </w:r>
      <w:r w:rsidRPr="007E0A84">
        <w:rPr>
          <w:rFonts w:ascii="Arial" w:hAnsi="Arial" w:cs="Arial"/>
          <w:spacing w:val="-3"/>
          <w:w w:val="119"/>
          <w:sz w:val="20"/>
          <w:szCs w:val="20"/>
        </w:rPr>
        <w:t xml:space="preserve"> </w:t>
      </w:r>
      <w:proofErr w:type="spellStart"/>
      <w:r w:rsidRPr="007E0A84">
        <w:rPr>
          <w:rFonts w:ascii="Arial" w:hAnsi="Arial" w:cs="Arial"/>
          <w:spacing w:val="-1"/>
          <w:w w:val="122"/>
          <w:sz w:val="20"/>
          <w:szCs w:val="20"/>
        </w:rPr>
        <w:t>p</w:t>
      </w:r>
      <w:r w:rsidRPr="007E0A84">
        <w:rPr>
          <w:rFonts w:ascii="Arial" w:hAnsi="Arial" w:cs="Arial"/>
          <w:spacing w:val="-1"/>
          <w:w w:val="116"/>
          <w:sz w:val="20"/>
          <w:szCs w:val="20"/>
        </w:rPr>
        <w:t>r</w:t>
      </w:r>
      <w:r w:rsidRPr="007E0A84">
        <w:rPr>
          <w:rFonts w:ascii="Arial" w:hAnsi="Arial" w:cs="Arial"/>
          <w:spacing w:val="-1"/>
          <w:w w:val="122"/>
          <w:sz w:val="20"/>
          <w:szCs w:val="20"/>
        </w:rPr>
        <w:t>og</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14"/>
          <w:sz w:val="20"/>
          <w:szCs w:val="20"/>
        </w:rPr>
        <w:t>mm</w:t>
      </w:r>
      <w:r w:rsidRPr="007E0A84">
        <w:rPr>
          <w:rFonts w:ascii="Arial" w:hAnsi="Arial" w:cs="Arial"/>
          <w:spacing w:val="-1"/>
          <w:w w:val="125"/>
          <w:sz w:val="20"/>
          <w:szCs w:val="20"/>
        </w:rPr>
        <w:t>e</w:t>
      </w:r>
      <w:r w:rsidRPr="007E0A84">
        <w:rPr>
          <w:rFonts w:ascii="Arial" w:hAnsi="Arial" w:cs="Arial"/>
          <w:spacing w:val="-1"/>
          <w:sz w:val="20"/>
          <w:szCs w:val="20"/>
        </w:rPr>
        <w:t>s</w:t>
      </w:r>
      <w:proofErr w:type="spellEnd"/>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5.5.</w:t>
      </w:r>
      <w:r w:rsidRPr="007E0A84">
        <w:rPr>
          <w:rFonts w:ascii="Arial" w:hAnsi="Arial" w:cs="Arial"/>
          <w:b/>
          <w:sz w:val="20"/>
          <w:szCs w:val="20"/>
        </w:rPr>
        <w:t xml:space="preserve">6     </w:t>
      </w:r>
      <w:r w:rsidRPr="007E0A84">
        <w:rPr>
          <w:rFonts w:ascii="Arial" w:hAnsi="Arial" w:cs="Arial"/>
          <w:b/>
          <w:spacing w:val="15"/>
          <w:sz w:val="20"/>
          <w:szCs w:val="20"/>
        </w:rPr>
        <w:t xml:space="preserve"> </w:t>
      </w:r>
      <w:r w:rsidRPr="007E0A84">
        <w:rPr>
          <w:rFonts w:ascii="Arial" w:hAnsi="Arial" w:cs="Arial"/>
          <w:b/>
          <w:spacing w:val="-1"/>
          <w:sz w:val="20"/>
          <w:szCs w:val="20"/>
        </w:rPr>
        <w:t>Periodi</w:t>
      </w:r>
      <w:r w:rsidRPr="007E0A84">
        <w:rPr>
          <w:rFonts w:ascii="Arial" w:hAnsi="Arial" w:cs="Arial"/>
          <w:b/>
          <w:sz w:val="20"/>
          <w:szCs w:val="20"/>
        </w:rPr>
        <w:t>c</w:t>
      </w:r>
      <w:r w:rsidRPr="007E0A84">
        <w:rPr>
          <w:rFonts w:ascii="Arial" w:hAnsi="Arial" w:cs="Arial"/>
          <w:b/>
          <w:spacing w:val="40"/>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11"/>
          <w:sz w:val="20"/>
          <w:szCs w:val="20"/>
        </w:rPr>
        <w:t>v</w:t>
      </w:r>
      <w:r w:rsidRPr="007E0A84">
        <w:rPr>
          <w:rFonts w:ascii="Arial" w:hAnsi="Arial" w:cs="Arial"/>
          <w:b/>
          <w:spacing w:val="-1"/>
          <w:sz w:val="20"/>
          <w:szCs w:val="20"/>
        </w:rPr>
        <w:t>i</w:t>
      </w:r>
      <w:r w:rsidRPr="007E0A84">
        <w:rPr>
          <w:rFonts w:ascii="Arial" w:hAnsi="Arial" w:cs="Arial"/>
          <w:b/>
          <w:spacing w:val="-1"/>
          <w:w w:val="125"/>
          <w:sz w:val="20"/>
          <w:szCs w:val="20"/>
        </w:rPr>
        <w:t>e</w:t>
      </w:r>
      <w:r w:rsidRPr="007E0A84">
        <w:rPr>
          <w:rFonts w:ascii="Arial" w:hAnsi="Arial" w:cs="Arial"/>
          <w:b/>
          <w:w w:val="123"/>
          <w:sz w:val="20"/>
          <w:szCs w:val="20"/>
        </w:rPr>
        <w:t>w</w:t>
      </w:r>
    </w:p>
    <w:p w:rsidR="007E0A84" w:rsidRPr="007E0A84" w:rsidRDefault="007E0A84" w:rsidP="007E0A84">
      <w:pPr>
        <w:jc w:val="both"/>
        <w:rPr>
          <w:rFonts w:ascii="Arial" w:hAnsi="Arial" w:cs="Arial"/>
          <w:sz w:val="20"/>
          <w:szCs w:val="20"/>
        </w:rPr>
      </w:pPr>
    </w:p>
    <w:p w:rsidR="007E0A84" w:rsidRPr="00CF59D7" w:rsidRDefault="007E0A84" w:rsidP="007E0A84">
      <w:pPr>
        <w:jc w:val="both"/>
        <w:rPr>
          <w:rFonts w:ascii="Arial" w:hAnsi="Arial" w:cs="Arial"/>
          <w:spacing w:val="-14"/>
          <w:w w:val="120"/>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20"/>
          <w:sz w:val="20"/>
          <w:szCs w:val="20"/>
        </w:rPr>
        <w:t>kee</w:t>
      </w:r>
      <w:r w:rsidRPr="007E0A84">
        <w:rPr>
          <w:rFonts w:ascii="Arial" w:hAnsi="Arial" w:cs="Arial"/>
          <w:w w:val="120"/>
          <w:sz w:val="20"/>
          <w:szCs w:val="20"/>
        </w:rPr>
        <w:t>p</w:t>
      </w:r>
      <w:r w:rsidRPr="007E0A84">
        <w:rPr>
          <w:rFonts w:ascii="Arial" w:hAnsi="Arial" w:cs="Arial"/>
          <w:spacing w:val="-6"/>
          <w:w w:val="120"/>
          <w:sz w:val="20"/>
          <w:szCs w:val="20"/>
        </w:rPr>
        <w:t xml:space="preserve"> </w:t>
      </w:r>
      <w:r w:rsidRPr="007E0A84">
        <w:rPr>
          <w:rFonts w:ascii="Arial" w:hAnsi="Arial" w:cs="Arial"/>
          <w:spacing w:val="-1"/>
          <w:w w:val="120"/>
          <w:sz w:val="20"/>
          <w:szCs w:val="20"/>
        </w:rPr>
        <w:t>i</w:t>
      </w:r>
      <w:r w:rsidRPr="007E0A84">
        <w:rPr>
          <w:rFonts w:ascii="Arial" w:hAnsi="Arial" w:cs="Arial"/>
          <w:spacing w:val="-1"/>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trainin</w:t>
      </w:r>
      <w:r w:rsidRPr="007E0A84">
        <w:rPr>
          <w:rFonts w:ascii="Arial" w:hAnsi="Arial" w:cs="Arial"/>
          <w:w w:val="116"/>
          <w:sz w:val="20"/>
          <w:szCs w:val="20"/>
        </w:rPr>
        <w:t>g</w:t>
      </w:r>
      <w:r w:rsidRPr="007E0A84">
        <w:rPr>
          <w:rFonts w:ascii="Arial" w:hAnsi="Arial" w:cs="Arial"/>
          <w:spacing w:val="17"/>
          <w:w w:val="116"/>
          <w:sz w:val="20"/>
          <w:szCs w:val="20"/>
        </w:rPr>
        <w:t xml:space="preserve"> </w:t>
      </w:r>
      <w:r w:rsidRPr="007E0A84">
        <w:rPr>
          <w:rFonts w:ascii="Arial" w:hAnsi="Arial" w:cs="Arial"/>
          <w:spacing w:val="-1"/>
          <w:w w:val="116"/>
          <w:sz w:val="20"/>
          <w:szCs w:val="20"/>
        </w:rPr>
        <w:t>pla</w:t>
      </w:r>
      <w:r w:rsidRPr="007E0A84">
        <w:rPr>
          <w:rFonts w:ascii="Arial" w:hAnsi="Arial" w:cs="Arial"/>
          <w:w w:val="116"/>
          <w:sz w:val="20"/>
          <w:szCs w:val="20"/>
        </w:rPr>
        <w:t>n</w:t>
      </w:r>
      <w:r w:rsidRPr="007E0A84">
        <w:rPr>
          <w:rFonts w:ascii="Arial" w:hAnsi="Arial" w:cs="Arial"/>
          <w:spacing w:val="6"/>
          <w:w w:val="116"/>
          <w:sz w:val="20"/>
          <w:szCs w:val="20"/>
        </w:rPr>
        <w:t xml:space="preserve"> </w:t>
      </w:r>
      <w:r w:rsidRPr="007E0A84">
        <w:rPr>
          <w:rFonts w:ascii="Arial" w:hAnsi="Arial" w:cs="Arial"/>
          <w:spacing w:val="-1"/>
          <w:w w:val="116"/>
          <w:sz w:val="20"/>
          <w:szCs w:val="20"/>
        </w:rPr>
        <w:t>unde</w:t>
      </w:r>
      <w:r w:rsidRPr="007E0A84">
        <w:rPr>
          <w:rFonts w:ascii="Arial" w:hAnsi="Arial" w:cs="Arial"/>
          <w:w w:val="116"/>
          <w:sz w:val="20"/>
          <w:szCs w:val="20"/>
        </w:rPr>
        <w:t>r</w:t>
      </w:r>
      <w:r w:rsidRPr="007E0A84">
        <w:rPr>
          <w:rFonts w:ascii="Arial" w:hAnsi="Arial" w:cs="Arial"/>
          <w:spacing w:val="21"/>
          <w:w w:val="116"/>
          <w:sz w:val="20"/>
          <w:szCs w:val="20"/>
        </w:rPr>
        <w:t xml:space="preserve"> </w:t>
      </w:r>
      <w:r w:rsidRPr="007E0A84">
        <w:rPr>
          <w:rFonts w:ascii="Arial" w:hAnsi="Arial" w:cs="Arial"/>
          <w:spacing w:val="-1"/>
          <w:w w:val="116"/>
          <w:sz w:val="20"/>
          <w:szCs w:val="20"/>
        </w:rPr>
        <w:t>periodi</w:t>
      </w:r>
      <w:r w:rsidRPr="007E0A84">
        <w:rPr>
          <w:rFonts w:ascii="Arial" w:hAnsi="Arial" w:cs="Arial"/>
          <w:w w:val="116"/>
          <w:sz w:val="20"/>
          <w:szCs w:val="20"/>
        </w:rPr>
        <w:t>c</w:t>
      </w:r>
      <w:r w:rsidRPr="007E0A84">
        <w:rPr>
          <w:rFonts w:ascii="Arial" w:hAnsi="Arial" w:cs="Arial"/>
          <w:spacing w:val="-11"/>
          <w:w w:val="116"/>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sz w:val="20"/>
          <w:szCs w:val="20"/>
        </w:rPr>
        <w:t>vi</w:t>
      </w:r>
      <w:r w:rsidRPr="007E0A84">
        <w:rPr>
          <w:rFonts w:ascii="Arial" w:hAnsi="Arial" w:cs="Arial"/>
          <w:spacing w:val="-1"/>
          <w:w w:val="125"/>
          <w:sz w:val="20"/>
          <w:szCs w:val="20"/>
        </w:rPr>
        <w:t>e</w:t>
      </w:r>
      <w:r w:rsidRPr="007E0A84">
        <w:rPr>
          <w:rFonts w:ascii="Arial" w:hAnsi="Arial" w:cs="Arial"/>
          <w:w w:val="115"/>
          <w:sz w:val="20"/>
          <w:szCs w:val="20"/>
        </w:rPr>
        <w:t xml:space="preserve">w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w w:val="117"/>
          <w:sz w:val="20"/>
          <w:szCs w:val="20"/>
        </w:rPr>
        <w:t>term</w:t>
      </w:r>
      <w:r w:rsidRPr="007E0A84">
        <w:rPr>
          <w:rFonts w:ascii="Arial" w:hAnsi="Arial" w:cs="Arial"/>
          <w:w w:val="117"/>
          <w:sz w:val="20"/>
          <w:szCs w:val="20"/>
        </w:rPr>
        <w:t>s</w:t>
      </w:r>
      <w:r w:rsidRPr="007E0A84">
        <w:rPr>
          <w:rFonts w:ascii="Arial" w:hAnsi="Arial" w:cs="Arial"/>
          <w:spacing w:val="-5"/>
          <w:w w:val="117"/>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sz w:val="20"/>
          <w:szCs w:val="20"/>
        </w:rPr>
        <w:t>c</w:t>
      </w:r>
      <w:r w:rsidRPr="007E0A84">
        <w:rPr>
          <w:rFonts w:ascii="Arial" w:hAnsi="Arial" w:cs="Arial"/>
          <w:spacing w:val="-1"/>
          <w:w w:val="122"/>
          <w:sz w:val="20"/>
          <w:szCs w:val="20"/>
        </w:rPr>
        <w:t>on</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w w:val="111"/>
          <w:sz w:val="20"/>
          <w:szCs w:val="20"/>
        </w:rPr>
        <w:t>,</w:t>
      </w:r>
      <w:r w:rsidRPr="007E0A84">
        <w:rPr>
          <w:rFonts w:ascii="Arial" w:hAnsi="Arial" w:cs="Arial"/>
          <w:spacing w:val="2"/>
          <w:sz w:val="20"/>
          <w:szCs w:val="20"/>
        </w:rPr>
        <w:t xml:space="preserve"> </w:t>
      </w:r>
      <w:r w:rsidRPr="007E0A84">
        <w:rPr>
          <w:rFonts w:ascii="Arial" w:hAnsi="Arial" w:cs="Arial"/>
          <w:spacing w:val="-1"/>
          <w:w w:val="115"/>
          <w:sz w:val="20"/>
          <w:szCs w:val="20"/>
        </w:rPr>
        <w:t>sta</w:t>
      </w:r>
      <w:r w:rsidRPr="007E0A84">
        <w:rPr>
          <w:rFonts w:ascii="Arial" w:hAnsi="Arial" w:cs="Arial"/>
          <w:spacing w:val="-5"/>
          <w:w w:val="115"/>
          <w:sz w:val="20"/>
          <w:szCs w:val="20"/>
        </w:rPr>
        <w:t>f</w:t>
      </w:r>
      <w:r w:rsidRPr="007E0A84">
        <w:rPr>
          <w:rFonts w:ascii="Arial" w:hAnsi="Arial" w:cs="Arial"/>
          <w:w w:val="115"/>
          <w:sz w:val="20"/>
          <w:szCs w:val="20"/>
        </w:rPr>
        <w:t>f</w:t>
      </w:r>
      <w:r w:rsidRPr="007E0A84">
        <w:rPr>
          <w:rFonts w:ascii="Arial" w:hAnsi="Arial" w:cs="Arial"/>
          <w:spacing w:val="8"/>
          <w:w w:val="115"/>
          <w:sz w:val="20"/>
          <w:szCs w:val="20"/>
        </w:rPr>
        <w:t xml:space="preserve"> </w:t>
      </w:r>
      <w:r w:rsidRPr="007E0A84">
        <w:rPr>
          <w:rFonts w:ascii="Arial" w:hAnsi="Arial" w:cs="Arial"/>
          <w:spacing w:val="-1"/>
          <w:w w:val="115"/>
          <w:sz w:val="20"/>
          <w:szCs w:val="20"/>
        </w:rPr>
        <w:t>coverage</w:t>
      </w:r>
      <w:r w:rsidRPr="007E0A84">
        <w:rPr>
          <w:rFonts w:ascii="Arial" w:hAnsi="Arial" w:cs="Arial"/>
          <w:w w:val="115"/>
          <w:sz w:val="20"/>
          <w:szCs w:val="20"/>
        </w:rPr>
        <w:t>,</w:t>
      </w:r>
      <w:r w:rsidRPr="007E0A84">
        <w:rPr>
          <w:rFonts w:ascii="Arial" w:hAnsi="Arial" w:cs="Arial"/>
          <w:spacing w:val="7"/>
          <w:w w:val="115"/>
          <w:sz w:val="20"/>
          <w:szCs w:val="20"/>
        </w:rPr>
        <w:t xml:space="preserve"> </w:t>
      </w:r>
      <w:r w:rsidRPr="007E0A84">
        <w:rPr>
          <w:rFonts w:ascii="Arial" w:hAnsi="Arial" w:cs="Arial"/>
          <w:spacing w:val="-1"/>
          <w:w w:val="115"/>
          <w:sz w:val="20"/>
          <w:szCs w:val="20"/>
        </w:rPr>
        <w:t>deliver</w:t>
      </w:r>
      <w:r w:rsidRPr="007E0A84">
        <w:rPr>
          <w:rFonts w:ascii="Arial" w:hAnsi="Arial" w:cs="Arial"/>
          <w:w w:val="115"/>
          <w:sz w:val="20"/>
          <w:szCs w:val="20"/>
        </w:rPr>
        <w:t>y</w:t>
      </w:r>
      <w:r w:rsidRPr="007E0A84">
        <w:rPr>
          <w:rFonts w:ascii="Arial" w:hAnsi="Arial" w:cs="Arial"/>
          <w:spacing w:val="-26"/>
          <w:w w:val="115"/>
          <w:sz w:val="20"/>
          <w:szCs w:val="20"/>
        </w:rPr>
        <w:t xml:space="preserve"> </w:t>
      </w:r>
      <w:r w:rsidRPr="007E0A84">
        <w:rPr>
          <w:rFonts w:ascii="Arial" w:hAnsi="Arial" w:cs="Arial"/>
          <w:spacing w:val="-1"/>
          <w:w w:val="115"/>
          <w:sz w:val="20"/>
          <w:szCs w:val="20"/>
        </w:rPr>
        <w:t>methodolog</w:t>
      </w:r>
      <w:r w:rsidRPr="007E0A84">
        <w:rPr>
          <w:rFonts w:ascii="Arial" w:hAnsi="Arial" w:cs="Arial"/>
          <w:spacing w:val="-17"/>
          <w:w w:val="115"/>
          <w:sz w:val="20"/>
          <w:szCs w:val="20"/>
        </w:rPr>
        <w:t>y</w:t>
      </w:r>
      <w:r w:rsidRPr="007E0A84">
        <w:rPr>
          <w:rFonts w:ascii="Arial" w:hAnsi="Arial" w:cs="Arial"/>
          <w:w w:val="115"/>
          <w:sz w:val="20"/>
          <w:szCs w:val="20"/>
        </w:rPr>
        <w:t>,</w:t>
      </w:r>
      <w:r w:rsidRPr="007E0A84">
        <w:rPr>
          <w:rFonts w:ascii="Arial" w:hAnsi="Arial" w:cs="Arial"/>
          <w:spacing w:val="36"/>
          <w:w w:val="115"/>
          <w:sz w:val="20"/>
          <w:szCs w:val="20"/>
        </w:rPr>
        <w:t xml:space="preserve"> </w:t>
      </w:r>
      <w:r w:rsidRPr="007E0A84">
        <w:rPr>
          <w:rFonts w:ascii="Arial" w:hAnsi="Arial" w:cs="Arial"/>
          <w:spacing w:val="-1"/>
          <w:w w:val="115"/>
          <w:sz w:val="20"/>
          <w:szCs w:val="20"/>
        </w:rPr>
        <w:t>tim</w:t>
      </w:r>
      <w:r w:rsidRPr="007E0A84">
        <w:rPr>
          <w:rFonts w:ascii="Arial" w:hAnsi="Arial" w:cs="Arial"/>
          <w:w w:val="115"/>
          <w:sz w:val="20"/>
          <w:szCs w:val="20"/>
        </w:rPr>
        <w:t>e</w:t>
      </w:r>
      <w:r w:rsidRPr="007E0A84">
        <w:rPr>
          <w:rFonts w:ascii="Arial" w:hAnsi="Arial" w:cs="Arial"/>
          <w:spacing w:val="8"/>
          <w:w w:val="115"/>
          <w:sz w:val="20"/>
          <w:szCs w:val="20"/>
        </w:rPr>
        <w:t xml:space="preserve"> </w:t>
      </w:r>
      <w:r w:rsidRPr="007E0A84">
        <w:rPr>
          <w:rFonts w:ascii="Arial" w:hAnsi="Arial" w:cs="Arial"/>
          <w:spacing w:val="-1"/>
          <w:w w:val="116"/>
          <w:sz w:val="20"/>
          <w:szCs w:val="20"/>
        </w:rPr>
        <w:t>fr</w:t>
      </w:r>
      <w:r w:rsidRPr="007E0A84">
        <w:rPr>
          <w:rFonts w:ascii="Arial" w:hAnsi="Arial" w:cs="Arial"/>
          <w:spacing w:val="-1"/>
          <w:w w:val="125"/>
          <w:sz w:val="20"/>
          <w:szCs w:val="20"/>
        </w:rPr>
        <w:t>a</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z w:val="20"/>
          <w:szCs w:val="20"/>
        </w:rPr>
        <w:t xml:space="preserve">s </w:t>
      </w:r>
      <w:r w:rsidRPr="007E0A84">
        <w:rPr>
          <w:rFonts w:ascii="Arial" w:hAnsi="Arial" w:cs="Arial"/>
          <w:spacing w:val="-1"/>
          <w:w w:val="120"/>
          <w:sz w:val="20"/>
          <w:szCs w:val="20"/>
        </w:rPr>
        <w:t>and</w:t>
      </w:r>
      <w:r w:rsidRPr="007E0A84">
        <w:rPr>
          <w:rFonts w:ascii="Arial" w:hAnsi="Arial" w:cs="Arial"/>
          <w:w w:val="120"/>
          <w:sz w:val="20"/>
          <w:szCs w:val="20"/>
        </w:rPr>
        <w:t>,</w:t>
      </w:r>
      <w:r w:rsidRPr="007E0A84">
        <w:rPr>
          <w:rFonts w:ascii="Arial" w:hAnsi="Arial" w:cs="Arial"/>
          <w:spacing w:val="-3"/>
          <w:w w:val="120"/>
          <w:sz w:val="20"/>
          <w:szCs w:val="20"/>
        </w:rPr>
        <w:t xml:space="preserve"> </w:t>
      </w:r>
      <w:r w:rsidRPr="007E0A84">
        <w:rPr>
          <w:rFonts w:ascii="Arial" w:hAnsi="Arial" w:cs="Arial"/>
          <w:spacing w:val="-1"/>
          <w:w w:val="120"/>
          <w:sz w:val="20"/>
          <w:szCs w:val="20"/>
        </w:rPr>
        <w:t>wher</w:t>
      </w:r>
      <w:r w:rsidRPr="007E0A84">
        <w:rPr>
          <w:rFonts w:ascii="Arial" w:hAnsi="Arial" w:cs="Arial"/>
          <w:w w:val="120"/>
          <w:sz w:val="20"/>
          <w:szCs w:val="20"/>
        </w:rPr>
        <w:t>e</w:t>
      </w:r>
      <w:r w:rsidRPr="007E0A84">
        <w:rPr>
          <w:rFonts w:ascii="Arial" w:hAnsi="Arial" w:cs="Arial"/>
          <w:spacing w:val="-6"/>
          <w:w w:val="120"/>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w w:val="111"/>
          <w:sz w:val="20"/>
          <w:szCs w:val="20"/>
        </w:rPr>
        <w:t>,</w:t>
      </w:r>
      <w:r w:rsidRPr="007E0A84">
        <w:rPr>
          <w:rFonts w:ascii="Arial" w:hAnsi="Arial" w:cs="Arial"/>
          <w:spacing w:val="2"/>
          <w:sz w:val="20"/>
          <w:szCs w:val="20"/>
        </w:rPr>
        <w:t xml:space="preserve"> </w:t>
      </w:r>
      <w:r w:rsidRPr="007E0A84">
        <w:rPr>
          <w:rFonts w:ascii="Arial" w:hAnsi="Arial" w:cs="Arial"/>
          <w:spacing w:val="-1"/>
          <w:w w:val="115"/>
          <w:sz w:val="20"/>
          <w:szCs w:val="20"/>
        </w:rPr>
        <w:t>targe</w:t>
      </w:r>
      <w:r w:rsidRPr="007E0A84">
        <w:rPr>
          <w:rFonts w:ascii="Arial" w:hAnsi="Arial" w:cs="Arial"/>
          <w:w w:val="115"/>
          <w:sz w:val="20"/>
          <w:szCs w:val="20"/>
        </w:rPr>
        <w:t>t</w:t>
      </w:r>
      <w:r w:rsidRPr="007E0A84">
        <w:rPr>
          <w:rFonts w:ascii="Arial" w:hAnsi="Arial" w:cs="Arial"/>
          <w:spacing w:val="48"/>
          <w:w w:val="115"/>
          <w:sz w:val="20"/>
          <w:szCs w:val="20"/>
        </w:rPr>
        <w:t xml:space="preserve"> </w:t>
      </w:r>
      <w:r w:rsidRPr="007E0A84">
        <w:rPr>
          <w:rFonts w:ascii="Arial" w:hAnsi="Arial" w:cs="Arial"/>
          <w:spacing w:val="-1"/>
          <w:w w:val="115"/>
          <w:sz w:val="20"/>
          <w:szCs w:val="20"/>
        </w:rPr>
        <w:t>scores</w:t>
      </w:r>
      <w:r w:rsidRPr="007E0A84">
        <w:rPr>
          <w:rFonts w:ascii="Arial" w:hAnsi="Arial" w:cs="Arial"/>
          <w:w w:val="115"/>
          <w:sz w:val="20"/>
          <w:szCs w:val="20"/>
        </w:rPr>
        <w:t>.</w:t>
      </w:r>
      <w:r w:rsidRPr="007E0A84">
        <w:rPr>
          <w:rFonts w:ascii="Arial" w:hAnsi="Arial" w:cs="Arial"/>
          <w:spacing w:val="-27"/>
          <w:w w:val="115"/>
          <w:sz w:val="20"/>
          <w:szCs w:val="20"/>
        </w:rPr>
        <w:t xml:space="preserve"> </w:t>
      </w:r>
      <w:r w:rsidRPr="007E0A84">
        <w:rPr>
          <w:rFonts w:ascii="Arial" w:hAnsi="Arial" w:cs="Arial"/>
          <w:spacing w:val="-1"/>
          <w:sz w:val="20"/>
          <w:szCs w:val="20"/>
        </w:rPr>
        <w:t>An</w:t>
      </w:r>
      <w:r w:rsidRPr="007E0A84">
        <w:rPr>
          <w:rFonts w:ascii="Arial" w:hAnsi="Arial" w:cs="Arial"/>
          <w:sz w:val="20"/>
          <w:szCs w:val="20"/>
        </w:rPr>
        <w:t>y</w:t>
      </w:r>
      <w:r w:rsidRPr="007E0A84">
        <w:rPr>
          <w:rFonts w:ascii="Arial" w:hAnsi="Arial" w:cs="Arial"/>
          <w:spacing w:val="24"/>
          <w:sz w:val="20"/>
          <w:szCs w:val="20"/>
        </w:rPr>
        <w:t xml:space="preserve"> </w:t>
      </w:r>
      <w:r w:rsidRPr="007E0A84">
        <w:rPr>
          <w:rFonts w:ascii="Arial" w:hAnsi="Arial" w:cs="Arial"/>
          <w:spacing w:val="-1"/>
          <w:w w:val="112"/>
          <w:sz w:val="20"/>
          <w:szCs w:val="20"/>
        </w:rPr>
        <w:t>necessar</w:t>
      </w:r>
      <w:r w:rsidRPr="007E0A84">
        <w:rPr>
          <w:rFonts w:ascii="Arial" w:hAnsi="Arial" w:cs="Arial"/>
          <w:w w:val="112"/>
          <w:sz w:val="20"/>
          <w:szCs w:val="20"/>
        </w:rPr>
        <w:t>y</w:t>
      </w:r>
      <w:r w:rsidRPr="007E0A84">
        <w:rPr>
          <w:rFonts w:ascii="Arial" w:hAnsi="Arial" w:cs="Arial"/>
          <w:spacing w:val="3"/>
          <w:w w:val="112"/>
          <w:sz w:val="20"/>
          <w:szCs w:val="20"/>
        </w:rPr>
        <w:t xml:space="preserve"> </w:t>
      </w:r>
      <w:r w:rsidRPr="007E0A84">
        <w:rPr>
          <w:rFonts w:ascii="Arial" w:hAnsi="Arial" w:cs="Arial"/>
          <w:spacing w:val="-1"/>
          <w:w w:val="125"/>
          <w:sz w:val="20"/>
          <w:szCs w:val="20"/>
        </w:rPr>
        <w:t>e</w:t>
      </w:r>
      <w:r w:rsidRPr="007E0A84">
        <w:rPr>
          <w:rFonts w:ascii="Arial" w:hAnsi="Arial" w:cs="Arial"/>
          <w:spacing w:val="-1"/>
          <w:w w:val="122"/>
          <w:sz w:val="20"/>
          <w:szCs w:val="20"/>
        </w:rPr>
        <w:t>nh</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z w:val="20"/>
          <w:szCs w:val="20"/>
        </w:rPr>
        <w:t xml:space="preserve">s </w:t>
      </w:r>
      <w:r w:rsidRPr="007E0A84">
        <w:rPr>
          <w:rFonts w:ascii="Arial" w:hAnsi="Arial" w:cs="Arial"/>
          <w:spacing w:val="-1"/>
          <w:w w:val="123"/>
          <w:sz w:val="20"/>
          <w:szCs w:val="20"/>
        </w:rPr>
        <w:t>an</w:t>
      </w:r>
      <w:r w:rsidRPr="007E0A84">
        <w:rPr>
          <w:rFonts w:ascii="Arial" w:hAnsi="Arial" w:cs="Arial"/>
          <w:w w:val="123"/>
          <w:sz w:val="20"/>
          <w:szCs w:val="20"/>
        </w:rPr>
        <w:t>d</w:t>
      </w:r>
      <w:r w:rsidRPr="007E0A84">
        <w:rPr>
          <w:rFonts w:ascii="Arial" w:hAnsi="Arial" w:cs="Arial"/>
          <w:spacing w:val="-10"/>
          <w:w w:val="123"/>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d</w:t>
      </w:r>
      <w:r w:rsidRPr="007E0A84">
        <w:rPr>
          <w:rFonts w:ascii="Arial" w:hAnsi="Arial" w:cs="Arial"/>
          <w:spacing w:val="-1"/>
          <w:w w:val="125"/>
          <w:sz w:val="20"/>
          <w:szCs w:val="20"/>
        </w:rPr>
        <w:t>a</w:t>
      </w:r>
      <w:r w:rsidRPr="007E0A84">
        <w:rPr>
          <w:rFonts w:ascii="Arial" w:hAnsi="Arial" w:cs="Arial"/>
          <w:spacing w:val="-1"/>
          <w:w w:val="122"/>
          <w:sz w:val="20"/>
          <w:szCs w:val="20"/>
        </w:rPr>
        <w:t>p</w:t>
      </w:r>
      <w:r w:rsidRPr="007E0A84">
        <w:rPr>
          <w:rFonts w:ascii="Arial" w:hAnsi="Arial" w:cs="Arial"/>
          <w:spacing w:val="-1"/>
          <w:w w:val="140"/>
          <w:sz w:val="20"/>
          <w:szCs w:val="20"/>
        </w:rPr>
        <w:t>t</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sz w:val="20"/>
          <w:szCs w:val="20"/>
        </w:rPr>
        <w:t>s</w:t>
      </w:r>
      <w:r w:rsidRPr="007E0A84">
        <w:rPr>
          <w:rFonts w:ascii="Arial" w:hAnsi="Arial" w:cs="Arial"/>
          <w:spacing w:val="1"/>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2"/>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1"/>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1"/>
          <w:w w:val="116"/>
          <w:sz w:val="20"/>
          <w:szCs w:val="20"/>
        </w:rPr>
        <w:t xml:space="preserve"> </w:t>
      </w:r>
      <w:r w:rsidRPr="007E0A84">
        <w:rPr>
          <w:rFonts w:ascii="Arial" w:hAnsi="Arial" w:cs="Arial"/>
          <w:spacing w:val="-1"/>
          <w:w w:val="116"/>
          <w:sz w:val="20"/>
          <w:szCs w:val="20"/>
        </w:rPr>
        <w:t>trainin</w:t>
      </w:r>
      <w:r w:rsidRPr="007E0A84">
        <w:rPr>
          <w:rFonts w:ascii="Arial" w:hAnsi="Arial" w:cs="Arial"/>
          <w:w w:val="116"/>
          <w:sz w:val="20"/>
          <w:szCs w:val="20"/>
        </w:rPr>
        <w:t>g</w:t>
      </w:r>
      <w:r w:rsidRPr="007E0A84">
        <w:rPr>
          <w:rFonts w:ascii="Arial" w:hAnsi="Arial" w:cs="Arial"/>
          <w:spacing w:val="16"/>
          <w:w w:val="116"/>
          <w:sz w:val="20"/>
          <w:szCs w:val="20"/>
        </w:rPr>
        <w:t xml:space="preserve"> </w:t>
      </w:r>
      <w:r w:rsidRPr="007E0A84">
        <w:rPr>
          <w:rFonts w:ascii="Arial" w:hAnsi="Arial" w:cs="Arial"/>
          <w:spacing w:val="-1"/>
          <w:w w:val="116"/>
          <w:sz w:val="20"/>
          <w:szCs w:val="20"/>
        </w:rPr>
        <w:t>pla</w:t>
      </w:r>
      <w:r w:rsidRPr="007E0A84">
        <w:rPr>
          <w:rFonts w:ascii="Arial" w:hAnsi="Arial" w:cs="Arial"/>
          <w:w w:val="116"/>
          <w:sz w:val="20"/>
          <w:szCs w:val="20"/>
        </w:rPr>
        <w:t>n</w:t>
      </w:r>
      <w:r w:rsidRPr="007E0A84">
        <w:rPr>
          <w:rFonts w:ascii="Arial" w:hAnsi="Arial" w:cs="Arial"/>
          <w:spacing w:val="5"/>
          <w:w w:val="116"/>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5"/>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5"/>
          <w:sz w:val="20"/>
          <w:szCs w:val="20"/>
        </w:rPr>
        <w:t xml:space="preserve"> </w:t>
      </w:r>
      <w:r w:rsidRPr="007E0A84">
        <w:rPr>
          <w:rFonts w:ascii="Arial" w:hAnsi="Arial" w:cs="Arial"/>
          <w:spacing w:val="-1"/>
          <w:sz w:val="20"/>
          <w:szCs w:val="20"/>
        </w:rPr>
        <w:t>i</w:t>
      </w:r>
      <w:r w:rsidRPr="007E0A84">
        <w:rPr>
          <w:rFonts w:ascii="Arial" w:hAnsi="Arial" w:cs="Arial"/>
          <w:spacing w:val="-1"/>
          <w:w w:val="114"/>
          <w:sz w:val="20"/>
          <w:szCs w:val="20"/>
        </w:rPr>
        <w:t>m</w:t>
      </w:r>
      <w:r w:rsidRPr="007E0A84">
        <w:rPr>
          <w:rFonts w:ascii="Arial" w:hAnsi="Arial" w:cs="Arial"/>
          <w:spacing w:val="-1"/>
          <w:w w:val="122"/>
          <w:sz w:val="20"/>
          <w:szCs w:val="20"/>
        </w:rPr>
        <w:t>p</w:t>
      </w:r>
      <w:r w:rsidRPr="007E0A84">
        <w:rPr>
          <w:rFonts w:ascii="Arial" w:hAnsi="Arial" w:cs="Arial"/>
          <w:spacing w:val="-1"/>
          <w:sz w:val="20"/>
          <w:szCs w:val="20"/>
        </w:rPr>
        <w:t>l</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w w:val="122"/>
          <w:sz w:val="20"/>
          <w:szCs w:val="20"/>
        </w:rPr>
        <w:t xml:space="preserve">d </w:t>
      </w:r>
      <w:r w:rsidRPr="007E0A84">
        <w:rPr>
          <w:rFonts w:ascii="Arial" w:hAnsi="Arial" w:cs="Arial"/>
          <w:spacing w:val="-1"/>
          <w:sz w:val="20"/>
          <w:szCs w:val="20"/>
        </w:rPr>
        <w:t>o</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3"/>
          <w:sz w:val="20"/>
          <w:szCs w:val="20"/>
        </w:rPr>
        <w:t>timel</w:t>
      </w:r>
      <w:r w:rsidRPr="007E0A84">
        <w:rPr>
          <w:rFonts w:ascii="Arial" w:hAnsi="Arial" w:cs="Arial"/>
          <w:w w:val="113"/>
          <w:sz w:val="20"/>
          <w:szCs w:val="20"/>
        </w:rPr>
        <w:t>y</w:t>
      </w:r>
      <w:r w:rsidRPr="007E0A84">
        <w:rPr>
          <w:rFonts w:ascii="Arial" w:hAnsi="Arial" w:cs="Arial"/>
          <w:spacing w:val="-4"/>
          <w:w w:val="113"/>
          <w:sz w:val="20"/>
          <w:szCs w:val="20"/>
        </w:rPr>
        <w:t xml:space="preserve"> </w:t>
      </w:r>
      <w:r w:rsidRPr="007E0A84">
        <w:rPr>
          <w:rFonts w:ascii="Arial" w:hAnsi="Arial" w:cs="Arial"/>
          <w:spacing w:val="-1"/>
          <w:sz w:val="20"/>
          <w:szCs w:val="20"/>
        </w:rPr>
        <w:t>basis</w:t>
      </w:r>
      <w:r w:rsidRPr="007E0A84">
        <w:rPr>
          <w:rFonts w:ascii="Arial" w:hAnsi="Arial" w:cs="Arial"/>
          <w:sz w:val="20"/>
          <w:szCs w:val="20"/>
        </w:rPr>
        <w:t xml:space="preserve">. </w:t>
      </w:r>
      <w:r w:rsidRPr="007E0A84">
        <w:rPr>
          <w:rFonts w:ascii="Arial" w:hAnsi="Arial" w:cs="Arial"/>
          <w:spacing w:val="2"/>
          <w:sz w:val="20"/>
          <w:szCs w:val="20"/>
        </w:rPr>
        <w:t xml:space="preserve"> </w:t>
      </w:r>
      <w:r w:rsidRPr="007E0A84">
        <w:rPr>
          <w:rFonts w:ascii="Arial" w:hAnsi="Arial" w:cs="Arial"/>
          <w:spacing w:val="-1"/>
          <w:w w:val="113"/>
          <w:sz w:val="20"/>
          <w:szCs w:val="20"/>
        </w:rPr>
        <w:t>Additionall</w:t>
      </w:r>
      <w:r w:rsidRPr="007E0A84">
        <w:rPr>
          <w:rFonts w:ascii="Arial" w:hAnsi="Arial" w:cs="Arial"/>
          <w:spacing w:val="-17"/>
          <w:w w:val="113"/>
          <w:sz w:val="20"/>
          <w:szCs w:val="20"/>
        </w:rPr>
        <w:t>y</w:t>
      </w:r>
      <w:r w:rsidRPr="007E0A84">
        <w:rPr>
          <w:rFonts w:ascii="Arial" w:hAnsi="Arial" w:cs="Arial"/>
          <w:w w:val="113"/>
          <w:sz w:val="20"/>
          <w:szCs w:val="20"/>
        </w:rPr>
        <w:t>,</w:t>
      </w:r>
      <w:r w:rsidRPr="007E0A84">
        <w:rPr>
          <w:rFonts w:ascii="Arial" w:hAnsi="Arial" w:cs="Arial"/>
          <w:spacing w:val="-1"/>
          <w:w w:val="113"/>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7"/>
          <w:sz w:val="20"/>
          <w:szCs w:val="20"/>
        </w:rPr>
        <w:t>recor</w:t>
      </w:r>
      <w:r w:rsidRPr="007E0A84">
        <w:rPr>
          <w:rFonts w:ascii="Arial" w:hAnsi="Arial" w:cs="Arial"/>
          <w:w w:val="117"/>
          <w:sz w:val="20"/>
          <w:szCs w:val="20"/>
        </w:rPr>
        <w:t>d</w:t>
      </w:r>
      <w:r w:rsidRPr="007E0A84">
        <w:rPr>
          <w:rFonts w:ascii="Arial" w:hAnsi="Arial" w:cs="Arial"/>
          <w:spacing w:val="-5"/>
          <w:w w:val="117"/>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20"/>
          <w:sz w:val="20"/>
          <w:szCs w:val="20"/>
        </w:rPr>
        <w:t>maintaine</w:t>
      </w:r>
      <w:r w:rsidRPr="007E0A84">
        <w:rPr>
          <w:rFonts w:ascii="Arial" w:hAnsi="Arial" w:cs="Arial"/>
          <w:w w:val="120"/>
          <w:sz w:val="20"/>
          <w:szCs w:val="20"/>
        </w:rPr>
        <w:t>d</w:t>
      </w:r>
      <w:r w:rsidRPr="007E0A84">
        <w:rPr>
          <w:rFonts w:ascii="Arial" w:hAnsi="Arial" w:cs="Arial"/>
          <w:spacing w:val="-7"/>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25"/>
          <w:sz w:val="20"/>
          <w:szCs w:val="20"/>
        </w:rPr>
        <w:t>a</w:t>
      </w:r>
      <w:r w:rsidRPr="007E0A84">
        <w:rPr>
          <w:rFonts w:ascii="Arial" w:hAnsi="Arial" w:cs="Arial"/>
          <w:spacing w:val="-1"/>
          <w:sz w:val="20"/>
          <w:szCs w:val="20"/>
        </w:rPr>
        <w:t>l</w:t>
      </w:r>
      <w:r w:rsidRPr="007E0A84">
        <w:rPr>
          <w:rFonts w:ascii="Arial" w:hAnsi="Arial" w:cs="Arial"/>
          <w:sz w:val="20"/>
          <w:szCs w:val="20"/>
        </w:rPr>
        <w:t xml:space="preserve">l </w:t>
      </w:r>
      <w:r w:rsidRPr="007E0A84">
        <w:rPr>
          <w:rFonts w:ascii="Arial" w:hAnsi="Arial" w:cs="Arial"/>
          <w:spacing w:val="-1"/>
          <w:w w:val="120"/>
          <w:sz w:val="20"/>
          <w:szCs w:val="20"/>
        </w:rPr>
        <w:t>relevan</w:t>
      </w:r>
      <w:r w:rsidRPr="007E0A84">
        <w:rPr>
          <w:rFonts w:ascii="Arial" w:hAnsi="Arial" w:cs="Arial"/>
          <w:w w:val="120"/>
          <w:sz w:val="20"/>
          <w:szCs w:val="20"/>
        </w:rPr>
        <w:t>t</w:t>
      </w:r>
      <w:r w:rsidR="00CF59D7">
        <w:rPr>
          <w:rFonts w:ascii="Arial" w:hAnsi="Arial" w:cs="Arial"/>
          <w:spacing w:val="-14"/>
          <w:w w:val="120"/>
          <w:sz w:val="20"/>
          <w:szCs w:val="20"/>
        </w:rPr>
        <w:t xml:space="preserve">  </w:t>
      </w:r>
      <w:r w:rsidRPr="007E0A84">
        <w:rPr>
          <w:rFonts w:ascii="Arial" w:hAnsi="Arial" w:cs="Arial"/>
          <w:spacing w:val="-1"/>
          <w:w w:val="120"/>
          <w:sz w:val="20"/>
          <w:szCs w:val="20"/>
        </w:rPr>
        <w:t>trainin</w:t>
      </w:r>
      <w:r w:rsidRPr="007E0A84">
        <w:rPr>
          <w:rFonts w:ascii="Arial" w:hAnsi="Arial" w:cs="Arial"/>
          <w:w w:val="120"/>
          <w:sz w:val="20"/>
          <w:szCs w:val="20"/>
        </w:rPr>
        <w:t>g</w:t>
      </w:r>
      <w:r w:rsidRPr="007E0A84">
        <w:rPr>
          <w:rFonts w:ascii="Arial" w:hAnsi="Arial" w:cs="Arial"/>
          <w:spacing w:val="-10"/>
          <w:w w:val="120"/>
          <w:sz w:val="20"/>
          <w:szCs w:val="20"/>
        </w:rPr>
        <w:t xml:space="preserve"> </w:t>
      </w:r>
      <w:r w:rsidRPr="007E0A84">
        <w:rPr>
          <w:rFonts w:ascii="Arial" w:hAnsi="Arial" w:cs="Arial"/>
          <w:spacing w:val="-1"/>
          <w:w w:val="120"/>
          <w:sz w:val="20"/>
          <w:szCs w:val="20"/>
        </w:rPr>
        <w:t>undertake</w:t>
      </w:r>
      <w:r w:rsidRPr="007E0A84">
        <w:rPr>
          <w:rFonts w:ascii="Arial" w:hAnsi="Arial" w:cs="Arial"/>
          <w:w w:val="120"/>
          <w:sz w:val="20"/>
          <w:szCs w:val="20"/>
        </w:rPr>
        <w:t>n</w:t>
      </w:r>
      <w:r w:rsidRPr="007E0A84">
        <w:rPr>
          <w:rFonts w:ascii="Arial" w:hAnsi="Arial" w:cs="Arial"/>
          <w:spacing w:val="14"/>
          <w:w w:val="120"/>
          <w:sz w:val="20"/>
          <w:szCs w:val="20"/>
        </w:rPr>
        <w:t xml:space="preserve"> </w:t>
      </w:r>
      <w:r w:rsidRPr="007E0A84">
        <w:rPr>
          <w:rFonts w:ascii="Arial" w:hAnsi="Arial" w:cs="Arial"/>
          <w:spacing w:val="-1"/>
          <w:sz w:val="20"/>
          <w:szCs w:val="20"/>
        </w:rPr>
        <w:t>b</w:t>
      </w:r>
      <w:r w:rsidRPr="007E0A84">
        <w:rPr>
          <w:rFonts w:ascii="Arial" w:hAnsi="Arial" w:cs="Arial"/>
          <w:sz w:val="20"/>
          <w:szCs w:val="20"/>
        </w:rPr>
        <w:t>y</w:t>
      </w:r>
      <w:r w:rsidRPr="007E0A84">
        <w:rPr>
          <w:rFonts w:ascii="Arial" w:hAnsi="Arial" w:cs="Arial"/>
          <w:spacing w:val="24"/>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2"/>
          <w:sz w:val="20"/>
          <w:szCs w:val="20"/>
        </w:rPr>
        <w:t>p</w:t>
      </w:r>
      <w:r w:rsidRPr="007E0A84">
        <w:rPr>
          <w:rFonts w:ascii="Arial" w:hAnsi="Arial" w:cs="Arial"/>
          <w:spacing w:val="-1"/>
          <w:sz w:val="20"/>
          <w:szCs w:val="20"/>
        </w:rPr>
        <w:t>l</w:t>
      </w:r>
      <w:r w:rsidRPr="007E0A84">
        <w:rPr>
          <w:rFonts w:ascii="Arial" w:hAnsi="Arial" w:cs="Arial"/>
          <w:spacing w:val="-1"/>
          <w:w w:val="122"/>
          <w:sz w:val="20"/>
          <w:szCs w:val="20"/>
        </w:rPr>
        <w:t>o</w:t>
      </w:r>
      <w:r w:rsidRPr="007E0A84">
        <w:rPr>
          <w:rFonts w:ascii="Arial" w:hAnsi="Arial" w:cs="Arial"/>
          <w:spacing w:val="-1"/>
          <w:sz w:val="20"/>
          <w:szCs w:val="20"/>
        </w:rPr>
        <w:t>y</w:t>
      </w:r>
      <w:r w:rsidRPr="007E0A84">
        <w:rPr>
          <w:rFonts w:ascii="Arial" w:hAnsi="Arial" w:cs="Arial"/>
          <w:spacing w:val="-1"/>
          <w:w w:val="125"/>
          <w:sz w:val="20"/>
          <w:szCs w:val="20"/>
        </w:rPr>
        <w:t>ee</w:t>
      </w:r>
      <w:r w:rsidRPr="007E0A84">
        <w:rPr>
          <w:rFonts w:ascii="Arial" w:hAnsi="Arial" w:cs="Arial"/>
          <w:spacing w:val="-1"/>
          <w:sz w:val="20"/>
          <w:szCs w:val="20"/>
        </w:rPr>
        <w:t>s</w:t>
      </w:r>
      <w:r w:rsidRPr="007E0A84">
        <w:rPr>
          <w:rFonts w:ascii="Arial" w:hAnsi="Arial" w:cs="Arial"/>
          <w:w w:val="111"/>
          <w:sz w:val="20"/>
          <w:szCs w:val="20"/>
        </w:rPr>
        <w:t>.</w:t>
      </w:r>
    </w:p>
    <w:p w:rsidR="007E0A84" w:rsidRPr="007E0A84" w:rsidRDefault="007E0A84" w:rsidP="007E0A84">
      <w:pPr>
        <w:ind w:left="1212" w:right="81"/>
        <w:jc w:val="both"/>
        <w:rPr>
          <w:rFonts w:ascii="Arial" w:hAnsi="Arial" w:cs="Arial"/>
          <w:sz w:val="20"/>
          <w:szCs w:val="20"/>
        </w:rPr>
      </w:pPr>
    </w:p>
    <w:p w:rsidR="007E0A84" w:rsidRPr="007E0A84" w:rsidRDefault="007E0A84" w:rsidP="007E0A84">
      <w:pPr>
        <w:jc w:val="both"/>
        <w:rPr>
          <w:rFonts w:ascii="Arial" w:hAnsi="Arial" w:cs="Arial"/>
          <w:b/>
          <w:w w:val="114"/>
          <w:sz w:val="20"/>
          <w:szCs w:val="20"/>
        </w:rPr>
      </w:pPr>
      <w:r w:rsidRPr="007E0A84">
        <w:rPr>
          <w:rFonts w:ascii="Arial" w:hAnsi="Arial" w:cs="Arial"/>
          <w:b/>
          <w:spacing w:val="-1"/>
          <w:sz w:val="20"/>
          <w:szCs w:val="20"/>
        </w:rPr>
        <w:t>5.</w:t>
      </w:r>
      <w:r w:rsidRPr="007E0A84">
        <w:rPr>
          <w:rFonts w:ascii="Arial" w:hAnsi="Arial" w:cs="Arial"/>
          <w:b/>
          <w:sz w:val="20"/>
          <w:szCs w:val="20"/>
        </w:rPr>
        <w:t xml:space="preserve">6    </w:t>
      </w:r>
      <w:r w:rsidRPr="007E0A84">
        <w:rPr>
          <w:rFonts w:ascii="Arial" w:hAnsi="Arial" w:cs="Arial"/>
          <w:b/>
          <w:spacing w:val="50"/>
          <w:sz w:val="20"/>
          <w:szCs w:val="20"/>
        </w:rPr>
        <w:t xml:space="preserve"> </w:t>
      </w:r>
      <w:r w:rsidRPr="007E0A84">
        <w:rPr>
          <w:rFonts w:ascii="Arial" w:hAnsi="Arial" w:cs="Arial"/>
          <w:b/>
          <w:spacing w:val="-1"/>
          <w:w w:val="84"/>
          <w:sz w:val="20"/>
          <w:szCs w:val="20"/>
        </w:rPr>
        <w:t>R</w:t>
      </w:r>
      <w:r w:rsidRPr="007E0A84">
        <w:rPr>
          <w:rFonts w:ascii="Arial" w:hAnsi="Arial" w:cs="Arial"/>
          <w:b/>
          <w:spacing w:val="-1"/>
          <w:w w:val="125"/>
          <w:sz w:val="20"/>
          <w:szCs w:val="20"/>
        </w:rPr>
        <w:t>e</w:t>
      </w:r>
      <w:r w:rsidRPr="007E0A84">
        <w:rPr>
          <w:rFonts w:ascii="Arial" w:hAnsi="Arial" w:cs="Arial"/>
          <w:b/>
          <w:spacing w:val="-1"/>
          <w:w w:val="122"/>
          <w:sz w:val="20"/>
          <w:szCs w:val="20"/>
        </w:rPr>
        <w:t>g</w:t>
      </w:r>
      <w:r w:rsidRPr="007E0A84">
        <w:rPr>
          <w:rFonts w:ascii="Arial" w:hAnsi="Arial" w:cs="Arial"/>
          <w:b/>
          <w:spacing w:val="-1"/>
          <w:w w:val="109"/>
          <w:sz w:val="20"/>
          <w:szCs w:val="20"/>
        </w:rPr>
        <w:t>u</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w w:val="111"/>
          <w:sz w:val="20"/>
          <w:szCs w:val="20"/>
        </w:rPr>
        <w:t>y</w:t>
      </w:r>
      <w:r w:rsidRPr="007E0A84">
        <w:rPr>
          <w:rFonts w:ascii="Arial" w:hAnsi="Arial" w:cs="Arial"/>
          <w:b/>
          <w:spacing w:val="2"/>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22"/>
          <w:sz w:val="20"/>
          <w:szCs w:val="20"/>
        </w:rPr>
        <w:t>o</w:t>
      </w:r>
      <w:r w:rsidRPr="007E0A84">
        <w:rPr>
          <w:rFonts w:ascii="Arial" w:hAnsi="Arial" w:cs="Arial"/>
          <w:b/>
          <w:spacing w:val="-1"/>
          <w:w w:val="109"/>
          <w:sz w:val="20"/>
          <w:szCs w:val="20"/>
        </w:rPr>
        <w:t>n</w:t>
      </w:r>
      <w:r w:rsidRPr="007E0A84">
        <w:rPr>
          <w:rFonts w:ascii="Arial" w:hAnsi="Arial" w:cs="Arial"/>
          <w:b/>
          <w:w w:val="114"/>
          <w:sz w:val="20"/>
          <w:szCs w:val="20"/>
        </w:rPr>
        <w:t>s</w:t>
      </w:r>
    </w:p>
    <w:p w:rsidR="00375A32" w:rsidRDefault="00375A32" w:rsidP="00375A32">
      <w:pPr>
        <w:ind w:left="70" w:right="238"/>
        <w:jc w:val="both"/>
        <w:rPr>
          <w:rFonts w:ascii="Arial" w:hAnsi="Arial" w:cs="Arial"/>
          <w:spacing w:val="-1"/>
          <w:w w:val="107"/>
          <w:sz w:val="20"/>
          <w:szCs w:val="20"/>
        </w:rPr>
      </w:pPr>
    </w:p>
    <w:p w:rsidR="007E0A84" w:rsidRPr="00375A32" w:rsidRDefault="00375A32" w:rsidP="00375A32">
      <w:pPr>
        <w:ind w:left="70" w:right="238"/>
        <w:jc w:val="both"/>
        <w:rPr>
          <w:rFonts w:ascii="Arial" w:hAnsi="Arial" w:cs="Arial"/>
          <w:spacing w:val="35"/>
          <w:sz w:val="20"/>
          <w:szCs w:val="20"/>
        </w:rPr>
      </w:pPr>
      <w:r w:rsidRPr="007E0A84">
        <w:rPr>
          <w:rFonts w:ascii="Arial" w:hAnsi="Arial" w:cs="Arial"/>
          <w:spacing w:val="-1"/>
          <w:w w:val="107"/>
          <w:sz w:val="20"/>
          <w:szCs w:val="20"/>
        </w:rPr>
        <w:t>O</w:t>
      </w:r>
      <w:r w:rsidRPr="007E0A84">
        <w:rPr>
          <w:rFonts w:ascii="Arial" w:hAnsi="Arial" w:cs="Arial"/>
          <w:spacing w:val="-1"/>
          <w:w w:val="122"/>
          <w:sz w:val="20"/>
          <w:szCs w:val="20"/>
        </w:rPr>
        <w:t>b</w:t>
      </w:r>
      <w:r w:rsidRPr="007E0A84">
        <w:rPr>
          <w:rFonts w:ascii="Arial" w:hAnsi="Arial" w:cs="Arial"/>
          <w:spacing w:val="-1"/>
          <w:sz w:val="20"/>
          <w:szCs w:val="20"/>
        </w:rPr>
        <w:t>j</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iv</w:t>
      </w:r>
      <w:r w:rsidRPr="007E0A84">
        <w:rPr>
          <w:rFonts w:ascii="Arial" w:hAnsi="Arial" w:cs="Arial"/>
          <w:spacing w:val="-1"/>
          <w:w w:val="125"/>
          <w:sz w:val="20"/>
          <w:szCs w:val="20"/>
        </w:rPr>
        <w:t>e</w:t>
      </w:r>
      <w:r w:rsidRPr="007E0A84">
        <w:rPr>
          <w:rFonts w:ascii="Arial" w:hAnsi="Arial" w:cs="Arial"/>
          <w:sz w:val="20"/>
          <w:szCs w:val="20"/>
        </w:rPr>
        <w:t>:</w:t>
      </w:r>
      <w:r w:rsidRPr="007E0A84">
        <w:rPr>
          <w:rFonts w:ascii="Arial" w:hAnsi="Arial" w:cs="Arial"/>
          <w:spacing w:val="2"/>
          <w:sz w:val="20"/>
          <w:szCs w:val="20"/>
        </w:rPr>
        <w:t xml:space="preserve"> </w:t>
      </w:r>
      <w:r w:rsidRPr="007E0A84">
        <w:rPr>
          <w:rFonts w:ascii="Arial" w:hAnsi="Arial" w:cs="Arial"/>
          <w:spacing w:val="-15"/>
          <w:sz w:val="20"/>
          <w:szCs w:val="20"/>
        </w:rPr>
        <w:t>T</w:t>
      </w:r>
      <w:r w:rsidRPr="007E0A84">
        <w:rPr>
          <w:rFonts w:ascii="Arial" w:hAnsi="Arial" w:cs="Arial"/>
          <w:sz w:val="20"/>
          <w:szCs w:val="20"/>
        </w:rPr>
        <w:t>o</w:t>
      </w:r>
      <w:r w:rsidRPr="007E0A84">
        <w:rPr>
          <w:rFonts w:ascii="Arial" w:hAnsi="Arial" w:cs="Arial"/>
          <w:spacing w:val="13"/>
          <w:sz w:val="20"/>
          <w:szCs w:val="20"/>
        </w:rPr>
        <w:t xml:space="preserve"> </w:t>
      </w:r>
      <w:r w:rsidRPr="007E0A84">
        <w:rPr>
          <w:rFonts w:ascii="Arial" w:hAnsi="Arial" w:cs="Arial"/>
          <w:spacing w:val="-1"/>
          <w:w w:val="120"/>
          <w:sz w:val="20"/>
          <w:szCs w:val="20"/>
        </w:rPr>
        <w:t>promot</w:t>
      </w:r>
      <w:r w:rsidRPr="007E0A84">
        <w:rPr>
          <w:rFonts w:ascii="Arial" w:hAnsi="Arial" w:cs="Arial"/>
          <w:w w:val="120"/>
          <w:sz w:val="20"/>
          <w:szCs w:val="20"/>
        </w:rPr>
        <w:t>e</w:t>
      </w:r>
      <w:r w:rsidRPr="007E0A84">
        <w:rPr>
          <w:rFonts w:ascii="Arial" w:hAnsi="Arial" w:cs="Arial"/>
          <w:spacing w:val="3"/>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developmen</w:t>
      </w:r>
      <w:r w:rsidRPr="007E0A84">
        <w:rPr>
          <w:rFonts w:ascii="Arial" w:hAnsi="Arial" w:cs="Arial"/>
          <w:w w:val="120"/>
          <w:sz w:val="20"/>
          <w:szCs w:val="20"/>
        </w:rPr>
        <w:t>t</w:t>
      </w:r>
      <w:r w:rsidRPr="007E0A84">
        <w:rPr>
          <w:rFonts w:ascii="Arial" w:hAnsi="Arial" w:cs="Arial"/>
          <w:spacing w:val="-14"/>
          <w:w w:val="120"/>
          <w:sz w:val="20"/>
          <w:szCs w:val="20"/>
        </w:rPr>
        <w:t xml:space="preserve">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20"/>
          <w:sz w:val="20"/>
          <w:szCs w:val="20"/>
        </w:rPr>
        <w:t>maintenanc</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Pr>
          <w:rFonts w:ascii="Arial" w:hAnsi="Arial" w:cs="Arial"/>
          <w:spacing w:val="35"/>
          <w:sz w:val="20"/>
          <w:szCs w:val="20"/>
        </w:rPr>
        <w:t xml:space="preserve"> </w:t>
      </w:r>
      <w:r w:rsidRPr="007E0A84">
        <w:rPr>
          <w:rFonts w:ascii="Arial" w:hAnsi="Arial" w:cs="Arial"/>
          <w:w w:val="125"/>
          <w:sz w:val="20"/>
          <w:szCs w:val="20"/>
        </w:rPr>
        <w:t xml:space="preserve">a </w:t>
      </w:r>
      <w:r w:rsidRPr="007E0A84">
        <w:rPr>
          <w:rFonts w:ascii="Arial" w:hAnsi="Arial" w:cs="Arial"/>
          <w:spacing w:val="-1"/>
          <w:w w:val="120"/>
          <w:sz w:val="20"/>
          <w:szCs w:val="20"/>
        </w:rPr>
        <w:t>cooperativ</w:t>
      </w:r>
      <w:r w:rsidRPr="007E0A84">
        <w:rPr>
          <w:rFonts w:ascii="Arial" w:hAnsi="Arial" w:cs="Arial"/>
          <w:w w:val="120"/>
          <w:sz w:val="20"/>
          <w:szCs w:val="20"/>
        </w:rPr>
        <w:t>e</w:t>
      </w:r>
      <w:r w:rsidRPr="007E0A84">
        <w:rPr>
          <w:rFonts w:ascii="Arial" w:hAnsi="Arial" w:cs="Arial"/>
          <w:spacing w:val="-27"/>
          <w:w w:val="120"/>
          <w:sz w:val="20"/>
          <w:szCs w:val="20"/>
        </w:rPr>
        <w:t xml:space="preserve">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sz w:val="20"/>
          <w:szCs w:val="20"/>
        </w:rPr>
        <w:t>s</w:t>
      </w:r>
      <w:r w:rsidRPr="007E0A84">
        <w:rPr>
          <w:rFonts w:ascii="Arial" w:hAnsi="Arial" w:cs="Arial"/>
          <w:spacing w:val="-1"/>
          <w:w w:val="122"/>
          <w:sz w:val="20"/>
          <w:szCs w:val="20"/>
        </w:rPr>
        <w:t>p</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t</w:t>
      </w:r>
      <w:r w:rsidRPr="007E0A84">
        <w:rPr>
          <w:rFonts w:ascii="Arial" w:hAnsi="Arial" w:cs="Arial"/>
          <w:spacing w:val="2"/>
          <w:sz w:val="20"/>
          <w:szCs w:val="20"/>
        </w:rPr>
        <w:t xml:space="preserve"> </w:t>
      </w:r>
      <w:r w:rsidRPr="007E0A84">
        <w:rPr>
          <w:rFonts w:ascii="Arial" w:hAnsi="Arial" w:cs="Arial"/>
          <w:spacing w:val="-1"/>
          <w:w w:val="120"/>
          <w:sz w:val="20"/>
          <w:szCs w:val="20"/>
        </w:rPr>
        <w:t>relationshi</w:t>
      </w:r>
      <w:r w:rsidRPr="007E0A84">
        <w:rPr>
          <w:rFonts w:ascii="Arial" w:hAnsi="Arial" w:cs="Arial"/>
          <w:w w:val="120"/>
          <w:sz w:val="20"/>
          <w:szCs w:val="20"/>
        </w:rPr>
        <w:t>p</w:t>
      </w:r>
      <w:r w:rsidRPr="007E0A84">
        <w:rPr>
          <w:rFonts w:ascii="Arial" w:hAnsi="Arial" w:cs="Arial"/>
          <w:spacing w:val="-29"/>
          <w:w w:val="120"/>
          <w:sz w:val="20"/>
          <w:szCs w:val="20"/>
        </w:rPr>
        <w:t xml:space="preserve"> </w:t>
      </w:r>
      <w:r w:rsidRPr="007E0A84">
        <w:rPr>
          <w:rFonts w:ascii="Arial" w:hAnsi="Arial" w:cs="Arial"/>
          <w:spacing w:val="-1"/>
          <w:w w:val="120"/>
          <w:sz w:val="20"/>
          <w:szCs w:val="20"/>
        </w:rPr>
        <w:t>wit</w:t>
      </w:r>
      <w:r w:rsidRPr="007E0A84">
        <w:rPr>
          <w:rFonts w:ascii="Arial" w:hAnsi="Arial" w:cs="Arial"/>
          <w:w w:val="120"/>
          <w:sz w:val="20"/>
          <w:szCs w:val="20"/>
        </w:rPr>
        <w:t>h</w:t>
      </w:r>
      <w:r w:rsidRPr="007E0A84">
        <w:rPr>
          <w:rFonts w:ascii="Arial" w:hAnsi="Arial" w:cs="Arial"/>
          <w:spacing w:val="-13"/>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gu</w:t>
      </w:r>
      <w:r w:rsidRPr="007E0A84">
        <w:rPr>
          <w:rFonts w:ascii="Arial" w:hAnsi="Arial" w:cs="Arial"/>
          <w:spacing w:val="-1"/>
          <w:sz w:val="20"/>
          <w:szCs w:val="20"/>
        </w:rPr>
        <w:t>l</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spacing w:val="-1"/>
          <w:sz w:val="20"/>
          <w:szCs w:val="20"/>
        </w:rPr>
        <w:t>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375A32" w:rsidRDefault="00375A32" w:rsidP="007E0A84">
      <w:pPr>
        <w:jc w:val="both"/>
        <w:rPr>
          <w:rFonts w:ascii="Arial" w:hAnsi="Arial" w:cs="Arial"/>
          <w:b/>
          <w:spacing w:val="-1"/>
          <w:sz w:val="20"/>
          <w:szCs w:val="20"/>
        </w:rPr>
      </w:pPr>
      <w:r>
        <w:rPr>
          <w:rFonts w:ascii="Arial" w:hAnsi="Arial" w:cs="Arial"/>
          <w:b/>
          <w:spacing w:val="-1"/>
          <w:sz w:val="20"/>
          <w:szCs w:val="20"/>
        </w:rPr>
        <w:t>C</w:t>
      </w:r>
      <w:r w:rsidRPr="00375A32">
        <w:rPr>
          <w:rFonts w:ascii="Arial" w:hAnsi="Arial" w:cs="Arial"/>
          <w:b/>
          <w:spacing w:val="-1"/>
          <w:sz w:val="20"/>
          <w:szCs w:val="20"/>
        </w:rPr>
        <w:t>ommentary on 5.6</w:t>
      </w:r>
    </w:p>
    <w:p w:rsidR="007E0A84" w:rsidRPr="007E0A84" w:rsidRDefault="007E0A84" w:rsidP="007E0A84">
      <w:pPr>
        <w:jc w:val="both"/>
        <w:rPr>
          <w:rFonts w:ascii="Arial" w:hAnsi="Arial" w:cs="Arial"/>
          <w:spacing w:val="-1"/>
          <w:sz w:val="20"/>
          <w:szCs w:val="20"/>
        </w:rPr>
      </w:pPr>
    </w:p>
    <w:p w:rsidR="007E0A84" w:rsidRPr="007E0A84" w:rsidRDefault="007E0A84" w:rsidP="007E0A84">
      <w:pPr>
        <w:jc w:val="both"/>
        <w:rPr>
          <w:rFonts w:ascii="Arial" w:hAnsi="Arial" w:cs="Arial"/>
          <w:i/>
          <w:sz w:val="20"/>
          <w:szCs w:val="20"/>
        </w:rPr>
      </w:pPr>
      <w:r w:rsidRPr="007E0A84">
        <w:rPr>
          <w:rFonts w:ascii="Arial" w:hAnsi="Arial" w:cs="Arial"/>
          <w:w w:val="118"/>
          <w:sz w:val="20"/>
          <w:szCs w:val="20"/>
        </w:rPr>
        <w:t>A</w:t>
      </w:r>
      <w:r w:rsidRPr="007E0A84">
        <w:rPr>
          <w:rFonts w:ascii="Arial" w:hAnsi="Arial" w:cs="Arial"/>
          <w:sz w:val="20"/>
          <w:szCs w:val="20"/>
        </w:rPr>
        <w:t>l</w:t>
      </w:r>
      <w:r w:rsidRPr="007E0A84">
        <w:rPr>
          <w:rFonts w:ascii="Arial" w:hAnsi="Arial" w:cs="Arial"/>
          <w:w w:val="140"/>
          <w:sz w:val="20"/>
          <w:szCs w:val="20"/>
        </w:rPr>
        <w:t>t</w:t>
      </w:r>
      <w:r w:rsidRPr="007E0A84">
        <w:rPr>
          <w:rFonts w:ascii="Arial" w:hAnsi="Arial" w:cs="Arial"/>
          <w:w w:val="122"/>
          <w:sz w:val="20"/>
          <w:szCs w:val="20"/>
        </w:rPr>
        <w:t>hough</w:t>
      </w:r>
      <w:r w:rsidRPr="007E0A84">
        <w:rPr>
          <w:rFonts w:ascii="Arial" w:hAnsi="Arial" w:cs="Arial"/>
          <w:sz w:val="20"/>
          <w:szCs w:val="20"/>
        </w:rPr>
        <w:t xml:space="preserve"> </w:t>
      </w:r>
      <w:r w:rsidRPr="007E0A84">
        <w:rPr>
          <w:rFonts w:ascii="Arial" w:hAnsi="Arial" w:cs="Arial"/>
          <w:spacing w:val="-4"/>
          <w:w w:val="120"/>
          <w:sz w:val="20"/>
          <w:szCs w:val="20"/>
        </w:rPr>
        <w:t>th</w:t>
      </w:r>
      <w:r w:rsidRPr="007E0A84">
        <w:rPr>
          <w:rFonts w:ascii="Arial" w:hAnsi="Arial" w:cs="Arial"/>
          <w:w w:val="120"/>
          <w:sz w:val="20"/>
          <w:szCs w:val="20"/>
        </w:rPr>
        <w:t>e</w:t>
      </w:r>
      <w:r w:rsidRPr="007E0A84">
        <w:rPr>
          <w:rFonts w:ascii="Arial" w:hAnsi="Arial" w:cs="Arial"/>
          <w:spacing w:val="5"/>
          <w:w w:val="120"/>
          <w:sz w:val="20"/>
          <w:szCs w:val="20"/>
        </w:rPr>
        <w:t xml:space="preserve"> </w:t>
      </w:r>
      <w:r w:rsidRPr="007E0A84">
        <w:rPr>
          <w:rFonts w:ascii="Arial" w:hAnsi="Arial" w:cs="Arial"/>
          <w:spacing w:val="-4"/>
          <w:w w:val="120"/>
          <w:sz w:val="20"/>
          <w:szCs w:val="20"/>
        </w:rPr>
        <w:t>governin</w:t>
      </w:r>
      <w:r w:rsidRPr="007E0A84">
        <w:rPr>
          <w:rFonts w:ascii="Arial" w:hAnsi="Arial" w:cs="Arial"/>
          <w:w w:val="120"/>
          <w:sz w:val="20"/>
          <w:szCs w:val="20"/>
        </w:rPr>
        <w:t>g</w:t>
      </w:r>
      <w:r w:rsidRPr="007E0A84">
        <w:rPr>
          <w:rFonts w:ascii="Arial" w:hAnsi="Arial" w:cs="Arial"/>
          <w:spacing w:val="-26"/>
          <w:w w:val="120"/>
          <w:sz w:val="20"/>
          <w:szCs w:val="20"/>
        </w:rPr>
        <w:t xml:space="preserve"> </w:t>
      </w:r>
      <w:r w:rsidRPr="007E0A84">
        <w:rPr>
          <w:rFonts w:ascii="Arial" w:hAnsi="Arial" w:cs="Arial"/>
          <w:spacing w:val="-4"/>
          <w:w w:val="120"/>
          <w:sz w:val="20"/>
          <w:szCs w:val="20"/>
        </w:rPr>
        <w:t>bod</w:t>
      </w:r>
      <w:r w:rsidRPr="007E0A84">
        <w:rPr>
          <w:rFonts w:ascii="Arial" w:hAnsi="Arial" w:cs="Arial"/>
          <w:w w:val="120"/>
          <w:sz w:val="20"/>
          <w:szCs w:val="20"/>
        </w:rPr>
        <w:t>y</w:t>
      </w:r>
      <w:r w:rsidRPr="007E0A84">
        <w:rPr>
          <w:rFonts w:ascii="Arial" w:hAnsi="Arial" w:cs="Arial"/>
          <w:spacing w:val="-12"/>
          <w:w w:val="120"/>
          <w:sz w:val="20"/>
          <w:szCs w:val="20"/>
        </w:rPr>
        <w:t xml:space="preserve"> </w:t>
      </w:r>
      <w:r w:rsidRPr="007E0A84">
        <w:rPr>
          <w:rFonts w:ascii="Arial" w:hAnsi="Arial" w:cs="Arial"/>
          <w:sz w:val="20"/>
          <w:szCs w:val="20"/>
        </w:rPr>
        <w:t xml:space="preserve">is </w:t>
      </w:r>
      <w:r w:rsidRPr="007E0A84">
        <w:rPr>
          <w:rFonts w:ascii="Arial" w:hAnsi="Arial" w:cs="Arial"/>
          <w:w w:val="117"/>
          <w:sz w:val="20"/>
          <w:szCs w:val="20"/>
        </w:rPr>
        <w:t>ultimately</w:t>
      </w:r>
      <w:r w:rsidRPr="007E0A84">
        <w:rPr>
          <w:rFonts w:ascii="Arial" w:hAnsi="Arial" w:cs="Arial"/>
          <w:spacing w:val="1"/>
          <w:w w:val="117"/>
          <w:sz w:val="20"/>
          <w:szCs w:val="20"/>
        </w:rPr>
        <w:t xml:space="preserve"> </w:t>
      </w:r>
      <w:r w:rsidRPr="007E0A84">
        <w:rPr>
          <w:rFonts w:ascii="Arial" w:hAnsi="Arial" w:cs="Arial"/>
          <w:w w:val="117"/>
          <w:sz w:val="20"/>
          <w:szCs w:val="20"/>
        </w:rPr>
        <w:t>accountable,</w:t>
      </w:r>
      <w:r w:rsidRPr="007E0A84">
        <w:rPr>
          <w:rFonts w:ascii="Arial" w:hAnsi="Arial" w:cs="Arial"/>
          <w:spacing w:val="-19"/>
          <w:w w:val="117"/>
          <w:sz w:val="20"/>
          <w:szCs w:val="20"/>
        </w:rPr>
        <w:t xml:space="preserve"> </w:t>
      </w:r>
      <w:r w:rsidRPr="007E0A84">
        <w:rPr>
          <w:rFonts w:ascii="Arial" w:hAnsi="Arial" w:cs="Arial"/>
          <w:sz w:val="20"/>
          <w:szCs w:val="20"/>
        </w:rPr>
        <w:t>in</w:t>
      </w:r>
      <w:r w:rsidRPr="007E0A84">
        <w:rPr>
          <w:rFonts w:ascii="Arial" w:hAnsi="Arial" w:cs="Arial"/>
          <w:spacing w:val="18"/>
          <w:sz w:val="20"/>
          <w:szCs w:val="20"/>
        </w:rPr>
        <w:t xml:space="preserve"> </w:t>
      </w:r>
      <w:r w:rsidRPr="007E0A84">
        <w:rPr>
          <w:rFonts w:ascii="Arial" w:hAnsi="Arial" w:cs="Arial"/>
          <w:w w:val="114"/>
          <w:sz w:val="20"/>
          <w:szCs w:val="20"/>
        </w:rPr>
        <w:t>practice,</w:t>
      </w:r>
      <w:r w:rsidRPr="007E0A84">
        <w:rPr>
          <w:rFonts w:ascii="Arial" w:hAnsi="Arial" w:cs="Arial"/>
          <w:spacing w:val="-21"/>
          <w:w w:val="114"/>
          <w:sz w:val="20"/>
          <w:szCs w:val="20"/>
        </w:rPr>
        <w:t xml:space="preserve"> </w:t>
      </w:r>
      <w:r w:rsidRPr="007E0A84">
        <w:rPr>
          <w:rFonts w:ascii="Arial" w:hAnsi="Arial" w:cs="Arial"/>
          <w:w w:val="114"/>
          <w:sz w:val="20"/>
          <w:szCs w:val="20"/>
        </w:rPr>
        <w:t>the</w:t>
      </w:r>
      <w:r w:rsidRPr="007E0A84">
        <w:rPr>
          <w:rFonts w:ascii="Arial" w:hAnsi="Arial" w:cs="Arial"/>
          <w:spacing w:val="22"/>
          <w:w w:val="114"/>
          <w:sz w:val="20"/>
          <w:szCs w:val="20"/>
        </w:rPr>
        <w:t xml:space="preserve"> </w:t>
      </w:r>
      <w:r w:rsidRPr="007E0A84">
        <w:rPr>
          <w:rFonts w:ascii="Arial" w:hAnsi="Arial" w:cs="Arial"/>
          <w:w w:val="140"/>
          <w:sz w:val="20"/>
          <w:szCs w:val="20"/>
        </w:rPr>
        <w:t>t</w:t>
      </w:r>
      <w:r w:rsidRPr="007E0A84">
        <w:rPr>
          <w:rFonts w:ascii="Arial" w:hAnsi="Arial" w:cs="Arial"/>
          <w:w w:val="111"/>
          <w:sz w:val="20"/>
          <w:szCs w:val="20"/>
        </w:rPr>
        <w:t>a</w:t>
      </w:r>
      <w:r w:rsidRPr="007E0A84">
        <w:rPr>
          <w:rFonts w:ascii="Arial" w:hAnsi="Arial" w:cs="Arial"/>
          <w:sz w:val="20"/>
          <w:szCs w:val="20"/>
        </w:rPr>
        <w:t>s</w:t>
      </w:r>
      <w:r w:rsidRPr="007E0A84">
        <w:rPr>
          <w:rFonts w:ascii="Arial" w:hAnsi="Arial" w:cs="Arial"/>
          <w:w w:val="125"/>
          <w:sz w:val="20"/>
          <w:szCs w:val="20"/>
        </w:rPr>
        <w:t xml:space="preserve">k </w:t>
      </w:r>
      <w:r w:rsidRPr="007E0A84">
        <w:rPr>
          <w:rFonts w:ascii="Arial" w:hAnsi="Arial" w:cs="Arial"/>
          <w:w w:val="116"/>
          <w:sz w:val="20"/>
          <w:szCs w:val="20"/>
        </w:rPr>
        <w:t>of</w:t>
      </w:r>
      <w:r w:rsidRPr="007E0A84">
        <w:rPr>
          <w:rFonts w:ascii="Arial" w:hAnsi="Arial" w:cs="Arial"/>
          <w:spacing w:val="8"/>
          <w:w w:val="116"/>
          <w:sz w:val="20"/>
          <w:szCs w:val="20"/>
        </w:rPr>
        <w:t xml:space="preserve"> </w:t>
      </w:r>
      <w:r w:rsidRPr="007E0A84">
        <w:rPr>
          <w:rFonts w:ascii="Arial" w:hAnsi="Arial" w:cs="Arial"/>
          <w:w w:val="116"/>
          <w:sz w:val="20"/>
          <w:szCs w:val="20"/>
        </w:rPr>
        <w:t>maintaining</w:t>
      </w:r>
      <w:r w:rsidRPr="007E0A84">
        <w:rPr>
          <w:rFonts w:ascii="Arial" w:hAnsi="Arial" w:cs="Arial"/>
          <w:spacing w:val="4"/>
          <w:w w:val="116"/>
          <w:sz w:val="20"/>
          <w:szCs w:val="20"/>
        </w:rPr>
        <w:t xml:space="preserve"> </w:t>
      </w:r>
      <w:r w:rsidRPr="007E0A84">
        <w:rPr>
          <w:rFonts w:ascii="Arial" w:hAnsi="Arial" w:cs="Arial"/>
          <w:w w:val="116"/>
          <w:sz w:val="20"/>
          <w:szCs w:val="20"/>
        </w:rPr>
        <w:t>day-to-day</w:t>
      </w:r>
      <w:r w:rsidRPr="007E0A84">
        <w:rPr>
          <w:rFonts w:ascii="Arial" w:hAnsi="Arial" w:cs="Arial"/>
          <w:spacing w:val="-13"/>
          <w:w w:val="116"/>
          <w:sz w:val="20"/>
          <w:szCs w:val="20"/>
        </w:rPr>
        <w:t xml:space="preserve"> </w:t>
      </w:r>
      <w:r w:rsidRPr="007E0A84">
        <w:rPr>
          <w:rFonts w:ascii="Arial" w:hAnsi="Arial" w:cs="Arial"/>
          <w:w w:val="116"/>
          <w:sz w:val="20"/>
          <w:szCs w:val="20"/>
        </w:rPr>
        <w:t>regulatory</w:t>
      </w:r>
      <w:r w:rsidRPr="007E0A84">
        <w:rPr>
          <w:rFonts w:ascii="Arial" w:hAnsi="Arial" w:cs="Arial"/>
          <w:spacing w:val="-9"/>
          <w:w w:val="116"/>
          <w:sz w:val="20"/>
          <w:szCs w:val="20"/>
        </w:rPr>
        <w:t xml:space="preserve"> </w:t>
      </w:r>
      <w:r w:rsidRPr="007E0A84">
        <w:rPr>
          <w:rFonts w:ascii="Arial" w:hAnsi="Arial" w:cs="Arial"/>
          <w:w w:val="116"/>
          <w:sz w:val="20"/>
          <w:szCs w:val="20"/>
        </w:rPr>
        <w:t>relations</w:t>
      </w:r>
      <w:r w:rsidRPr="007E0A84">
        <w:rPr>
          <w:rFonts w:ascii="Arial" w:hAnsi="Arial" w:cs="Arial"/>
          <w:spacing w:val="-20"/>
          <w:w w:val="116"/>
          <w:sz w:val="20"/>
          <w:szCs w:val="20"/>
        </w:rPr>
        <w:t xml:space="preserve"> </w:t>
      </w:r>
      <w:r w:rsidRPr="007E0A84">
        <w:rPr>
          <w:rFonts w:ascii="Arial" w:hAnsi="Arial" w:cs="Arial"/>
          <w:sz w:val="20"/>
          <w:szCs w:val="20"/>
        </w:rPr>
        <w:t xml:space="preserve">is </w:t>
      </w:r>
      <w:r w:rsidRPr="007E0A84">
        <w:rPr>
          <w:rFonts w:ascii="Arial" w:hAnsi="Arial" w:cs="Arial"/>
          <w:w w:val="111"/>
          <w:sz w:val="20"/>
          <w:szCs w:val="20"/>
        </w:rPr>
        <w:t>usually</w:t>
      </w:r>
      <w:r w:rsidRPr="007E0A84">
        <w:rPr>
          <w:rFonts w:ascii="Arial" w:hAnsi="Arial" w:cs="Arial"/>
          <w:spacing w:val="-4"/>
          <w:w w:val="111"/>
          <w:sz w:val="20"/>
          <w:szCs w:val="20"/>
        </w:rPr>
        <w:t xml:space="preserve"> </w:t>
      </w:r>
      <w:r w:rsidRPr="007E0A84">
        <w:rPr>
          <w:rFonts w:ascii="Arial" w:hAnsi="Arial" w:cs="Arial"/>
          <w:w w:val="122"/>
          <w:sz w:val="20"/>
          <w:szCs w:val="20"/>
        </w:rPr>
        <w:t>d</w:t>
      </w:r>
      <w:r w:rsidRPr="007E0A84">
        <w:rPr>
          <w:rFonts w:ascii="Arial" w:hAnsi="Arial" w:cs="Arial"/>
          <w:w w:val="125"/>
          <w:sz w:val="20"/>
          <w:szCs w:val="20"/>
        </w:rPr>
        <w:t>e</w:t>
      </w:r>
      <w:r w:rsidRPr="007E0A84">
        <w:rPr>
          <w:rFonts w:ascii="Arial" w:hAnsi="Arial" w:cs="Arial"/>
          <w:sz w:val="20"/>
          <w:szCs w:val="20"/>
        </w:rPr>
        <w:t>l</w:t>
      </w:r>
      <w:r w:rsidRPr="007E0A84">
        <w:rPr>
          <w:rFonts w:ascii="Arial" w:hAnsi="Arial" w:cs="Arial"/>
          <w:w w:val="125"/>
          <w:sz w:val="20"/>
          <w:szCs w:val="20"/>
        </w:rPr>
        <w:t>e</w:t>
      </w:r>
      <w:r w:rsidRPr="007E0A84">
        <w:rPr>
          <w:rFonts w:ascii="Arial" w:hAnsi="Arial" w:cs="Arial"/>
          <w:w w:val="122"/>
          <w:sz w:val="20"/>
          <w:szCs w:val="20"/>
        </w:rPr>
        <w:t>g</w:t>
      </w:r>
      <w:r w:rsidRPr="007E0A84">
        <w:rPr>
          <w:rFonts w:ascii="Arial" w:hAnsi="Arial" w:cs="Arial"/>
          <w:w w:val="111"/>
          <w:sz w:val="20"/>
          <w:szCs w:val="20"/>
        </w:rPr>
        <w:t>a</w:t>
      </w:r>
      <w:r w:rsidRPr="007E0A84">
        <w:rPr>
          <w:rFonts w:ascii="Arial" w:hAnsi="Arial" w:cs="Arial"/>
          <w:w w:val="140"/>
          <w:sz w:val="20"/>
          <w:szCs w:val="20"/>
        </w:rPr>
        <w:t>t</w:t>
      </w:r>
      <w:r w:rsidRPr="007E0A84">
        <w:rPr>
          <w:rFonts w:ascii="Arial" w:hAnsi="Arial" w:cs="Arial"/>
          <w:w w:val="125"/>
          <w:sz w:val="20"/>
          <w:szCs w:val="20"/>
        </w:rPr>
        <w:t>e</w:t>
      </w:r>
      <w:r w:rsidRPr="007E0A84">
        <w:rPr>
          <w:rFonts w:ascii="Arial" w:hAnsi="Arial" w:cs="Arial"/>
          <w:w w:val="122"/>
          <w:sz w:val="20"/>
          <w:szCs w:val="20"/>
        </w:rPr>
        <w:t>d</w:t>
      </w:r>
      <w:r w:rsidRPr="007E0A84">
        <w:rPr>
          <w:rFonts w:ascii="Arial" w:hAnsi="Arial" w:cs="Arial"/>
          <w:sz w:val="20"/>
          <w:szCs w:val="20"/>
        </w:rPr>
        <w:t xml:space="preserve"> </w:t>
      </w:r>
      <w:r w:rsidRPr="007E0A84">
        <w:rPr>
          <w:rFonts w:ascii="Arial" w:hAnsi="Arial" w:cs="Arial"/>
          <w:spacing w:val="-4"/>
          <w:w w:val="129"/>
          <w:sz w:val="20"/>
          <w:szCs w:val="20"/>
        </w:rPr>
        <w:t>t</w:t>
      </w:r>
      <w:r w:rsidRPr="007E0A84">
        <w:rPr>
          <w:rFonts w:ascii="Arial" w:hAnsi="Arial" w:cs="Arial"/>
          <w:w w:val="129"/>
          <w:sz w:val="20"/>
          <w:szCs w:val="20"/>
        </w:rPr>
        <w:t>o</w:t>
      </w:r>
      <w:r w:rsidRPr="007E0A84">
        <w:rPr>
          <w:rFonts w:ascii="Arial" w:hAnsi="Arial" w:cs="Arial"/>
          <w:spacing w:val="-17"/>
          <w:w w:val="129"/>
          <w:sz w:val="20"/>
          <w:szCs w:val="20"/>
        </w:rPr>
        <w:t xml:space="preserve"> </w:t>
      </w:r>
      <w:r w:rsidRPr="007E0A84">
        <w:rPr>
          <w:rFonts w:ascii="Arial" w:hAnsi="Arial" w:cs="Arial"/>
          <w:w w:val="111"/>
          <w:sz w:val="20"/>
          <w:szCs w:val="20"/>
        </w:rPr>
        <w:t>a</w:t>
      </w:r>
      <w:r w:rsidRPr="007E0A84">
        <w:rPr>
          <w:rFonts w:ascii="Arial" w:hAnsi="Arial" w:cs="Arial"/>
          <w:w w:val="122"/>
          <w:sz w:val="20"/>
          <w:szCs w:val="20"/>
        </w:rPr>
        <w:t xml:space="preserve">n </w:t>
      </w:r>
      <w:r w:rsidRPr="007E0A84">
        <w:rPr>
          <w:rFonts w:ascii="Arial" w:hAnsi="Arial" w:cs="Arial"/>
          <w:w w:val="116"/>
          <w:sz w:val="20"/>
          <w:szCs w:val="20"/>
        </w:rPr>
        <w:t>appropriate</w:t>
      </w:r>
      <w:r w:rsidRPr="007E0A84">
        <w:rPr>
          <w:rFonts w:ascii="Arial" w:hAnsi="Arial" w:cs="Arial"/>
          <w:spacing w:val="-4"/>
          <w:w w:val="116"/>
          <w:sz w:val="20"/>
          <w:szCs w:val="20"/>
        </w:rPr>
        <w:t xml:space="preserve"> </w:t>
      </w:r>
      <w:r w:rsidRPr="007E0A84">
        <w:rPr>
          <w:rFonts w:ascii="Arial" w:hAnsi="Arial" w:cs="Arial"/>
          <w:w w:val="123"/>
          <w:sz w:val="20"/>
          <w:szCs w:val="20"/>
        </w:rPr>
        <w:t>m</w:t>
      </w:r>
      <w:r w:rsidRPr="007E0A84">
        <w:rPr>
          <w:rFonts w:ascii="Arial" w:hAnsi="Arial" w:cs="Arial"/>
          <w:w w:val="125"/>
          <w:sz w:val="20"/>
          <w:szCs w:val="20"/>
        </w:rPr>
        <w:t>e</w:t>
      </w:r>
      <w:r w:rsidRPr="007E0A84">
        <w:rPr>
          <w:rFonts w:ascii="Arial" w:hAnsi="Arial" w:cs="Arial"/>
          <w:w w:val="123"/>
          <w:sz w:val="20"/>
          <w:szCs w:val="20"/>
        </w:rPr>
        <w:t>m</w:t>
      </w:r>
      <w:r w:rsidRPr="007E0A84">
        <w:rPr>
          <w:rFonts w:ascii="Arial" w:hAnsi="Arial" w:cs="Arial"/>
          <w:w w:val="122"/>
          <w:sz w:val="20"/>
          <w:szCs w:val="20"/>
        </w:rPr>
        <w:t>b</w:t>
      </w:r>
      <w:r w:rsidRPr="007E0A84">
        <w:rPr>
          <w:rFonts w:ascii="Arial" w:hAnsi="Arial" w:cs="Arial"/>
          <w:w w:val="125"/>
          <w:sz w:val="20"/>
          <w:szCs w:val="20"/>
        </w:rPr>
        <w:t>e</w:t>
      </w:r>
      <w:r w:rsidRPr="007E0A84">
        <w:rPr>
          <w:rFonts w:ascii="Arial" w:hAnsi="Arial" w:cs="Arial"/>
          <w:sz w:val="20"/>
          <w:szCs w:val="20"/>
        </w:rPr>
        <w:t xml:space="preserve">r </w:t>
      </w:r>
      <w:r w:rsidRPr="007E0A84">
        <w:rPr>
          <w:rFonts w:ascii="Arial" w:hAnsi="Arial" w:cs="Arial"/>
          <w:w w:val="116"/>
          <w:sz w:val="20"/>
          <w:szCs w:val="20"/>
        </w:rPr>
        <w:t>of</w:t>
      </w:r>
      <w:r w:rsidRPr="007E0A84">
        <w:rPr>
          <w:rFonts w:ascii="Arial" w:hAnsi="Arial" w:cs="Arial"/>
          <w:spacing w:val="8"/>
          <w:w w:val="116"/>
          <w:sz w:val="20"/>
          <w:szCs w:val="20"/>
        </w:rPr>
        <w:t xml:space="preserve"> </w:t>
      </w:r>
      <w:r w:rsidRPr="007E0A84">
        <w:rPr>
          <w:rFonts w:ascii="Arial" w:hAnsi="Arial" w:cs="Arial"/>
          <w:w w:val="116"/>
          <w:sz w:val="20"/>
          <w:szCs w:val="20"/>
        </w:rPr>
        <w:t>the</w:t>
      </w:r>
      <w:r w:rsidRPr="007E0A84">
        <w:rPr>
          <w:rFonts w:ascii="Arial" w:hAnsi="Arial" w:cs="Arial"/>
          <w:spacing w:val="16"/>
          <w:w w:val="116"/>
          <w:sz w:val="20"/>
          <w:szCs w:val="20"/>
        </w:rPr>
        <w:t xml:space="preserve"> </w:t>
      </w:r>
      <w:r w:rsidRPr="007E0A84">
        <w:rPr>
          <w:rFonts w:ascii="Arial" w:hAnsi="Arial" w:cs="Arial"/>
          <w:w w:val="116"/>
          <w:sz w:val="20"/>
          <w:szCs w:val="20"/>
        </w:rPr>
        <w:t>compliance</w:t>
      </w:r>
      <w:r w:rsidRPr="007E0A84">
        <w:rPr>
          <w:rFonts w:ascii="Arial" w:hAnsi="Arial" w:cs="Arial"/>
          <w:spacing w:val="-21"/>
          <w:w w:val="116"/>
          <w:sz w:val="20"/>
          <w:szCs w:val="20"/>
        </w:rPr>
        <w:t xml:space="preserve"> </w:t>
      </w:r>
      <w:r w:rsidRPr="007E0A84">
        <w:rPr>
          <w:rFonts w:ascii="Arial" w:hAnsi="Arial" w:cs="Arial"/>
          <w:w w:val="116"/>
          <w:sz w:val="20"/>
          <w:szCs w:val="20"/>
        </w:rPr>
        <w:t>function</w:t>
      </w:r>
      <w:r w:rsidRPr="007E0A84">
        <w:rPr>
          <w:rFonts w:ascii="Arial" w:hAnsi="Arial" w:cs="Arial"/>
          <w:spacing w:val="19"/>
          <w:w w:val="116"/>
          <w:sz w:val="20"/>
          <w:szCs w:val="20"/>
        </w:rPr>
        <w:t xml:space="preserve"> </w:t>
      </w:r>
      <w:r w:rsidRPr="007E0A84">
        <w:rPr>
          <w:rFonts w:ascii="Arial" w:hAnsi="Arial" w:cs="Arial"/>
          <w:w w:val="116"/>
          <w:sz w:val="20"/>
          <w:szCs w:val="20"/>
        </w:rPr>
        <w:t>who,</w:t>
      </w:r>
      <w:r w:rsidRPr="007E0A84">
        <w:rPr>
          <w:rFonts w:ascii="Arial" w:hAnsi="Arial" w:cs="Arial"/>
          <w:spacing w:val="11"/>
          <w:w w:val="116"/>
          <w:sz w:val="20"/>
          <w:szCs w:val="20"/>
        </w:rPr>
        <w:t xml:space="preserve"> </w:t>
      </w:r>
      <w:r w:rsidRPr="007E0A84">
        <w:rPr>
          <w:rFonts w:ascii="Arial" w:hAnsi="Arial" w:cs="Arial"/>
          <w:w w:val="122"/>
          <w:sz w:val="20"/>
          <w:szCs w:val="20"/>
        </w:rPr>
        <w:t>d</w:t>
      </w:r>
      <w:r w:rsidRPr="007E0A84">
        <w:rPr>
          <w:rFonts w:ascii="Arial" w:hAnsi="Arial" w:cs="Arial"/>
          <w:w w:val="125"/>
          <w:sz w:val="20"/>
          <w:szCs w:val="20"/>
        </w:rPr>
        <w:t>e</w:t>
      </w:r>
      <w:r w:rsidRPr="007E0A84">
        <w:rPr>
          <w:rFonts w:ascii="Arial" w:hAnsi="Arial" w:cs="Arial"/>
          <w:w w:val="122"/>
          <w:sz w:val="20"/>
          <w:szCs w:val="20"/>
        </w:rPr>
        <w:t>p</w:t>
      </w:r>
      <w:r w:rsidRPr="007E0A84">
        <w:rPr>
          <w:rFonts w:ascii="Arial" w:hAnsi="Arial" w:cs="Arial"/>
          <w:w w:val="125"/>
          <w:sz w:val="20"/>
          <w:szCs w:val="20"/>
        </w:rPr>
        <w:t>e</w:t>
      </w:r>
      <w:r w:rsidRPr="007E0A84">
        <w:rPr>
          <w:rFonts w:ascii="Arial" w:hAnsi="Arial" w:cs="Arial"/>
          <w:w w:val="122"/>
          <w:sz w:val="20"/>
          <w:szCs w:val="20"/>
        </w:rPr>
        <w:t>nd</w:t>
      </w:r>
      <w:r w:rsidRPr="007E0A84">
        <w:rPr>
          <w:rFonts w:ascii="Arial" w:hAnsi="Arial" w:cs="Arial"/>
          <w:sz w:val="20"/>
          <w:szCs w:val="20"/>
        </w:rPr>
        <w:t>i</w:t>
      </w:r>
      <w:r w:rsidRPr="007E0A84">
        <w:rPr>
          <w:rFonts w:ascii="Arial" w:hAnsi="Arial" w:cs="Arial"/>
          <w:w w:val="122"/>
          <w:sz w:val="20"/>
          <w:szCs w:val="20"/>
        </w:rPr>
        <w:t>ng</w:t>
      </w:r>
      <w:r w:rsidRPr="007E0A84">
        <w:rPr>
          <w:rFonts w:ascii="Arial" w:hAnsi="Arial" w:cs="Arial"/>
          <w:sz w:val="20"/>
          <w:szCs w:val="20"/>
        </w:rPr>
        <w:t xml:space="preserve"> on</w:t>
      </w:r>
      <w:r w:rsidRPr="007E0A84">
        <w:rPr>
          <w:rFonts w:ascii="Arial" w:hAnsi="Arial" w:cs="Arial"/>
          <w:spacing w:val="39"/>
          <w:sz w:val="20"/>
          <w:szCs w:val="20"/>
        </w:rPr>
        <w:t xml:space="preserve"> </w:t>
      </w:r>
      <w:r w:rsidRPr="007E0A84">
        <w:rPr>
          <w:rFonts w:ascii="Arial" w:hAnsi="Arial" w:cs="Arial"/>
          <w:w w:val="140"/>
          <w:sz w:val="20"/>
          <w:szCs w:val="20"/>
        </w:rPr>
        <w:t>t</w:t>
      </w:r>
      <w:r w:rsidRPr="007E0A84">
        <w:rPr>
          <w:rFonts w:ascii="Arial" w:hAnsi="Arial" w:cs="Arial"/>
          <w:w w:val="122"/>
          <w:sz w:val="20"/>
          <w:szCs w:val="20"/>
        </w:rPr>
        <w:t>h</w:t>
      </w:r>
      <w:r w:rsidRPr="007E0A84">
        <w:rPr>
          <w:rFonts w:ascii="Arial" w:hAnsi="Arial" w:cs="Arial"/>
          <w:w w:val="125"/>
          <w:sz w:val="20"/>
          <w:szCs w:val="20"/>
        </w:rPr>
        <w:t>e</w:t>
      </w:r>
      <w:r w:rsidRPr="007E0A84">
        <w:rPr>
          <w:rFonts w:ascii="Arial" w:hAnsi="Arial" w:cs="Arial"/>
          <w:sz w:val="20"/>
          <w:szCs w:val="20"/>
        </w:rPr>
        <w:t xml:space="preserve"> </w:t>
      </w:r>
      <w:r w:rsidRPr="007E0A84">
        <w:rPr>
          <w:rFonts w:ascii="Arial" w:hAnsi="Arial" w:cs="Arial"/>
          <w:spacing w:val="-4"/>
          <w:w w:val="118"/>
          <w:sz w:val="20"/>
          <w:szCs w:val="20"/>
        </w:rPr>
        <w:t>nature</w:t>
      </w:r>
      <w:r w:rsidRPr="007E0A84">
        <w:rPr>
          <w:rFonts w:ascii="Arial" w:hAnsi="Arial" w:cs="Arial"/>
          <w:w w:val="118"/>
          <w:sz w:val="20"/>
          <w:szCs w:val="20"/>
        </w:rPr>
        <w:t>,</w:t>
      </w:r>
      <w:r w:rsidRPr="007E0A84">
        <w:rPr>
          <w:rFonts w:ascii="Arial" w:hAnsi="Arial" w:cs="Arial"/>
          <w:spacing w:val="-8"/>
          <w:w w:val="118"/>
          <w:sz w:val="20"/>
          <w:szCs w:val="20"/>
        </w:rPr>
        <w:t xml:space="preserve"> </w:t>
      </w:r>
      <w:r w:rsidRPr="007E0A84">
        <w:rPr>
          <w:rFonts w:ascii="Arial" w:hAnsi="Arial" w:cs="Arial"/>
          <w:sz w:val="20"/>
          <w:szCs w:val="20"/>
        </w:rPr>
        <w:t>scale</w:t>
      </w:r>
      <w:r w:rsidRPr="007E0A84">
        <w:rPr>
          <w:rFonts w:ascii="Arial" w:hAnsi="Arial" w:cs="Arial"/>
          <w:spacing w:val="28"/>
          <w:sz w:val="20"/>
          <w:szCs w:val="20"/>
        </w:rPr>
        <w:t xml:space="preserve"> </w:t>
      </w:r>
      <w:r w:rsidRPr="007E0A84">
        <w:rPr>
          <w:rFonts w:ascii="Arial" w:hAnsi="Arial" w:cs="Arial"/>
          <w:sz w:val="20"/>
          <w:szCs w:val="20"/>
        </w:rPr>
        <w:t xml:space="preserve">and </w:t>
      </w:r>
      <w:r w:rsidRPr="007E0A84">
        <w:rPr>
          <w:rFonts w:ascii="Arial" w:hAnsi="Arial" w:cs="Arial"/>
          <w:spacing w:val="-4"/>
          <w:w w:val="118"/>
          <w:sz w:val="20"/>
          <w:szCs w:val="20"/>
        </w:rPr>
        <w:t>complexit</w:t>
      </w:r>
      <w:r w:rsidRPr="007E0A84">
        <w:rPr>
          <w:rFonts w:ascii="Arial" w:hAnsi="Arial" w:cs="Arial"/>
          <w:w w:val="118"/>
          <w:sz w:val="20"/>
          <w:szCs w:val="20"/>
        </w:rPr>
        <w:t>y</w:t>
      </w:r>
      <w:r w:rsidRPr="007E0A84">
        <w:rPr>
          <w:rFonts w:ascii="Arial" w:hAnsi="Arial" w:cs="Arial"/>
          <w:spacing w:val="-20"/>
          <w:w w:val="118"/>
          <w:sz w:val="20"/>
          <w:szCs w:val="20"/>
        </w:rPr>
        <w:t xml:space="preserve"> </w:t>
      </w:r>
      <w:r w:rsidRPr="007E0A84">
        <w:rPr>
          <w:rFonts w:ascii="Arial" w:hAnsi="Arial" w:cs="Arial"/>
          <w:spacing w:val="-4"/>
          <w:w w:val="118"/>
          <w:sz w:val="20"/>
          <w:szCs w:val="20"/>
        </w:rPr>
        <w:t>o</w:t>
      </w:r>
      <w:r w:rsidRPr="007E0A84">
        <w:rPr>
          <w:rFonts w:ascii="Arial" w:hAnsi="Arial" w:cs="Arial"/>
          <w:w w:val="118"/>
          <w:sz w:val="20"/>
          <w:szCs w:val="20"/>
        </w:rPr>
        <w:t>f</w:t>
      </w:r>
      <w:r w:rsidRPr="007E0A84">
        <w:rPr>
          <w:rFonts w:ascii="Arial" w:hAnsi="Arial" w:cs="Arial"/>
          <w:spacing w:val="3"/>
          <w:w w:val="118"/>
          <w:sz w:val="20"/>
          <w:szCs w:val="20"/>
        </w:rPr>
        <w:t xml:space="preserve"> </w:t>
      </w:r>
      <w:r w:rsidRPr="007E0A84">
        <w:rPr>
          <w:rFonts w:ascii="Arial" w:hAnsi="Arial" w:cs="Arial"/>
          <w:spacing w:val="-4"/>
          <w:w w:val="118"/>
          <w:sz w:val="20"/>
          <w:szCs w:val="20"/>
        </w:rPr>
        <w:t>th</w:t>
      </w:r>
      <w:r w:rsidRPr="007E0A84">
        <w:rPr>
          <w:rFonts w:ascii="Arial" w:hAnsi="Arial" w:cs="Arial"/>
          <w:w w:val="118"/>
          <w:sz w:val="20"/>
          <w:szCs w:val="20"/>
        </w:rPr>
        <w:t>e</w:t>
      </w:r>
      <w:r w:rsidRPr="007E0A84">
        <w:rPr>
          <w:rFonts w:ascii="Arial" w:hAnsi="Arial" w:cs="Arial"/>
          <w:spacing w:val="10"/>
          <w:w w:val="118"/>
          <w:sz w:val="20"/>
          <w:szCs w:val="20"/>
        </w:rPr>
        <w:t xml:space="preserve"> </w:t>
      </w:r>
      <w:r w:rsidRPr="007E0A84">
        <w:rPr>
          <w:rFonts w:ascii="Arial" w:hAnsi="Arial" w:cs="Arial"/>
          <w:w w:val="118"/>
          <w:sz w:val="20"/>
          <w:szCs w:val="20"/>
        </w:rPr>
        <w:t>f</w:t>
      </w:r>
      <w:r w:rsidRPr="007E0A84">
        <w:rPr>
          <w:rFonts w:ascii="Arial" w:hAnsi="Arial" w:cs="Arial"/>
          <w:spacing w:val="-4"/>
          <w:w w:val="118"/>
          <w:sz w:val="20"/>
          <w:szCs w:val="20"/>
        </w:rPr>
        <w:t>irm</w:t>
      </w:r>
      <w:r w:rsidRPr="007E0A84">
        <w:rPr>
          <w:rFonts w:ascii="Arial" w:hAnsi="Arial" w:cs="Arial"/>
          <w:w w:val="118"/>
          <w:sz w:val="20"/>
          <w:szCs w:val="20"/>
        </w:rPr>
        <w:t>,</w:t>
      </w:r>
      <w:r w:rsidRPr="007E0A84">
        <w:rPr>
          <w:rFonts w:ascii="Arial" w:hAnsi="Arial" w:cs="Arial"/>
          <w:spacing w:val="-19"/>
          <w:w w:val="118"/>
          <w:sz w:val="20"/>
          <w:szCs w:val="20"/>
        </w:rPr>
        <w:t xml:space="preserve"> </w:t>
      </w:r>
      <w:r w:rsidR="00375A32">
        <w:rPr>
          <w:rFonts w:ascii="Arial" w:hAnsi="Arial" w:cs="Arial"/>
          <w:sz w:val="20"/>
          <w:szCs w:val="20"/>
        </w:rPr>
        <w:t>may</w:t>
      </w:r>
      <w:r w:rsidRPr="007E0A84">
        <w:rPr>
          <w:rFonts w:ascii="Arial" w:hAnsi="Arial" w:cs="Arial"/>
          <w:spacing w:val="1"/>
          <w:sz w:val="20"/>
          <w:szCs w:val="20"/>
        </w:rPr>
        <w:t xml:space="preserve"> </w:t>
      </w:r>
      <w:r w:rsidRPr="007E0A84">
        <w:rPr>
          <w:rFonts w:ascii="Arial" w:hAnsi="Arial" w:cs="Arial"/>
          <w:w w:val="117"/>
          <w:sz w:val="20"/>
          <w:szCs w:val="20"/>
        </w:rPr>
        <w:t>either</w:t>
      </w:r>
      <w:r w:rsidRPr="007E0A84">
        <w:rPr>
          <w:rFonts w:ascii="Arial" w:hAnsi="Arial" w:cs="Arial"/>
          <w:spacing w:val="-1"/>
          <w:w w:val="117"/>
          <w:sz w:val="20"/>
          <w:szCs w:val="20"/>
        </w:rPr>
        <w:t xml:space="preserve"> </w:t>
      </w:r>
      <w:r w:rsidRPr="007E0A84">
        <w:rPr>
          <w:rFonts w:ascii="Arial" w:hAnsi="Arial" w:cs="Arial"/>
          <w:w w:val="117"/>
          <w:sz w:val="20"/>
          <w:szCs w:val="20"/>
        </w:rPr>
        <w:t>coordinate</w:t>
      </w:r>
      <w:r w:rsidRPr="007E0A84">
        <w:rPr>
          <w:rFonts w:ascii="Arial" w:hAnsi="Arial" w:cs="Arial"/>
          <w:spacing w:val="-11"/>
          <w:w w:val="117"/>
          <w:sz w:val="20"/>
          <w:szCs w:val="20"/>
        </w:rPr>
        <w:t xml:space="preserve"> </w:t>
      </w:r>
      <w:r w:rsidRPr="007E0A84">
        <w:rPr>
          <w:rFonts w:ascii="Arial" w:hAnsi="Arial" w:cs="Arial"/>
          <w:w w:val="117"/>
          <w:sz w:val="20"/>
          <w:szCs w:val="20"/>
        </w:rPr>
        <w:t>contact</w:t>
      </w:r>
      <w:r w:rsidRPr="007E0A84">
        <w:rPr>
          <w:rFonts w:ascii="Arial" w:hAnsi="Arial" w:cs="Arial"/>
          <w:spacing w:val="-10"/>
          <w:w w:val="117"/>
          <w:sz w:val="20"/>
          <w:szCs w:val="20"/>
        </w:rPr>
        <w:t xml:space="preserve"> </w:t>
      </w:r>
      <w:r w:rsidRPr="007E0A84">
        <w:rPr>
          <w:rFonts w:ascii="Arial" w:hAnsi="Arial" w:cs="Arial"/>
          <w:w w:val="125"/>
          <w:sz w:val="20"/>
          <w:szCs w:val="20"/>
        </w:rPr>
        <w:t>w</w:t>
      </w:r>
      <w:r w:rsidRPr="007E0A84">
        <w:rPr>
          <w:rFonts w:ascii="Arial" w:hAnsi="Arial" w:cs="Arial"/>
          <w:sz w:val="20"/>
          <w:szCs w:val="20"/>
        </w:rPr>
        <w:t>i</w:t>
      </w:r>
      <w:r w:rsidRPr="007E0A84">
        <w:rPr>
          <w:rFonts w:ascii="Arial" w:hAnsi="Arial" w:cs="Arial"/>
          <w:w w:val="140"/>
          <w:sz w:val="20"/>
          <w:szCs w:val="20"/>
        </w:rPr>
        <w:t>t</w:t>
      </w:r>
      <w:r w:rsidRPr="007E0A84">
        <w:rPr>
          <w:rFonts w:ascii="Arial" w:hAnsi="Arial" w:cs="Arial"/>
          <w:w w:val="122"/>
          <w:sz w:val="20"/>
          <w:szCs w:val="20"/>
        </w:rPr>
        <w:t xml:space="preserve">h </w:t>
      </w:r>
      <w:r w:rsidRPr="007E0A84">
        <w:rPr>
          <w:rFonts w:ascii="Arial" w:hAnsi="Arial" w:cs="Arial"/>
          <w:w w:val="115"/>
          <w:sz w:val="20"/>
          <w:szCs w:val="20"/>
        </w:rPr>
        <w:t>regulators</w:t>
      </w:r>
      <w:r w:rsidRPr="007E0A84">
        <w:rPr>
          <w:rFonts w:ascii="Arial" w:hAnsi="Arial" w:cs="Arial"/>
          <w:spacing w:val="-9"/>
          <w:w w:val="115"/>
          <w:sz w:val="20"/>
          <w:szCs w:val="20"/>
        </w:rPr>
        <w:t xml:space="preserve"> </w:t>
      </w:r>
      <w:r w:rsidRPr="007E0A84">
        <w:rPr>
          <w:rFonts w:ascii="Arial" w:hAnsi="Arial" w:cs="Arial"/>
          <w:sz w:val="20"/>
          <w:szCs w:val="20"/>
        </w:rPr>
        <w:t>or</w:t>
      </w:r>
      <w:r w:rsidRPr="007E0A84">
        <w:rPr>
          <w:rFonts w:ascii="Arial" w:hAnsi="Arial" w:cs="Arial"/>
          <w:spacing w:val="18"/>
          <w:sz w:val="20"/>
          <w:szCs w:val="20"/>
        </w:rPr>
        <w:t xml:space="preserve"> </w:t>
      </w:r>
      <w:r w:rsidRPr="007E0A84">
        <w:rPr>
          <w:rFonts w:ascii="Arial" w:hAnsi="Arial" w:cs="Arial"/>
          <w:w w:val="113"/>
          <w:sz w:val="20"/>
          <w:szCs w:val="20"/>
        </w:rPr>
        <w:t>act</w:t>
      </w:r>
      <w:r w:rsidRPr="007E0A84">
        <w:rPr>
          <w:rFonts w:ascii="Arial" w:hAnsi="Arial" w:cs="Arial"/>
          <w:spacing w:val="-7"/>
          <w:w w:val="113"/>
          <w:sz w:val="20"/>
          <w:szCs w:val="20"/>
        </w:rPr>
        <w:t xml:space="preserve"> </w:t>
      </w:r>
      <w:r w:rsidRPr="007E0A84">
        <w:rPr>
          <w:rFonts w:ascii="Arial" w:hAnsi="Arial" w:cs="Arial"/>
          <w:sz w:val="20"/>
          <w:szCs w:val="20"/>
        </w:rPr>
        <w:t>as</w:t>
      </w:r>
      <w:r w:rsidRPr="007E0A84">
        <w:rPr>
          <w:rFonts w:ascii="Arial" w:hAnsi="Arial" w:cs="Arial"/>
          <w:spacing w:val="7"/>
          <w:sz w:val="20"/>
          <w:szCs w:val="20"/>
        </w:rPr>
        <w:t xml:space="preserve"> </w:t>
      </w:r>
      <w:r w:rsidRPr="007E0A84">
        <w:rPr>
          <w:rFonts w:ascii="Arial" w:hAnsi="Arial" w:cs="Arial"/>
          <w:sz w:val="20"/>
          <w:szCs w:val="20"/>
        </w:rPr>
        <w:t>a</w:t>
      </w:r>
      <w:r w:rsidRPr="007E0A84">
        <w:rPr>
          <w:rFonts w:ascii="Arial" w:hAnsi="Arial" w:cs="Arial"/>
          <w:spacing w:val="7"/>
          <w:sz w:val="20"/>
          <w:szCs w:val="20"/>
        </w:rPr>
        <w:t xml:space="preserve"> </w:t>
      </w:r>
      <w:r w:rsidRPr="007E0A84">
        <w:rPr>
          <w:rFonts w:ascii="Arial" w:hAnsi="Arial" w:cs="Arial"/>
          <w:w w:val="114"/>
          <w:sz w:val="20"/>
          <w:szCs w:val="20"/>
        </w:rPr>
        <w:t>single</w:t>
      </w:r>
      <w:r w:rsidRPr="007E0A84">
        <w:rPr>
          <w:rFonts w:ascii="Arial" w:hAnsi="Arial" w:cs="Arial"/>
          <w:spacing w:val="-8"/>
          <w:w w:val="114"/>
          <w:sz w:val="20"/>
          <w:szCs w:val="20"/>
        </w:rPr>
        <w:t xml:space="preserve"> </w:t>
      </w:r>
      <w:r w:rsidRPr="007E0A84">
        <w:rPr>
          <w:rFonts w:ascii="Arial" w:hAnsi="Arial" w:cs="Arial"/>
          <w:w w:val="122"/>
          <w:sz w:val="20"/>
          <w:szCs w:val="20"/>
        </w:rPr>
        <w:t>po</w:t>
      </w:r>
      <w:r w:rsidRPr="007E0A84">
        <w:rPr>
          <w:rFonts w:ascii="Arial" w:hAnsi="Arial" w:cs="Arial"/>
          <w:sz w:val="20"/>
          <w:szCs w:val="20"/>
        </w:rPr>
        <w:t>i</w:t>
      </w:r>
      <w:r w:rsidRPr="007E0A84">
        <w:rPr>
          <w:rFonts w:ascii="Arial" w:hAnsi="Arial" w:cs="Arial"/>
          <w:w w:val="122"/>
          <w:sz w:val="20"/>
          <w:szCs w:val="20"/>
        </w:rPr>
        <w:t>n</w:t>
      </w:r>
      <w:r w:rsidRPr="007E0A84">
        <w:rPr>
          <w:rFonts w:ascii="Arial" w:hAnsi="Arial" w:cs="Arial"/>
          <w:w w:val="140"/>
          <w:sz w:val="20"/>
          <w:szCs w:val="20"/>
        </w:rPr>
        <w:t>t</w:t>
      </w:r>
      <w:r w:rsidRPr="007E0A84">
        <w:rPr>
          <w:rFonts w:ascii="Arial" w:hAnsi="Arial" w:cs="Arial"/>
          <w:sz w:val="20"/>
          <w:szCs w:val="20"/>
        </w:rPr>
        <w:t xml:space="preserve"> </w:t>
      </w:r>
      <w:r w:rsidRPr="007E0A84">
        <w:rPr>
          <w:rFonts w:ascii="Arial" w:hAnsi="Arial" w:cs="Arial"/>
          <w:spacing w:val="-4"/>
          <w:w w:val="120"/>
          <w:sz w:val="20"/>
          <w:szCs w:val="20"/>
        </w:rPr>
        <w:t>withi</w:t>
      </w:r>
      <w:r w:rsidRPr="007E0A84">
        <w:rPr>
          <w:rFonts w:ascii="Arial" w:hAnsi="Arial" w:cs="Arial"/>
          <w:w w:val="120"/>
          <w:sz w:val="20"/>
          <w:szCs w:val="20"/>
        </w:rPr>
        <w:t>n</w:t>
      </w:r>
      <w:r w:rsidRPr="007E0A84">
        <w:rPr>
          <w:rFonts w:ascii="Arial" w:hAnsi="Arial" w:cs="Arial"/>
          <w:spacing w:val="-10"/>
          <w:w w:val="120"/>
          <w:sz w:val="20"/>
          <w:szCs w:val="20"/>
        </w:rPr>
        <w:t xml:space="preserve"> </w:t>
      </w:r>
      <w:r w:rsidRPr="007E0A84">
        <w:rPr>
          <w:rFonts w:ascii="Arial" w:hAnsi="Arial" w:cs="Arial"/>
          <w:spacing w:val="-4"/>
          <w:w w:val="120"/>
          <w:sz w:val="20"/>
          <w:szCs w:val="20"/>
        </w:rPr>
        <w:t>th</w:t>
      </w:r>
      <w:r w:rsidRPr="007E0A84">
        <w:rPr>
          <w:rFonts w:ascii="Arial" w:hAnsi="Arial" w:cs="Arial"/>
          <w:w w:val="120"/>
          <w:sz w:val="20"/>
          <w:szCs w:val="20"/>
        </w:rPr>
        <w:t>e</w:t>
      </w:r>
      <w:r w:rsidRPr="007E0A84">
        <w:rPr>
          <w:rFonts w:ascii="Arial" w:hAnsi="Arial" w:cs="Arial"/>
          <w:spacing w:val="5"/>
          <w:w w:val="120"/>
          <w:sz w:val="20"/>
          <w:szCs w:val="20"/>
        </w:rPr>
        <w:t xml:space="preserve"> </w:t>
      </w:r>
      <w:r w:rsidRPr="007E0A84">
        <w:rPr>
          <w:rFonts w:ascii="Arial" w:hAnsi="Arial" w:cs="Arial"/>
          <w:w w:val="120"/>
          <w:sz w:val="20"/>
          <w:szCs w:val="20"/>
        </w:rPr>
        <w:t>f</w:t>
      </w:r>
      <w:r w:rsidRPr="007E0A84">
        <w:rPr>
          <w:rFonts w:ascii="Arial" w:hAnsi="Arial" w:cs="Arial"/>
          <w:spacing w:val="-4"/>
          <w:w w:val="120"/>
          <w:sz w:val="20"/>
          <w:szCs w:val="20"/>
        </w:rPr>
        <w:t>irm</w:t>
      </w:r>
      <w:r w:rsidRPr="007E0A84">
        <w:rPr>
          <w:rFonts w:ascii="Arial" w:hAnsi="Arial" w:cs="Arial"/>
          <w:w w:val="120"/>
          <w:sz w:val="20"/>
          <w:szCs w:val="20"/>
        </w:rPr>
        <w:t>.</w:t>
      </w:r>
      <w:r w:rsidRPr="007E0A84">
        <w:rPr>
          <w:rFonts w:ascii="Arial" w:hAnsi="Arial" w:cs="Arial"/>
          <w:spacing w:val="-26"/>
          <w:w w:val="120"/>
          <w:sz w:val="20"/>
          <w:szCs w:val="20"/>
        </w:rPr>
        <w:t xml:space="preserve"> </w:t>
      </w:r>
      <w:r w:rsidRPr="007E0A84">
        <w:rPr>
          <w:rFonts w:ascii="Arial" w:hAnsi="Arial" w:cs="Arial"/>
          <w:sz w:val="20"/>
          <w:szCs w:val="20"/>
        </w:rPr>
        <w:t>This</w:t>
      </w:r>
      <w:r w:rsidRPr="007E0A84">
        <w:rPr>
          <w:rFonts w:ascii="Arial" w:hAnsi="Arial" w:cs="Arial"/>
          <w:spacing w:val="18"/>
          <w:sz w:val="20"/>
          <w:szCs w:val="20"/>
        </w:rPr>
        <w:t xml:space="preserve"> </w:t>
      </w:r>
      <w:r w:rsidRPr="007E0A84">
        <w:rPr>
          <w:rFonts w:ascii="Arial" w:hAnsi="Arial" w:cs="Arial"/>
          <w:w w:val="112"/>
          <w:sz w:val="20"/>
          <w:szCs w:val="20"/>
        </w:rPr>
        <w:t>sub-clause</w:t>
      </w:r>
      <w:r w:rsidRPr="007E0A84">
        <w:rPr>
          <w:rFonts w:ascii="Arial" w:hAnsi="Arial" w:cs="Arial"/>
          <w:spacing w:val="-9"/>
          <w:w w:val="112"/>
          <w:sz w:val="20"/>
          <w:szCs w:val="20"/>
        </w:rPr>
        <w:t xml:space="preserve"> </w:t>
      </w:r>
      <w:r w:rsidRPr="007E0A84">
        <w:rPr>
          <w:rFonts w:ascii="Arial" w:hAnsi="Arial" w:cs="Arial"/>
          <w:w w:val="111"/>
          <w:sz w:val="20"/>
          <w:szCs w:val="20"/>
        </w:rPr>
        <w:t>a</w:t>
      </w:r>
      <w:r w:rsidRPr="007E0A84">
        <w:rPr>
          <w:rFonts w:ascii="Arial" w:hAnsi="Arial" w:cs="Arial"/>
          <w:sz w:val="20"/>
          <w:szCs w:val="20"/>
        </w:rPr>
        <w:t>ss</w:t>
      </w:r>
      <w:r w:rsidRPr="007E0A84">
        <w:rPr>
          <w:rFonts w:ascii="Arial" w:hAnsi="Arial" w:cs="Arial"/>
          <w:w w:val="122"/>
          <w:sz w:val="20"/>
          <w:szCs w:val="20"/>
        </w:rPr>
        <w:t>u</w:t>
      </w:r>
      <w:r w:rsidRPr="007E0A84">
        <w:rPr>
          <w:rFonts w:ascii="Arial" w:hAnsi="Arial" w:cs="Arial"/>
          <w:w w:val="123"/>
          <w:sz w:val="20"/>
          <w:szCs w:val="20"/>
        </w:rPr>
        <w:t>m</w:t>
      </w:r>
      <w:r w:rsidRPr="007E0A84">
        <w:rPr>
          <w:rFonts w:ascii="Arial" w:hAnsi="Arial" w:cs="Arial"/>
          <w:w w:val="125"/>
          <w:sz w:val="20"/>
          <w:szCs w:val="20"/>
        </w:rPr>
        <w:t>e</w:t>
      </w:r>
      <w:r w:rsidRPr="007E0A84">
        <w:rPr>
          <w:rFonts w:ascii="Arial" w:hAnsi="Arial" w:cs="Arial"/>
          <w:sz w:val="20"/>
          <w:szCs w:val="20"/>
        </w:rPr>
        <w:t xml:space="preserve">s </w:t>
      </w:r>
      <w:r w:rsidRPr="007E0A84">
        <w:rPr>
          <w:rFonts w:ascii="Arial" w:hAnsi="Arial" w:cs="Arial"/>
          <w:spacing w:val="-4"/>
          <w:w w:val="119"/>
          <w:sz w:val="20"/>
          <w:szCs w:val="20"/>
        </w:rPr>
        <w:t>tha</w:t>
      </w:r>
      <w:r w:rsidRPr="007E0A84">
        <w:rPr>
          <w:rFonts w:ascii="Arial" w:hAnsi="Arial" w:cs="Arial"/>
          <w:w w:val="119"/>
          <w:sz w:val="20"/>
          <w:szCs w:val="20"/>
        </w:rPr>
        <w:t>t</w:t>
      </w:r>
      <w:r w:rsidRPr="007E0A84">
        <w:rPr>
          <w:rFonts w:ascii="Arial" w:hAnsi="Arial" w:cs="Arial"/>
          <w:spacing w:val="7"/>
          <w:w w:val="119"/>
          <w:sz w:val="20"/>
          <w:szCs w:val="20"/>
        </w:rPr>
        <w:t xml:space="preserve"> </w:t>
      </w:r>
      <w:r w:rsidRPr="007E0A84">
        <w:rPr>
          <w:rFonts w:ascii="Arial" w:hAnsi="Arial" w:cs="Arial"/>
          <w:spacing w:val="-4"/>
          <w:w w:val="119"/>
          <w:sz w:val="20"/>
          <w:szCs w:val="20"/>
        </w:rPr>
        <w:t>thi</w:t>
      </w:r>
      <w:r w:rsidRPr="007E0A84">
        <w:rPr>
          <w:rFonts w:ascii="Arial" w:hAnsi="Arial" w:cs="Arial"/>
          <w:w w:val="119"/>
          <w:sz w:val="20"/>
          <w:szCs w:val="20"/>
        </w:rPr>
        <w:t>s</w:t>
      </w:r>
      <w:r w:rsidRPr="007E0A84">
        <w:rPr>
          <w:rFonts w:ascii="Arial" w:hAnsi="Arial" w:cs="Arial"/>
          <w:spacing w:val="-20"/>
          <w:w w:val="119"/>
          <w:sz w:val="20"/>
          <w:szCs w:val="20"/>
        </w:rPr>
        <w:t xml:space="preserve"> </w:t>
      </w:r>
      <w:r w:rsidRPr="007E0A84">
        <w:rPr>
          <w:rFonts w:ascii="Arial" w:hAnsi="Arial" w:cs="Arial"/>
          <w:spacing w:val="-4"/>
          <w:w w:val="119"/>
          <w:sz w:val="20"/>
          <w:szCs w:val="20"/>
        </w:rPr>
        <w:t>tas</w:t>
      </w:r>
      <w:r w:rsidRPr="007E0A84">
        <w:rPr>
          <w:rFonts w:ascii="Arial" w:hAnsi="Arial" w:cs="Arial"/>
          <w:w w:val="119"/>
          <w:sz w:val="20"/>
          <w:szCs w:val="20"/>
        </w:rPr>
        <w:t>k</w:t>
      </w:r>
      <w:r w:rsidRPr="007E0A84">
        <w:rPr>
          <w:rFonts w:ascii="Arial" w:hAnsi="Arial" w:cs="Arial"/>
          <w:spacing w:val="-16"/>
          <w:w w:val="119"/>
          <w:sz w:val="20"/>
          <w:szCs w:val="20"/>
        </w:rPr>
        <w:t xml:space="preserve"> </w:t>
      </w:r>
      <w:r w:rsidRPr="007E0A84">
        <w:rPr>
          <w:rFonts w:ascii="Arial" w:hAnsi="Arial" w:cs="Arial"/>
          <w:sz w:val="20"/>
          <w:szCs w:val="20"/>
        </w:rPr>
        <w:t>has</w:t>
      </w:r>
      <w:r w:rsidRPr="007E0A84">
        <w:rPr>
          <w:rFonts w:ascii="Arial" w:hAnsi="Arial" w:cs="Arial"/>
          <w:spacing w:val="28"/>
          <w:sz w:val="20"/>
          <w:szCs w:val="20"/>
        </w:rPr>
        <w:t xml:space="preserve"> </w:t>
      </w:r>
      <w:r w:rsidRPr="007E0A84">
        <w:rPr>
          <w:rFonts w:ascii="Arial" w:hAnsi="Arial" w:cs="Arial"/>
          <w:spacing w:val="-4"/>
          <w:w w:val="124"/>
          <w:sz w:val="20"/>
          <w:szCs w:val="20"/>
        </w:rPr>
        <w:t>bee</w:t>
      </w:r>
      <w:r w:rsidRPr="007E0A84">
        <w:rPr>
          <w:rFonts w:ascii="Arial" w:hAnsi="Arial" w:cs="Arial"/>
          <w:w w:val="124"/>
          <w:sz w:val="20"/>
          <w:szCs w:val="20"/>
        </w:rPr>
        <w:t>n</w:t>
      </w:r>
      <w:r w:rsidRPr="007E0A84">
        <w:rPr>
          <w:rFonts w:ascii="Arial" w:hAnsi="Arial" w:cs="Arial"/>
          <w:i/>
          <w:spacing w:val="-14"/>
          <w:w w:val="124"/>
          <w:sz w:val="20"/>
          <w:szCs w:val="20"/>
        </w:rPr>
        <w:t xml:space="preserve"> </w:t>
      </w:r>
      <w:r w:rsidRPr="007E0A84">
        <w:rPr>
          <w:rFonts w:ascii="Arial" w:hAnsi="Arial" w:cs="Arial"/>
          <w:i/>
          <w:w w:val="122"/>
          <w:sz w:val="20"/>
          <w:szCs w:val="20"/>
        </w:rPr>
        <w:t>d</w:t>
      </w:r>
      <w:r w:rsidRPr="007E0A84">
        <w:rPr>
          <w:rFonts w:ascii="Arial" w:hAnsi="Arial" w:cs="Arial"/>
          <w:i/>
          <w:w w:val="125"/>
          <w:sz w:val="20"/>
          <w:szCs w:val="20"/>
        </w:rPr>
        <w:t>e</w:t>
      </w:r>
      <w:r w:rsidRPr="007E0A84">
        <w:rPr>
          <w:rFonts w:ascii="Arial" w:hAnsi="Arial" w:cs="Arial"/>
          <w:i/>
          <w:sz w:val="20"/>
          <w:szCs w:val="20"/>
        </w:rPr>
        <w:t>l</w:t>
      </w:r>
      <w:r w:rsidRPr="007E0A84">
        <w:rPr>
          <w:rFonts w:ascii="Arial" w:hAnsi="Arial" w:cs="Arial"/>
          <w:i/>
          <w:w w:val="125"/>
          <w:sz w:val="20"/>
          <w:szCs w:val="20"/>
        </w:rPr>
        <w:t>e</w:t>
      </w:r>
      <w:r w:rsidRPr="007E0A84">
        <w:rPr>
          <w:rFonts w:ascii="Arial" w:hAnsi="Arial" w:cs="Arial"/>
          <w:i/>
          <w:w w:val="122"/>
          <w:sz w:val="20"/>
          <w:szCs w:val="20"/>
        </w:rPr>
        <w:t>g</w:t>
      </w:r>
      <w:r w:rsidRPr="007E0A84">
        <w:rPr>
          <w:rFonts w:ascii="Arial" w:hAnsi="Arial" w:cs="Arial"/>
          <w:i/>
          <w:w w:val="111"/>
          <w:sz w:val="20"/>
          <w:szCs w:val="20"/>
        </w:rPr>
        <w:t>a</w:t>
      </w:r>
      <w:r w:rsidRPr="007E0A84">
        <w:rPr>
          <w:rFonts w:ascii="Arial" w:hAnsi="Arial" w:cs="Arial"/>
          <w:i/>
          <w:w w:val="140"/>
          <w:sz w:val="20"/>
          <w:szCs w:val="20"/>
        </w:rPr>
        <w:t>t</w:t>
      </w:r>
      <w:r w:rsidRPr="007E0A84">
        <w:rPr>
          <w:rFonts w:ascii="Arial" w:hAnsi="Arial" w:cs="Arial"/>
          <w:i/>
          <w:w w:val="125"/>
          <w:sz w:val="20"/>
          <w:szCs w:val="20"/>
        </w:rPr>
        <w:t>e</w:t>
      </w:r>
      <w:r w:rsidRPr="007E0A84">
        <w:rPr>
          <w:rFonts w:ascii="Arial" w:hAnsi="Arial" w:cs="Arial"/>
          <w:i/>
          <w:w w:val="122"/>
          <w:sz w:val="20"/>
          <w:szCs w:val="20"/>
        </w:rPr>
        <w:t>d</w:t>
      </w:r>
      <w:r w:rsidRPr="007E0A84">
        <w:rPr>
          <w:rFonts w:ascii="Arial" w:hAnsi="Arial" w:cs="Arial"/>
          <w:i/>
          <w:w w:val="111"/>
          <w:sz w:val="20"/>
          <w:szCs w:val="20"/>
        </w:rPr>
        <w:t>.</w:t>
      </w:r>
      <w:r w:rsidRPr="007E0A84">
        <w:rPr>
          <w:rFonts w:ascii="Arial" w:hAnsi="Arial" w:cs="Arial"/>
          <w:i/>
          <w:sz w:val="20"/>
          <w:szCs w:val="20"/>
        </w:rPr>
        <w:t xml:space="preserve"> </w:t>
      </w:r>
      <w:r w:rsidRPr="00375A32">
        <w:rPr>
          <w:rFonts w:ascii="Arial" w:hAnsi="Arial" w:cs="Arial"/>
          <w:w w:val="117"/>
          <w:sz w:val="20"/>
          <w:szCs w:val="20"/>
        </w:rPr>
        <w:t>Where</w:t>
      </w:r>
      <w:r w:rsidRPr="00375A32">
        <w:rPr>
          <w:rFonts w:ascii="Arial" w:hAnsi="Arial" w:cs="Arial"/>
          <w:spacing w:val="1"/>
          <w:w w:val="117"/>
          <w:sz w:val="20"/>
          <w:szCs w:val="20"/>
        </w:rPr>
        <w:t xml:space="preserve"> </w:t>
      </w:r>
      <w:r w:rsidRPr="00375A32">
        <w:rPr>
          <w:rFonts w:ascii="Arial" w:hAnsi="Arial" w:cs="Arial"/>
          <w:w w:val="117"/>
          <w:sz w:val="20"/>
          <w:szCs w:val="20"/>
        </w:rPr>
        <w:t>this</w:t>
      </w:r>
      <w:r w:rsidRPr="00375A32">
        <w:rPr>
          <w:rFonts w:ascii="Arial" w:hAnsi="Arial" w:cs="Arial"/>
          <w:spacing w:val="-14"/>
          <w:w w:val="117"/>
          <w:sz w:val="20"/>
          <w:szCs w:val="20"/>
        </w:rPr>
        <w:t xml:space="preserve"> </w:t>
      </w:r>
      <w:r w:rsidRPr="00375A32">
        <w:rPr>
          <w:rFonts w:ascii="Arial" w:hAnsi="Arial" w:cs="Arial"/>
          <w:sz w:val="20"/>
          <w:szCs w:val="20"/>
        </w:rPr>
        <w:t xml:space="preserve">is </w:t>
      </w:r>
      <w:r w:rsidRPr="00375A32">
        <w:rPr>
          <w:rFonts w:ascii="Arial" w:hAnsi="Arial" w:cs="Arial"/>
          <w:spacing w:val="-4"/>
          <w:w w:val="126"/>
          <w:sz w:val="20"/>
          <w:szCs w:val="20"/>
        </w:rPr>
        <w:t>no</w:t>
      </w:r>
      <w:r w:rsidRPr="00375A32">
        <w:rPr>
          <w:rFonts w:ascii="Arial" w:hAnsi="Arial" w:cs="Arial"/>
          <w:w w:val="126"/>
          <w:sz w:val="20"/>
          <w:szCs w:val="20"/>
        </w:rPr>
        <w:t>t</w:t>
      </w:r>
      <w:r w:rsidRPr="00375A32">
        <w:rPr>
          <w:rFonts w:ascii="Arial" w:hAnsi="Arial" w:cs="Arial"/>
          <w:spacing w:val="-14"/>
          <w:w w:val="126"/>
          <w:sz w:val="20"/>
          <w:szCs w:val="20"/>
        </w:rPr>
        <w:t xml:space="preserve"> </w:t>
      </w:r>
      <w:r w:rsidRPr="00375A32">
        <w:rPr>
          <w:rFonts w:ascii="Arial" w:hAnsi="Arial" w:cs="Arial"/>
          <w:spacing w:val="-4"/>
          <w:w w:val="126"/>
          <w:sz w:val="20"/>
          <w:szCs w:val="20"/>
        </w:rPr>
        <w:t>th</w:t>
      </w:r>
      <w:r w:rsidRPr="00375A32">
        <w:rPr>
          <w:rFonts w:ascii="Arial" w:hAnsi="Arial" w:cs="Arial"/>
          <w:w w:val="126"/>
          <w:sz w:val="20"/>
          <w:szCs w:val="20"/>
        </w:rPr>
        <w:t>e</w:t>
      </w:r>
      <w:r w:rsidRPr="00375A32">
        <w:rPr>
          <w:rFonts w:ascii="Arial" w:hAnsi="Arial" w:cs="Arial"/>
          <w:spacing w:val="-11"/>
          <w:w w:val="126"/>
          <w:sz w:val="20"/>
          <w:szCs w:val="20"/>
        </w:rPr>
        <w:t xml:space="preserve"> </w:t>
      </w:r>
      <w:r w:rsidRPr="00375A32">
        <w:rPr>
          <w:rFonts w:ascii="Arial" w:hAnsi="Arial" w:cs="Arial"/>
          <w:sz w:val="20"/>
          <w:szCs w:val="20"/>
        </w:rPr>
        <w:t>case,</w:t>
      </w:r>
      <w:r w:rsidRPr="00375A32">
        <w:rPr>
          <w:rFonts w:ascii="Arial" w:hAnsi="Arial" w:cs="Arial"/>
          <w:spacing w:val="34"/>
          <w:sz w:val="20"/>
          <w:szCs w:val="20"/>
        </w:rPr>
        <w:t xml:space="preserve"> </w:t>
      </w:r>
      <w:r w:rsidRPr="00375A32">
        <w:rPr>
          <w:rFonts w:ascii="Arial" w:hAnsi="Arial" w:cs="Arial"/>
          <w:spacing w:val="-4"/>
          <w:w w:val="120"/>
          <w:sz w:val="20"/>
          <w:szCs w:val="20"/>
        </w:rPr>
        <w:t>i</w:t>
      </w:r>
      <w:r w:rsidRPr="00375A32">
        <w:rPr>
          <w:rFonts w:ascii="Arial" w:hAnsi="Arial" w:cs="Arial"/>
          <w:w w:val="120"/>
          <w:sz w:val="20"/>
          <w:szCs w:val="20"/>
        </w:rPr>
        <w:t>t</w:t>
      </w:r>
      <w:r w:rsidRPr="00375A32">
        <w:rPr>
          <w:rFonts w:ascii="Arial" w:hAnsi="Arial" w:cs="Arial"/>
          <w:spacing w:val="-12"/>
          <w:w w:val="120"/>
          <w:sz w:val="20"/>
          <w:szCs w:val="20"/>
        </w:rPr>
        <w:t xml:space="preserve"> </w:t>
      </w:r>
      <w:r w:rsidRPr="00375A32">
        <w:rPr>
          <w:rFonts w:ascii="Arial" w:hAnsi="Arial" w:cs="Arial"/>
          <w:sz w:val="20"/>
          <w:szCs w:val="20"/>
        </w:rPr>
        <w:t>is i</w:t>
      </w:r>
      <w:r w:rsidRPr="00375A32">
        <w:rPr>
          <w:rFonts w:ascii="Arial" w:hAnsi="Arial" w:cs="Arial"/>
          <w:w w:val="123"/>
          <w:sz w:val="20"/>
          <w:szCs w:val="20"/>
        </w:rPr>
        <w:t>m</w:t>
      </w:r>
      <w:r w:rsidRPr="00375A32">
        <w:rPr>
          <w:rFonts w:ascii="Arial" w:hAnsi="Arial" w:cs="Arial"/>
          <w:w w:val="122"/>
          <w:sz w:val="20"/>
          <w:szCs w:val="20"/>
        </w:rPr>
        <w:t>po</w:t>
      </w:r>
      <w:r w:rsidRPr="00375A32">
        <w:rPr>
          <w:rFonts w:ascii="Arial" w:hAnsi="Arial" w:cs="Arial"/>
          <w:sz w:val="20"/>
          <w:szCs w:val="20"/>
        </w:rPr>
        <w:t>r</w:t>
      </w:r>
      <w:r w:rsidRPr="00375A32">
        <w:rPr>
          <w:rFonts w:ascii="Arial" w:hAnsi="Arial" w:cs="Arial"/>
          <w:w w:val="140"/>
          <w:sz w:val="20"/>
          <w:szCs w:val="20"/>
        </w:rPr>
        <w:t>t</w:t>
      </w:r>
      <w:r w:rsidRPr="00375A32">
        <w:rPr>
          <w:rFonts w:ascii="Arial" w:hAnsi="Arial" w:cs="Arial"/>
          <w:w w:val="111"/>
          <w:sz w:val="20"/>
          <w:szCs w:val="20"/>
        </w:rPr>
        <w:t>a</w:t>
      </w:r>
      <w:r w:rsidRPr="00375A32">
        <w:rPr>
          <w:rFonts w:ascii="Arial" w:hAnsi="Arial" w:cs="Arial"/>
          <w:w w:val="122"/>
          <w:sz w:val="20"/>
          <w:szCs w:val="20"/>
        </w:rPr>
        <w:t>n</w:t>
      </w:r>
      <w:r w:rsidRPr="00375A32">
        <w:rPr>
          <w:rFonts w:ascii="Arial" w:hAnsi="Arial" w:cs="Arial"/>
          <w:w w:val="140"/>
          <w:sz w:val="20"/>
          <w:szCs w:val="20"/>
        </w:rPr>
        <w:t xml:space="preserve">t </w:t>
      </w:r>
      <w:r w:rsidRPr="00375A32">
        <w:rPr>
          <w:rFonts w:ascii="Arial" w:hAnsi="Arial" w:cs="Arial"/>
          <w:w w:val="117"/>
          <w:sz w:val="20"/>
          <w:szCs w:val="20"/>
        </w:rPr>
        <w:t>that</w:t>
      </w:r>
      <w:r w:rsidRPr="00375A32">
        <w:rPr>
          <w:rFonts w:ascii="Arial" w:hAnsi="Arial" w:cs="Arial"/>
          <w:spacing w:val="14"/>
          <w:w w:val="117"/>
          <w:sz w:val="20"/>
          <w:szCs w:val="20"/>
        </w:rPr>
        <w:t xml:space="preserve"> </w:t>
      </w:r>
      <w:r w:rsidRPr="00375A32">
        <w:rPr>
          <w:rFonts w:ascii="Arial" w:hAnsi="Arial" w:cs="Arial"/>
          <w:w w:val="117"/>
          <w:sz w:val="20"/>
          <w:szCs w:val="20"/>
        </w:rPr>
        <w:t>communications</w:t>
      </w:r>
      <w:r w:rsidRPr="00375A32">
        <w:rPr>
          <w:rFonts w:ascii="Arial" w:hAnsi="Arial" w:cs="Arial"/>
          <w:spacing w:val="-17"/>
          <w:w w:val="117"/>
          <w:sz w:val="20"/>
          <w:szCs w:val="20"/>
        </w:rPr>
        <w:t xml:space="preserve"> </w:t>
      </w:r>
      <w:r w:rsidRPr="00375A32">
        <w:rPr>
          <w:rFonts w:ascii="Arial" w:hAnsi="Arial" w:cs="Arial"/>
          <w:w w:val="125"/>
          <w:sz w:val="20"/>
          <w:szCs w:val="20"/>
        </w:rPr>
        <w:t>w</w:t>
      </w:r>
      <w:r w:rsidRPr="00375A32">
        <w:rPr>
          <w:rFonts w:ascii="Arial" w:hAnsi="Arial" w:cs="Arial"/>
          <w:sz w:val="20"/>
          <w:szCs w:val="20"/>
        </w:rPr>
        <w:t>i</w:t>
      </w:r>
      <w:r w:rsidRPr="00375A32">
        <w:rPr>
          <w:rFonts w:ascii="Arial" w:hAnsi="Arial" w:cs="Arial"/>
          <w:w w:val="140"/>
          <w:sz w:val="20"/>
          <w:szCs w:val="20"/>
        </w:rPr>
        <w:t>t</w:t>
      </w:r>
      <w:r w:rsidRPr="00375A32">
        <w:rPr>
          <w:rFonts w:ascii="Arial" w:hAnsi="Arial" w:cs="Arial"/>
          <w:w w:val="122"/>
          <w:sz w:val="20"/>
          <w:szCs w:val="20"/>
        </w:rPr>
        <w:t>h</w:t>
      </w:r>
      <w:r w:rsidRPr="00375A32">
        <w:rPr>
          <w:rFonts w:ascii="Arial" w:hAnsi="Arial" w:cs="Arial"/>
          <w:sz w:val="20"/>
          <w:szCs w:val="20"/>
        </w:rPr>
        <w:t xml:space="preserve"> </w:t>
      </w:r>
      <w:r w:rsidRPr="00375A32">
        <w:rPr>
          <w:rFonts w:ascii="Arial" w:hAnsi="Arial" w:cs="Arial"/>
          <w:w w:val="117"/>
          <w:sz w:val="20"/>
          <w:szCs w:val="20"/>
        </w:rPr>
        <w:t>the</w:t>
      </w:r>
      <w:r w:rsidRPr="00375A32">
        <w:rPr>
          <w:rFonts w:ascii="Arial" w:hAnsi="Arial" w:cs="Arial"/>
          <w:spacing w:val="14"/>
          <w:w w:val="117"/>
          <w:sz w:val="20"/>
          <w:szCs w:val="20"/>
        </w:rPr>
        <w:t xml:space="preserve"> </w:t>
      </w:r>
      <w:r w:rsidRPr="00375A32">
        <w:rPr>
          <w:rFonts w:ascii="Arial" w:hAnsi="Arial" w:cs="Arial"/>
          <w:w w:val="117"/>
          <w:sz w:val="20"/>
          <w:szCs w:val="20"/>
        </w:rPr>
        <w:t>regulators</w:t>
      </w:r>
      <w:r w:rsidRPr="00375A32">
        <w:rPr>
          <w:rFonts w:ascii="Arial" w:hAnsi="Arial" w:cs="Arial"/>
          <w:spacing w:val="-26"/>
          <w:w w:val="117"/>
          <w:sz w:val="20"/>
          <w:szCs w:val="20"/>
        </w:rPr>
        <w:t xml:space="preserve"> </w:t>
      </w:r>
      <w:r w:rsidRPr="00375A32">
        <w:rPr>
          <w:rFonts w:ascii="Arial" w:hAnsi="Arial" w:cs="Arial"/>
          <w:sz w:val="20"/>
          <w:szCs w:val="20"/>
        </w:rPr>
        <w:t>be</w:t>
      </w:r>
      <w:r w:rsidRPr="00375A32">
        <w:rPr>
          <w:rFonts w:ascii="Arial" w:hAnsi="Arial" w:cs="Arial"/>
          <w:spacing w:val="39"/>
          <w:sz w:val="20"/>
          <w:szCs w:val="20"/>
        </w:rPr>
        <w:t xml:space="preserve"> </w:t>
      </w:r>
      <w:r w:rsidRPr="00375A32">
        <w:rPr>
          <w:rFonts w:ascii="Arial" w:hAnsi="Arial" w:cs="Arial"/>
          <w:w w:val="115"/>
          <w:sz w:val="20"/>
          <w:szCs w:val="20"/>
        </w:rPr>
        <w:t>properly</w:t>
      </w:r>
      <w:r w:rsidRPr="00375A32">
        <w:rPr>
          <w:rFonts w:ascii="Arial" w:hAnsi="Arial" w:cs="Arial"/>
          <w:spacing w:val="-11"/>
          <w:w w:val="115"/>
          <w:sz w:val="20"/>
          <w:szCs w:val="20"/>
        </w:rPr>
        <w:t xml:space="preserve"> </w:t>
      </w:r>
      <w:r w:rsidRPr="00375A32">
        <w:rPr>
          <w:rFonts w:ascii="Arial" w:hAnsi="Arial" w:cs="Arial"/>
          <w:w w:val="115"/>
          <w:sz w:val="20"/>
          <w:szCs w:val="20"/>
        </w:rPr>
        <w:t>coordinated</w:t>
      </w:r>
      <w:r w:rsidRPr="00375A32">
        <w:rPr>
          <w:rFonts w:ascii="Arial" w:hAnsi="Arial" w:cs="Arial"/>
          <w:spacing w:val="14"/>
          <w:w w:val="115"/>
          <w:sz w:val="20"/>
          <w:szCs w:val="20"/>
        </w:rPr>
        <w:t xml:space="preserve"> </w:t>
      </w:r>
      <w:r w:rsidRPr="00375A32">
        <w:rPr>
          <w:rFonts w:ascii="Arial" w:hAnsi="Arial" w:cs="Arial"/>
          <w:sz w:val="20"/>
          <w:szCs w:val="20"/>
        </w:rPr>
        <w:t>by</w:t>
      </w:r>
      <w:r w:rsidRPr="00375A32">
        <w:rPr>
          <w:rFonts w:ascii="Arial" w:hAnsi="Arial" w:cs="Arial"/>
          <w:spacing w:val="28"/>
          <w:sz w:val="20"/>
          <w:szCs w:val="20"/>
        </w:rPr>
        <w:t xml:space="preserve"> </w:t>
      </w:r>
      <w:r w:rsidRPr="00375A32">
        <w:rPr>
          <w:rFonts w:ascii="Arial" w:hAnsi="Arial" w:cs="Arial"/>
          <w:w w:val="140"/>
          <w:sz w:val="20"/>
          <w:szCs w:val="20"/>
        </w:rPr>
        <w:t>t</w:t>
      </w:r>
      <w:r w:rsidRPr="00375A32">
        <w:rPr>
          <w:rFonts w:ascii="Arial" w:hAnsi="Arial" w:cs="Arial"/>
          <w:w w:val="122"/>
          <w:sz w:val="20"/>
          <w:szCs w:val="20"/>
        </w:rPr>
        <w:t>h</w:t>
      </w:r>
      <w:r w:rsidRPr="00375A32">
        <w:rPr>
          <w:rFonts w:ascii="Arial" w:hAnsi="Arial" w:cs="Arial"/>
          <w:w w:val="125"/>
          <w:sz w:val="20"/>
          <w:szCs w:val="20"/>
        </w:rPr>
        <w:t xml:space="preserve">e </w:t>
      </w:r>
      <w:r w:rsidRPr="00375A32">
        <w:rPr>
          <w:rFonts w:ascii="Arial" w:hAnsi="Arial" w:cs="Arial"/>
          <w:w w:val="123"/>
          <w:sz w:val="20"/>
          <w:szCs w:val="20"/>
        </w:rPr>
        <w:t>m</w:t>
      </w:r>
      <w:r w:rsidRPr="00375A32">
        <w:rPr>
          <w:rFonts w:ascii="Arial" w:hAnsi="Arial" w:cs="Arial"/>
          <w:w w:val="122"/>
          <w:sz w:val="20"/>
          <w:szCs w:val="20"/>
        </w:rPr>
        <w:t>o</w:t>
      </w:r>
      <w:r w:rsidRPr="00375A32">
        <w:rPr>
          <w:rFonts w:ascii="Arial" w:hAnsi="Arial" w:cs="Arial"/>
          <w:sz w:val="20"/>
          <w:szCs w:val="20"/>
        </w:rPr>
        <w:t>s</w:t>
      </w:r>
      <w:r w:rsidRPr="00375A32">
        <w:rPr>
          <w:rFonts w:ascii="Arial" w:hAnsi="Arial" w:cs="Arial"/>
          <w:w w:val="140"/>
          <w:sz w:val="20"/>
          <w:szCs w:val="20"/>
        </w:rPr>
        <w:t>t</w:t>
      </w:r>
      <w:r w:rsidRPr="00375A32">
        <w:rPr>
          <w:rFonts w:ascii="Arial" w:hAnsi="Arial" w:cs="Arial"/>
          <w:sz w:val="20"/>
          <w:szCs w:val="20"/>
        </w:rPr>
        <w:t xml:space="preserve"> </w:t>
      </w:r>
      <w:r w:rsidRPr="00375A32">
        <w:rPr>
          <w:rFonts w:ascii="Arial" w:hAnsi="Arial" w:cs="Arial"/>
          <w:w w:val="116"/>
          <w:sz w:val="20"/>
          <w:szCs w:val="20"/>
        </w:rPr>
        <w:t>appropriate</w:t>
      </w:r>
      <w:r w:rsidRPr="00375A32">
        <w:rPr>
          <w:rFonts w:ascii="Arial" w:hAnsi="Arial" w:cs="Arial"/>
          <w:spacing w:val="-4"/>
          <w:w w:val="116"/>
          <w:sz w:val="20"/>
          <w:szCs w:val="20"/>
        </w:rPr>
        <w:t xml:space="preserve"> </w:t>
      </w:r>
      <w:r w:rsidRPr="00375A32">
        <w:rPr>
          <w:rFonts w:ascii="Arial" w:hAnsi="Arial" w:cs="Arial"/>
          <w:w w:val="123"/>
          <w:sz w:val="20"/>
          <w:szCs w:val="20"/>
        </w:rPr>
        <w:t>m</w:t>
      </w:r>
      <w:r w:rsidRPr="00375A32">
        <w:rPr>
          <w:rFonts w:ascii="Arial" w:hAnsi="Arial" w:cs="Arial"/>
          <w:w w:val="125"/>
          <w:sz w:val="20"/>
          <w:szCs w:val="20"/>
        </w:rPr>
        <w:t>e</w:t>
      </w:r>
      <w:r w:rsidRPr="00375A32">
        <w:rPr>
          <w:rFonts w:ascii="Arial" w:hAnsi="Arial" w:cs="Arial"/>
          <w:w w:val="123"/>
          <w:sz w:val="20"/>
          <w:szCs w:val="20"/>
        </w:rPr>
        <w:t>m</w:t>
      </w:r>
      <w:r w:rsidRPr="00375A32">
        <w:rPr>
          <w:rFonts w:ascii="Arial" w:hAnsi="Arial" w:cs="Arial"/>
          <w:w w:val="122"/>
          <w:sz w:val="20"/>
          <w:szCs w:val="20"/>
        </w:rPr>
        <w:t>b</w:t>
      </w:r>
      <w:r w:rsidRPr="00375A32">
        <w:rPr>
          <w:rFonts w:ascii="Arial" w:hAnsi="Arial" w:cs="Arial"/>
          <w:w w:val="125"/>
          <w:sz w:val="20"/>
          <w:szCs w:val="20"/>
        </w:rPr>
        <w:t>e</w:t>
      </w:r>
      <w:r w:rsidRPr="00375A32">
        <w:rPr>
          <w:rFonts w:ascii="Arial" w:hAnsi="Arial" w:cs="Arial"/>
          <w:sz w:val="20"/>
          <w:szCs w:val="20"/>
        </w:rPr>
        <w:t xml:space="preserve">r </w:t>
      </w:r>
      <w:r w:rsidRPr="00375A32">
        <w:rPr>
          <w:rFonts w:ascii="Arial" w:hAnsi="Arial" w:cs="Arial"/>
          <w:spacing w:val="-4"/>
          <w:w w:val="128"/>
          <w:sz w:val="20"/>
          <w:szCs w:val="20"/>
        </w:rPr>
        <w:t>o</w:t>
      </w:r>
      <w:r w:rsidRPr="00375A32">
        <w:rPr>
          <w:rFonts w:ascii="Arial" w:hAnsi="Arial" w:cs="Arial"/>
          <w:w w:val="128"/>
          <w:sz w:val="20"/>
          <w:szCs w:val="20"/>
        </w:rPr>
        <w:t>f</w:t>
      </w:r>
      <w:r w:rsidRPr="00375A32">
        <w:rPr>
          <w:rFonts w:ascii="Arial" w:hAnsi="Arial" w:cs="Arial"/>
          <w:spacing w:val="-15"/>
          <w:w w:val="128"/>
          <w:sz w:val="20"/>
          <w:szCs w:val="20"/>
        </w:rPr>
        <w:t xml:space="preserve"> </w:t>
      </w:r>
      <w:r w:rsidRPr="00375A32">
        <w:rPr>
          <w:rFonts w:ascii="Arial" w:hAnsi="Arial" w:cs="Arial"/>
          <w:spacing w:val="-4"/>
          <w:w w:val="128"/>
          <w:sz w:val="20"/>
          <w:szCs w:val="20"/>
        </w:rPr>
        <w:t>th</w:t>
      </w:r>
      <w:r w:rsidRPr="00375A32">
        <w:rPr>
          <w:rFonts w:ascii="Arial" w:hAnsi="Arial" w:cs="Arial"/>
          <w:w w:val="128"/>
          <w:sz w:val="20"/>
          <w:szCs w:val="20"/>
        </w:rPr>
        <w:t>e</w:t>
      </w:r>
      <w:r w:rsidRPr="00375A32">
        <w:rPr>
          <w:rFonts w:ascii="Arial" w:hAnsi="Arial" w:cs="Arial"/>
          <w:spacing w:val="-17"/>
          <w:w w:val="128"/>
          <w:sz w:val="20"/>
          <w:szCs w:val="20"/>
        </w:rPr>
        <w:t xml:space="preserve"> </w:t>
      </w:r>
      <w:r w:rsidRPr="00375A32">
        <w:rPr>
          <w:rFonts w:ascii="Arial" w:hAnsi="Arial" w:cs="Arial"/>
          <w:w w:val="120"/>
          <w:sz w:val="20"/>
          <w:szCs w:val="20"/>
        </w:rPr>
        <w:t>fi</w:t>
      </w:r>
      <w:r w:rsidRPr="00375A32">
        <w:rPr>
          <w:rFonts w:ascii="Arial" w:hAnsi="Arial" w:cs="Arial"/>
          <w:sz w:val="20"/>
          <w:szCs w:val="20"/>
        </w:rPr>
        <w:t>r</w:t>
      </w:r>
      <w:r w:rsidRPr="00375A32">
        <w:rPr>
          <w:rFonts w:ascii="Arial" w:hAnsi="Arial" w:cs="Arial"/>
          <w:w w:val="123"/>
          <w:sz w:val="20"/>
          <w:szCs w:val="20"/>
        </w:rPr>
        <w:t>m</w:t>
      </w:r>
      <w:r w:rsidRPr="00375A32">
        <w:rPr>
          <w:rFonts w:ascii="Arial" w:hAnsi="Arial" w:cs="Arial"/>
          <w:spacing w:val="-13"/>
          <w:w w:val="83"/>
          <w:sz w:val="20"/>
          <w:szCs w:val="20"/>
        </w:rPr>
        <w:t>’</w:t>
      </w:r>
      <w:r w:rsidRPr="00375A32">
        <w:rPr>
          <w:rFonts w:ascii="Arial" w:hAnsi="Arial" w:cs="Arial"/>
          <w:sz w:val="20"/>
          <w:szCs w:val="20"/>
        </w:rPr>
        <w:t xml:space="preserve">s </w:t>
      </w:r>
      <w:r w:rsidRPr="00375A32">
        <w:rPr>
          <w:rFonts w:ascii="Arial" w:hAnsi="Arial" w:cs="Arial"/>
          <w:w w:val="113"/>
          <w:sz w:val="20"/>
          <w:szCs w:val="20"/>
        </w:rPr>
        <w:t>senior</w:t>
      </w:r>
      <w:r w:rsidRPr="00375A32">
        <w:rPr>
          <w:rFonts w:ascii="Arial" w:hAnsi="Arial" w:cs="Arial"/>
          <w:spacing w:val="-6"/>
          <w:w w:val="113"/>
          <w:sz w:val="20"/>
          <w:szCs w:val="20"/>
        </w:rPr>
        <w:t xml:space="preserve"> </w:t>
      </w:r>
      <w:r w:rsidRPr="00375A32">
        <w:rPr>
          <w:rFonts w:ascii="Arial" w:hAnsi="Arial" w:cs="Arial"/>
          <w:w w:val="123"/>
          <w:sz w:val="20"/>
          <w:szCs w:val="20"/>
        </w:rPr>
        <w:t>m</w:t>
      </w:r>
      <w:r w:rsidRPr="00375A32">
        <w:rPr>
          <w:rFonts w:ascii="Arial" w:hAnsi="Arial" w:cs="Arial"/>
          <w:w w:val="111"/>
          <w:sz w:val="20"/>
          <w:szCs w:val="20"/>
        </w:rPr>
        <w:t>a</w:t>
      </w:r>
      <w:r w:rsidRPr="00375A32">
        <w:rPr>
          <w:rFonts w:ascii="Arial" w:hAnsi="Arial" w:cs="Arial"/>
          <w:w w:val="122"/>
          <w:sz w:val="20"/>
          <w:szCs w:val="20"/>
        </w:rPr>
        <w:t>n</w:t>
      </w:r>
      <w:r w:rsidRPr="00375A32">
        <w:rPr>
          <w:rFonts w:ascii="Arial" w:hAnsi="Arial" w:cs="Arial"/>
          <w:w w:val="111"/>
          <w:sz w:val="20"/>
          <w:szCs w:val="20"/>
        </w:rPr>
        <w:t>a</w:t>
      </w:r>
      <w:r w:rsidRPr="00375A32">
        <w:rPr>
          <w:rFonts w:ascii="Arial" w:hAnsi="Arial" w:cs="Arial"/>
          <w:w w:val="122"/>
          <w:sz w:val="20"/>
          <w:szCs w:val="20"/>
        </w:rPr>
        <w:t>g</w:t>
      </w:r>
      <w:r w:rsidRPr="00375A32">
        <w:rPr>
          <w:rFonts w:ascii="Arial" w:hAnsi="Arial" w:cs="Arial"/>
          <w:w w:val="125"/>
          <w:sz w:val="20"/>
          <w:szCs w:val="20"/>
        </w:rPr>
        <w:t>e</w:t>
      </w:r>
      <w:r w:rsidRPr="00375A32">
        <w:rPr>
          <w:rFonts w:ascii="Arial" w:hAnsi="Arial" w:cs="Arial"/>
          <w:w w:val="123"/>
          <w:sz w:val="20"/>
          <w:szCs w:val="20"/>
        </w:rPr>
        <w:t>m</w:t>
      </w:r>
      <w:r w:rsidRPr="00375A32">
        <w:rPr>
          <w:rFonts w:ascii="Arial" w:hAnsi="Arial" w:cs="Arial"/>
          <w:w w:val="125"/>
          <w:sz w:val="20"/>
          <w:szCs w:val="20"/>
        </w:rPr>
        <w:t>e</w:t>
      </w:r>
      <w:r w:rsidRPr="00375A32">
        <w:rPr>
          <w:rFonts w:ascii="Arial" w:hAnsi="Arial" w:cs="Arial"/>
          <w:w w:val="122"/>
          <w:sz w:val="20"/>
          <w:szCs w:val="20"/>
        </w:rPr>
        <w:t>n</w:t>
      </w:r>
      <w:r w:rsidRPr="00375A32">
        <w:rPr>
          <w:rFonts w:ascii="Arial" w:hAnsi="Arial" w:cs="Arial"/>
          <w:w w:val="140"/>
          <w:sz w:val="20"/>
          <w:szCs w:val="20"/>
        </w:rPr>
        <w:t>t</w:t>
      </w:r>
      <w:r w:rsidRPr="00375A32">
        <w:rPr>
          <w:rFonts w:ascii="Arial" w:hAnsi="Arial" w:cs="Arial"/>
          <w:w w:val="111"/>
          <w:sz w:val="20"/>
          <w:szCs w:val="20"/>
        </w:rPr>
        <w:t>.</w:t>
      </w:r>
    </w:p>
    <w:p w:rsidR="007E0A84" w:rsidRPr="007E0A84" w:rsidRDefault="007E0A84" w:rsidP="007E0A84">
      <w:pPr>
        <w:jc w:val="both"/>
        <w:rPr>
          <w:rFonts w:ascii="Arial" w:hAnsi="Arial" w:cs="Arial"/>
          <w:b/>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5.6.</w:t>
      </w:r>
      <w:r w:rsidRPr="007E0A84">
        <w:rPr>
          <w:rFonts w:ascii="Arial" w:hAnsi="Arial" w:cs="Arial"/>
          <w:b/>
          <w:sz w:val="20"/>
          <w:szCs w:val="20"/>
        </w:rPr>
        <w:t xml:space="preserve">1     </w:t>
      </w:r>
      <w:r w:rsidRPr="007E0A84">
        <w:rPr>
          <w:rFonts w:ascii="Arial" w:hAnsi="Arial" w:cs="Arial"/>
          <w:b/>
          <w:spacing w:val="15"/>
          <w:sz w:val="20"/>
          <w:szCs w:val="20"/>
        </w:rPr>
        <w:t xml:space="preserve"> </w:t>
      </w:r>
      <w:r w:rsidRPr="007E0A84">
        <w:rPr>
          <w:rFonts w:ascii="Arial" w:hAnsi="Arial" w:cs="Arial"/>
          <w:b/>
          <w:spacing w:val="-1"/>
          <w:w w:val="92"/>
          <w:sz w:val="20"/>
          <w:szCs w:val="20"/>
        </w:rPr>
        <w:t>G</w:t>
      </w:r>
      <w:r w:rsidRPr="007E0A84">
        <w:rPr>
          <w:rFonts w:ascii="Arial" w:hAnsi="Arial" w:cs="Arial"/>
          <w:b/>
          <w:spacing w:val="-1"/>
          <w:w w:val="122"/>
          <w:sz w:val="20"/>
          <w:szCs w:val="20"/>
        </w:rPr>
        <w:t>o</w:t>
      </w:r>
      <w:r w:rsidRPr="007E0A84">
        <w:rPr>
          <w:rFonts w:ascii="Arial" w:hAnsi="Arial" w:cs="Arial"/>
          <w:b/>
          <w:spacing w:val="-1"/>
          <w:w w:val="111"/>
          <w:sz w:val="20"/>
          <w:szCs w:val="20"/>
        </w:rPr>
        <w:t>v</w:t>
      </w:r>
      <w:r w:rsidRPr="007E0A84">
        <w:rPr>
          <w:rFonts w:ascii="Arial" w:hAnsi="Arial" w:cs="Arial"/>
          <w:b/>
          <w:spacing w:val="-1"/>
          <w:w w:val="125"/>
          <w:sz w:val="20"/>
          <w:szCs w:val="20"/>
        </w:rPr>
        <w:t>e</w:t>
      </w:r>
      <w:r w:rsidRPr="007E0A84">
        <w:rPr>
          <w:rFonts w:ascii="Arial" w:hAnsi="Arial" w:cs="Arial"/>
          <w:b/>
          <w:spacing w:val="4"/>
          <w:w w:val="87"/>
          <w:sz w:val="20"/>
          <w:szCs w:val="20"/>
        </w:rPr>
        <w:t>r</w:t>
      </w:r>
      <w:r w:rsidRPr="007E0A84">
        <w:rPr>
          <w:rFonts w:ascii="Arial" w:hAnsi="Arial" w:cs="Arial"/>
          <w:b/>
          <w:spacing w:val="-1"/>
          <w:w w:val="109"/>
          <w:sz w:val="20"/>
          <w:szCs w:val="20"/>
        </w:rPr>
        <w:t>n</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g</w:t>
      </w:r>
      <w:r w:rsidRPr="007E0A84">
        <w:rPr>
          <w:rFonts w:ascii="Arial" w:hAnsi="Arial" w:cs="Arial"/>
          <w:b/>
          <w:spacing w:val="2"/>
          <w:sz w:val="20"/>
          <w:szCs w:val="20"/>
        </w:rPr>
        <w:t xml:space="preserve"> </w:t>
      </w:r>
      <w:r w:rsidRPr="007E0A84">
        <w:rPr>
          <w:rFonts w:ascii="Arial" w:hAnsi="Arial" w:cs="Arial"/>
          <w:b/>
          <w:spacing w:val="-1"/>
          <w:sz w:val="20"/>
          <w:szCs w:val="20"/>
        </w:rPr>
        <w:t>bod</w:t>
      </w:r>
      <w:r w:rsidRPr="007E0A84">
        <w:rPr>
          <w:rFonts w:ascii="Arial" w:hAnsi="Arial" w:cs="Arial"/>
          <w:b/>
          <w:sz w:val="20"/>
          <w:szCs w:val="20"/>
        </w:rPr>
        <w:t xml:space="preserve">y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39"/>
          <w:sz w:val="20"/>
          <w:szCs w:val="20"/>
        </w:rPr>
        <w:t xml:space="preserve"> </w:t>
      </w:r>
      <w:r w:rsidRPr="007E0A84">
        <w:rPr>
          <w:rFonts w:ascii="Arial" w:hAnsi="Arial" w:cs="Arial"/>
          <w:b/>
          <w:spacing w:val="-1"/>
          <w:sz w:val="20"/>
          <w:szCs w:val="20"/>
        </w:rPr>
        <w:t>senio</w:t>
      </w:r>
      <w:r w:rsidRPr="007E0A84">
        <w:rPr>
          <w:rFonts w:ascii="Arial" w:hAnsi="Arial" w:cs="Arial"/>
          <w:b/>
          <w:sz w:val="20"/>
          <w:szCs w:val="20"/>
        </w:rPr>
        <w:t xml:space="preserve">r </w:t>
      </w:r>
      <w:r w:rsidRPr="007E0A84">
        <w:rPr>
          <w:rFonts w:ascii="Arial" w:hAnsi="Arial" w:cs="Arial"/>
          <w:b/>
          <w:spacing w:val="-1"/>
          <w:w w:val="106"/>
          <w:sz w:val="20"/>
          <w:szCs w:val="20"/>
        </w:rPr>
        <w:t>m</w:t>
      </w:r>
      <w:r w:rsidRPr="007E0A84">
        <w:rPr>
          <w:rFonts w:ascii="Arial" w:hAnsi="Arial" w:cs="Arial"/>
          <w:b/>
          <w:spacing w:val="-1"/>
          <w:w w:val="111"/>
          <w:sz w:val="20"/>
          <w:szCs w:val="20"/>
        </w:rPr>
        <w:t>a</w:t>
      </w:r>
      <w:r w:rsidRPr="007E0A84">
        <w:rPr>
          <w:rFonts w:ascii="Arial" w:hAnsi="Arial" w:cs="Arial"/>
          <w:b/>
          <w:spacing w:val="-1"/>
          <w:w w:val="109"/>
          <w:sz w:val="20"/>
          <w:szCs w:val="20"/>
        </w:rPr>
        <w:t>n</w:t>
      </w:r>
      <w:r w:rsidRPr="007E0A84">
        <w:rPr>
          <w:rFonts w:ascii="Arial" w:hAnsi="Arial" w:cs="Arial"/>
          <w:b/>
          <w:spacing w:val="-1"/>
          <w:w w:val="111"/>
          <w:sz w:val="20"/>
          <w:szCs w:val="20"/>
        </w:rPr>
        <w:t>a</w:t>
      </w:r>
      <w:r w:rsidRPr="007E0A84">
        <w:rPr>
          <w:rFonts w:ascii="Arial" w:hAnsi="Arial" w:cs="Arial"/>
          <w:b/>
          <w:spacing w:val="-1"/>
          <w:w w:val="122"/>
          <w:sz w:val="20"/>
          <w:szCs w:val="20"/>
        </w:rPr>
        <w:t>g</w:t>
      </w:r>
      <w:r w:rsidRPr="007E0A84">
        <w:rPr>
          <w:rFonts w:ascii="Arial" w:hAnsi="Arial" w:cs="Arial"/>
          <w:b/>
          <w:spacing w:val="-1"/>
          <w:w w:val="125"/>
          <w:sz w:val="20"/>
          <w:szCs w:val="20"/>
        </w:rPr>
        <w:t>e</w:t>
      </w:r>
      <w:r w:rsidRPr="007E0A84">
        <w:rPr>
          <w:rFonts w:ascii="Arial" w:hAnsi="Arial" w:cs="Arial"/>
          <w:b/>
          <w:w w:val="87"/>
          <w:sz w:val="20"/>
          <w:szCs w:val="20"/>
        </w:rPr>
        <w:t>r</w:t>
      </w:r>
      <w:r w:rsidRPr="007E0A84">
        <w:rPr>
          <w:rFonts w:ascii="Arial" w:hAnsi="Arial" w:cs="Arial"/>
          <w:b/>
          <w:spacing w:val="2"/>
          <w:sz w:val="20"/>
          <w:szCs w:val="20"/>
        </w:rPr>
        <w:t xml:space="preserve"> </w:t>
      </w:r>
      <w:r w:rsidRPr="007E0A84">
        <w:rPr>
          <w:rFonts w:ascii="Arial" w:hAnsi="Arial" w:cs="Arial"/>
          <w:b/>
          <w:spacing w:val="-1"/>
          <w:sz w:val="20"/>
          <w:szCs w:val="20"/>
        </w:rPr>
        <w:t>c</w:t>
      </w:r>
      <w:r w:rsidRPr="007E0A84">
        <w:rPr>
          <w:rFonts w:ascii="Arial" w:hAnsi="Arial" w:cs="Arial"/>
          <w:b/>
          <w:spacing w:val="-1"/>
          <w:w w:val="122"/>
          <w:sz w:val="20"/>
          <w:szCs w:val="20"/>
        </w:rPr>
        <w:t>o</w:t>
      </w:r>
      <w:r w:rsidRPr="007E0A84">
        <w:rPr>
          <w:rFonts w:ascii="Arial" w:hAnsi="Arial" w:cs="Arial"/>
          <w:b/>
          <w:spacing w:val="-1"/>
          <w:w w:val="106"/>
          <w:sz w:val="20"/>
          <w:szCs w:val="20"/>
        </w:rPr>
        <w:t>mm</w:t>
      </w:r>
      <w:r w:rsidRPr="007E0A84">
        <w:rPr>
          <w:rFonts w:ascii="Arial" w:hAnsi="Arial" w:cs="Arial"/>
          <w:b/>
          <w:spacing w:val="-1"/>
          <w:sz w:val="20"/>
          <w:szCs w:val="20"/>
        </w:rPr>
        <w:t>i</w:t>
      </w:r>
      <w:r w:rsidRPr="007E0A84">
        <w:rPr>
          <w:rFonts w:ascii="Arial" w:hAnsi="Arial" w:cs="Arial"/>
          <w:b/>
          <w:spacing w:val="-1"/>
          <w:w w:val="116"/>
          <w:sz w:val="20"/>
          <w:szCs w:val="20"/>
        </w:rPr>
        <w:t>t</w:t>
      </w:r>
      <w:r w:rsidRPr="007E0A84">
        <w:rPr>
          <w:rFonts w:ascii="Arial" w:hAnsi="Arial" w:cs="Arial"/>
          <w:b/>
          <w:spacing w:val="-1"/>
          <w:w w:val="106"/>
          <w:sz w:val="20"/>
          <w:szCs w:val="20"/>
        </w:rPr>
        <w:t>m</w:t>
      </w:r>
      <w:r w:rsidRPr="007E0A84">
        <w:rPr>
          <w:rFonts w:ascii="Arial" w:hAnsi="Arial" w:cs="Arial"/>
          <w:b/>
          <w:spacing w:val="-1"/>
          <w:w w:val="125"/>
          <w:sz w:val="20"/>
          <w:szCs w:val="20"/>
        </w:rPr>
        <w:t>e</w:t>
      </w:r>
      <w:r w:rsidRPr="007E0A84">
        <w:rPr>
          <w:rFonts w:ascii="Arial" w:hAnsi="Arial" w:cs="Arial"/>
          <w:b/>
          <w:spacing w:val="-1"/>
          <w:w w:val="109"/>
          <w:sz w:val="20"/>
          <w:szCs w:val="20"/>
        </w:rPr>
        <w:t>n</w:t>
      </w:r>
      <w:r w:rsidRPr="007E0A84">
        <w:rPr>
          <w:rFonts w:ascii="Arial" w:hAnsi="Arial" w:cs="Arial"/>
          <w:b/>
          <w:w w:val="116"/>
          <w:sz w:val="20"/>
          <w:szCs w:val="20"/>
        </w:rPr>
        <w:t>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pacing w:val="-1"/>
          <w:w w:val="117"/>
          <w:sz w:val="20"/>
          <w:szCs w:val="20"/>
        </w:rPr>
        <w:t>governin</w:t>
      </w:r>
      <w:r w:rsidRPr="007E0A84">
        <w:rPr>
          <w:rFonts w:ascii="Arial" w:hAnsi="Arial" w:cs="Arial"/>
          <w:w w:val="117"/>
          <w:sz w:val="20"/>
          <w:szCs w:val="20"/>
        </w:rPr>
        <w:t xml:space="preserve">g </w:t>
      </w:r>
      <w:r w:rsidRPr="007E0A84">
        <w:rPr>
          <w:rFonts w:ascii="Arial" w:hAnsi="Arial" w:cs="Arial"/>
          <w:spacing w:val="-1"/>
          <w:w w:val="117"/>
          <w:sz w:val="20"/>
          <w:szCs w:val="20"/>
        </w:rPr>
        <w:t>bod</w:t>
      </w:r>
      <w:r w:rsidRPr="007E0A84">
        <w:rPr>
          <w:rFonts w:ascii="Arial" w:hAnsi="Arial" w:cs="Arial"/>
          <w:w w:val="117"/>
          <w:sz w:val="20"/>
          <w:szCs w:val="20"/>
        </w:rPr>
        <w:t>y</w:t>
      </w:r>
      <w:r w:rsidRPr="007E0A84">
        <w:rPr>
          <w:rFonts w:ascii="Arial" w:hAnsi="Arial" w:cs="Arial"/>
          <w:spacing w:val="-8"/>
          <w:w w:val="117"/>
          <w:sz w:val="20"/>
          <w:szCs w:val="20"/>
        </w:rPr>
        <w:t xml:space="preserve"> </w:t>
      </w:r>
      <w:r w:rsidRPr="007E0A84">
        <w:rPr>
          <w:rFonts w:ascii="Arial" w:hAnsi="Arial" w:cs="Arial"/>
          <w:spacing w:val="-1"/>
          <w:w w:val="117"/>
          <w:sz w:val="20"/>
          <w:szCs w:val="20"/>
        </w:rPr>
        <w:t>an</w:t>
      </w:r>
      <w:r w:rsidRPr="007E0A84">
        <w:rPr>
          <w:rFonts w:ascii="Arial" w:hAnsi="Arial" w:cs="Arial"/>
          <w:w w:val="117"/>
          <w:sz w:val="20"/>
          <w:szCs w:val="20"/>
        </w:rPr>
        <w:t>d</w:t>
      </w:r>
      <w:r w:rsidRPr="007E0A84">
        <w:rPr>
          <w:rFonts w:ascii="Arial" w:hAnsi="Arial" w:cs="Arial"/>
          <w:spacing w:val="11"/>
          <w:w w:val="117"/>
          <w:sz w:val="20"/>
          <w:szCs w:val="20"/>
        </w:rPr>
        <w:t xml:space="preserve"> </w:t>
      </w:r>
      <w:r w:rsidRPr="007E0A84">
        <w:rPr>
          <w:rFonts w:ascii="Arial" w:hAnsi="Arial" w:cs="Arial"/>
          <w:spacing w:val="-1"/>
          <w:w w:val="117"/>
          <w:sz w:val="20"/>
          <w:szCs w:val="20"/>
        </w:rPr>
        <w:t>senio</w:t>
      </w:r>
      <w:r w:rsidRPr="007E0A84">
        <w:rPr>
          <w:rFonts w:ascii="Arial" w:hAnsi="Arial" w:cs="Arial"/>
          <w:w w:val="117"/>
          <w:sz w:val="20"/>
          <w:szCs w:val="20"/>
        </w:rPr>
        <w:t>r</w:t>
      </w:r>
      <w:r w:rsidRPr="007E0A84">
        <w:rPr>
          <w:rFonts w:ascii="Arial" w:hAnsi="Arial" w:cs="Arial"/>
          <w:spacing w:val="-12"/>
          <w:w w:val="117"/>
          <w:sz w:val="20"/>
          <w:szCs w:val="20"/>
        </w:rPr>
        <w:t xml:space="preserve"> </w:t>
      </w:r>
      <w:r w:rsidRPr="007E0A84">
        <w:rPr>
          <w:rFonts w:ascii="Arial" w:hAnsi="Arial" w:cs="Arial"/>
          <w:spacing w:val="-1"/>
          <w:w w:val="117"/>
          <w:sz w:val="20"/>
          <w:szCs w:val="20"/>
        </w:rPr>
        <w:t>manager</w:t>
      </w:r>
      <w:r w:rsidRPr="007E0A84">
        <w:rPr>
          <w:rFonts w:ascii="Arial" w:hAnsi="Arial" w:cs="Arial"/>
          <w:w w:val="117"/>
          <w:sz w:val="20"/>
          <w:szCs w:val="20"/>
        </w:rPr>
        <w:t>s</w:t>
      </w:r>
      <w:r w:rsidRPr="007E0A84">
        <w:rPr>
          <w:rFonts w:ascii="Arial" w:hAnsi="Arial" w:cs="Arial"/>
          <w:spacing w:val="7"/>
          <w:w w:val="117"/>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2"/>
          <w:sz w:val="20"/>
          <w:szCs w:val="20"/>
        </w:rPr>
        <w:t>on</w:t>
      </w:r>
      <w:r w:rsidRPr="007E0A84">
        <w:rPr>
          <w:rFonts w:ascii="Arial" w:hAnsi="Arial" w:cs="Arial"/>
          <w:spacing w:val="-1"/>
          <w:sz w:val="20"/>
          <w:szCs w:val="20"/>
        </w:rPr>
        <w:t>s</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w w:val="125"/>
          <w:sz w:val="20"/>
          <w:szCs w:val="20"/>
        </w:rPr>
        <w:t xml:space="preserve">a </w:t>
      </w:r>
      <w:r w:rsidRPr="007E0A84">
        <w:rPr>
          <w:rFonts w:ascii="Arial" w:hAnsi="Arial" w:cs="Arial"/>
          <w:spacing w:val="-1"/>
          <w:w w:val="119"/>
          <w:sz w:val="20"/>
          <w:szCs w:val="20"/>
        </w:rPr>
        <w:t>commitmen</w:t>
      </w:r>
      <w:r w:rsidRPr="007E0A84">
        <w:rPr>
          <w:rFonts w:ascii="Arial" w:hAnsi="Arial" w:cs="Arial"/>
          <w:w w:val="119"/>
          <w:sz w:val="20"/>
          <w:szCs w:val="20"/>
        </w:rPr>
        <w:t>t</w:t>
      </w:r>
      <w:r w:rsidRPr="007E0A84">
        <w:rPr>
          <w:rFonts w:ascii="Arial" w:hAnsi="Arial" w:cs="Arial"/>
          <w:spacing w:val="-22"/>
          <w:w w:val="119"/>
          <w:sz w:val="20"/>
          <w:szCs w:val="20"/>
        </w:rPr>
        <w:t xml:space="preserve"> </w:t>
      </w:r>
      <w:r w:rsidRPr="007E0A84">
        <w:rPr>
          <w:rFonts w:ascii="Arial" w:hAnsi="Arial" w:cs="Arial"/>
          <w:spacing w:val="-1"/>
          <w:w w:val="119"/>
          <w:sz w:val="20"/>
          <w:szCs w:val="20"/>
        </w:rPr>
        <w:t>t</w:t>
      </w:r>
      <w:r w:rsidRPr="007E0A84">
        <w:rPr>
          <w:rFonts w:ascii="Arial" w:hAnsi="Arial" w:cs="Arial"/>
          <w:w w:val="119"/>
          <w:sz w:val="20"/>
          <w:szCs w:val="20"/>
        </w:rPr>
        <w:t>o</w:t>
      </w:r>
      <w:r w:rsidRPr="007E0A84">
        <w:rPr>
          <w:rFonts w:ascii="Arial" w:hAnsi="Arial" w:cs="Arial"/>
          <w:spacing w:val="7"/>
          <w:w w:val="119"/>
          <w:sz w:val="20"/>
          <w:szCs w:val="20"/>
        </w:rPr>
        <w:t xml:space="preserve"> </w:t>
      </w:r>
      <w:r w:rsidRPr="007E0A84">
        <w:rPr>
          <w:rFonts w:ascii="Arial" w:hAnsi="Arial" w:cs="Arial"/>
          <w:spacing w:val="-1"/>
          <w:w w:val="119"/>
          <w:sz w:val="20"/>
          <w:szCs w:val="20"/>
        </w:rPr>
        <w:t>upholdin</w:t>
      </w:r>
      <w:r w:rsidRPr="007E0A84">
        <w:rPr>
          <w:rFonts w:ascii="Arial" w:hAnsi="Arial" w:cs="Arial"/>
          <w:w w:val="119"/>
          <w:sz w:val="20"/>
          <w:szCs w:val="20"/>
        </w:rPr>
        <w:t>g</w:t>
      </w:r>
      <w:r w:rsidRPr="007E0A84">
        <w:rPr>
          <w:rFonts w:ascii="Arial" w:hAnsi="Arial" w:cs="Arial"/>
          <w:spacing w:val="-6"/>
          <w:w w:val="119"/>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20"/>
          <w:sz w:val="20"/>
          <w:szCs w:val="20"/>
        </w:rPr>
        <w:t>cooperativ</w:t>
      </w:r>
      <w:r w:rsidRPr="007E0A84">
        <w:rPr>
          <w:rFonts w:ascii="Arial" w:hAnsi="Arial" w:cs="Arial"/>
          <w:w w:val="120"/>
          <w:sz w:val="20"/>
          <w:szCs w:val="20"/>
        </w:rPr>
        <w:t>e</w:t>
      </w:r>
      <w:r w:rsidRPr="007E0A84">
        <w:rPr>
          <w:rFonts w:ascii="Arial" w:hAnsi="Arial" w:cs="Arial"/>
          <w:spacing w:val="-27"/>
          <w:w w:val="120"/>
          <w:sz w:val="20"/>
          <w:szCs w:val="20"/>
        </w:rPr>
        <w:t xml:space="preserve"> </w:t>
      </w:r>
      <w:r w:rsidRPr="007E0A84">
        <w:rPr>
          <w:rFonts w:ascii="Arial" w:hAnsi="Arial" w:cs="Arial"/>
          <w:spacing w:val="-1"/>
          <w:w w:val="120"/>
          <w:sz w:val="20"/>
          <w:szCs w:val="20"/>
        </w:rPr>
        <w:t>an</w:t>
      </w:r>
      <w:r w:rsidRPr="007E0A84">
        <w:rPr>
          <w:rFonts w:ascii="Arial" w:hAnsi="Arial" w:cs="Arial"/>
          <w:w w:val="120"/>
          <w:sz w:val="20"/>
          <w:szCs w:val="20"/>
        </w:rPr>
        <w:t>d</w:t>
      </w:r>
      <w:r w:rsidRPr="007E0A84">
        <w:rPr>
          <w:rFonts w:ascii="Arial" w:hAnsi="Arial" w:cs="Arial"/>
          <w:spacing w:val="1"/>
          <w:w w:val="120"/>
          <w:sz w:val="20"/>
          <w:szCs w:val="20"/>
        </w:rPr>
        <w:t xml:space="preserve"> </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sz w:val="20"/>
          <w:szCs w:val="20"/>
        </w:rPr>
        <w:t>s</w:t>
      </w:r>
      <w:r w:rsidRPr="007E0A84">
        <w:rPr>
          <w:rFonts w:ascii="Arial" w:hAnsi="Arial" w:cs="Arial"/>
          <w:spacing w:val="-1"/>
          <w:w w:val="122"/>
          <w:sz w:val="20"/>
          <w:szCs w:val="20"/>
        </w:rPr>
        <w:t>p</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w w:val="140"/>
          <w:sz w:val="20"/>
          <w:szCs w:val="20"/>
        </w:rPr>
        <w:t>t</w:t>
      </w:r>
      <w:r w:rsidRPr="007E0A84">
        <w:rPr>
          <w:rFonts w:ascii="Arial" w:hAnsi="Arial" w:cs="Arial"/>
          <w:spacing w:val="2"/>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sz w:val="20"/>
          <w:szCs w:val="20"/>
        </w:rPr>
        <w:t>l</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spacing w:val="-1"/>
          <w:sz w:val="20"/>
          <w:szCs w:val="20"/>
        </w:rPr>
        <w:t>s</w:t>
      </w:r>
      <w:r w:rsidRPr="007E0A84">
        <w:rPr>
          <w:rFonts w:ascii="Arial" w:hAnsi="Arial" w:cs="Arial"/>
          <w:spacing w:val="-1"/>
          <w:w w:val="122"/>
          <w:sz w:val="20"/>
          <w:szCs w:val="20"/>
        </w:rPr>
        <w:t>h</w:t>
      </w:r>
      <w:r w:rsidRPr="007E0A84">
        <w:rPr>
          <w:rFonts w:ascii="Arial" w:hAnsi="Arial" w:cs="Arial"/>
          <w:spacing w:val="-1"/>
          <w:sz w:val="20"/>
          <w:szCs w:val="20"/>
        </w:rPr>
        <w:t>i</w:t>
      </w:r>
      <w:r w:rsidRPr="007E0A84">
        <w:rPr>
          <w:rFonts w:ascii="Arial" w:hAnsi="Arial" w:cs="Arial"/>
          <w:w w:val="122"/>
          <w:sz w:val="20"/>
          <w:szCs w:val="20"/>
        </w:rPr>
        <w:t xml:space="preserve">p </w:t>
      </w:r>
      <w:r w:rsidRPr="007E0A84">
        <w:rPr>
          <w:rFonts w:ascii="Arial" w:hAnsi="Arial" w:cs="Arial"/>
          <w:spacing w:val="-1"/>
          <w:w w:val="120"/>
          <w:sz w:val="20"/>
          <w:szCs w:val="20"/>
        </w:rPr>
        <w:t>wit</w:t>
      </w:r>
      <w:r w:rsidRPr="007E0A84">
        <w:rPr>
          <w:rFonts w:ascii="Arial" w:hAnsi="Arial" w:cs="Arial"/>
          <w:w w:val="120"/>
          <w:sz w:val="20"/>
          <w:szCs w:val="20"/>
        </w:rPr>
        <w:t>h</w:t>
      </w:r>
      <w:r w:rsidRPr="007E0A84">
        <w:rPr>
          <w:rFonts w:ascii="Arial" w:hAnsi="Arial" w:cs="Arial"/>
          <w:spacing w:val="-13"/>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9"/>
          <w:sz w:val="20"/>
          <w:szCs w:val="20"/>
        </w:rPr>
        <w:t>regulator</w:t>
      </w:r>
      <w:r w:rsidRPr="007E0A84">
        <w:rPr>
          <w:rFonts w:ascii="Arial" w:hAnsi="Arial" w:cs="Arial"/>
          <w:w w:val="119"/>
          <w:sz w:val="20"/>
          <w:szCs w:val="20"/>
        </w:rPr>
        <w:t>s</w:t>
      </w:r>
      <w:r w:rsidRPr="007E0A84">
        <w:rPr>
          <w:rFonts w:ascii="Arial" w:hAnsi="Arial" w:cs="Arial"/>
          <w:spacing w:val="-4"/>
          <w:w w:val="119"/>
          <w:sz w:val="20"/>
          <w:szCs w:val="20"/>
        </w:rPr>
        <w:t xml:space="preserve"> </w:t>
      </w:r>
      <w:r w:rsidRPr="007E0A84">
        <w:rPr>
          <w:rFonts w:ascii="Arial" w:hAnsi="Arial" w:cs="Arial"/>
          <w:spacing w:val="-1"/>
          <w:sz w:val="20"/>
          <w:szCs w:val="20"/>
        </w:rPr>
        <w:t>(se</w:t>
      </w:r>
      <w:r w:rsidRPr="007E0A84">
        <w:rPr>
          <w:rFonts w:ascii="Arial" w:hAnsi="Arial" w:cs="Arial"/>
          <w:sz w:val="20"/>
          <w:szCs w:val="20"/>
        </w:rPr>
        <w:t>e</w:t>
      </w:r>
      <w:r w:rsidRPr="007E0A84">
        <w:rPr>
          <w:rFonts w:ascii="Arial" w:hAnsi="Arial" w:cs="Arial"/>
          <w:spacing w:val="47"/>
          <w:sz w:val="20"/>
          <w:szCs w:val="20"/>
        </w:rPr>
        <w:t xml:space="preserve"> </w:t>
      </w:r>
      <w:r w:rsidRPr="00375A32">
        <w:rPr>
          <w:rFonts w:ascii="Arial" w:hAnsi="Arial" w:cs="Arial"/>
          <w:spacing w:val="-1"/>
          <w:sz w:val="20"/>
          <w:szCs w:val="20"/>
        </w:rPr>
        <w:t>4.</w:t>
      </w:r>
      <w:r w:rsidRPr="00375A32">
        <w:rPr>
          <w:rFonts w:ascii="Arial" w:hAnsi="Arial" w:cs="Arial"/>
          <w:sz w:val="20"/>
          <w:szCs w:val="20"/>
        </w:rPr>
        <w:t>2</w:t>
      </w:r>
      <w:r w:rsidRPr="007E0A84">
        <w:rPr>
          <w:rFonts w:ascii="Arial" w:hAnsi="Arial" w:cs="Arial"/>
          <w:spacing w:val="-1"/>
          <w:sz w:val="20"/>
          <w:szCs w:val="20"/>
        </w:rPr>
        <w:t>)</w:t>
      </w:r>
      <w:r w:rsidRPr="007E0A84">
        <w:rPr>
          <w:rFonts w:ascii="Arial" w:hAnsi="Arial" w:cs="Arial"/>
          <w:sz w:val="20"/>
          <w:szCs w:val="20"/>
        </w:rPr>
        <w:t>,</w:t>
      </w:r>
      <w:r w:rsidRPr="007E0A84">
        <w:rPr>
          <w:rFonts w:ascii="Arial" w:hAnsi="Arial" w:cs="Arial"/>
          <w:spacing w:val="35"/>
          <w:sz w:val="20"/>
          <w:szCs w:val="20"/>
        </w:rPr>
        <w:t xml:space="preserve"> </w:t>
      </w:r>
      <w:r w:rsidRPr="007E0A84">
        <w:rPr>
          <w:rFonts w:ascii="Arial" w:hAnsi="Arial" w:cs="Arial"/>
          <w:spacing w:val="-1"/>
          <w:sz w:val="20"/>
          <w:szCs w:val="20"/>
        </w:rPr>
        <w:t>suc</w:t>
      </w:r>
      <w:r w:rsidRPr="007E0A84">
        <w:rPr>
          <w:rFonts w:ascii="Arial" w:hAnsi="Arial" w:cs="Arial"/>
          <w:sz w:val="20"/>
          <w:szCs w:val="20"/>
        </w:rPr>
        <w:t>h</w:t>
      </w:r>
      <w:r w:rsidRPr="007E0A84">
        <w:rPr>
          <w:rFonts w:ascii="Arial" w:hAnsi="Arial" w:cs="Arial"/>
          <w:spacing w:val="46"/>
          <w:sz w:val="20"/>
          <w:szCs w:val="20"/>
        </w:rPr>
        <w:t xml:space="preserve"> </w:t>
      </w:r>
      <w:r w:rsidRPr="007E0A84">
        <w:rPr>
          <w:rFonts w:ascii="Arial" w:hAnsi="Arial" w:cs="Arial"/>
          <w:spacing w:val="-1"/>
          <w:w w:val="129"/>
          <w:sz w:val="20"/>
          <w:szCs w:val="20"/>
        </w:rPr>
        <w:t>tha</w:t>
      </w:r>
      <w:r w:rsidRPr="007E0A84">
        <w:rPr>
          <w:rFonts w:ascii="Arial" w:hAnsi="Arial" w:cs="Arial"/>
          <w:w w:val="129"/>
          <w:sz w:val="20"/>
          <w:szCs w:val="20"/>
        </w:rPr>
        <w:t>t</w:t>
      </w:r>
      <w:r w:rsidRPr="007E0A84">
        <w:rPr>
          <w:rFonts w:ascii="Arial" w:hAnsi="Arial" w:cs="Arial"/>
          <w:spacing w:val="-10"/>
          <w:w w:val="129"/>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7"/>
          <w:sz w:val="20"/>
          <w:szCs w:val="20"/>
        </w:rPr>
        <w:t>proactiv</w:t>
      </w:r>
      <w:r w:rsidRPr="007E0A84">
        <w:rPr>
          <w:rFonts w:ascii="Arial" w:hAnsi="Arial" w:cs="Arial"/>
          <w:w w:val="117"/>
          <w:sz w:val="20"/>
          <w:szCs w:val="20"/>
        </w:rPr>
        <w:t>e</w:t>
      </w:r>
      <w:r w:rsidRPr="007E0A84">
        <w:rPr>
          <w:rFonts w:ascii="Arial" w:hAnsi="Arial" w:cs="Arial"/>
          <w:spacing w:val="-10"/>
          <w:w w:val="117"/>
          <w:sz w:val="20"/>
          <w:szCs w:val="20"/>
        </w:rPr>
        <w:t xml:space="preserve"> </w:t>
      </w:r>
      <w:r w:rsidRPr="007E0A84">
        <w:rPr>
          <w:rFonts w:ascii="Arial" w:hAnsi="Arial" w:cs="Arial"/>
          <w:spacing w:val="-1"/>
          <w:w w:val="117"/>
          <w:sz w:val="20"/>
          <w:szCs w:val="20"/>
        </w:rPr>
        <w:t>approac</w:t>
      </w:r>
      <w:r w:rsidRPr="007E0A84">
        <w:rPr>
          <w:rFonts w:ascii="Arial" w:hAnsi="Arial" w:cs="Arial"/>
          <w:w w:val="117"/>
          <w:sz w:val="20"/>
          <w:szCs w:val="20"/>
        </w:rPr>
        <w:t>h</w:t>
      </w:r>
      <w:r w:rsidRPr="007E0A84">
        <w:rPr>
          <w:rFonts w:ascii="Arial" w:hAnsi="Arial" w:cs="Arial"/>
          <w:spacing w:val="13"/>
          <w:w w:val="117"/>
          <w:sz w:val="20"/>
          <w:szCs w:val="20"/>
        </w:rPr>
        <w:t xml:space="preserve"> </w:t>
      </w:r>
      <w:r w:rsidRPr="007E0A84">
        <w:rPr>
          <w:rFonts w:ascii="Arial" w:hAnsi="Arial" w:cs="Arial"/>
          <w:spacing w:val="-1"/>
          <w:w w:val="140"/>
          <w:sz w:val="20"/>
          <w:szCs w:val="20"/>
        </w:rPr>
        <w:t>t</w:t>
      </w:r>
      <w:r w:rsidRPr="007E0A84">
        <w:rPr>
          <w:rFonts w:ascii="Arial" w:hAnsi="Arial" w:cs="Arial"/>
          <w:w w:val="122"/>
          <w:sz w:val="20"/>
          <w:szCs w:val="20"/>
        </w:rPr>
        <w:t xml:space="preserve">o </w:t>
      </w:r>
      <w:r w:rsidRPr="007E0A84">
        <w:rPr>
          <w:rFonts w:ascii="Arial" w:hAnsi="Arial" w:cs="Arial"/>
          <w:spacing w:val="-1"/>
          <w:w w:val="117"/>
          <w:sz w:val="20"/>
          <w:szCs w:val="20"/>
        </w:rPr>
        <w:t>sharin</w:t>
      </w:r>
      <w:r w:rsidRPr="007E0A84">
        <w:rPr>
          <w:rFonts w:ascii="Arial" w:hAnsi="Arial" w:cs="Arial"/>
          <w:w w:val="117"/>
          <w:sz w:val="20"/>
          <w:szCs w:val="20"/>
        </w:rPr>
        <w:t>g</w:t>
      </w:r>
      <w:r w:rsidRPr="007E0A84">
        <w:rPr>
          <w:rFonts w:ascii="Arial" w:hAnsi="Arial" w:cs="Arial"/>
          <w:spacing w:val="-7"/>
          <w:w w:val="117"/>
          <w:sz w:val="20"/>
          <w:szCs w:val="20"/>
        </w:rPr>
        <w:t xml:space="preserve"> </w:t>
      </w:r>
      <w:r w:rsidRPr="007E0A84">
        <w:rPr>
          <w:rFonts w:ascii="Arial" w:hAnsi="Arial" w:cs="Arial"/>
          <w:spacing w:val="-1"/>
          <w:w w:val="117"/>
          <w:sz w:val="20"/>
          <w:szCs w:val="20"/>
        </w:rPr>
        <w:t>informatio</w:t>
      </w:r>
      <w:r w:rsidRPr="007E0A84">
        <w:rPr>
          <w:rFonts w:ascii="Arial" w:hAnsi="Arial" w:cs="Arial"/>
          <w:w w:val="117"/>
          <w:sz w:val="20"/>
          <w:szCs w:val="20"/>
        </w:rPr>
        <w:t>n</w:t>
      </w:r>
      <w:r w:rsidRPr="007E0A84">
        <w:rPr>
          <w:rFonts w:ascii="Arial" w:hAnsi="Arial" w:cs="Arial"/>
          <w:spacing w:val="10"/>
          <w:w w:val="117"/>
          <w:sz w:val="20"/>
          <w:szCs w:val="20"/>
        </w:rPr>
        <w:t xml:space="preserve"> </w:t>
      </w:r>
      <w:r w:rsidRPr="007E0A84">
        <w:rPr>
          <w:rFonts w:ascii="Arial" w:hAnsi="Arial" w:cs="Arial"/>
          <w:spacing w:val="-1"/>
          <w:sz w:val="20"/>
          <w:szCs w:val="20"/>
        </w:rPr>
        <w:t>ca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25"/>
          <w:sz w:val="20"/>
          <w:szCs w:val="20"/>
        </w:rPr>
        <w:t>e</w:t>
      </w:r>
      <w:r w:rsidRPr="007E0A84">
        <w:rPr>
          <w:rFonts w:ascii="Arial" w:hAnsi="Arial" w:cs="Arial"/>
          <w:spacing w:val="-1"/>
          <w:sz w:val="20"/>
          <w:szCs w:val="20"/>
        </w:rPr>
        <w:t>vi</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spacing w:val="-1"/>
          <w:w w:val="125"/>
          <w:sz w:val="20"/>
          <w:szCs w:val="20"/>
        </w:rPr>
        <w:t>e</w:t>
      </w:r>
      <w:r w:rsidRPr="007E0A84">
        <w:rPr>
          <w:rFonts w:ascii="Arial" w:hAnsi="Arial" w:cs="Arial"/>
          <w:spacing w:val="-1"/>
          <w:w w:val="122"/>
          <w:sz w:val="20"/>
          <w:szCs w:val="20"/>
        </w:rPr>
        <w:t>d</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Default="007E0A84" w:rsidP="007E0A84">
      <w:pPr>
        <w:jc w:val="both"/>
        <w:rPr>
          <w:rFonts w:ascii="Arial" w:hAnsi="Arial" w:cs="Arial"/>
          <w:sz w:val="20"/>
          <w:szCs w:val="20"/>
        </w:rPr>
      </w:pPr>
      <w:r w:rsidRPr="007E0A84">
        <w:rPr>
          <w:rFonts w:ascii="Arial" w:hAnsi="Arial" w:cs="Arial"/>
          <w:spacing w:val="-1"/>
          <w:sz w:val="20"/>
          <w:szCs w:val="20"/>
        </w:rPr>
        <w:t>Thi</w:t>
      </w:r>
      <w:r w:rsidRPr="007E0A84">
        <w:rPr>
          <w:rFonts w:ascii="Arial" w:hAnsi="Arial" w:cs="Arial"/>
          <w:sz w:val="20"/>
          <w:szCs w:val="20"/>
        </w:rPr>
        <w:t>s</w:t>
      </w:r>
      <w:r w:rsidRPr="007E0A84">
        <w:rPr>
          <w:rFonts w:ascii="Arial" w:hAnsi="Arial" w:cs="Arial"/>
          <w:spacing w:val="13"/>
          <w:sz w:val="20"/>
          <w:szCs w:val="20"/>
        </w:rPr>
        <w:t xml:space="preserve"> </w:t>
      </w:r>
      <w:r w:rsidRPr="007E0A84">
        <w:rPr>
          <w:rFonts w:ascii="Arial" w:hAnsi="Arial" w:cs="Arial"/>
          <w:spacing w:val="-1"/>
          <w:sz w:val="20"/>
          <w:szCs w:val="20"/>
        </w:rPr>
        <w:t>ca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sz w:val="20"/>
          <w:szCs w:val="20"/>
        </w:rPr>
        <w:t>cl</w:t>
      </w:r>
      <w:r w:rsidRPr="007E0A84">
        <w:rPr>
          <w:rFonts w:ascii="Arial" w:hAnsi="Arial" w:cs="Arial"/>
          <w:spacing w:val="-1"/>
          <w:w w:val="122"/>
          <w:sz w:val="20"/>
          <w:szCs w:val="20"/>
        </w:rPr>
        <w:t>ud</w:t>
      </w:r>
      <w:r w:rsidRPr="007E0A84">
        <w:rPr>
          <w:rFonts w:ascii="Arial" w:hAnsi="Arial" w:cs="Arial"/>
          <w:spacing w:val="-1"/>
          <w:w w:val="125"/>
          <w:sz w:val="20"/>
          <w:szCs w:val="20"/>
        </w:rPr>
        <w:t>e</w:t>
      </w:r>
      <w:r w:rsidRPr="007E0A84">
        <w:rPr>
          <w:rFonts w:ascii="Arial" w:hAnsi="Arial" w:cs="Arial"/>
          <w:sz w:val="20"/>
          <w:szCs w:val="20"/>
        </w:rPr>
        <w:t>:</w:t>
      </w:r>
    </w:p>
    <w:p w:rsidR="00375A32" w:rsidRPr="007E0A84" w:rsidRDefault="00375A32" w:rsidP="007E0A84">
      <w:pPr>
        <w:jc w:val="both"/>
        <w:rPr>
          <w:rFonts w:ascii="Arial" w:hAnsi="Arial" w:cs="Arial"/>
          <w:sz w:val="20"/>
          <w:szCs w:val="20"/>
        </w:rPr>
      </w:pPr>
    </w:p>
    <w:p w:rsidR="007E0A84" w:rsidRPr="007E0A84" w:rsidRDefault="007E0A84" w:rsidP="007E0A84">
      <w:pPr>
        <w:pStyle w:val="ListParagraph"/>
        <w:numPr>
          <w:ilvl w:val="0"/>
          <w:numId w:val="19"/>
        </w:numPr>
        <w:contextualSpacing/>
        <w:jc w:val="both"/>
        <w:rPr>
          <w:rFonts w:ascii="Arial" w:hAnsi="Arial" w:cs="Arial"/>
          <w:sz w:val="20"/>
          <w:szCs w:val="20"/>
        </w:rPr>
      </w:pPr>
      <w:r w:rsidRPr="007E0A84">
        <w:rPr>
          <w:rFonts w:ascii="Arial" w:hAnsi="Arial" w:cs="Arial"/>
          <w:spacing w:val="-1"/>
          <w:w w:val="118"/>
          <w:sz w:val="20"/>
          <w:szCs w:val="20"/>
        </w:rPr>
        <w:t>maintainin</w:t>
      </w:r>
      <w:r w:rsidRPr="007E0A84">
        <w:rPr>
          <w:rFonts w:ascii="Arial" w:hAnsi="Arial" w:cs="Arial"/>
          <w:w w:val="118"/>
          <w:sz w:val="20"/>
          <w:szCs w:val="20"/>
        </w:rPr>
        <w:t>g</w:t>
      </w:r>
      <w:r w:rsidRPr="007E0A84">
        <w:rPr>
          <w:rFonts w:ascii="Arial" w:hAnsi="Arial" w:cs="Arial"/>
          <w:spacing w:val="-1"/>
          <w:w w:val="118"/>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7"/>
          <w:sz w:val="20"/>
          <w:szCs w:val="20"/>
        </w:rPr>
        <w:t>regula</w:t>
      </w:r>
      <w:r w:rsidRPr="007E0A84">
        <w:rPr>
          <w:rFonts w:ascii="Arial" w:hAnsi="Arial" w:cs="Arial"/>
          <w:w w:val="117"/>
          <w:sz w:val="20"/>
          <w:szCs w:val="20"/>
        </w:rPr>
        <w:t>r</w:t>
      </w:r>
      <w:r w:rsidRPr="007E0A84">
        <w:rPr>
          <w:rFonts w:ascii="Arial" w:hAnsi="Arial" w:cs="Arial"/>
          <w:spacing w:val="8"/>
          <w:w w:val="117"/>
          <w:sz w:val="20"/>
          <w:szCs w:val="20"/>
        </w:rPr>
        <w:t xml:space="preserve"> </w:t>
      </w:r>
      <w:r w:rsidRPr="007E0A84">
        <w:rPr>
          <w:rFonts w:ascii="Arial" w:hAnsi="Arial" w:cs="Arial"/>
          <w:spacing w:val="-1"/>
          <w:w w:val="117"/>
          <w:sz w:val="20"/>
          <w:szCs w:val="20"/>
        </w:rPr>
        <w:t>dialogu</w:t>
      </w:r>
      <w:r w:rsidRPr="007E0A84">
        <w:rPr>
          <w:rFonts w:ascii="Arial" w:hAnsi="Arial" w:cs="Arial"/>
          <w:w w:val="117"/>
          <w:sz w:val="20"/>
          <w:szCs w:val="20"/>
        </w:rPr>
        <w:t>e</w:t>
      </w:r>
      <w:r w:rsidRPr="007E0A84">
        <w:rPr>
          <w:rFonts w:ascii="Arial" w:hAnsi="Arial" w:cs="Arial"/>
          <w:spacing w:val="10"/>
          <w:w w:val="117"/>
          <w:sz w:val="20"/>
          <w:szCs w:val="20"/>
        </w:rPr>
        <w:t xml:space="preserve"> </w:t>
      </w:r>
      <w:r w:rsidRPr="007E0A84">
        <w:rPr>
          <w:rFonts w:ascii="Arial" w:hAnsi="Arial" w:cs="Arial"/>
          <w:spacing w:val="-1"/>
          <w:w w:val="117"/>
          <w:sz w:val="20"/>
          <w:szCs w:val="20"/>
        </w:rPr>
        <w:t>wit</w:t>
      </w:r>
      <w:r w:rsidRPr="007E0A84">
        <w:rPr>
          <w:rFonts w:ascii="Arial" w:hAnsi="Arial" w:cs="Arial"/>
          <w:w w:val="117"/>
          <w:sz w:val="20"/>
          <w:szCs w:val="20"/>
        </w:rPr>
        <w:t>h</w:t>
      </w:r>
      <w:r w:rsidRPr="007E0A84">
        <w:rPr>
          <w:rFonts w:ascii="Arial" w:hAnsi="Arial" w:cs="Arial"/>
          <w:spacing w:val="-1"/>
          <w:w w:val="117"/>
          <w:sz w:val="20"/>
          <w:szCs w:val="20"/>
        </w:rPr>
        <w:t xml:space="preserve"> day-to-da</w:t>
      </w:r>
      <w:r w:rsidRPr="007E0A84">
        <w:rPr>
          <w:rFonts w:ascii="Arial" w:hAnsi="Arial" w:cs="Arial"/>
          <w:w w:val="117"/>
          <w:sz w:val="20"/>
          <w:szCs w:val="20"/>
        </w:rPr>
        <w:t>y</w:t>
      </w:r>
      <w:r w:rsidRPr="007E0A84">
        <w:rPr>
          <w:rFonts w:ascii="Arial" w:hAnsi="Arial" w:cs="Arial"/>
          <w:spacing w:val="-20"/>
          <w:w w:val="117"/>
          <w:sz w:val="20"/>
          <w:szCs w:val="20"/>
        </w:rPr>
        <w:t xml:space="preserve"> </w:t>
      </w:r>
      <w:r w:rsidRPr="007E0A84">
        <w:rPr>
          <w:rFonts w:ascii="Arial" w:hAnsi="Arial" w:cs="Arial"/>
          <w:spacing w:val="-1"/>
          <w:w w:val="117"/>
          <w:sz w:val="20"/>
          <w:szCs w:val="20"/>
        </w:rPr>
        <w:t>s</w:t>
      </w:r>
      <w:r w:rsidRPr="007E0A84">
        <w:rPr>
          <w:rFonts w:ascii="Arial" w:hAnsi="Arial" w:cs="Arial"/>
          <w:spacing w:val="-1"/>
          <w:w w:val="122"/>
          <w:sz w:val="20"/>
          <w:szCs w:val="20"/>
        </w:rPr>
        <w:t>up</w:t>
      </w:r>
      <w:r w:rsidRPr="007E0A84">
        <w:rPr>
          <w:rFonts w:ascii="Arial" w:hAnsi="Arial" w:cs="Arial"/>
          <w:spacing w:val="-1"/>
          <w:w w:val="125"/>
          <w:sz w:val="20"/>
          <w:szCs w:val="20"/>
        </w:rPr>
        <w:t>e</w:t>
      </w:r>
      <w:r w:rsidRPr="007E0A84">
        <w:rPr>
          <w:rFonts w:ascii="Arial" w:hAnsi="Arial" w:cs="Arial"/>
          <w:spacing w:val="-1"/>
          <w:w w:val="116"/>
          <w:sz w:val="20"/>
          <w:szCs w:val="20"/>
        </w:rPr>
        <w:t>r</w:t>
      </w:r>
      <w:r w:rsidRPr="007E0A84">
        <w:rPr>
          <w:rFonts w:ascii="Arial" w:hAnsi="Arial" w:cs="Arial"/>
          <w:spacing w:val="-1"/>
          <w:sz w:val="20"/>
          <w:szCs w:val="20"/>
        </w:rPr>
        <w:t>vis</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sz w:val="20"/>
          <w:szCs w:val="20"/>
        </w:rPr>
        <w:t xml:space="preserve">s </w:t>
      </w:r>
      <w:r w:rsidRPr="007E0A84">
        <w:rPr>
          <w:rFonts w:ascii="Arial" w:hAnsi="Arial" w:cs="Arial"/>
          <w:spacing w:val="-1"/>
          <w:w w:val="116"/>
          <w:sz w:val="20"/>
          <w:szCs w:val="20"/>
        </w:rPr>
        <w:t>and/o</w:t>
      </w:r>
      <w:r w:rsidRPr="007E0A84">
        <w:rPr>
          <w:rFonts w:ascii="Arial" w:hAnsi="Arial" w:cs="Arial"/>
          <w:w w:val="116"/>
          <w:sz w:val="20"/>
          <w:szCs w:val="20"/>
        </w:rPr>
        <w:t>r</w:t>
      </w:r>
      <w:r w:rsidRPr="007E0A84">
        <w:rPr>
          <w:rFonts w:ascii="Arial" w:hAnsi="Arial" w:cs="Arial"/>
          <w:spacing w:val="12"/>
          <w:w w:val="116"/>
          <w:sz w:val="20"/>
          <w:szCs w:val="20"/>
        </w:rPr>
        <w:t xml:space="preserve"> </w:t>
      </w:r>
      <w:r w:rsidRPr="007E0A84">
        <w:rPr>
          <w:rFonts w:ascii="Arial" w:hAnsi="Arial" w:cs="Arial"/>
          <w:spacing w:val="-1"/>
          <w:w w:val="116"/>
          <w:sz w:val="20"/>
          <w:szCs w:val="20"/>
        </w:rPr>
        <w:t>othe</w:t>
      </w:r>
      <w:r w:rsidRPr="007E0A84">
        <w:rPr>
          <w:rFonts w:ascii="Arial" w:hAnsi="Arial" w:cs="Arial"/>
          <w:w w:val="116"/>
          <w:sz w:val="20"/>
          <w:szCs w:val="20"/>
        </w:rPr>
        <w:t>r</w:t>
      </w:r>
      <w:r w:rsidRPr="007E0A84">
        <w:rPr>
          <w:rFonts w:ascii="Arial" w:hAnsi="Arial" w:cs="Arial"/>
          <w:spacing w:val="28"/>
          <w:w w:val="116"/>
          <w:sz w:val="20"/>
          <w:szCs w:val="20"/>
        </w:rPr>
        <w:t xml:space="preserve"> </w:t>
      </w:r>
      <w:r w:rsidRPr="007E0A84">
        <w:rPr>
          <w:rFonts w:ascii="Arial" w:hAnsi="Arial" w:cs="Arial"/>
          <w:spacing w:val="-1"/>
          <w:w w:val="116"/>
          <w:sz w:val="20"/>
          <w:szCs w:val="20"/>
        </w:rPr>
        <w:t>regulator</w:t>
      </w:r>
      <w:r w:rsidRPr="007E0A84">
        <w:rPr>
          <w:rFonts w:ascii="Arial" w:hAnsi="Arial" w:cs="Arial"/>
          <w:w w:val="116"/>
          <w:sz w:val="20"/>
          <w:szCs w:val="20"/>
        </w:rPr>
        <w:t>y</w:t>
      </w:r>
      <w:r w:rsidRPr="007E0A84">
        <w:rPr>
          <w:rFonts w:ascii="Arial" w:hAnsi="Arial" w:cs="Arial"/>
          <w:spacing w:val="18"/>
          <w:w w:val="116"/>
          <w:sz w:val="20"/>
          <w:szCs w:val="20"/>
        </w:rPr>
        <w:t xml:space="preserve"> </w:t>
      </w:r>
      <w:r w:rsidRPr="007E0A84">
        <w:rPr>
          <w:rFonts w:ascii="Arial" w:hAnsi="Arial" w:cs="Arial"/>
          <w:spacing w:val="-1"/>
          <w:w w:val="116"/>
          <w:sz w:val="20"/>
          <w:szCs w:val="20"/>
        </w:rPr>
        <w:t>sta</w:t>
      </w:r>
      <w:r w:rsidRPr="007E0A84">
        <w:rPr>
          <w:rFonts w:ascii="Arial" w:hAnsi="Arial" w:cs="Arial"/>
          <w:spacing w:val="-5"/>
          <w:w w:val="116"/>
          <w:sz w:val="20"/>
          <w:szCs w:val="20"/>
        </w:rPr>
        <w:t>f</w:t>
      </w:r>
      <w:r w:rsidRPr="007E0A84">
        <w:rPr>
          <w:rFonts w:ascii="Arial" w:hAnsi="Arial" w:cs="Arial"/>
          <w:w w:val="116"/>
          <w:sz w:val="20"/>
          <w:szCs w:val="20"/>
        </w:rPr>
        <w:t>f</w:t>
      </w:r>
      <w:r w:rsidRPr="007E0A84">
        <w:rPr>
          <w:rFonts w:ascii="Arial" w:hAnsi="Arial" w:cs="Arial"/>
          <w:spacing w:val="4"/>
          <w:w w:val="116"/>
          <w:sz w:val="20"/>
          <w:szCs w:val="20"/>
        </w:rPr>
        <w:t xml:space="preserve"> </w:t>
      </w:r>
      <w:r w:rsidRPr="007E0A84">
        <w:rPr>
          <w:rFonts w:ascii="Arial" w:hAnsi="Arial" w:cs="Arial"/>
          <w:spacing w:val="-1"/>
          <w:w w:val="116"/>
          <w:sz w:val="20"/>
          <w:szCs w:val="20"/>
        </w:rPr>
        <w:t>wit</w:t>
      </w:r>
      <w:r w:rsidRPr="007E0A84">
        <w:rPr>
          <w:rFonts w:ascii="Arial" w:hAnsi="Arial" w:cs="Arial"/>
          <w:w w:val="116"/>
          <w:sz w:val="20"/>
          <w:szCs w:val="20"/>
        </w:rPr>
        <w:t>h</w:t>
      </w:r>
      <w:r w:rsidRPr="007E0A84">
        <w:rPr>
          <w:rFonts w:ascii="Arial" w:hAnsi="Arial" w:cs="Arial"/>
          <w:spacing w:val="3"/>
          <w:w w:val="116"/>
          <w:sz w:val="20"/>
          <w:szCs w:val="20"/>
        </w:rPr>
        <w:t xml:space="preserve"> </w:t>
      </w:r>
      <w:r w:rsidRPr="007E0A84">
        <w:rPr>
          <w:rFonts w:ascii="Arial" w:hAnsi="Arial" w:cs="Arial"/>
          <w:spacing w:val="-1"/>
          <w:w w:val="116"/>
          <w:sz w:val="20"/>
          <w:szCs w:val="20"/>
        </w:rPr>
        <w:t>who</w:t>
      </w:r>
      <w:r w:rsidRPr="007E0A84">
        <w:rPr>
          <w:rFonts w:ascii="Arial" w:hAnsi="Arial" w:cs="Arial"/>
          <w:w w:val="116"/>
          <w:sz w:val="20"/>
          <w:szCs w:val="20"/>
        </w:rPr>
        <w:t>m</w:t>
      </w:r>
      <w:r w:rsidRPr="007E0A84">
        <w:rPr>
          <w:rFonts w:ascii="Arial" w:hAnsi="Arial" w:cs="Arial"/>
          <w:spacing w:val="2"/>
          <w:w w:val="116"/>
          <w:sz w:val="20"/>
          <w:szCs w:val="20"/>
        </w:rPr>
        <w:t xml:space="preserve"> </w:t>
      </w:r>
      <w:r w:rsidRPr="007E0A84">
        <w:rPr>
          <w:rFonts w:ascii="Arial" w:hAnsi="Arial" w:cs="Arial"/>
          <w:spacing w:val="-1"/>
          <w:w w:val="116"/>
          <w:sz w:val="20"/>
          <w:szCs w:val="20"/>
        </w:rPr>
        <w:t>i</w:t>
      </w:r>
      <w:r w:rsidRPr="007E0A84">
        <w:rPr>
          <w:rFonts w:ascii="Arial" w:hAnsi="Arial" w:cs="Arial"/>
          <w:w w:val="116"/>
          <w:sz w:val="20"/>
          <w:szCs w:val="20"/>
        </w:rPr>
        <w:t>t</w:t>
      </w:r>
      <w:r w:rsidRPr="007E0A84">
        <w:rPr>
          <w:rFonts w:ascii="Arial" w:hAnsi="Arial" w:cs="Arial"/>
          <w:spacing w:val="-1"/>
          <w:w w:val="116"/>
          <w:sz w:val="20"/>
          <w:szCs w:val="20"/>
        </w:rPr>
        <w:t xml:space="preserve"> communicates</w:t>
      </w:r>
      <w:r w:rsidRPr="007E0A84">
        <w:rPr>
          <w:rFonts w:ascii="Arial" w:hAnsi="Arial" w:cs="Arial"/>
          <w:w w:val="116"/>
          <w:sz w:val="20"/>
          <w:szCs w:val="20"/>
        </w:rPr>
        <w:t>;</w:t>
      </w:r>
      <w:r w:rsidRPr="007E0A84">
        <w:rPr>
          <w:rFonts w:ascii="Arial" w:hAnsi="Arial" w:cs="Arial"/>
          <w:spacing w:val="-22"/>
          <w:w w:val="116"/>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w w:val="122"/>
          <w:sz w:val="20"/>
          <w:szCs w:val="20"/>
        </w:rPr>
        <w:t>d</w:t>
      </w:r>
    </w:p>
    <w:p w:rsidR="007E0A84" w:rsidRPr="007E0A84" w:rsidRDefault="007E0A84" w:rsidP="007E0A84">
      <w:pPr>
        <w:pStyle w:val="ListParagraph"/>
        <w:numPr>
          <w:ilvl w:val="0"/>
          <w:numId w:val="19"/>
        </w:numPr>
        <w:contextualSpacing/>
        <w:jc w:val="both"/>
        <w:rPr>
          <w:rFonts w:ascii="Arial" w:hAnsi="Arial" w:cs="Arial"/>
          <w:sz w:val="20"/>
          <w:szCs w:val="20"/>
        </w:rPr>
      </w:pPr>
      <w:r w:rsidRPr="007E0A84">
        <w:rPr>
          <w:rFonts w:ascii="Arial" w:hAnsi="Arial" w:cs="Arial"/>
          <w:spacing w:val="-3"/>
          <w:w w:val="116"/>
          <w:sz w:val="20"/>
          <w:szCs w:val="20"/>
        </w:rPr>
        <w:t>ensurin</w:t>
      </w:r>
      <w:r w:rsidRPr="007E0A84">
        <w:rPr>
          <w:rFonts w:ascii="Arial" w:hAnsi="Arial" w:cs="Arial"/>
          <w:w w:val="116"/>
          <w:sz w:val="20"/>
          <w:szCs w:val="20"/>
        </w:rPr>
        <w:t>g</w:t>
      </w:r>
      <w:r w:rsidRPr="007E0A84">
        <w:rPr>
          <w:rFonts w:ascii="Arial" w:hAnsi="Arial" w:cs="Arial"/>
          <w:spacing w:val="2"/>
          <w:w w:val="116"/>
          <w:sz w:val="20"/>
          <w:szCs w:val="20"/>
        </w:rPr>
        <w:t xml:space="preserve"> </w:t>
      </w:r>
      <w:r w:rsidRPr="007E0A84">
        <w:rPr>
          <w:rFonts w:ascii="Arial" w:hAnsi="Arial" w:cs="Arial"/>
          <w:spacing w:val="-3"/>
          <w:w w:val="116"/>
          <w:sz w:val="20"/>
          <w:szCs w:val="20"/>
        </w:rPr>
        <w:t>timel</w:t>
      </w:r>
      <w:r w:rsidRPr="007E0A84">
        <w:rPr>
          <w:rFonts w:ascii="Arial" w:hAnsi="Arial" w:cs="Arial"/>
          <w:w w:val="116"/>
          <w:sz w:val="20"/>
          <w:szCs w:val="20"/>
        </w:rPr>
        <w:t>y</w:t>
      </w:r>
      <w:r w:rsidRPr="007E0A84">
        <w:rPr>
          <w:rFonts w:ascii="Arial" w:hAnsi="Arial" w:cs="Arial"/>
          <w:spacing w:val="-25"/>
          <w:w w:val="116"/>
          <w:sz w:val="20"/>
          <w:szCs w:val="20"/>
        </w:rPr>
        <w:t xml:space="preserve"> </w:t>
      </w:r>
      <w:r w:rsidRPr="007E0A84">
        <w:rPr>
          <w:rFonts w:ascii="Arial" w:hAnsi="Arial" w:cs="Arial"/>
          <w:spacing w:val="-3"/>
          <w:w w:val="116"/>
          <w:sz w:val="20"/>
          <w:szCs w:val="20"/>
        </w:rPr>
        <w:t>an</w:t>
      </w:r>
      <w:r w:rsidRPr="007E0A84">
        <w:rPr>
          <w:rFonts w:ascii="Arial" w:hAnsi="Arial" w:cs="Arial"/>
          <w:w w:val="116"/>
          <w:sz w:val="20"/>
          <w:szCs w:val="20"/>
        </w:rPr>
        <w:t>d</w:t>
      </w:r>
      <w:r w:rsidRPr="007E0A84">
        <w:rPr>
          <w:rFonts w:ascii="Arial" w:hAnsi="Arial" w:cs="Arial"/>
          <w:spacing w:val="9"/>
          <w:w w:val="116"/>
          <w:sz w:val="20"/>
          <w:szCs w:val="20"/>
        </w:rPr>
        <w:t xml:space="preserve"> </w:t>
      </w:r>
      <w:r w:rsidRPr="007E0A84">
        <w:rPr>
          <w:rFonts w:ascii="Arial" w:hAnsi="Arial" w:cs="Arial"/>
          <w:spacing w:val="-3"/>
          <w:w w:val="116"/>
          <w:sz w:val="20"/>
          <w:szCs w:val="20"/>
        </w:rPr>
        <w:t>accurat</w:t>
      </w:r>
      <w:r w:rsidRPr="007E0A84">
        <w:rPr>
          <w:rFonts w:ascii="Arial" w:hAnsi="Arial" w:cs="Arial"/>
          <w:w w:val="116"/>
          <w:sz w:val="20"/>
          <w:szCs w:val="20"/>
        </w:rPr>
        <w:t>e</w:t>
      </w:r>
      <w:r w:rsidRPr="007E0A84">
        <w:rPr>
          <w:rFonts w:ascii="Arial" w:hAnsi="Arial" w:cs="Arial"/>
          <w:spacing w:val="6"/>
          <w:w w:val="116"/>
          <w:sz w:val="20"/>
          <w:szCs w:val="20"/>
        </w:rPr>
        <w:t xml:space="preserve"> </w:t>
      </w:r>
      <w:r w:rsidRPr="007E0A84">
        <w:rPr>
          <w:rFonts w:ascii="Arial" w:hAnsi="Arial" w:cs="Arial"/>
          <w:spacing w:val="-3"/>
          <w:w w:val="116"/>
          <w:sz w:val="20"/>
          <w:szCs w:val="20"/>
        </w:rPr>
        <w:t>response</w:t>
      </w:r>
      <w:r w:rsidRPr="007E0A84">
        <w:rPr>
          <w:rFonts w:ascii="Arial" w:hAnsi="Arial" w:cs="Arial"/>
          <w:w w:val="116"/>
          <w:sz w:val="20"/>
          <w:szCs w:val="20"/>
        </w:rPr>
        <w:t>s</w:t>
      </w:r>
      <w:r w:rsidRPr="007E0A84">
        <w:rPr>
          <w:rFonts w:ascii="Arial" w:hAnsi="Arial" w:cs="Arial"/>
          <w:spacing w:val="-12"/>
          <w:w w:val="116"/>
          <w:sz w:val="20"/>
          <w:szCs w:val="20"/>
        </w:rPr>
        <w:t xml:space="preserve"> </w:t>
      </w:r>
      <w:r w:rsidRPr="007E0A84">
        <w:rPr>
          <w:rFonts w:ascii="Arial" w:hAnsi="Arial" w:cs="Arial"/>
          <w:spacing w:val="-3"/>
          <w:w w:val="116"/>
          <w:sz w:val="20"/>
          <w:szCs w:val="20"/>
        </w:rPr>
        <w:t>t</w:t>
      </w:r>
      <w:r w:rsidRPr="007E0A84">
        <w:rPr>
          <w:rFonts w:ascii="Arial" w:hAnsi="Arial" w:cs="Arial"/>
          <w:w w:val="116"/>
          <w:sz w:val="20"/>
          <w:szCs w:val="20"/>
        </w:rPr>
        <w:t>o</w:t>
      </w:r>
      <w:r w:rsidRPr="007E0A84">
        <w:rPr>
          <w:rFonts w:ascii="Arial" w:hAnsi="Arial" w:cs="Arial"/>
          <w:spacing w:val="8"/>
          <w:w w:val="116"/>
          <w:sz w:val="20"/>
          <w:szCs w:val="20"/>
        </w:rPr>
        <w:t xml:space="preserve"> </w:t>
      </w:r>
      <w:r w:rsidRPr="007E0A84">
        <w:rPr>
          <w:rFonts w:ascii="Arial" w:hAnsi="Arial" w:cs="Arial"/>
          <w:spacing w:val="-3"/>
          <w:w w:val="116"/>
          <w:sz w:val="20"/>
          <w:szCs w:val="20"/>
        </w:rPr>
        <w:t>request</w:t>
      </w:r>
      <w:r w:rsidRPr="007E0A84">
        <w:rPr>
          <w:rFonts w:ascii="Arial" w:hAnsi="Arial" w:cs="Arial"/>
          <w:w w:val="116"/>
          <w:sz w:val="20"/>
          <w:szCs w:val="20"/>
        </w:rPr>
        <w:t>s</w:t>
      </w:r>
      <w:r w:rsidRPr="007E0A84">
        <w:rPr>
          <w:rFonts w:ascii="Arial" w:hAnsi="Arial" w:cs="Arial"/>
          <w:spacing w:val="8"/>
          <w:w w:val="116"/>
          <w:sz w:val="20"/>
          <w:szCs w:val="20"/>
        </w:rPr>
        <w:t xml:space="preserve"> </w:t>
      </w:r>
      <w:r w:rsidRPr="007E0A84">
        <w:rPr>
          <w:rFonts w:ascii="Arial" w:hAnsi="Arial" w:cs="Arial"/>
          <w:spacing w:val="-3"/>
          <w:sz w:val="20"/>
          <w:szCs w:val="20"/>
        </w:rPr>
        <w:t>fo</w:t>
      </w:r>
      <w:r w:rsidRPr="007E0A84">
        <w:rPr>
          <w:rFonts w:ascii="Arial" w:hAnsi="Arial" w:cs="Arial"/>
          <w:sz w:val="20"/>
          <w:szCs w:val="20"/>
        </w:rPr>
        <w:t>r</w:t>
      </w:r>
      <w:r w:rsidRPr="007E0A84">
        <w:rPr>
          <w:rFonts w:ascii="Arial" w:hAnsi="Arial" w:cs="Arial"/>
          <w:spacing w:val="39"/>
          <w:sz w:val="20"/>
          <w:szCs w:val="20"/>
        </w:rPr>
        <w:t xml:space="preserve"> </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spacing w:val="-3"/>
          <w:w w:val="116"/>
          <w:sz w:val="20"/>
          <w:szCs w:val="20"/>
        </w:rPr>
        <w:t>f</w:t>
      </w:r>
      <w:r w:rsidRPr="007E0A84">
        <w:rPr>
          <w:rFonts w:ascii="Arial" w:hAnsi="Arial" w:cs="Arial"/>
          <w:spacing w:val="-3"/>
          <w:w w:val="122"/>
          <w:sz w:val="20"/>
          <w:szCs w:val="20"/>
        </w:rPr>
        <w:t>o</w:t>
      </w:r>
      <w:r w:rsidRPr="007E0A84">
        <w:rPr>
          <w:rFonts w:ascii="Arial" w:hAnsi="Arial" w:cs="Arial"/>
          <w:spacing w:val="-3"/>
          <w:w w:val="116"/>
          <w:sz w:val="20"/>
          <w:szCs w:val="20"/>
        </w:rPr>
        <w:t>r</w:t>
      </w:r>
      <w:r w:rsidRPr="007E0A84">
        <w:rPr>
          <w:rFonts w:ascii="Arial" w:hAnsi="Arial" w:cs="Arial"/>
          <w:spacing w:val="-3"/>
          <w:w w:val="114"/>
          <w:sz w:val="20"/>
          <w:szCs w:val="20"/>
        </w:rPr>
        <w:t>m</w:t>
      </w:r>
      <w:r w:rsidRPr="007E0A84">
        <w:rPr>
          <w:rFonts w:ascii="Arial" w:hAnsi="Arial" w:cs="Arial"/>
          <w:spacing w:val="-3"/>
          <w:w w:val="125"/>
          <w:sz w:val="20"/>
          <w:szCs w:val="20"/>
        </w:rPr>
        <w:t>a</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on</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375A32" w:rsidRDefault="007E0A84" w:rsidP="007E0A84">
      <w:pPr>
        <w:jc w:val="both"/>
        <w:rPr>
          <w:rFonts w:ascii="Arial" w:hAnsi="Arial" w:cs="Arial"/>
          <w:spacing w:val="-1"/>
          <w:sz w:val="16"/>
          <w:szCs w:val="16"/>
        </w:rPr>
      </w:pPr>
      <w:r w:rsidRPr="00375A32">
        <w:rPr>
          <w:rFonts w:ascii="Arial" w:hAnsi="Arial" w:cs="Arial"/>
          <w:spacing w:val="-1"/>
          <w:sz w:val="16"/>
          <w:szCs w:val="16"/>
        </w:rPr>
        <w:t>NOT</w:t>
      </w:r>
      <w:r w:rsidRPr="00375A32">
        <w:rPr>
          <w:rFonts w:ascii="Arial" w:hAnsi="Arial" w:cs="Arial"/>
          <w:sz w:val="16"/>
          <w:szCs w:val="16"/>
        </w:rPr>
        <w:t xml:space="preserve">E   </w:t>
      </w:r>
      <w:r w:rsidRPr="00375A32">
        <w:rPr>
          <w:rFonts w:ascii="Arial" w:hAnsi="Arial" w:cs="Arial"/>
          <w:spacing w:val="7"/>
          <w:sz w:val="16"/>
          <w:szCs w:val="16"/>
        </w:rPr>
        <w:t xml:space="preserve"> </w:t>
      </w:r>
      <w:r w:rsidRPr="00375A32">
        <w:rPr>
          <w:rFonts w:ascii="Arial" w:hAnsi="Arial" w:cs="Arial"/>
          <w:spacing w:val="-1"/>
          <w:sz w:val="16"/>
          <w:szCs w:val="16"/>
        </w:rPr>
        <w:t>Thi</w:t>
      </w:r>
      <w:r w:rsidRPr="00375A32">
        <w:rPr>
          <w:rFonts w:ascii="Arial" w:hAnsi="Arial" w:cs="Arial"/>
          <w:sz w:val="16"/>
          <w:szCs w:val="16"/>
        </w:rPr>
        <w:t>s</w:t>
      </w:r>
      <w:r w:rsidRPr="00375A32">
        <w:rPr>
          <w:rFonts w:ascii="Arial" w:hAnsi="Arial" w:cs="Arial"/>
          <w:spacing w:val="22"/>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14"/>
          <w:sz w:val="16"/>
          <w:szCs w:val="16"/>
        </w:rPr>
        <w:t>applicabl</w:t>
      </w:r>
      <w:r w:rsidRPr="00375A32">
        <w:rPr>
          <w:rFonts w:ascii="Arial" w:hAnsi="Arial" w:cs="Arial"/>
          <w:w w:val="114"/>
          <w:sz w:val="16"/>
          <w:szCs w:val="16"/>
        </w:rPr>
        <w:t>e</w:t>
      </w:r>
      <w:r w:rsidRPr="00375A32">
        <w:rPr>
          <w:rFonts w:ascii="Arial" w:hAnsi="Arial" w:cs="Arial"/>
          <w:spacing w:val="-12"/>
          <w:w w:val="114"/>
          <w:sz w:val="16"/>
          <w:szCs w:val="16"/>
        </w:rPr>
        <w:t xml:space="preserve"> </w:t>
      </w:r>
      <w:r w:rsidRPr="00375A32">
        <w:rPr>
          <w:rFonts w:ascii="Arial" w:hAnsi="Arial" w:cs="Arial"/>
          <w:spacing w:val="-1"/>
          <w:w w:val="114"/>
          <w:sz w:val="16"/>
          <w:szCs w:val="16"/>
        </w:rPr>
        <w:t>proportionatel</w:t>
      </w:r>
      <w:r w:rsidRPr="00375A32">
        <w:rPr>
          <w:rFonts w:ascii="Arial" w:hAnsi="Arial" w:cs="Arial"/>
          <w:w w:val="114"/>
          <w:sz w:val="16"/>
          <w:szCs w:val="16"/>
        </w:rPr>
        <w:t>y</w:t>
      </w:r>
      <w:r w:rsidRPr="00375A32">
        <w:rPr>
          <w:rFonts w:ascii="Arial" w:hAnsi="Arial" w:cs="Arial"/>
          <w:spacing w:val="39"/>
          <w:w w:val="114"/>
          <w:sz w:val="16"/>
          <w:szCs w:val="16"/>
        </w:rPr>
        <w:t xml:space="preserve"> </w:t>
      </w:r>
      <w:r w:rsidRPr="00375A32">
        <w:rPr>
          <w:rFonts w:ascii="Arial" w:hAnsi="Arial" w:cs="Arial"/>
          <w:spacing w:val="-1"/>
          <w:w w:val="114"/>
          <w:sz w:val="16"/>
          <w:szCs w:val="16"/>
        </w:rPr>
        <w:t>accordin</w:t>
      </w:r>
      <w:r w:rsidRPr="00375A32">
        <w:rPr>
          <w:rFonts w:ascii="Arial" w:hAnsi="Arial" w:cs="Arial"/>
          <w:w w:val="114"/>
          <w:sz w:val="16"/>
          <w:szCs w:val="16"/>
        </w:rPr>
        <w:t>g</w:t>
      </w:r>
      <w:r w:rsidRPr="00375A32">
        <w:rPr>
          <w:rFonts w:ascii="Arial" w:hAnsi="Arial" w:cs="Arial"/>
          <w:spacing w:val="-18"/>
          <w:w w:val="114"/>
          <w:sz w:val="16"/>
          <w:szCs w:val="16"/>
        </w:rPr>
        <w:t xml:space="preserve"> </w:t>
      </w:r>
      <w:r w:rsidRPr="00375A32">
        <w:rPr>
          <w:rFonts w:ascii="Arial" w:hAnsi="Arial" w:cs="Arial"/>
          <w:spacing w:val="-1"/>
          <w:w w:val="114"/>
          <w:sz w:val="16"/>
          <w:szCs w:val="16"/>
        </w:rPr>
        <w:t>t</w:t>
      </w:r>
      <w:r w:rsidRPr="00375A32">
        <w:rPr>
          <w:rFonts w:ascii="Arial" w:hAnsi="Arial" w:cs="Arial"/>
          <w:w w:val="114"/>
          <w:sz w:val="16"/>
          <w:szCs w:val="16"/>
        </w:rPr>
        <w:t>o</w:t>
      </w:r>
      <w:r w:rsidRPr="00375A32">
        <w:rPr>
          <w:rFonts w:ascii="Arial" w:hAnsi="Arial" w:cs="Arial"/>
          <w:spacing w:val="16"/>
          <w:w w:val="114"/>
          <w:sz w:val="16"/>
          <w:szCs w:val="16"/>
        </w:rPr>
        <w:t xml:space="preserve"> </w:t>
      </w:r>
      <w:r w:rsidRPr="00375A32">
        <w:rPr>
          <w:rFonts w:ascii="Arial" w:hAnsi="Arial" w:cs="Arial"/>
          <w:spacing w:val="-1"/>
          <w:w w:val="125"/>
          <w:sz w:val="16"/>
          <w:szCs w:val="16"/>
        </w:rPr>
        <w:t>w</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z w:val="16"/>
          <w:szCs w:val="16"/>
        </w:rPr>
        <w:t>r</w:t>
      </w:r>
      <w:r w:rsidRPr="00375A32">
        <w:rPr>
          <w:rFonts w:ascii="Arial" w:hAnsi="Arial" w:cs="Arial"/>
          <w:spacing w:val="1"/>
          <w:sz w:val="16"/>
          <w:szCs w:val="16"/>
        </w:rPr>
        <w:t xml:space="preserve"> </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w w:val="125"/>
          <w:sz w:val="16"/>
          <w:szCs w:val="16"/>
        </w:rPr>
        <w:t xml:space="preserve">e </w:t>
      </w:r>
      <w:r w:rsidRPr="00375A32">
        <w:rPr>
          <w:rFonts w:ascii="Arial" w:hAnsi="Arial" w:cs="Arial"/>
          <w:w w:val="116"/>
          <w:sz w:val="16"/>
          <w:szCs w:val="16"/>
        </w:rPr>
        <w:t>f</w:t>
      </w:r>
      <w:r w:rsidRPr="00375A32">
        <w:rPr>
          <w:rFonts w:ascii="Arial" w:hAnsi="Arial" w:cs="Arial"/>
          <w:spacing w:val="-1"/>
          <w:w w:val="116"/>
          <w:sz w:val="16"/>
          <w:szCs w:val="16"/>
        </w:rPr>
        <w:t>ir</w:t>
      </w:r>
      <w:r w:rsidRPr="00375A32">
        <w:rPr>
          <w:rFonts w:ascii="Arial" w:hAnsi="Arial" w:cs="Arial"/>
          <w:w w:val="116"/>
          <w:sz w:val="16"/>
          <w:szCs w:val="16"/>
        </w:rPr>
        <w:t>m</w:t>
      </w:r>
      <w:r w:rsidRPr="00375A32">
        <w:rPr>
          <w:rFonts w:ascii="Arial" w:hAnsi="Arial" w:cs="Arial"/>
          <w:spacing w:val="-4"/>
          <w:w w:val="116"/>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14"/>
          <w:sz w:val="16"/>
          <w:szCs w:val="16"/>
        </w:rPr>
        <w:t>directl</w:t>
      </w:r>
      <w:r w:rsidRPr="00375A32">
        <w:rPr>
          <w:rFonts w:ascii="Arial" w:hAnsi="Arial" w:cs="Arial"/>
          <w:w w:val="114"/>
          <w:sz w:val="16"/>
          <w:szCs w:val="16"/>
        </w:rPr>
        <w:t>y</w:t>
      </w:r>
      <w:r w:rsidRPr="00375A32">
        <w:rPr>
          <w:rFonts w:ascii="Arial" w:hAnsi="Arial" w:cs="Arial"/>
          <w:spacing w:val="-13"/>
          <w:w w:val="114"/>
          <w:sz w:val="16"/>
          <w:szCs w:val="16"/>
        </w:rPr>
        <w:t xml:space="preserve"> </w:t>
      </w:r>
      <w:r w:rsidRPr="00375A32">
        <w:rPr>
          <w:rFonts w:ascii="Arial" w:hAnsi="Arial" w:cs="Arial"/>
          <w:spacing w:val="-1"/>
          <w:w w:val="114"/>
          <w:sz w:val="16"/>
          <w:szCs w:val="16"/>
        </w:rPr>
        <w:t>“relationshi</w:t>
      </w:r>
      <w:r w:rsidRPr="00375A32">
        <w:rPr>
          <w:rFonts w:ascii="Arial" w:hAnsi="Arial" w:cs="Arial"/>
          <w:w w:val="114"/>
          <w:sz w:val="16"/>
          <w:szCs w:val="16"/>
        </w:rPr>
        <w:t>p</w:t>
      </w:r>
      <w:r w:rsidRPr="00375A32">
        <w:rPr>
          <w:rFonts w:ascii="Arial" w:hAnsi="Arial" w:cs="Arial"/>
          <w:spacing w:val="-11"/>
          <w:w w:val="114"/>
          <w:sz w:val="16"/>
          <w:szCs w:val="16"/>
        </w:rPr>
        <w:t xml:space="preserve"> </w:t>
      </w:r>
      <w:r w:rsidRPr="00375A32">
        <w:rPr>
          <w:rFonts w:ascii="Arial" w:hAnsi="Arial" w:cs="Arial"/>
          <w:spacing w:val="-1"/>
          <w:w w:val="114"/>
          <w:sz w:val="16"/>
          <w:szCs w:val="16"/>
        </w:rPr>
        <w:t>managed</w:t>
      </w:r>
      <w:r w:rsidRPr="00375A32">
        <w:rPr>
          <w:rFonts w:ascii="Arial" w:hAnsi="Arial" w:cs="Arial"/>
          <w:w w:val="114"/>
          <w:sz w:val="16"/>
          <w:szCs w:val="16"/>
        </w:rPr>
        <w:t>”</w:t>
      </w:r>
      <w:r w:rsidRPr="00375A32">
        <w:rPr>
          <w:rFonts w:ascii="Arial" w:hAnsi="Arial" w:cs="Arial"/>
          <w:spacing w:val="19"/>
          <w:w w:val="114"/>
          <w:sz w:val="16"/>
          <w:szCs w:val="16"/>
        </w:rPr>
        <w:t xml:space="preserve"> </w:t>
      </w:r>
      <w:r w:rsidRPr="00375A32">
        <w:rPr>
          <w:rFonts w:ascii="Arial" w:hAnsi="Arial" w:cs="Arial"/>
          <w:spacing w:val="-1"/>
          <w:sz w:val="16"/>
          <w:szCs w:val="16"/>
        </w:rPr>
        <w:t>o</w:t>
      </w:r>
      <w:r w:rsidRPr="00375A32">
        <w:rPr>
          <w:rFonts w:ascii="Arial" w:hAnsi="Arial" w:cs="Arial"/>
          <w:sz w:val="16"/>
          <w:szCs w:val="16"/>
        </w:rPr>
        <w:t>r</w:t>
      </w:r>
      <w:r w:rsidRPr="00375A32">
        <w:rPr>
          <w:rFonts w:ascii="Arial" w:hAnsi="Arial" w:cs="Arial"/>
          <w:spacing w:val="22"/>
          <w:sz w:val="16"/>
          <w:szCs w:val="16"/>
        </w:rPr>
        <w:t xml:space="preserve"> </w:t>
      </w:r>
      <w:r w:rsidRPr="00375A32">
        <w:rPr>
          <w:rFonts w:ascii="Arial" w:hAnsi="Arial" w:cs="Arial"/>
          <w:spacing w:val="-1"/>
          <w:sz w:val="16"/>
          <w:szCs w:val="16"/>
        </w:rPr>
        <w:t>ha</w:t>
      </w:r>
      <w:r w:rsidRPr="00375A32">
        <w:rPr>
          <w:rFonts w:ascii="Arial" w:hAnsi="Arial" w:cs="Arial"/>
          <w:sz w:val="16"/>
          <w:szCs w:val="16"/>
        </w:rPr>
        <w:t>s</w:t>
      </w:r>
      <w:r w:rsidRPr="00375A32">
        <w:rPr>
          <w:rFonts w:ascii="Arial" w:hAnsi="Arial" w:cs="Arial"/>
          <w:spacing w:val="32"/>
          <w:sz w:val="16"/>
          <w:szCs w:val="16"/>
        </w:rPr>
        <w:t xml:space="preserve"> </w:t>
      </w:r>
      <w:r w:rsidRPr="00375A32">
        <w:rPr>
          <w:rFonts w:ascii="Arial" w:hAnsi="Arial" w:cs="Arial"/>
          <w:spacing w:val="-1"/>
          <w:sz w:val="16"/>
          <w:szCs w:val="16"/>
        </w:rPr>
        <w:t>n</w:t>
      </w:r>
      <w:r w:rsidRPr="00375A32">
        <w:rPr>
          <w:rFonts w:ascii="Arial" w:hAnsi="Arial" w:cs="Arial"/>
          <w:sz w:val="16"/>
          <w:szCs w:val="16"/>
        </w:rPr>
        <w:t>o</w:t>
      </w:r>
      <w:r w:rsidRPr="00375A32">
        <w:rPr>
          <w:rFonts w:ascii="Arial" w:hAnsi="Arial" w:cs="Arial"/>
          <w:spacing w:val="43"/>
          <w:sz w:val="16"/>
          <w:szCs w:val="16"/>
        </w:rPr>
        <w:t xml:space="preserve"> </w:t>
      </w:r>
      <w:r w:rsidRPr="00375A32">
        <w:rPr>
          <w:rFonts w:ascii="Arial" w:hAnsi="Arial" w:cs="Arial"/>
          <w:spacing w:val="-1"/>
          <w:w w:val="118"/>
          <w:sz w:val="16"/>
          <w:szCs w:val="16"/>
        </w:rPr>
        <w:t>dedicate</w:t>
      </w:r>
      <w:r w:rsidRPr="00375A32">
        <w:rPr>
          <w:rFonts w:ascii="Arial" w:hAnsi="Arial" w:cs="Arial"/>
          <w:w w:val="118"/>
          <w:sz w:val="16"/>
          <w:szCs w:val="16"/>
        </w:rPr>
        <w:t>d</w:t>
      </w:r>
      <w:r w:rsidRPr="00375A32">
        <w:rPr>
          <w:rFonts w:ascii="Arial" w:hAnsi="Arial" w:cs="Arial"/>
          <w:spacing w:val="-3"/>
          <w:w w:val="118"/>
          <w:sz w:val="16"/>
          <w:szCs w:val="16"/>
        </w:rPr>
        <w:t xml:space="preserve"> </w:t>
      </w:r>
      <w:r w:rsidRPr="00375A32">
        <w:rPr>
          <w:rFonts w:ascii="Arial" w:hAnsi="Arial" w:cs="Arial"/>
          <w:spacing w:val="-1"/>
          <w:w w:val="122"/>
          <w:sz w:val="16"/>
          <w:szCs w:val="16"/>
        </w:rPr>
        <w:t>d</w:t>
      </w:r>
      <w:r w:rsidRPr="00375A32">
        <w:rPr>
          <w:rFonts w:ascii="Arial" w:hAnsi="Arial" w:cs="Arial"/>
          <w:spacing w:val="-1"/>
          <w:w w:val="111"/>
          <w:sz w:val="16"/>
          <w:szCs w:val="16"/>
        </w:rPr>
        <w:t>a</w:t>
      </w:r>
      <w:r w:rsidRPr="00375A32">
        <w:rPr>
          <w:rFonts w:ascii="Arial" w:hAnsi="Arial" w:cs="Arial"/>
          <w:spacing w:val="-1"/>
          <w:w w:val="112"/>
          <w:sz w:val="16"/>
          <w:szCs w:val="16"/>
        </w:rPr>
        <w:t>y</w:t>
      </w:r>
      <w:r w:rsidRPr="00375A32">
        <w:rPr>
          <w:rFonts w:ascii="Arial" w:hAnsi="Arial" w:cs="Arial"/>
          <w:spacing w:val="-1"/>
          <w:sz w:val="16"/>
          <w:szCs w:val="16"/>
        </w:rPr>
        <w:t>-</w:t>
      </w:r>
      <w:r w:rsidRPr="00375A32">
        <w:rPr>
          <w:rFonts w:ascii="Arial" w:hAnsi="Arial" w:cs="Arial"/>
          <w:spacing w:val="-1"/>
          <w:w w:val="140"/>
          <w:sz w:val="16"/>
          <w:szCs w:val="16"/>
        </w:rPr>
        <w:t>t</w:t>
      </w:r>
      <w:r w:rsidRPr="00375A32">
        <w:rPr>
          <w:rFonts w:ascii="Arial" w:hAnsi="Arial" w:cs="Arial"/>
          <w:spacing w:val="-1"/>
          <w:w w:val="122"/>
          <w:sz w:val="16"/>
          <w:szCs w:val="16"/>
        </w:rPr>
        <w:t>o</w:t>
      </w:r>
      <w:r w:rsidRPr="00375A32">
        <w:rPr>
          <w:rFonts w:ascii="Arial" w:hAnsi="Arial" w:cs="Arial"/>
          <w:spacing w:val="-1"/>
          <w:sz w:val="16"/>
          <w:szCs w:val="16"/>
        </w:rPr>
        <w:t>-</w:t>
      </w:r>
      <w:r w:rsidRPr="00375A32">
        <w:rPr>
          <w:rFonts w:ascii="Arial" w:hAnsi="Arial" w:cs="Arial"/>
          <w:spacing w:val="-1"/>
          <w:w w:val="122"/>
          <w:sz w:val="16"/>
          <w:szCs w:val="16"/>
        </w:rPr>
        <w:t>d</w:t>
      </w:r>
      <w:r w:rsidRPr="00375A32">
        <w:rPr>
          <w:rFonts w:ascii="Arial" w:hAnsi="Arial" w:cs="Arial"/>
          <w:spacing w:val="-1"/>
          <w:w w:val="111"/>
          <w:sz w:val="16"/>
          <w:szCs w:val="16"/>
        </w:rPr>
        <w:t>a</w:t>
      </w:r>
      <w:r w:rsidRPr="00375A32">
        <w:rPr>
          <w:rFonts w:ascii="Arial" w:hAnsi="Arial" w:cs="Arial"/>
          <w:w w:val="112"/>
          <w:sz w:val="16"/>
          <w:szCs w:val="16"/>
        </w:rPr>
        <w:t xml:space="preserve">y </w:t>
      </w:r>
      <w:r w:rsidRPr="00375A32">
        <w:rPr>
          <w:rFonts w:ascii="Arial" w:hAnsi="Arial" w:cs="Arial"/>
          <w:spacing w:val="-1"/>
          <w:w w:val="114"/>
          <w:sz w:val="16"/>
          <w:szCs w:val="16"/>
        </w:rPr>
        <w:t>superviso</w:t>
      </w:r>
      <w:r w:rsidRPr="00375A32">
        <w:rPr>
          <w:rFonts w:ascii="Arial" w:hAnsi="Arial" w:cs="Arial"/>
          <w:spacing w:val="-20"/>
          <w:w w:val="114"/>
          <w:sz w:val="16"/>
          <w:szCs w:val="16"/>
        </w:rPr>
        <w:t>r</w:t>
      </w:r>
      <w:r w:rsidRPr="00375A32">
        <w:rPr>
          <w:rFonts w:ascii="Arial" w:hAnsi="Arial" w:cs="Arial"/>
          <w:w w:val="114"/>
          <w:sz w:val="16"/>
          <w:szCs w:val="16"/>
        </w:rPr>
        <w:t>,</w:t>
      </w:r>
      <w:r w:rsidRPr="00375A32">
        <w:rPr>
          <w:rFonts w:ascii="Arial" w:hAnsi="Arial" w:cs="Arial"/>
          <w:spacing w:val="-22"/>
          <w:w w:val="114"/>
          <w:sz w:val="16"/>
          <w:szCs w:val="16"/>
        </w:rPr>
        <w:t xml:space="preserve"> </w:t>
      </w:r>
      <w:r w:rsidRPr="00375A32">
        <w:rPr>
          <w:rFonts w:ascii="Arial" w:hAnsi="Arial" w:cs="Arial"/>
          <w:spacing w:val="-1"/>
          <w:w w:val="114"/>
          <w:sz w:val="16"/>
          <w:szCs w:val="16"/>
        </w:rPr>
        <w:t>bu</w:t>
      </w:r>
      <w:r w:rsidRPr="00375A32">
        <w:rPr>
          <w:rFonts w:ascii="Arial" w:hAnsi="Arial" w:cs="Arial"/>
          <w:w w:val="114"/>
          <w:sz w:val="16"/>
          <w:szCs w:val="16"/>
        </w:rPr>
        <w:t>t</w:t>
      </w:r>
      <w:r w:rsidRPr="00375A32">
        <w:rPr>
          <w:rFonts w:ascii="Arial" w:hAnsi="Arial" w:cs="Arial"/>
          <w:spacing w:val="23"/>
          <w:w w:val="114"/>
          <w:sz w:val="16"/>
          <w:szCs w:val="16"/>
        </w:rPr>
        <w:t xml:space="preserve"> </w:t>
      </w:r>
      <w:r w:rsidRPr="00375A32">
        <w:rPr>
          <w:rFonts w:ascii="Arial" w:hAnsi="Arial" w:cs="Arial"/>
          <w:spacing w:val="-1"/>
          <w:w w:val="114"/>
          <w:sz w:val="16"/>
          <w:szCs w:val="16"/>
        </w:rPr>
        <w:t>whic</w:t>
      </w:r>
      <w:r w:rsidRPr="00375A32">
        <w:rPr>
          <w:rFonts w:ascii="Arial" w:hAnsi="Arial" w:cs="Arial"/>
          <w:w w:val="114"/>
          <w:sz w:val="16"/>
          <w:szCs w:val="16"/>
        </w:rPr>
        <w:t>h</w:t>
      </w:r>
      <w:r w:rsidRPr="00375A32">
        <w:rPr>
          <w:rFonts w:ascii="Arial" w:hAnsi="Arial" w:cs="Arial"/>
          <w:spacing w:val="5"/>
          <w:w w:val="114"/>
          <w:sz w:val="16"/>
          <w:szCs w:val="16"/>
        </w:rPr>
        <w:t xml:space="preserve"> </w:t>
      </w:r>
      <w:r w:rsidRPr="00375A32">
        <w:rPr>
          <w:rFonts w:ascii="Arial" w:hAnsi="Arial" w:cs="Arial"/>
          <w:spacing w:val="-1"/>
          <w:w w:val="123"/>
          <w:sz w:val="16"/>
          <w:szCs w:val="16"/>
        </w:rPr>
        <w:t>m</w:t>
      </w:r>
      <w:r w:rsidRPr="00375A32">
        <w:rPr>
          <w:rFonts w:ascii="Arial" w:hAnsi="Arial" w:cs="Arial"/>
          <w:spacing w:val="-1"/>
          <w:sz w:val="16"/>
          <w:szCs w:val="16"/>
        </w:rPr>
        <w:t>i</w:t>
      </w:r>
      <w:r w:rsidRPr="00375A32">
        <w:rPr>
          <w:rFonts w:ascii="Arial" w:hAnsi="Arial" w:cs="Arial"/>
          <w:spacing w:val="-1"/>
          <w:w w:val="122"/>
          <w:sz w:val="16"/>
          <w:szCs w:val="16"/>
        </w:rPr>
        <w:t>gh</w:t>
      </w:r>
      <w:r w:rsidRPr="00375A32">
        <w:rPr>
          <w:rFonts w:ascii="Arial" w:hAnsi="Arial" w:cs="Arial"/>
          <w:w w:val="140"/>
          <w:sz w:val="16"/>
          <w:szCs w:val="16"/>
        </w:rPr>
        <w:t>t</w:t>
      </w:r>
      <w:r w:rsidRPr="00375A32">
        <w:rPr>
          <w:rFonts w:ascii="Arial" w:hAnsi="Arial" w:cs="Arial"/>
          <w:spacing w:val="1"/>
          <w:sz w:val="16"/>
          <w:szCs w:val="16"/>
        </w:rPr>
        <w:t xml:space="preserve"> </w:t>
      </w:r>
      <w:r w:rsidRPr="00375A32">
        <w:rPr>
          <w:rFonts w:ascii="Arial" w:hAnsi="Arial" w:cs="Arial"/>
          <w:spacing w:val="-1"/>
          <w:w w:val="117"/>
          <w:sz w:val="16"/>
          <w:szCs w:val="16"/>
        </w:rPr>
        <w:t>hav</w:t>
      </w:r>
      <w:r w:rsidRPr="00375A32">
        <w:rPr>
          <w:rFonts w:ascii="Arial" w:hAnsi="Arial" w:cs="Arial"/>
          <w:w w:val="117"/>
          <w:sz w:val="16"/>
          <w:szCs w:val="16"/>
        </w:rPr>
        <w:t>e</w:t>
      </w:r>
      <w:r w:rsidRPr="00375A32">
        <w:rPr>
          <w:rFonts w:ascii="Arial" w:hAnsi="Arial" w:cs="Arial"/>
          <w:spacing w:val="-5"/>
          <w:w w:val="117"/>
          <w:sz w:val="16"/>
          <w:szCs w:val="16"/>
        </w:rPr>
        <w:t xml:space="preserve"> </w:t>
      </w:r>
      <w:r w:rsidRPr="00375A32">
        <w:rPr>
          <w:rFonts w:ascii="Arial" w:hAnsi="Arial" w:cs="Arial"/>
          <w:spacing w:val="-1"/>
          <w:w w:val="117"/>
          <w:sz w:val="16"/>
          <w:szCs w:val="16"/>
        </w:rPr>
        <w:t>contac</w:t>
      </w:r>
      <w:r w:rsidRPr="00375A32">
        <w:rPr>
          <w:rFonts w:ascii="Arial" w:hAnsi="Arial" w:cs="Arial"/>
          <w:w w:val="117"/>
          <w:sz w:val="16"/>
          <w:szCs w:val="16"/>
        </w:rPr>
        <w:t>t</w:t>
      </w:r>
      <w:r w:rsidRPr="00375A32">
        <w:rPr>
          <w:rFonts w:ascii="Arial" w:hAnsi="Arial" w:cs="Arial"/>
          <w:spacing w:val="-7"/>
          <w:w w:val="117"/>
          <w:sz w:val="16"/>
          <w:szCs w:val="16"/>
        </w:rPr>
        <w:t xml:space="preserve"> </w:t>
      </w:r>
      <w:r w:rsidRPr="00375A32">
        <w:rPr>
          <w:rFonts w:ascii="Arial" w:hAnsi="Arial" w:cs="Arial"/>
          <w:spacing w:val="-1"/>
          <w:w w:val="125"/>
          <w:sz w:val="16"/>
          <w:szCs w:val="16"/>
        </w:rPr>
        <w:t>w</w:t>
      </w:r>
      <w:r w:rsidRPr="00375A32">
        <w:rPr>
          <w:rFonts w:ascii="Arial" w:hAnsi="Arial" w:cs="Arial"/>
          <w:spacing w:val="-1"/>
          <w:sz w:val="16"/>
          <w:szCs w:val="16"/>
        </w:rPr>
        <w:t>i</w:t>
      </w:r>
      <w:r w:rsidRPr="00375A32">
        <w:rPr>
          <w:rFonts w:ascii="Arial" w:hAnsi="Arial" w:cs="Arial"/>
          <w:spacing w:val="-1"/>
          <w:w w:val="140"/>
          <w:sz w:val="16"/>
          <w:szCs w:val="16"/>
        </w:rPr>
        <w:t>t</w:t>
      </w:r>
      <w:r w:rsidRPr="00375A32">
        <w:rPr>
          <w:rFonts w:ascii="Arial" w:hAnsi="Arial" w:cs="Arial"/>
          <w:w w:val="122"/>
          <w:sz w:val="16"/>
          <w:szCs w:val="16"/>
        </w:rPr>
        <w:t>h</w:t>
      </w:r>
      <w:r w:rsidRPr="00375A32">
        <w:rPr>
          <w:rFonts w:ascii="Arial" w:hAnsi="Arial" w:cs="Arial"/>
          <w:spacing w:val="1"/>
          <w:sz w:val="16"/>
          <w:szCs w:val="16"/>
        </w:rPr>
        <w:t xml:space="preserve"> </w:t>
      </w:r>
      <w:r w:rsidRPr="00375A32">
        <w:rPr>
          <w:rFonts w:ascii="Arial" w:hAnsi="Arial" w:cs="Arial"/>
          <w:spacing w:val="-1"/>
          <w:w w:val="110"/>
          <w:sz w:val="16"/>
          <w:szCs w:val="16"/>
        </w:rPr>
        <w:t>supervisor</w:t>
      </w:r>
      <w:r w:rsidRPr="00375A32">
        <w:rPr>
          <w:rFonts w:ascii="Arial" w:hAnsi="Arial" w:cs="Arial"/>
          <w:w w:val="110"/>
          <w:sz w:val="16"/>
          <w:szCs w:val="16"/>
        </w:rPr>
        <w:t>s</w:t>
      </w:r>
      <w:r w:rsidRPr="00375A32">
        <w:rPr>
          <w:rFonts w:ascii="Arial" w:hAnsi="Arial" w:cs="Arial"/>
          <w:spacing w:val="4"/>
          <w:w w:val="110"/>
          <w:sz w:val="16"/>
          <w:szCs w:val="16"/>
        </w:rPr>
        <w:t xml:space="preserve"> </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sz w:val="16"/>
          <w:szCs w:val="16"/>
        </w:rPr>
        <w:t>r</w:t>
      </w:r>
      <w:r w:rsidRPr="00375A32">
        <w:rPr>
          <w:rFonts w:ascii="Arial" w:hAnsi="Arial" w:cs="Arial"/>
          <w:spacing w:val="-1"/>
          <w:w w:val="122"/>
          <w:sz w:val="16"/>
          <w:szCs w:val="16"/>
        </w:rPr>
        <w:t>oug</w:t>
      </w:r>
      <w:r w:rsidRPr="00375A32">
        <w:rPr>
          <w:rFonts w:ascii="Arial" w:hAnsi="Arial" w:cs="Arial"/>
          <w:w w:val="122"/>
          <w:sz w:val="16"/>
          <w:szCs w:val="16"/>
        </w:rPr>
        <w:t xml:space="preserve">h </w:t>
      </w:r>
      <w:r w:rsidRPr="00375A32">
        <w:rPr>
          <w:rFonts w:ascii="Arial" w:hAnsi="Arial" w:cs="Arial"/>
          <w:spacing w:val="-1"/>
          <w:w w:val="119"/>
          <w:sz w:val="16"/>
          <w:szCs w:val="16"/>
        </w:rPr>
        <w:t>themati</w:t>
      </w:r>
      <w:r w:rsidRPr="00375A32">
        <w:rPr>
          <w:rFonts w:ascii="Arial" w:hAnsi="Arial" w:cs="Arial"/>
          <w:w w:val="119"/>
          <w:sz w:val="16"/>
          <w:szCs w:val="16"/>
        </w:rPr>
        <w:t>c</w:t>
      </w:r>
      <w:r w:rsidRPr="00375A32">
        <w:rPr>
          <w:rFonts w:ascii="Arial" w:hAnsi="Arial" w:cs="Arial"/>
          <w:spacing w:val="-5"/>
          <w:w w:val="119"/>
          <w:sz w:val="16"/>
          <w:szCs w:val="16"/>
        </w:rPr>
        <w:t xml:space="preserve"> </w:t>
      </w:r>
      <w:r w:rsidRPr="00375A32">
        <w:rPr>
          <w:rFonts w:ascii="Arial" w:hAnsi="Arial" w:cs="Arial"/>
          <w:spacing w:val="-1"/>
          <w:w w:val="112"/>
          <w:sz w:val="16"/>
          <w:szCs w:val="16"/>
        </w:rPr>
        <w:t>v</w:t>
      </w:r>
      <w:r w:rsidRPr="00375A32">
        <w:rPr>
          <w:rFonts w:ascii="Arial" w:hAnsi="Arial" w:cs="Arial"/>
          <w:spacing w:val="-1"/>
          <w:sz w:val="16"/>
          <w:szCs w:val="16"/>
        </w:rPr>
        <w:t>isi</w:t>
      </w:r>
      <w:r w:rsidRPr="00375A32">
        <w:rPr>
          <w:rFonts w:ascii="Arial" w:hAnsi="Arial" w:cs="Arial"/>
          <w:spacing w:val="-1"/>
          <w:w w:val="140"/>
          <w:sz w:val="16"/>
          <w:szCs w:val="16"/>
        </w:rPr>
        <w:t>t</w:t>
      </w:r>
      <w:r w:rsidRPr="00375A32">
        <w:rPr>
          <w:rFonts w:ascii="Arial" w:hAnsi="Arial" w:cs="Arial"/>
          <w:spacing w:val="-1"/>
          <w:sz w:val="16"/>
          <w:szCs w:val="16"/>
        </w:rPr>
        <w:t>s</w:t>
      </w:r>
      <w:r w:rsidRPr="00375A32">
        <w:rPr>
          <w:rFonts w:ascii="Arial" w:hAnsi="Arial" w:cs="Arial"/>
          <w:w w:val="111"/>
          <w:sz w:val="16"/>
          <w:szCs w:val="16"/>
        </w:rPr>
        <w:t>.</w:t>
      </w:r>
      <w:r w:rsidRPr="00375A32">
        <w:rPr>
          <w:rFonts w:ascii="Arial" w:hAnsi="Arial" w:cs="Arial"/>
          <w:spacing w:val="1"/>
          <w:sz w:val="16"/>
          <w:szCs w:val="16"/>
        </w:rPr>
        <w:t xml:space="preserve"> </w:t>
      </w:r>
      <w:r w:rsidRPr="00375A32">
        <w:rPr>
          <w:rFonts w:ascii="Arial" w:hAnsi="Arial" w:cs="Arial"/>
          <w:spacing w:val="-1"/>
          <w:w w:val="83"/>
          <w:sz w:val="16"/>
          <w:szCs w:val="16"/>
        </w:rPr>
        <w:t>I</w:t>
      </w:r>
      <w:r w:rsidRPr="00375A32">
        <w:rPr>
          <w:rFonts w:ascii="Arial" w:hAnsi="Arial" w:cs="Arial"/>
          <w:w w:val="140"/>
          <w:sz w:val="16"/>
          <w:szCs w:val="16"/>
        </w:rPr>
        <w:t>t</w:t>
      </w:r>
      <w:r w:rsidRPr="00375A32">
        <w:rPr>
          <w:rFonts w:ascii="Arial" w:hAnsi="Arial" w:cs="Arial"/>
          <w:spacing w:val="1"/>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22"/>
          <w:sz w:val="16"/>
          <w:szCs w:val="16"/>
        </w:rPr>
        <w:t>goo</w:t>
      </w:r>
      <w:r w:rsidRPr="00375A32">
        <w:rPr>
          <w:rFonts w:ascii="Arial" w:hAnsi="Arial" w:cs="Arial"/>
          <w:w w:val="122"/>
          <w:sz w:val="16"/>
          <w:szCs w:val="16"/>
        </w:rPr>
        <w:t>d</w:t>
      </w:r>
      <w:r w:rsidRPr="00375A32">
        <w:rPr>
          <w:rFonts w:ascii="Arial" w:hAnsi="Arial" w:cs="Arial"/>
          <w:spacing w:val="-9"/>
          <w:w w:val="122"/>
          <w:sz w:val="16"/>
          <w:szCs w:val="16"/>
        </w:rPr>
        <w:t xml:space="preserve"> </w:t>
      </w:r>
      <w:r w:rsidRPr="00375A32">
        <w:rPr>
          <w:rFonts w:ascii="Arial" w:hAnsi="Arial" w:cs="Arial"/>
          <w:spacing w:val="-1"/>
          <w:w w:val="122"/>
          <w:sz w:val="16"/>
          <w:szCs w:val="16"/>
        </w:rPr>
        <w:t>p</w:t>
      </w:r>
      <w:r w:rsidRPr="00375A32">
        <w:rPr>
          <w:rFonts w:ascii="Arial" w:hAnsi="Arial" w:cs="Arial"/>
          <w:spacing w:val="-1"/>
          <w:sz w:val="16"/>
          <w:szCs w:val="16"/>
        </w:rPr>
        <w:t>r</w:t>
      </w:r>
      <w:r w:rsidRPr="00375A32">
        <w:rPr>
          <w:rFonts w:ascii="Arial" w:hAnsi="Arial" w:cs="Arial"/>
          <w:spacing w:val="-1"/>
          <w:w w:val="111"/>
          <w:sz w:val="16"/>
          <w:szCs w:val="16"/>
        </w:rPr>
        <w:t>a</w:t>
      </w:r>
      <w:r w:rsidRPr="00375A32">
        <w:rPr>
          <w:rFonts w:ascii="Arial" w:hAnsi="Arial" w:cs="Arial"/>
          <w:spacing w:val="-1"/>
          <w:sz w:val="16"/>
          <w:szCs w:val="16"/>
        </w:rPr>
        <w:t>c</w:t>
      </w:r>
      <w:r w:rsidRPr="00375A32">
        <w:rPr>
          <w:rFonts w:ascii="Arial" w:hAnsi="Arial" w:cs="Arial"/>
          <w:spacing w:val="-1"/>
          <w:w w:val="140"/>
          <w:sz w:val="16"/>
          <w:szCs w:val="16"/>
        </w:rPr>
        <w:t>t</w:t>
      </w:r>
      <w:r w:rsidRPr="00375A32">
        <w:rPr>
          <w:rFonts w:ascii="Arial" w:hAnsi="Arial" w:cs="Arial"/>
          <w:spacing w:val="-1"/>
          <w:sz w:val="16"/>
          <w:szCs w:val="16"/>
        </w:rPr>
        <w:t>ic</w:t>
      </w:r>
      <w:r w:rsidRPr="00375A32">
        <w:rPr>
          <w:rFonts w:ascii="Arial" w:hAnsi="Arial" w:cs="Arial"/>
          <w:w w:val="125"/>
          <w:sz w:val="16"/>
          <w:szCs w:val="16"/>
        </w:rPr>
        <w:t>e</w:t>
      </w:r>
      <w:r w:rsidRPr="00375A32">
        <w:rPr>
          <w:rFonts w:ascii="Arial" w:hAnsi="Arial" w:cs="Arial"/>
          <w:spacing w:val="1"/>
          <w:sz w:val="16"/>
          <w:szCs w:val="16"/>
        </w:rPr>
        <w:t xml:space="preserve"> </w:t>
      </w:r>
      <w:r w:rsidRPr="00375A32">
        <w:rPr>
          <w:rFonts w:ascii="Arial" w:hAnsi="Arial" w:cs="Arial"/>
          <w:spacing w:val="-1"/>
          <w:w w:val="114"/>
          <w:sz w:val="16"/>
          <w:szCs w:val="16"/>
        </w:rPr>
        <w:t>t</w:t>
      </w:r>
      <w:r w:rsidRPr="00375A32">
        <w:rPr>
          <w:rFonts w:ascii="Arial" w:hAnsi="Arial" w:cs="Arial"/>
          <w:w w:val="114"/>
          <w:sz w:val="16"/>
          <w:szCs w:val="16"/>
        </w:rPr>
        <w:t>o</w:t>
      </w:r>
      <w:r w:rsidRPr="00375A32">
        <w:rPr>
          <w:rFonts w:ascii="Arial" w:hAnsi="Arial" w:cs="Arial"/>
          <w:spacing w:val="16"/>
          <w:w w:val="114"/>
          <w:sz w:val="16"/>
          <w:szCs w:val="16"/>
        </w:rPr>
        <w:t xml:space="preserve"> </w:t>
      </w:r>
      <w:r w:rsidRPr="00375A32">
        <w:rPr>
          <w:rFonts w:ascii="Arial" w:hAnsi="Arial" w:cs="Arial"/>
          <w:spacing w:val="-1"/>
          <w:w w:val="114"/>
          <w:sz w:val="16"/>
          <w:szCs w:val="16"/>
        </w:rPr>
        <w:t>kee</w:t>
      </w:r>
      <w:r w:rsidRPr="00375A32">
        <w:rPr>
          <w:rFonts w:ascii="Arial" w:hAnsi="Arial" w:cs="Arial"/>
          <w:w w:val="114"/>
          <w:sz w:val="16"/>
          <w:szCs w:val="16"/>
        </w:rPr>
        <w:t>p</w:t>
      </w:r>
      <w:r w:rsidRPr="00375A32">
        <w:rPr>
          <w:rFonts w:ascii="Arial" w:hAnsi="Arial" w:cs="Arial"/>
          <w:spacing w:val="30"/>
          <w:w w:val="114"/>
          <w:sz w:val="16"/>
          <w:szCs w:val="16"/>
        </w:rPr>
        <w:t xml:space="preserve"> </w:t>
      </w:r>
      <w:r w:rsidRPr="00375A32">
        <w:rPr>
          <w:rFonts w:ascii="Arial" w:hAnsi="Arial" w:cs="Arial"/>
          <w:spacing w:val="-1"/>
          <w:w w:val="114"/>
          <w:sz w:val="16"/>
          <w:szCs w:val="16"/>
        </w:rPr>
        <w:t>record</w:t>
      </w:r>
      <w:r w:rsidRPr="00375A32">
        <w:rPr>
          <w:rFonts w:ascii="Arial" w:hAnsi="Arial" w:cs="Arial"/>
          <w:w w:val="114"/>
          <w:sz w:val="16"/>
          <w:szCs w:val="16"/>
        </w:rPr>
        <w:t>s</w:t>
      </w:r>
      <w:r w:rsidRPr="00375A32">
        <w:rPr>
          <w:rFonts w:ascii="Arial" w:hAnsi="Arial" w:cs="Arial"/>
          <w:spacing w:val="-23"/>
          <w:w w:val="114"/>
          <w:sz w:val="16"/>
          <w:szCs w:val="16"/>
        </w:rPr>
        <w:t xml:space="preserve"> </w:t>
      </w:r>
      <w:r w:rsidRPr="00375A32">
        <w:rPr>
          <w:rFonts w:ascii="Arial" w:hAnsi="Arial" w:cs="Arial"/>
          <w:spacing w:val="-1"/>
          <w:w w:val="114"/>
          <w:sz w:val="16"/>
          <w:szCs w:val="16"/>
        </w:rPr>
        <w:t>o</w:t>
      </w:r>
      <w:r w:rsidRPr="00375A32">
        <w:rPr>
          <w:rFonts w:ascii="Arial" w:hAnsi="Arial" w:cs="Arial"/>
          <w:w w:val="114"/>
          <w:sz w:val="16"/>
          <w:szCs w:val="16"/>
        </w:rPr>
        <w:t>f</w:t>
      </w:r>
      <w:r w:rsidRPr="00375A32">
        <w:rPr>
          <w:rFonts w:ascii="Arial" w:hAnsi="Arial" w:cs="Arial"/>
          <w:spacing w:val="16"/>
          <w:w w:val="114"/>
          <w:sz w:val="16"/>
          <w:szCs w:val="16"/>
        </w:rPr>
        <w:t xml:space="preserve"> </w:t>
      </w:r>
      <w:r w:rsidRPr="00375A32">
        <w:rPr>
          <w:rFonts w:ascii="Arial" w:hAnsi="Arial" w:cs="Arial"/>
          <w:spacing w:val="-1"/>
          <w:w w:val="114"/>
          <w:sz w:val="16"/>
          <w:szCs w:val="16"/>
        </w:rPr>
        <w:t>“</w:t>
      </w:r>
      <w:r w:rsidRPr="00375A32">
        <w:rPr>
          <w:rFonts w:ascii="Arial" w:hAnsi="Arial" w:cs="Arial"/>
          <w:spacing w:val="-1"/>
          <w:w w:val="123"/>
          <w:sz w:val="16"/>
          <w:szCs w:val="16"/>
        </w:rPr>
        <w:t>m</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spacing w:val="-1"/>
          <w:w w:val="125"/>
          <w:sz w:val="16"/>
          <w:szCs w:val="16"/>
        </w:rPr>
        <w:t>e</w:t>
      </w:r>
      <w:r w:rsidRPr="00375A32">
        <w:rPr>
          <w:rFonts w:ascii="Arial" w:hAnsi="Arial" w:cs="Arial"/>
          <w:spacing w:val="-1"/>
          <w:sz w:val="16"/>
          <w:szCs w:val="16"/>
        </w:rPr>
        <w:t>ri</w:t>
      </w:r>
      <w:r w:rsidRPr="00375A32">
        <w:rPr>
          <w:rFonts w:ascii="Arial" w:hAnsi="Arial" w:cs="Arial"/>
          <w:spacing w:val="-1"/>
          <w:w w:val="111"/>
          <w:sz w:val="16"/>
          <w:szCs w:val="16"/>
        </w:rPr>
        <w:t>a</w:t>
      </w:r>
      <w:r w:rsidRPr="00375A32">
        <w:rPr>
          <w:rFonts w:ascii="Arial" w:hAnsi="Arial" w:cs="Arial"/>
          <w:spacing w:val="-1"/>
          <w:sz w:val="16"/>
          <w:szCs w:val="16"/>
        </w:rPr>
        <w:t>l</w:t>
      </w:r>
      <w:r w:rsidRPr="00375A32">
        <w:rPr>
          <w:rFonts w:ascii="Arial" w:hAnsi="Arial" w:cs="Arial"/>
          <w:sz w:val="16"/>
          <w:szCs w:val="16"/>
        </w:rPr>
        <w:t xml:space="preserve">” </w:t>
      </w:r>
      <w:r w:rsidRPr="00375A32">
        <w:rPr>
          <w:rFonts w:ascii="Arial" w:hAnsi="Arial" w:cs="Arial"/>
          <w:spacing w:val="-1"/>
          <w:w w:val="116"/>
          <w:sz w:val="16"/>
          <w:szCs w:val="16"/>
        </w:rPr>
        <w:t>communication</w:t>
      </w:r>
      <w:r w:rsidRPr="00375A32">
        <w:rPr>
          <w:rFonts w:ascii="Arial" w:hAnsi="Arial" w:cs="Arial"/>
          <w:w w:val="116"/>
          <w:sz w:val="16"/>
          <w:szCs w:val="16"/>
        </w:rPr>
        <w:t>s</w:t>
      </w:r>
      <w:r w:rsidRPr="00375A32">
        <w:rPr>
          <w:rFonts w:ascii="Arial" w:hAnsi="Arial" w:cs="Arial"/>
          <w:spacing w:val="-5"/>
          <w:w w:val="116"/>
          <w:sz w:val="16"/>
          <w:szCs w:val="16"/>
        </w:rPr>
        <w:t xml:space="preserve"> </w:t>
      </w:r>
      <w:r w:rsidRPr="00375A32">
        <w:rPr>
          <w:rFonts w:ascii="Arial" w:hAnsi="Arial" w:cs="Arial"/>
          <w:spacing w:val="-1"/>
          <w:w w:val="125"/>
          <w:sz w:val="16"/>
          <w:szCs w:val="16"/>
        </w:rPr>
        <w:t>w</w:t>
      </w:r>
      <w:r w:rsidRPr="00375A32">
        <w:rPr>
          <w:rFonts w:ascii="Arial" w:hAnsi="Arial" w:cs="Arial"/>
          <w:spacing w:val="-1"/>
          <w:sz w:val="16"/>
          <w:szCs w:val="16"/>
        </w:rPr>
        <w:t>i</w:t>
      </w:r>
      <w:r w:rsidRPr="00375A32">
        <w:rPr>
          <w:rFonts w:ascii="Arial" w:hAnsi="Arial" w:cs="Arial"/>
          <w:spacing w:val="-1"/>
          <w:w w:val="140"/>
          <w:sz w:val="16"/>
          <w:szCs w:val="16"/>
        </w:rPr>
        <w:t>t</w:t>
      </w:r>
      <w:r w:rsidRPr="00375A32">
        <w:rPr>
          <w:rFonts w:ascii="Arial" w:hAnsi="Arial" w:cs="Arial"/>
          <w:w w:val="122"/>
          <w:sz w:val="16"/>
          <w:szCs w:val="16"/>
        </w:rPr>
        <w:t>h</w:t>
      </w:r>
      <w:r w:rsidRPr="00375A32">
        <w:rPr>
          <w:rFonts w:ascii="Arial" w:hAnsi="Arial" w:cs="Arial"/>
          <w:spacing w:val="1"/>
          <w:sz w:val="16"/>
          <w:szCs w:val="16"/>
        </w:rPr>
        <w:t xml:space="preserve"> </w:t>
      </w:r>
      <w:r w:rsidRPr="00375A32">
        <w:rPr>
          <w:rFonts w:ascii="Arial" w:hAnsi="Arial" w:cs="Arial"/>
          <w:spacing w:val="-1"/>
          <w:sz w:val="16"/>
          <w:szCs w:val="16"/>
        </w:rPr>
        <w:t>r</w:t>
      </w:r>
      <w:r w:rsidRPr="00375A32">
        <w:rPr>
          <w:rFonts w:ascii="Arial" w:hAnsi="Arial" w:cs="Arial"/>
          <w:spacing w:val="-1"/>
          <w:w w:val="125"/>
          <w:sz w:val="16"/>
          <w:szCs w:val="16"/>
        </w:rPr>
        <w:t>e</w:t>
      </w:r>
      <w:r w:rsidRPr="00375A32">
        <w:rPr>
          <w:rFonts w:ascii="Arial" w:hAnsi="Arial" w:cs="Arial"/>
          <w:spacing w:val="-1"/>
          <w:w w:val="122"/>
          <w:sz w:val="16"/>
          <w:szCs w:val="16"/>
        </w:rPr>
        <w:t>gu</w:t>
      </w:r>
      <w:r w:rsidRPr="00375A32">
        <w:rPr>
          <w:rFonts w:ascii="Arial" w:hAnsi="Arial" w:cs="Arial"/>
          <w:spacing w:val="-1"/>
          <w:sz w:val="16"/>
          <w:szCs w:val="16"/>
        </w:rPr>
        <w:t>l</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spacing w:val="-1"/>
          <w:w w:val="122"/>
          <w:sz w:val="16"/>
          <w:szCs w:val="16"/>
        </w:rPr>
        <w:t>o</w:t>
      </w:r>
      <w:r w:rsidRPr="00375A32">
        <w:rPr>
          <w:rFonts w:ascii="Arial" w:hAnsi="Arial" w:cs="Arial"/>
          <w:spacing w:val="-1"/>
          <w:sz w:val="16"/>
          <w:szCs w:val="16"/>
        </w:rPr>
        <w:t>rs</w:t>
      </w:r>
    </w:p>
    <w:p w:rsidR="007E0A84" w:rsidRPr="007E0A84" w:rsidRDefault="007E0A84" w:rsidP="007E0A84">
      <w:pPr>
        <w:jc w:val="both"/>
        <w:rPr>
          <w:rFonts w:ascii="Arial" w:hAnsi="Arial" w:cs="Arial"/>
          <w:i/>
          <w:spacing w:val="-1"/>
          <w:sz w:val="20"/>
          <w:szCs w:val="20"/>
        </w:rPr>
      </w:pPr>
    </w:p>
    <w:p w:rsidR="007E0A84" w:rsidRPr="007E0A84" w:rsidRDefault="007E0A84" w:rsidP="007E0A84">
      <w:pPr>
        <w:jc w:val="both"/>
        <w:rPr>
          <w:rFonts w:ascii="Arial" w:hAnsi="Arial" w:cs="Arial"/>
          <w:b/>
          <w:spacing w:val="-1"/>
          <w:sz w:val="20"/>
          <w:szCs w:val="20"/>
        </w:rPr>
      </w:pPr>
      <w:r w:rsidRPr="007E0A84">
        <w:rPr>
          <w:rFonts w:ascii="Arial" w:hAnsi="Arial" w:cs="Arial"/>
          <w:b/>
          <w:spacing w:val="-1"/>
          <w:sz w:val="20"/>
          <w:szCs w:val="20"/>
        </w:rPr>
        <w:t xml:space="preserve">5.6.2   </w:t>
      </w:r>
      <w:r w:rsidR="00375A32">
        <w:rPr>
          <w:rFonts w:ascii="Arial" w:hAnsi="Arial" w:cs="Arial"/>
          <w:b/>
          <w:spacing w:val="-1"/>
          <w:sz w:val="20"/>
          <w:szCs w:val="20"/>
        </w:rPr>
        <w:t xml:space="preserve">   Briefing the governing body and senior </w:t>
      </w:r>
      <w:r w:rsidRPr="007E0A84">
        <w:rPr>
          <w:rFonts w:ascii="Arial" w:hAnsi="Arial" w:cs="Arial"/>
          <w:b/>
          <w:spacing w:val="-1"/>
          <w:sz w:val="20"/>
          <w:szCs w:val="20"/>
        </w:rPr>
        <w:t>managers o</w:t>
      </w:r>
      <w:r w:rsidR="00CF59D7">
        <w:rPr>
          <w:rFonts w:ascii="Arial" w:hAnsi="Arial" w:cs="Arial"/>
          <w:b/>
          <w:spacing w:val="-1"/>
          <w:sz w:val="20"/>
          <w:szCs w:val="20"/>
        </w:rPr>
        <w:t>n regulatory expectations (</w:t>
      </w:r>
      <w:r w:rsidR="00375A32">
        <w:rPr>
          <w:rFonts w:ascii="Arial" w:hAnsi="Arial" w:cs="Arial"/>
          <w:b/>
          <w:spacing w:val="-1"/>
          <w:sz w:val="20"/>
          <w:szCs w:val="20"/>
        </w:rPr>
        <w:t xml:space="preserve">see </w:t>
      </w:r>
      <w:r w:rsidR="00CF59D7">
        <w:rPr>
          <w:rFonts w:ascii="Arial" w:hAnsi="Arial" w:cs="Arial"/>
          <w:b/>
          <w:spacing w:val="-1"/>
          <w:sz w:val="20"/>
          <w:szCs w:val="20"/>
        </w:rPr>
        <w:t>also 5.8.2c))</w:t>
      </w:r>
    </w:p>
    <w:p w:rsidR="007E0A84" w:rsidRPr="007E0A84" w:rsidRDefault="007E0A84" w:rsidP="007E0A84">
      <w:pPr>
        <w:jc w:val="both"/>
        <w:rPr>
          <w:rFonts w:ascii="Arial" w:hAnsi="Arial" w:cs="Arial"/>
          <w:b/>
          <w:spacing w:val="-1"/>
          <w:sz w:val="20"/>
          <w:szCs w:val="20"/>
        </w:rPr>
      </w:pPr>
    </w:p>
    <w:p w:rsidR="007E0A84" w:rsidRPr="007E0A84" w:rsidRDefault="007E0A84" w:rsidP="007E0A84">
      <w:pPr>
        <w:jc w:val="both"/>
        <w:rPr>
          <w:rFonts w:ascii="Arial" w:hAnsi="Arial" w:cs="Arial"/>
          <w:spacing w:val="-1"/>
          <w:w w:val="120"/>
          <w:sz w:val="20"/>
          <w:szCs w:val="20"/>
        </w:rPr>
      </w:pPr>
      <w:r w:rsidRPr="007E0A84">
        <w:rPr>
          <w:rFonts w:ascii="Arial" w:hAnsi="Arial" w:cs="Arial"/>
          <w:spacing w:val="-1"/>
          <w:w w:val="120"/>
          <w:sz w:val="20"/>
          <w:szCs w:val="20"/>
        </w:rPr>
        <w:t xml:space="preserve">The firm shall put in place a process, under which the compliance function regularly briefs the governing body and senior managers on the expectations of the regulators. The compliance function shall monitor and obtain information concerning these </w:t>
      </w:r>
      <w:proofErr w:type="spellStart"/>
      <w:r w:rsidRPr="007E0A84">
        <w:rPr>
          <w:rFonts w:ascii="Arial" w:hAnsi="Arial" w:cs="Arial"/>
          <w:spacing w:val="-1"/>
          <w:w w:val="120"/>
          <w:sz w:val="20"/>
          <w:szCs w:val="20"/>
        </w:rPr>
        <w:t>expectations,e.g</w:t>
      </w:r>
      <w:proofErr w:type="spellEnd"/>
      <w:r w:rsidRPr="007E0A84">
        <w:rPr>
          <w:rFonts w:ascii="Arial" w:hAnsi="Arial" w:cs="Arial"/>
          <w:spacing w:val="-1"/>
          <w:w w:val="120"/>
          <w:sz w:val="20"/>
          <w:szCs w:val="20"/>
        </w:rPr>
        <w:t>.  through its own interaction with the regulators, through communications from and materials published by the regulators, and through meetings with professional advisers, trade associations, etc.</w:t>
      </w:r>
    </w:p>
    <w:p w:rsidR="007E0A84" w:rsidRPr="007E0A84" w:rsidRDefault="007E0A84" w:rsidP="007E0A84">
      <w:pPr>
        <w:jc w:val="both"/>
        <w:rPr>
          <w:rFonts w:ascii="Arial" w:hAnsi="Arial" w:cs="Arial"/>
          <w:sz w:val="20"/>
          <w:szCs w:val="20"/>
        </w:rPr>
      </w:pPr>
    </w:p>
    <w:p w:rsidR="007E0A84" w:rsidRPr="007E0A84" w:rsidRDefault="007E0A84" w:rsidP="007E0A84">
      <w:pPr>
        <w:ind w:left="748" w:right="468" w:hanging="748"/>
        <w:jc w:val="both"/>
        <w:rPr>
          <w:rFonts w:ascii="Arial" w:hAnsi="Arial" w:cs="Arial"/>
          <w:sz w:val="20"/>
          <w:szCs w:val="20"/>
        </w:rPr>
      </w:pPr>
      <w:r w:rsidRPr="007E0A84">
        <w:rPr>
          <w:rFonts w:ascii="Arial" w:hAnsi="Arial" w:cs="Arial"/>
          <w:b/>
          <w:spacing w:val="-1"/>
          <w:sz w:val="20"/>
          <w:szCs w:val="20"/>
        </w:rPr>
        <w:t>5.6.</w:t>
      </w:r>
      <w:r w:rsidRPr="007E0A84">
        <w:rPr>
          <w:rFonts w:ascii="Arial" w:hAnsi="Arial" w:cs="Arial"/>
          <w:b/>
          <w:sz w:val="20"/>
          <w:szCs w:val="20"/>
        </w:rPr>
        <w:t xml:space="preserve">3     </w:t>
      </w:r>
      <w:r w:rsidRPr="007E0A84">
        <w:rPr>
          <w:rFonts w:ascii="Arial" w:hAnsi="Arial" w:cs="Arial"/>
          <w:b/>
          <w:spacing w:val="15"/>
          <w:sz w:val="20"/>
          <w:szCs w:val="20"/>
        </w:rPr>
        <w:t xml:space="preserve"> </w:t>
      </w:r>
      <w:r w:rsidRPr="007E0A84">
        <w:rPr>
          <w:rFonts w:ascii="Arial" w:hAnsi="Arial" w:cs="Arial"/>
          <w:b/>
          <w:spacing w:val="-1"/>
          <w:w w:val="85"/>
          <w:sz w:val="20"/>
          <w:szCs w:val="20"/>
        </w:rPr>
        <w:t>K</w:t>
      </w:r>
      <w:r w:rsidRPr="007E0A84">
        <w:rPr>
          <w:rFonts w:ascii="Arial" w:hAnsi="Arial" w:cs="Arial"/>
          <w:b/>
          <w:spacing w:val="-1"/>
          <w:w w:val="125"/>
          <w:sz w:val="20"/>
          <w:szCs w:val="20"/>
        </w:rPr>
        <w:t>ee</w:t>
      </w:r>
      <w:r w:rsidRPr="007E0A84">
        <w:rPr>
          <w:rFonts w:ascii="Arial" w:hAnsi="Arial" w:cs="Arial"/>
          <w:b/>
          <w:spacing w:val="-1"/>
          <w:w w:val="109"/>
          <w:sz w:val="20"/>
          <w:szCs w:val="20"/>
        </w:rPr>
        <w:t>p</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g</w:t>
      </w:r>
      <w:r w:rsidRPr="007E0A84">
        <w:rPr>
          <w:rFonts w:ascii="Arial" w:hAnsi="Arial" w:cs="Arial"/>
          <w:b/>
          <w:spacing w:val="2"/>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22"/>
          <w:sz w:val="20"/>
          <w:szCs w:val="20"/>
        </w:rPr>
        <w:t>g</w:t>
      </w:r>
      <w:r w:rsidRPr="007E0A84">
        <w:rPr>
          <w:rFonts w:ascii="Arial" w:hAnsi="Arial" w:cs="Arial"/>
          <w:b/>
          <w:spacing w:val="-1"/>
          <w:w w:val="109"/>
          <w:sz w:val="20"/>
          <w:szCs w:val="20"/>
        </w:rPr>
        <w:t>u</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w w:val="114"/>
          <w:sz w:val="20"/>
          <w:szCs w:val="20"/>
        </w:rPr>
        <w:t>s</w:t>
      </w:r>
      <w:r w:rsidRPr="007E0A84">
        <w:rPr>
          <w:rFonts w:ascii="Arial" w:hAnsi="Arial" w:cs="Arial"/>
          <w:b/>
          <w:spacing w:val="2"/>
          <w:sz w:val="20"/>
          <w:szCs w:val="20"/>
        </w:rPr>
        <w:t xml:space="preserve"> </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spacing w:val="-1"/>
          <w:w w:val="116"/>
          <w:sz w:val="20"/>
          <w:szCs w:val="20"/>
        </w:rPr>
        <w:t>f</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pacing w:val="-1"/>
          <w:w w:val="106"/>
          <w:sz w:val="20"/>
          <w:szCs w:val="20"/>
        </w:rPr>
        <w:t>m</w:t>
      </w:r>
      <w:r w:rsidRPr="007E0A84">
        <w:rPr>
          <w:rFonts w:ascii="Arial" w:hAnsi="Arial" w:cs="Arial"/>
          <w:b/>
          <w:spacing w:val="-1"/>
          <w:w w:val="125"/>
          <w:sz w:val="20"/>
          <w:szCs w:val="20"/>
        </w:rPr>
        <w:t>e</w:t>
      </w:r>
      <w:r w:rsidRPr="007E0A84">
        <w:rPr>
          <w:rFonts w:ascii="Arial" w:hAnsi="Arial" w:cs="Arial"/>
          <w:b/>
          <w:w w:val="109"/>
          <w:sz w:val="20"/>
          <w:szCs w:val="20"/>
        </w:rPr>
        <w:t>d</w:t>
      </w:r>
      <w:r w:rsidRPr="007E0A84">
        <w:rPr>
          <w:rFonts w:ascii="Arial" w:hAnsi="Arial" w:cs="Arial"/>
          <w:b/>
          <w:spacing w:val="2"/>
          <w:sz w:val="20"/>
          <w:szCs w:val="20"/>
        </w:rPr>
        <w:t xml:space="preserve">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1"/>
          <w:w w:val="109"/>
          <w:sz w:val="20"/>
          <w:szCs w:val="20"/>
        </w:rPr>
        <w:t>d</w:t>
      </w:r>
      <w:r w:rsidRPr="007E0A84">
        <w:rPr>
          <w:rFonts w:ascii="Arial" w:hAnsi="Arial" w:cs="Arial"/>
          <w:b/>
          <w:spacing w:val="-1"/>
          <w:w w:val="125"/>
          <w:sz w:val="20"/>
          <w:szCs w:val="20"/>
        </w:rPr>
        <w:t>e</w:t>
      </w:r>
      <w:r w:rsidRPr="007E0A84">
        <w:rPr>
          <w:rFonts w:ascii="Arial" w:hAnsi="Arial" w:cs="Arial"/>
          <w:b/>
          <w:spacing w:val="-1"/>
          <w:w w:val="111"/>
          <w:sz w:val="20"/>
          <w:szCs w:val="20"/>
        </w:rPr>
        <w:t>v</w:t>
      </w:r>
      <w:r w:rsidRPr="007E0A84">
        <w:rPr>
          <w:rFonts w:ascii="Arial" w:hAnsi="Arial" w:cs="Arial"/>
          <w:b/>
          <w:spacing w:val="-1"/>
          <w:w w:val="125"/>
          <w:sz w:val="20"/>
          <w:szCs w:val="20"/>
        </w:rPr>
        <w:t>e</w:t>
      </w:r>
      <w:r w:rsidRPr="007E0A84">
        <w:rPr>
          <w:rFonts w:ascii="Arial" w:hAnsi="Arial" w:cs="Arial"/>
          <w:b/>
          <w:spacing w:val="-1"/>
          <w:sz w:val="20"/>
          <w:szCs w:val="20"/>
        </w:rPr>
        <w:t>l</w:t>
      </w:r>
      <w:r w:rsidRPr="007E0A84">
        <w:rPr>
          <w:rFonts w:ascii="Arial" w:hAnsi="Arial" w:cs="Arial"/>
          <w:b/>
          <w:spacing w:val="-1"/>
          <w:w w:val="122"/>
          <w:sz w:val="20"/>
          <w:szCs w:val="20"/>
        </w:rPr>
        <w:t>o</w:t>
      </w:r>
      <w:r w:rsidRPr="007E0A84">
        <w:rPr>
          <w:rFonts w:ascii="Arial" w:hAnsi="Arial" w:cs="Arial"/>
          <w:b/>
          <w:spacing w:val="-1"/>
          <w:w w:val="109"/>
          <w:sz w:val="20"/>
          <w:szCs w:val="20"/>
        </w:rPr>
        <w:t>p</w:t>
      </w:r>
      <w:r w:rsidRPr="007E0A84">
        <w:rPr>
          <w:rFonts w:ascii="Arial" w:hAnsi="Arial" w:cs="Arial"/>
          <w:b/>
          <w:spacing w:val="-1"/>
          <w:w w:val="106"/>
          <w:sz w:val="20"/>
          <w:szCs w:val="20"/>
        </w:rPr>
        <w:t>m</w:t>
      </w:r>
      <w:r w:rsidRPr="007E0A84">
        <w:rPr>
          <w:rFonts w:ascii="Arial" w:hAnsi="Arial" w:cs="Arial"/>
          <w:b/>
          <w:spacing w:val="-1"/>
          <w:w w:val="125"/>
          <w:sz w:val="20"/>
          <w:szCs w:val="20"/>
        </w:rPr>
        <w:t>e</w:t>
      </w:r>
      <w:r w:rsidRPr="007E0A84">
        <w:rPr>
          <w:rFonts w:ascii="Arial" w:hAnsi="Arial" w:cs="Arial"/>
          <w:b/>
          <w:spacing w:val="-1"/>
          <w:w w:val="109"/>
          <w:sz w:val="20"/>
          <w:szCs w:val="20"/>
        </w:rPr>
        <w:t>n</w:t>
      </w:r>
      <w:r w:rsidRPr="007E0A84">
        <w:rPr>
          <w:rFonts w:ascii="Arial" w:hAnsi="Arial" w:cs="Arial"/>
          <w:b/>
          <w:spacing w:val="-1"/>
          <w:w w:val="116"/>
          <w:sz w:val="20"/>
          <w:szCs w:val="20"/>
        </w:rPr>
        <w:t>t</w:t>
      </w:r>
      <w:r w:rsidRPr="007E0A84">
        <w:rPr>
          <w:rFonts w:ascii="Arial" w:hAnsi="Arial" w:cs="Arial"/>
          <w:b/>
          <w:spacing w:val="-1"/>
          <w:w w:val="114"/>
          <w:sz w:val="20"/>
          <w:szCs w:val="20"/>
        </w:rPr>
        <w:t>s</w:t>
      </w:r>
      <w:r w:rsidRPr="007E0A84">
        <w:rPr>
          <w:rFonts w:ascii="Arial" w:hAnsi="Arial" w:cs="Arial"/>
          <w:b/>
          <w:spacing w:val="-1"/>
          <w:w w:val="140"/>
          <w:sz w:val="20"/>
          <w:szCs w:val="20"/>
        </w:rPr>
        <w:t>/</w:t>
      </w:r>
      <w:r w:rsidRPr="007E0A84">
        <w:rPr>
          <w:rFonts w:ascii="Arial" w:hAnsi="Arial" w:cs="Arial"/>
          <w:b/>
          <w:spacing w:val="-1"/>
          <w:w w:val="114"/>
          <w:sz w:val="20"/>
          <w:szCs w:val="20"/>
        </w:rPr>
        <w:t>s</w:t>
      </w:r>
      <w:r w:rsidRPr="007E0A84">
        <w:rPr>
          <w:rFonts w:ascii="Arial" w:hAnsi="Arial" w:cs="Arial"/>
          <w:b/>
          <w:spacing w:val="-1"/>
          <w:w w:val="109"/>
          <w:sz w:val="20"/>
          <w:szCs w:val="20"/>
        </w:rPr>
        <w:t>h</w:t>
      </w:r>
      <w:r w:rsidRPr="007E0A84">
        <w:rPr>
          <w:rFonts w:ascii="Arial" w:hAnsi="Arial" w:cs="Arial"/>
          <w:b/>
          <w:spacing w:val="-1"/>
          <w:w w:val="111"/>
          <w:sz w:val="20"/>
          <w:szCs w:val="20"/>
        </w:rPr>
        <w:t>a</w:t>
      </w:r>
      <w:r w:rsidRPr="007E0A84">
        <w:rPr>
          <w:rFonts w:ascii="Arial" w:hAnsi="Arial" w:cs="Arial"/>
          <w:b/>
          <w:spacing w:val="-1"/>
          <w:w w:val="87"/>
          <w:sz w:val="20"/>
          <w:szCs w:val="20"/>
        </w:rPr>
        <w:t>r</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 xml:space="preserve">g </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spacing w:val="-1"/>
          <w:w w:val="116"/>
          <w:sz w:val="20"/>
          <w:szCs w:val="20"/>
        </w:rPr>
        <w:t>f</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pacing w:val="-1"/>
          <w:w w:val="106"/>
          <w:sz w:val="20"/>
          <w:szCs w:val="20"/>
        </w:rPr>
        <w:t>m</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22"/>
          <w:sz w:val="20"/>
          <w:szCs w:val="20"/>
        </w:rPr>
        <w:t>o</w:t>
      </w:r>
      <w:r w:rsidRPr="007E0A84">
        <w:rPr>
          <w:rFonts w:ascii="Arial" w:hAnsi="Arial" w:cs="Arial"/>
          <w:b/>
          <w:w w:val="109"/>
          <w:sz w:val="20"/>
          <w:szCs w:val="20"/>
        </w:rPr>
        <w:t>n</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5"/>
          <w:sz w:val="20"/>
          <w:szCs w:val="20"/>
        </w:rPr>
        <w:t>par</w:t>
      </w:r>
      <w:r w:rsidRPr="007E0A84">
        <w:rPr>
          <w:rFonts w:ascii="Arial" w:hAnsi="Arial" w:cs="Arial"/>
          <w:w w:val="125"/>
          <w:sz w:val="20"/>
          <w:szCs w:val="20"/>
        </w:rPr>
        <w:t>t</w:t>
      </w:r>
      <w:r w:rsidRPr="007E0A84">
        <w:rPr>
          <w:rFonts w:ascii="Arial" w:hAnsi="Arial" w:cs="Arial"/>
          <w:spacing w:val="-10"/>
          <w:w w:val="125"/>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0"/>
          <w:sz w:val="20"/>
          <w:szCs w:val="20"/>
        </w:rPr>
        <w:t>ongoin</w:t>
      </w:r>
      <w:r w:rsidRPr="007E0A84">
        <w:rPr>
          <w:rFonts w:ascii="Arial" w:hAnsi="Arial" w:cs="Arial"/>
          <w:w w:val="120"/>
          <w:sz w:val="20"/>
          <w:szCs w:val="20"/>
        </w:rPr>
        <w:t>g</w:t>
      </w:r>
      <w:r w:rsidRPr="007E0A84">
        <w:rPr>
          <w:rFonts w:ascii="Arial" w:hAnsi="Arial" w:cs="Arial"/>
          <w:spacing w:val="-6"/>
          <w:w w:val="120"/>
          <w:sz w:val="20"/>
          <w:szCs w:val="20"/>
        </w:rPr>
        <w:t xml:space="preserve"> </w:t>
      </w:r>
      <w:r w:rsidRPr="007E0A84">
        <w:rPr>
          <w:rFonts w:ascii="Arial" w:hAnsi="Arial" w:cs="Arial"/>
          <w:spacing w:val="-1"/>
          <w:w w:val="120"/>
          <w:sz w:val="20"/>
          <w:szCs w:val="20"/>
        </w:rPr>
        <w:t>relationshi</w:t>
      </w:r>
      <w:r w:rsidRPr="007E0A84">
        <w:rPr>
          <w:rFonts w:ascii="Arial" w:hAnsi="Arial" w:cs="Arial"/>
          <w:w w:val="120"/>
          <w:sz w:val="20"/>
          <w:szCs w:val="20"/>
        </w:rPr>
        <w:t>p</w:t>
      </w:r>
      <w:r w:rsidRPr="007E0A84">
        <w:rPr>
          <w:rFonts w:ascii="Arial" w:hAnsi="Arial" w:cs="Arial"/>
          <w:spacing w:val="-29"/>
          <w:w w:val="120"/>
          <w:sz w:val="20"/>
          <w:szCs w:val="20"/>
        </w:rPr>
        <w:t xml:space="preserve"> </w:t>
      </w:r>
      <w:r w:rsidRPr="007E0A84">
        <w:rPr>
          <w:rFonts w:ascii="Arial" w:hAnsi="Arial" w:cs="Arial"/>
          <w:spacing w:val="-1"/>
          <w:w w:val="120"/>
          <w:sz w:val="20"/>
          <w:szCs w:val="20"/>
        </w:rPr>
        <w:t>wit</w:t>
      </w:r>
      <w:r w:rsidRPr="007E0A84">
        <w:rPr>
          <w:rFonts w:ascii="Arial" w:hAnsi="Arial" w:cs="Arial"/>
          <w:w w:val="120"/>
          <w:sz w:val="20"/>
          <w:szCs w:val="20"/>
        </w:rPr>
        <w:t>h</w:t>
      </w:r>
      <w:r w:rsidRPr="007E0A84">
        <w:rPr>
          <w:rFonts w:ascii="Arial" w:hAnsi="Arial" w:cs="Arial"/>
          <w:spacing w:val="-13"/>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regulators</w:t>
      </w:r>
      <w:r w:rsidRPr="007E0A84">
        <w:rPr>
          <w:rFonts w:ascii="Arial" w:hAnsi="Arial" w:cs="Arial"/>
          <w:w w:val="120"/>
          <w:sz w:val="20"/>
          <w:szCs w:val="20"/>
        </w:rPr>
        <w:t>,</w:t>
      </w:r>
      <w:r w:rsidRPr="007E0A84">
        <w:rPr>
          <w:rFonts w:ascii="Arial" w:hAnsi="Arial" w:cs="Arial"/>
          <w:spacing w:val="-17"/>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w:t>
      </w:r>
      <w:r w:rsidRPr="007E0A84">
        <w:rPr>
          <w:rFonts w:ascii="Arial" w:hAnsi="Arial" w:cs="Arial"/>
          <w:spacing w:val="-1"/>
          <w:w w:val="122"/>
          <w:sz w:val="20"/>
          <w:szCs w:val="20"/>
        </w:rPr>
        <w:t>h</w:t>
      </w:r>
      <w:r w:rsidRPr="007E0A84">
        <w:rPr>
          <w:rFonts w:ascii="Arial" w:hAnsi="Arial" w:cs="Arial"/>
          <w:spacing w:val="-1"/>
          <w:w w:val="125"/>
          <w:sz w:val="20"/>
          <w:szCs w:val="20"/>
        </w:rPr>
        <w:t>a</w:t>
      </w:r>
      <w:r w:rsidRPr="007E0A84">
        <w:rPr>
          <w:rFonts w:ascii="Arial" w:hAnsi="Arial" w:cs="Arial"/>
          <w:spacing w:val="-1"/>
          <w:sz w:val="20"/>
          <w:szCs w:val="20"/>
        </w:rPr>
        <w:t>l</w:t>
      </w:r>
      <w:r w:rsidRPr="007E0A84">
        <w:rPr>
          <w:rFonts w:ascii="Arial" w:hAnsi="Arial" w:cs="Arial"/>
          <w:sz w:val="20"/>
          <w:szCs w:val="20"/>
        </w:rPr>
        <w:t xml:space="preserve">l </w:t>
      </w:r>
      <w:r w:rsidRPr="007E0A84">
        <w:rPr>
          <w:rFonts w:ascii="Arial" w:hAnsi="Arial" w:cs="Arial"/>
          <w:spacing w:val="-1"/>
          <w:sz w:val="20"/>
          <w:szCs w:val="20"/>
        </w:rPr>
        <w:t>see</w:t>
      </w:r>
      <w:r w:rsidR="00375A32">
        <w:rPr>
          <w:rFonts w:ascii="Arial" w:hAnsi="Arial" w:cs="Arial"/>
          <w:sz w:val="20"/>
          <w:szCs w:val="20"/>
        </w:rPr>
        <w:t>k</w:t>
      </w:r>
      <w:r w:rsidRPr="007E0A84">
        <w:rPr>
          <w:rFonts w:ascii="Arial" w:hAnsi="Arial" w:cs="Arial"/>
          <w:spacing w:val="7"/>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5"/>
          <w:w w:val="120"/>
          <w:sz w:val="20"/>
          <w:szCs w:val="20"/>
        </w:rPr>
        <w:t xml:space="preserve"> </w:t>
      </w:r>
      <w:r w:rsidRPr="007E0A84">
        <w:rPr>
          <w:rFonts w:ascii="Arial" w:hAnsi="Arial" w:cs="Arial"/>
          <w:spacing w:val="-1"/>
          <w:w w:val="120"/>
          <w:sz w:val="20"/>
          <w:szCs w:val="20"/>
        </w:rPr>
        <w:t>ensur</w:t>
      </w:r>
      <w:r w:rsidRPr="007E0A84">
        <w:rPr>
          <w:rFonts w:ascii="Arial" w:hAnsi="Arial" w:cs="Arial"/>
          <w:w w:val="120"/>
          <w:sz w:val="20"/>
          <w:szCs w:val="20"/>
        </w:rPr>
        <w:t>e</w:t>
      </w:r>
      <w:r w:rsidRPr="007E0A84">
        <w:rPr>
          <w:rFonts w:ascii="Arial" w:hAnsi="Arial" w:cs="Arial"/>
          <w:spacing w:val="-12"/>
          <w:w w:val="120"/>
          <w:sz w:val="20"/>
          <w:szCs w:val="20"/>
        </w:rPr>
        <w:t xml:space="preserve"> </w:t>
      </w:r>
      <w:r w:rsidRPr="007E0A84">
        <w:rPr>
          <w:rFonts w:ascii="Arial" w:hAnsi="Arial" w:cs="Arial"/>
          <w:spacing w:val="-1"/>
          <w:w w:val="120"/>
          <w:sz w:val="20"/>
          <w:szCs w:val="20"/>
        </w:rPr>
        <w:t>tha</w:t>
      </w:r>
      <w:r w:rsidRPr="007E0A84">
        <w:rPr>
          <w:rFonts w:ascii="Arial" w:hAnsi="Arial" w:cs="Arial"/>
          <w:w w:val="120"/>
          <w:sz w:val="20"/>
          <w:szCs w:val="20"/>
        </w:rPr>
        <w:t>t</w:t>
      </w:r>
      <w:r w:rsidRPr="007E0A84">
        <w:rPr>
          <w:rFonts w:ascii="Arial" w:hAnsi="Arial" w:cs="Arial"/>
          <w:spacing w:val="21"/>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regulator</w:t>
      </w:r>
      <w:r w:rsidRPr="007E0A84">
        <w:rPr>
          <w:rFonts w:ascii="Arial" w:hAnsi="Arial" w:cs="Arial"/>
          <w:w w:val="120"/>
          <w:sz w:val="20"/>
          <w:szCs w:val="20"/>
        </w:rPr>
        <w:t>s</w:t>
      </w:r>
      <w:r w:rsidRPr="007E0A84">
        <w:rPr>
          <w:rFonts w:ascii="Arial" w:hAnsi="Arial" w:cs="Arial"/>
          <w:spacing w:val="-12"/>
          <w:w w:val="120"/>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1"/>
          <w:w w:val="117"/>
          <w:sz w:val="20"/>
          <w:szCs w:val="20"/>
        </w:rPr>
        <w:t>provide</w:t>
      </w:r>
      <w:r w:rsidRPr="007E0A84">
        <w:rPr>
          <w:rFonts w:ascii="Arial" w:hAnsi="Arial" w:cs="Arial"/>
          <w:w w:val="117"/>
          <w:sz w:val="20"/>
          <w:szCs w:val="20"/>
        </w:rPr>
        <w:t>d</w:t>
      </w:r>
      <w:r w:rsidRPr="007E0A84">
        <w:rPr>
          <w:rFonts w:ascii="Arial" w:hAnsi="Arial" w:cs="Arial"/>
          <w:spacing w:val="-5"/>
          <w:w w:val="117"/>
          <w:sz w:val="20"/>
          <w:szCs w:val="20"/>
        </w:rPr>
        <w:t xml:space="preserve"> </w:t>
      </w:r>
      <w:r w:rsidRPr="007E0A84">
        <w:rPr>
          <w:rFonts w:ascii="Arial" w:hAnsi="Arial" w:cs="Arial"/>
          <w:spacing w:val="-1"/>
          <w:w w:val="117"/>
          <w:sz w:val="20"/>
          <w:szCs w:val="20"/>
        </w:rPr>
        <w:t>wit</w:t>
      </w:r>
      <w:r w:rsidRPr="007E0A84">
        <w:rPr>
          <w:rFonts w:ascii="Arial" w:hAnsi="Arial" w:cs="Arial"/>
          <w:w w:val="117"/>
          <w:sz w:val="20"/>
          <w:szCs w:val="20"/>
        </w:rPr>
        <w:t>h</w:t>
      </w:r>
      <w:r w:rsidRPr="007E0A84">
        <w:rPr>
          <w:rFonts w:ascii="Arial" w:hAnsi="Arial" w:cs="Arial"/>
          <w:spacing w:val="-1"/>
          <w:w w:val="117"/>
          <w:sz w:val="20"/>
          <w:szCs w:val="20"/>
        </w:rPr>
        <w:t xml:space="preserve"> informatio</w:t>
      </w:r>
      <w:r w:rsidRPr="007E0A84">
        <w:rPr>
          <w:rFonts w:ascii="Arial" w:hAnsi="Arial" w:cs="Arial"/>
          <w:w w:val="117"/>
          <w:sz w:val="20"/>
          <w:szCs w:val="20"/>
        </w:rPr>
        <w:t>n</w:t>
      </w:r>
      <w:r w:rsidRPr="007E0A84">
        <w:rPr>
          <w:rFonts w:ascii="Arial" w:hAnsi="Arial" w:cs="Arial"/>
          <w:spacing w:val="10"/>
          <w:w w:val="117"/>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w w:val="125"/>
          <w:sz w:val="20"/>
          <w:szCs w:val="20"/>
        </w:rPr>
        <w:t>a</w:t>
      </w:r>
      <w:r w:rsidRPr="007E0A84">
        <w:rPr>
          <w:rFonts w:ascii="Arial" w:hAnsi="Arial" w:cs="Arial"/>
          <w:w w:val="140"/>
          <w:sz w:val="20"/>
          <w:szCs w:val="20"/>
        </w:rPr>
        <w:t xml:space="preserve">t </w:t>
      </w:r>
      <w:r w:rsidRPr="007E0A84">
        <w:rPr>
          <w:rFonts w:ascii="Arial" w:hAnsi="Arial" w:cs="Arial"/>
          <w:spacing w:val="-1"/>
          <w:w w:val="119"/>
          <w:sz w:val="20"/>
          <w:szCs w:val="20"/>
        </w:rPr>
        <w:t>the</w:t>
      </w:r>
      <w:r w:rsidRPr="007E0A84">
        <w:rPr>
          <w:rFonts w:ascii="Arial" w:hAnsi="Arial" w:cs="Arial"/>
          <w:w w:val="119"/>
          <w:sz w:val="20"/>
          <w:szCs w:val="20"/>
        </w:rPr>
        <w:t>y</w:t>
      </w:r>
      <w:r w:rsidRPr="007E0A84">
        <w:rPr>
          <w:rFonts w:ascii="Arial" w:hAnsi="Arial" w:cs="Arial"/>
          <w:spacing w:val="-6"/>
          <w:w w:val="119"/>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qu</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w w:val="140"/>
          <w:sz w:val="20"/>
          <w:szCs w:val="20"/>
        </w:rPr>
        <w:t>t</w:t>
      </w:r>
      <w:r w:rsidRPr="007E0A84">
        <w:rPr>
          <w:rFonts w:ascii="Arial" w:hAnsi="Arial" w:cs="Arial"/>
          <w:spacing w:val="2"/>
          <w:sz w:val="20"/>
          <w:szCs w:val="20"/>
        </w:rPr>
        <w:t xml:space="preserve"> </w:t>
      </w:r>
      <w:r w:rsidRPr="007E0A84">
        <w:rPr>
          <w:rFonts w:ascii="Arial" w:hAnsi="Arial" w:cs="Arial"/>
          <w:spacing w:val="-1"/>
          <w:w w:val="123"/>
          <w:sz w:val="20"/>
          <w:szCs w:val="20"/>
        </w:rPr>
        <w:t>an</w:t>
      </w:r>
      <w:r w:rsidRPr="007E0A84">
        <w:rPr>
          <w:rFonts w:ascii="Arial" w:hAnsi="Arial" w:cs="Arial"/>
          <w:w w:val="123"/>
          <w:sz w:val="20"/>
          <w:szCs w:val="20"/>
        </w:rPr>
        <w:t>d</w:t>
      </w:r>
      <w:r w:rsidRPr="007E0A84">
        <w:rPr>
          <w:rFonts w:ascii="Arial" w:hAnsi="Arial" w:cs="Arial"/>
          <w:spacing w:val="-9"/>
          <w:w w:val="123"/>
          <w:sz w:val="20"/>
          <w:szCs w:val="20"/>
        </w:rPr>
        <w:t xml:space="preserve"> </w:t>
      </w:r>
      <w:r w:rsidRPr="007E0A84">
        <w:rPr>
          <w:rFonts w:ascii="Arial" w:hAnsi="Arial" w:cs="Arial"/>
          <w:spacing w:val="-1"/>
          <w:sz w:val="20"/>
          <w:szCs w:val="20"/>
        </w:rPr>
        <w:t>ar</w:t>
      </w:r>
      <w:r w:rsidRPr="007E0A84">
        <w:rPr>
          <w:rFonts w:ascii="Arial" w:hAnsi="Arial" w:cs="Arial"/>
          <w:sz w:val="20"/>
          <w:szCs w:val="20"/>
        </w:rPr>
        <w:t xml:space="preserve">e </w:t>
      </w:r>
      <w:r w:rsidRPr="007E0A84">
        <w:rPr>
          <w:rFonts w:ascii="Arial" w:hAnsi="Arial" w:cs="Arial"/>
          <w:spacing w:val="-1"/>
          <w:w w:val="118"/>
          <w:sz w:val="20"/>
          <w:szCs w:val="20"/>
        </w:rPr>
        <w:t>informe</w:t>
      </w:r>
      <w:r w:rsidRPr="007E0A84">
        <w:rPr>
          <w:rFonts w:ascii="Arial" w:hAnsi="Arial" w:cs="Arial"/>
          <w:w w:val="118"/>
          <w:sz w:val="20"/>
          <w:szCs w:val="20"/>
        </w:rPr>
        <w:t>d</w:t>
      </w:r>
      <w:r w:rsidRPr="007E0A84">
        <w:rPr>
          <w:rFonts w:ascii="Arial" w:hAnsi="Arial" w:cs="Arial"/>
          <w:spacing w:val="-6"/>
          <w:w w:val="118"/>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sz w:val="20"/>
          <w:szCs w:val="20"/>
        </w:rPr>
        <w:t>an</w:t>
      </w:r>
      <w:r w:rsidRPr="007E0A84">
        <w:rPr>
          <w:rFonts w:ascii="Arial" w:hAnsi="Arial" w:cs="Arial"/>
          <w:sz w:val="20"/>
          <w:szCs w:val="20"/>
        </w:rPr>
        <w:t>y</w:t>
      </w:r>
      <w:r w:rsidRPr="007E0A84">
        <w:rPr>
          <w:rFonts w:ascii="Arial" w:hAnsi="Arial" w:cs="Arial"/>
          <w:spacing w:val="46"/>
          <w:sz w:val="20"/>
          <w:szCs w:val="20"/>
        </w:rPr>
        <w:t xml:space="preserve"> </w:t>
      </w:r>
      <w:r w:rsidRPr="007E0A84">
        <w:rPr>
          <w:rFonts w:ascii="Arial" w:hAnsi="Arial" w:cs="Arial"/>
          <w:spacing w:val="-1"/>
          <w:w w:val="118"/>
          <w:sz w:val="20"/>
          <w:szCs w:val="20"/>
        </w:rPr>
        <w:t>materia</w:t>
      </w:r>
      <w:r w:rsidRPr="007E0A84">
        <w:rPr>
          <w:rFonts w:ascii="Arial" w:hAnsi="Arial" w:cs="Arial"/>
          <w:w w:val="118"/>
          <w:sz w:val="20"/>
          <w:szCs w:val="20"/>
        </w:rPr>
        <w:t>l</w:t>
      </w:r>
      <w:r w:rsidRPr="007E0A84">
        <w:rPr>
          <w:rFonts w:ascii="Arial" w:hAnsi="Arial" w:cs="Arial"/>
          <w:spacing w:val="-2"/>
          <w:w w:val="118"/>
          <w:sz w:val="20"/>
          <w:szCs w:val="20"/>
        </w:rPr>
        <w:t xml:space="preserve"> </w:t>
      </w:r>
      <w:r w:rsidRPr="007E0A84">
        <w:rPr>
          <w:rFonts w:ascii="Arial" w:hAnsi="Arial" w:cs="Arial"/>
          <w:spacing w:val="-1"/>
          <w:w w:val="118"/>
          <w:sz w:val="20"/>
          <w:szCs w:val="20"/>
        </w:rPr>
        <w:t>development</w:t>
      </w:r>
      <w:r w:rsidRPr="007E0A84">
        <w:rPr>
          <w:rFonts w:ascii="Arial" w:hAnsi="Arial" w:cs="Arial"/>
          <w:w w:val="118"/>
          <w:sz w:val="20"/>
          <w:szCs w:val="20"/>
        </w:rPr>
        <w:t>s</w:t>
      </w:r>
      <w:r w:rsidRPr="007E0A84">
        <w:rPr>
          <w:rFonts w:ascii="Arial" w:hAnsi="Arial" w:cs="Arial"/>
          <w:spacing w:val="-6"/>
          <w:w w:val="118"/>
          <w:sz w:val="20"/>
          <w:szCs w:val="20"/>
        </w:rPr>
        <w:t xml:space="preserve"> </w:t>
      </w:r>
      <w:r w:rsidRPr="007E0A84">
        <w:rPr>
          <w:rFonts w:ascii="Arial" w:hAnsi="Arial" w:cs="Arial"/>
          <w:spacing w:val="-1"/>
          <w:w w:val="11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spacing w:val="-1"/>
          <w:sz w:val="20"/>
          <w:szCs w:val="20"/>
        </w:rPr>
        <w:t>i</w:t>
      </w:r>
      <w:r w:rsidRPr="007E0A84">
        <w:rPr>
          <w:rFonts w:ascii="Arial" w:hAnsi="Arial" w:cs="Arial"/>
          <w:w w:val="122"/>
          <w:sz w:val="20"/>
          <w:szCs w:val="20"/>
        </w:rPr>
        <w:t xml:space="preserve">n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8"/>
          <w:sz w:val="20"/>
          <w:szCs w:val="20"/>
        </w:rPr>
        <w:t>whic</w:t>
      </w:r>
      <w:r w:rsidRPr="007E0A84">
        <w:rPr>
          <w:rFonts w:ascii="Arial" w:hAnsi="Arial" w:cs="Arial"/>
          <w:w w:val="118"/>
          <w:sz w:val="20"/>
          <w:szCs w:val="20"/>
        </w:rPr>
        <w:t>h</w:t>
      </w:r>
      <w:r w:rsidRPr="007E0A84">
        <w:rPr>
          <w:rFonts w:ascii="Arial" w:hAnsi="Arial" w:cs="Arial"/>
          <w:spacing w:val="-29"/>
          <w:w w:val="118"/>
          <w:sz w:val="20"/>
          <w:szCs w:val="20"/>
        </w:rPr>
        <w:t xml:space="preserve"> </w:t>
      </w:r>
      <w:r w:rsidRPr="007E0A84">
        <w:rPr>
          <w:rFonts w:ascii="Arial" w:hAnsi="Arial" w:cs="Arial"/>
          <w:spacing w:val="-1"/>
          <w:w w:val="118"/>
          <w:sz w:val="20"/>
          <w:szCs w:val="20"/>
        </w:rPr>
        <w:t>th</w:t>
      </w:r>
      <w:r w:rsidRPr="007E0A84">
        <w:rPr>
          <w:rFonts w:ascii="Arial" w:hAnsi="Arial" w:cs="Arial"/>
          <w:w w:val="118"/>
          <w:sz w:val="20"/>
          <w:szCs w:val="20"/>
        </w:rPr>
        <w:t>e</w:t>
      </w:r>
      <w:r w:rsidRPr="007E0A84">
        <w:rPr>
          <w:rFonts w:ascii="Arial" w:hAnsi="Arial" w:cs="Arial"/>
          <w:spacing w:val="16"/>
          <w:w w:val="118"/>
          <w:sz w:val="20"/>
          <w:szCs w:val="20"/>
        </w:rPr>
        <w:t xml:space="preserve"> </w:t>
      </w:r>
      <w:r w:rsidRPr="007E0A84">
        <w:rPr>
          <w:rFonts w:ascii="Arial" w:hAnsi="Arial" w:cs="Arial"/>
          <w:spacing w:val="-1"/>
          <w:w w:val="118"/>
          <w:sz w:val="20"/>
          <w:szCs w:val="20"/>
        </w:rPr>
        <w:t>regulator</w:t>
      </w:r>
      <w:r w:rsidRPr="007E0A84">
        <w:rPr>
          <w:rFonts w:ascii="Arial" w:hAnsi="Arial" w:cs="Arial"/>
          <w:w w:val="118"/>
          <w:sz w:val="20"/>
          <w:szCs w:val="20"/>
        </w:rPr>
        <w:t>s</w:t>
      </w:r>
      <w:r w:rsidRPr="007E0A84">
        <w:rPr>
          <w:rFonts w:ascii="Arial" w:hAnsi="Arial" w:cs="Arial"/>
          <w:spacing w:val="5"/>
          <w:w w:val="118"/>
          <w:sz w:val="20"/>
          <w:szCs w:val="20"/>
        </w:rPr>
        <w:t xml:space="preserve"> </w:t>
      </w:r>
      <w:r w:rsidRPr="007E0A84">
        <w:rPr>
          <w:rFonts w:ascii="Arial" w:hAnsi="Arial" w:cs="Arial"/>
          <w:spacing w:val="-1"/>
          <w:w w:val="118"/>
          <w:sz w:val="20"/>
          <w:szCs w:val="20"/>
        </w:rPr>
        <w:t>woul</w:t>
      </w:r>
      <w:r w:rsidRPr="007E0A84">
        <w:rPr>
          <w:rFonts w:ascii="Arial" w:hAnsi="Arial" w:cs="Arial"/>
          <w:w w:val="118"/>
          <w:sz w:val="20"/>
          <w:szCs w:val="20"/>
        </w:rPr>
        <w:t>d</w:t>
      </w:r>
      <w:r w:rsidRPr="007E0A84">
        <w:rPr>
          <w:rFonts w:ascii="Arial" w:hAnsi="Arial" w:cs="Arial"/>
          <w:spacing w:val="-9"/>
          <w:w w:val="118"/>
          <w:sz w:val="20"/>
          <w:szCs w:val="20"/>
        </w:rPr>
        <w:t xml:space="preserve"> </w:t>
      </w:r>
      <w:r w:rsidRPr="007E0A84">
        <w:rPr>
          <w:rFonts w:ascii="Arial" w:hAnsi="Arial" w:cs="Arial"/>
          <w:spacing w:val="-1"/>
          <w:w w:val="118"/>
          <w:sz w:val="20"/>
          <w:szCs w:val="20"/>
        </w:rPr>
        <w:t>reasonabl</w:t>
      </w:r>
      <w:r w:rsidRPr="007E0A84">
        <w:rPr>
          <w:rFonts w:ascii="Arial" w:hAnsi="Arial" w:cs="Arial"/>
          <w:w w:val="118"/>
          <w:sz w:val="20"/>
          <w:szCs w:val="20"/>
        </w:rPr>
        <w:t>y</w:t>
      </w:r>
      <w:r w:rsidRPr="007E0A84">
        <w:rPr>
          <w:rFonts w:ascii="Arial" w:hAnsi="Arial" w:cs="Arial"/>
          <w:spacing w:val="-18"/>
          <w:w w:val="118"/>
          <w:sz w:val="20"/>
          <w:szCs w:val="20"/>
        </w:rPr>
        <w:t xml:space="preserve"> </w:t>
      </w:r>
      <w:r w:rsidRPr="007E0A84">
        <w:rPr>
          <w:rFonts w:ascii="Arial" w:hAnsi="Arial" w:cs="Arial"/>
          <w:spacing w:val="-1"/>
          <w:w w:val="118"/>
          <w:sz w:val="20"/>
          <w:szCs w:val="20"/>
        </w:rPr>
        <w:t>expec</w:t>
      </w:r>
      <w:r w:rsidRPr="007E0A84">
        <w:rPr>
          <w:rFonts w:ascii="Arial" w:hAnsi="Arial" w:cs="Arial"/>
          <w:w w:val="118"/>
          <w:sz w:val="20"/>
          <w:szCs w:val="20"/>
        </w:rPr>
        <w:t>t</w:t>
      </w:r>
      <w:r w:rsidRPr="007E0A84">
        <w:rPr>
          <w:rFonts w:ascii="Arial" w:hAnsi="Arial" w:cs="Arial"/>
          <w:spacing w:val="-11"/>
          <w:w w:val="118"/>
          <w:sz w:val="20"/>
          <w:szCs w:val="20"/>
        </w:rPr>
        <w:t xml:space="preserve"> a </w:t>
      </w:r>
      <w:r w:rsidRPr="007E0A84">
        <w:rPr>
          <w:rFonts w:ascii="Arial" w:hAnsi="Arial" w:cs="Arial"/>
          <w:spacing w:val="-1"/>
          <w:w w:val="122"/>
          <w:sz w:val="20"/>
          <w:szCs w:val="20"/>
        </w:rPr>
        <w:t>no</w:t>
      </w:r>
      <w:r w:rsidRPr="007E0A84">
        <w:rPr>
          <w:rFonts w:ascii="Arial" w:hAnsi="Arial" w:cs="Arial"/>
          <w:spacing w:val="-1"/>
          <w:w w:val="140"/>
          <w:sz w:val="20"/>
          <w:szCs w:val="20"/>
        </w:rPr>
        <w:t>t</w:t>
      </w:r>
      <w:r w:rsidRPr="007E0A84">
        <w:rPr>
          <w:rFonts w:ascii="Arial" w:hAnsi="Arial" w:cs="Arial"/>
          <w:spacing w:val="-1"/>
          <w:sz w:val="20"/>
          <w:szCs w:val="20"/>
        </w:rPr>
        <w:t>ic</w:t>
      </w:r>
      <w:r w:rsidRPr="007E0A84">
        <w:rPr>
          <w:rFonts w:ascii="Arial" w:hAnsi="Arial" w:cs="Arial"/>
          <w:spacing w:val="-1"/>
          <w:w w:val="125"/>
          <w:sz w:val="20"/>
          <w:szCs w:val="20"/>
        </w:rPr>
        <w:t>e</w:t>
      </w:r>
      <w:r w:rsidRPr="007E0A84">
        <w:rPr>
          <w:rFonts w:ascii="Arial" w:hAnsi="Arial" w:cs="Arial"/>
          <w:w w:val="111"/>
          <w:sz w:val="20"/>
          <w:szCs w:val="20"/>
        </w:rPr>
        <w:t>.</w:t>
      </w:r>
    </w:p>
    <w:p w:rsidR="00375A32" w:rsidRDefault="00375A32" w:rsidP="007E0A84">
      <w:pPr>
        <w:jc w:val="both"/>
        <w:rPr>
          <w:rFonts w:ascii="Arial" w:hAnsi="Arial" w:cs="Arial"/>
          <w:i/>
          <w:spacing w:val="-1"/>
          <w:w w:val="106"/>
          <w:sz w:val="20"/>
          <w:szCs w:val="20"/>
        </w:rPr>
      </w:pPr>
    </w:p>
    <w:p w:rsidR="007E0A84" w:rsidRPr="00375A32" w:rsidRDefault="00375A32" w:rsidP="007E0A84">
      <w:pPr>
        <w:jc w:val="both"/>
        <w:rPr>
          <w:rFonts w:ascii="Arial" w:hAnsi="Arial" w:cs="Arial"/>
          <w:b/>
          <w:sz w:val="20"/>
          <w:szCs w:val="20"/>
        </w:rPr>
      </w:pPr>
      <w:r w:rsidRPr="00375A32">
        <w:rPr>
          <w:rFonts w:ascii="Arial" w:hAnsi="Arial" w:cs="Arial"/>
          <w:b/>
          <w:spacing w:val="-1"/>
          <w:w w:val="106"/>
          <w:sz w:val="20"/>
          <w:szCs w:val="20"/>
        </w:rPr>
        <w:t>Commen</w:t>
      </w:r>
      <w:r w:rsidRPr="00375A32">
        <w:rPr>
          <w:rFonts w:ascii="Arial" w:hAnsi="Arial" w:cs="Arial"/>
          <w:b/>
          <w:spacing w:val="-12"/>
          <w:w w:val="106"/>
          <w:sz w:val="20"/>
          <w:szCs w:val="20"/>
        </w:rPr>
        <w:t>t</w:t>
      </w:r>
      <w:r w:rsidRPr="00375A32">
        <w:rPr>
          <w:rFonts w:ascii="Arial" w:hAnsi="Arial" w:cs="Arial"/>
          <w:b/>
          <w:spacing w:val="-1"/>
          <w:w w:val="106"/>
          <w:sz w:val="20"/>
          <w:szCs w:val="20"/>
        </w:rPr>
        <w:t>a</w:t>
      </w:r>
      <w:r w:rsidRPr="00375A32">
        <w:rPr>
          <w:rFonts w:ascii="Arial" w:hAnsi="Arial" w:cs="Arial"/>
          <w:b/>
          <w:spacing w:val="-4"/>
          <w:w w:val="106"/>
          <w:sz w:val="20"/>
          <w:szCs w:val="20"/>
        </w:rPr>
        <w:t>r</w:t>
      </w:r>
      <w:r w:rsidRPr="00375A32">
        <w:rPr>
          <w:rFonts w:ascii="Arial" w:hAnsi="Arial" w:cs="Arial"/>
          <w:b/>
          <w:w w:val="106"/>
          <w:sz w:val="20"/>
          <w:szCs w:val="20"/>
        </w:rPr>
        <w:t>y</w:t>
      </w:r>
      <w:r w:rsidRPr="00375A32">
        <w:rPr>
          <w:rFonts w:ascii="Arial" w:hAnsi="Arial" w:cs="Arial"/>
          <w:b/>
          <w:spacing w:val="3"/>
          <w:w w:val="106"/>
          <w:sz w:val="20"/>
          <w:szCs w:val="20"/>
        </w:rPr>
        <w:t xml:space="preserve"> </w:t>
      </w:r>
      <w:r>
        <w:rPr>
          <w:rFonts w:ascii="Arial" w:hAnsi="Arial" w:cs="Arial"/>
          <w:b/>
          <w:spacing w:val="-1"/>
          <w:sz w:val="20"/>
          <w:szCs w:val="20"/>
        </w:rPr>
        <w:t>o</w:t>
      </w:r>
      <w:r w:rsidRPr="00375A32">
        <w:rPr>
          <w:rFonts w:ascii="Arial" w:hAnsi="Arial" w:cs="Arial"/>
          <w:b/>
          <w:sz w:val="20"/>
          <w:szCs w:val="20"/>
        </w:rPr>
        <w:t>n</w:t>
      </w:r>
      <w:r w:rsidRPr="00375A32">
        <w:rPr>
          <w:rFonts w:ascii="Arial" w:hAnsi="Arial" w:cs="Arial"/>
          <w:b/>
          <w:spacing w:val="21"/>
          <w:sz w:val="20"/>
          <w:szCs w:val="20"/>
        </w:rPr>
        <w:t xml:space="preserve"> </w:t>
      </w:r>
      <w:r w:rsidRPr="00375A32">
        <w:rPr>
          <w:rFonts w:ascii="Arial" w:hAnsi="Arial" w:cs="Arial"/>
          <w:b/>
          <w:spacing w:val="-1"/>
          <w:w w:val="111"/>
          <w:sz w:val="20"/>
          <w:szCs w:val="20"/>
        </w:rPr>
        <w:t>5.6.</w:t>
      </w:r>
      <w:r w:rsidRPr="00375A32">
        <w:rPr>
          <w:rFonts w:ascii="Arial" w:hAnsi="Arial" w:cs="Arial"/>
          <w:b/>
          <w:w w:val="111"/>
          <w:sz w:val="20"/>
          <w:szCs w:val="20"/>
        </w:rPr>
        <w:t>3</w:t>
      </w:r>
    </w:p>
    <w:p w:rsidR="00375A32" w:rsidRDefault="00375A32" w:rsidP="007E0A84">
      <w:pPr>
        <w:jc w:val="both"/>
        <w:rPr>
          <w:rFonts w:ascii="Arial" w:hAnsi="Arial" w:cs="Arial"/>
          <w:i/>
          <w:spacing w:val="-1"/>
          <w:w w:val="115"/>
          <w:sz w:val="20"/>
          <w:szCs w:val="20"/>
        </w:rPr>
      </w:pPr>
    </w:p>
    <w:p w:rsidR="007E0A84" w:rsidRPr="00375A32" w:rsidRDefault="007E0A84" w:rsidP="007E0A84">
      <w:pPr>
        <w:jc w:val="both"/>
        <w:rPr>
          <w:rFonts w:ascii="Arial" w:hAnsi="Arial" w:cs="Arial"/>
          <w:sz w:val="20"/>
          <w:szCs w:val="20"/>
        </w:rPr>
      </w:pPr>
      <w:r w:rsidRPr="00375A32">
        <w:rPr>
          <w:rFonts w:ascii="Arial" w:hAnsi="Arial" w:cs="Arial"/>
          <w:spacing w:val="-1"/>
          <w:w w:val="115"/>
          <w:sz w:val="20"/>
          <w:szCs w:val="20"/>
        </w:rPr>
        <w:t>Materia</w:t>
      </w:r>
      <w:r w:rsidRPr="00375A32">
        <w:rPr>
          <w:rFonts w:ascii="Arial" w:hAnsi="Arial" w:cs="Arial"/>
          <w:w w:val="115"/>
          <w:sz w:val="20"/>
          <w:szCs w:val="20"/>
        </w:rPr>
        <w:t>l</w:t>
      </w:r>
      <w:r w:rsidRPr="00375A32">
        <w:rPr>
          <w:rFonts w:ascii="Arial" w:hAnsi="Arial" w:cs="Arial"/>
          <w:spacing w:val="-21"/>
          <w:w w:val="115"/>
          <w:sz w:val="20"/>
          <w:szCs w:val="20"/>
        </w:rPr>
        <w:t xml:space="preserve"> </w:t>
      </w:r>
      <w:r w:rsidRPr="00375A32">
        <w:rPr>
          <w:rFonts w:ascii="Arial" w:hAnsi="Arial" w:cs="Arial"/>
          <w:spacing w:val="-1"/>
          <w:w w:val="115"/>
          <w:sz w:val="20"/>
          <w:szCs w:val="20"/>
        </w:rPr>
        <w:t>development</w:t>
      </w:r>
      <w:r w:rsidRPr="00375A32">
        <w:rPr>
          <w:rFonts w:ascii="Arial" w:hAnsi="Arial" w:cs="Arial"/>
          <w:w w:val="115"/>
          <w:sz w:val="20"/>
          <w:szCs w:val="20"/>
        </w:rPr>
        <w:t>s</w:t>
      </w:r>
      <w:r w:rsidRPr="00375A32">
        <w:rPr>
          <w:rFonts w:ascii="Arial" w:hAnsi="Arial" w:cs="Arial"/>
          <w:spacing w:val="50"/>
          <w:w w:val="115"/>
          <w:sz w:val="20"/>
          <w:szCs w:val="20"/>
        </w:rPr>
        <w:t xml:space="preserve"> </w:t>
      </w:r>
      <w:r w:rsidRPr="00375A32">
        <w:rPr>
          <w:rFonts w:ascii="Arial" w:hAnsi="Arial" w:cs="Arial"/>
          <w:spacing w:val="-1"/>
          <w:w w:val="115"/>
          <w:sz w:val="20"/>
          <w:szCs w:val="20"/>
        </w:rPr>
        <w:t>(whic</w:t>
      </w:r>
      <w:r w:rsidRPr="00375A32">
        <w:rPr>
          <w:rFonts w:ascii="Arial" w:hAnsi="Arial" w:cs="Arial"/>
          <w:w w:val="115"/>
          <w:sz w:val="20"/>
          <w:szCs w:val="20"/>
        </w:rPr>
        <w:t>h</w:t>
      </w:r>
      <w:r w:rsidRPr="00375A32">
        <w:rPr>
          <w:rFonts w:ascii="Arial" w:hAnsi="Arial" w:cs="Arial"/>
          <w:spacing w:val="-9"/>
          <w:w w:val="115"/>
          <w:sz w:val="20"/>
          <w:szCs w:val="20"/>
        </w:rPr>
        <w:t xml:space="preserve"> </w:t>
      </w:r>
      <w:r w:rsidRPr="00375A32">
        <w:rPr>
          <w:rFonts w:ascii="Arial" w:hAnsi="Arial" w:cs="Arial"/>
          <w:spacing w:val="-1"/>
          <w:w w:val="115"/>
          <w:sz w:val="20"/>
          <w:szCs w:val="20"/>
        </w:rPr>
        <w:t>th</w:t>
      </w:r>
      <w:r w:rsidRPr="00375A32">
        <w:rPr>
          <w:rFonts w:ascii="Arial" w:hAnsi="Arial" w:cs="Arial"/>
          <w:w w:val="115"/>
          <w:sz w:val="20"/>
          <w:szCs w:val="20"/>
        </w:rPr>
        <w:t>e</w:t>
      </w:r>
      <w:r w:rsidRPr="00375A32">
        <w:rPr>
          <w:rFonts w:ascii="Arial" w:hAnsi="Arial" w:cs="Arial"/>
          <w:spacing w:val="22"/>
          <w:w w:val="115"/>
          <w:sz w:val="20"/>
          <w:szCs w:val="20"/>
        </w:rPr>
        <w:t xml:space="preserve"> </w:t>
      </w:r>
      <w:r w:rsidRPr="00375A32">
        <w:rPr>
          <w:rFonts w:ascii="Arial" w:hAnsi="Arial" w:cs="Arial"/>
          <w:sz w:val="20"/>
          <w:szCs w:val="20"/>
        </w:rPr>
        <w:t>f</w:t>
      </w:r>
      <w:r w:rsidRPr="00375A32">
        <w:rPr>
          <w:rFonts w:ascii="Arial" w:hAnsi="Arial" w:cs="Arial"/>
          <w:spacing w:val="-1"/>
          <w:sz w:val="20"/>
          <w:szCs w:val="20"/>
        </w:rPr>
        <w:t>ir</w:t>
      </w:r>
      <w:r w:rsidRPr="00375A32">
        <w:rPr>
          <w:rFonts w:ascii="Arial" w:hAnsi="Arial" w:cs="Arial"/>
          <w:sz w:val="20"/>
          <w:szCs w:val="20"/>
        </w:rPr>
        <w:t xml:space="preserve">m </w:t>
      </w:r>
      <w:r w:rsidRPr="00375A32">
        <w:rPr>
          <w:rFonts w:ascii="Arial" w:hAnsi="Arial" w:cs="Arial"/>
          <w:spacing w:val="-1"/>
          <w:sz w:val="20"/>
          <w:szCs w:val="20"/>
        </w:rPr>
        <w:t>shall</w:t>
      </w:r>
      <w:r w:rsidRPr="00375A32">
        <w:rPr>
          <w:rFonts w:ascii="Arial" w:hAnsi="Arial" w:cs="Arial"/>
          <w:sz w:val="20"/>
          <w:szCs w:val="20"/>
        </w:rPr>
        <w:t xml:space="preserve"> </w:t>
      </w:r>
      <w:r w:rsidRPr="00375A32">
        <w:rPr>
          <w:rFonts w:ascii="Arial" w:hAnsi="Arial" w:cs="Arial"/>
          <w:spacing w:val="-1"/>
          <w:sz w:val="20"/>
          <w:szCs w:val="20"/>
        </w:rPr>
        <w:t>discus</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w w:val="125"/>
          <w:sz w:val="20"/>
          <w:szCs w:val="20"/>
        </w:rPr>
        <w:t>w</w:t>
      </w:r>
      <w:r w:rsidRPr="00375A32">
        <w:rPr>
          <w:rFonts w:ascii="Arial" w:hAnsi="Arial" w:cs="Arial"/>
          <w:spacing w:val="-1"/>
          <w:sz w:val="20"/>
          <w:szCs w:val="20"/>
        </w:rPr>
        <w:t>i</w:t>
      </w:r>
      <w:r w:rsidRPr="00375A32">
        <w:rPr>
          <w:rFonts w:ascii="Arial" w:hAnsi="Arial" w:cs="Arial"/>
          <w:spacing w:val="-1"/>
          <w:w w:val="140"/>
          <w:sz w:val="20"/>
          <w:szCs w:val="20"/>
        </w:rPr>
        <w:t>t</w:t>
      </w:r>
      <w:r w:rsidRPr="00375A32">
        <w:rPr>
          <w:rFonts w:ascii="Arial" w:hAnsi="Arial" w:cs="Arial"/>
          <w:w w:val="122"/>
          <w:sz w:val="20"/>
          <w:szCs w:val="20"/>
        </w:rPr>
        <w:t>h</w:t>
      </w:r>
      <w:r w:rsidRPr="00375A32">
        <w:rPr>
          <w:rFonts w:ascii="Arial" w:hAnsi="Arial" w:cs="Arial"/>
          <w:spacing w:val="1"/>
          <w:sz w:val="20"/>
          <w:szCs w:val="20"/>
        </w:rPr>
        <w:t xml:space="preserve"> </w:t>
      </w:r>
      <w:r w:rsidRPr="00375A32">
        <w:rPr>
          <w:rFonts w:ascii="Arial" w:hAnsi="Arial" w:cs="Arial"/>
          <w:spacing w:val="-1"/>
          <w:w w:val="140"/>
          <w:sz w:val="20"/>
          <w:szCs w:val="20"/>
        </w:rPr>
        <w:t>t</w:t>
      </w:r>
      <w:r w:rsidRPr="00375A32">
        <w:rPr>
          <w:rFonts w:ascii="Arial" w:hAnsi="Arial" w:cs="Arial"/>
          <w:spacing w:val="-1"/>
          <w:w w:val="122"/>
          <w:sz w:val="20"/>
          <w:szCs w:val="20"/>
        </w:rPr>
        <w:t>h</w:t>
      </w:r>
      <w:r w:rsidRPr="00375A32">
        <w:rPr>
          <w:rFonts w:ascii="Arial" w:hAnsi="Arial" w:cs="Arial"/>
          <w:w w:val="125"/>
          <w:sz w:val="20"/>
          <w:szCs w:val="20"/>
        </w:rPr>
        <w:t xml:space="preserve">e </w:t>
      </w:r>
      <w:r w:rsidRPr="00375A32">
        <w:rPr>
          <w:rFonts w:ascii="Arial" w:hAnsi="Arial" w:cs="Arial"/>
          <w:spacing w:val="-1"/>
          <w:w w:val="114"/>
          <w:sz w:val="20"/>
          <w:szCs w:val="20"/>
        </w:rPr>
        <w:t>regulator</w:t>
      </w:r>
      <w:r w:rsidRPr="00375A32">
        <w:rPr>
          <w:rFonts w:ascii="Arial" w:hAnsi="Arial" w:cs="Arial"/>
          <w:w w:val="114"/>
          <w:sz w:val="20"/>
          <w:szCs w:val="20"/>
        </w:rPr>
        <w:t xml:space="preserve">s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sz w:val="20"/>
          <w:szCs w:val="20"/>
        </w:rPr>
        <w:t>b</w:t>
      </w:r>
      <w:r w:rsidRPr="00375A32">
        <w:rPr>
          <w:rFonts w:ascii="Arial" w:hAnsi="Arial" w:cs="Arial"/>
          <w:sz w:val="20"/>
          <w:szCs w:val="20"/>
        </w:rPr>
        <w:t>e</w:t>
      </w:r>
      <w:r w:rsidRPr="00375A32">
        <w:rPr>
          <w:rFonts w:ascii="Arial" w:hAnsi="Arial" w:cs="Arial"/>
          <w:spacing w:val="43"/>
          <w:sz w:val="20"/>
          <w:szCs w:val="20"/>
        </w:rPr>
        <w:t xml:space="preserve"> </w:t>
      </w:r>
      <w:r w:rsidRPr="00375A32">
        <w:rPr>
          <w:rFonts w:ascii="Arial" w:hAnsi="Arial" w:cs="Arial"/>
          <w:spacing w:val="-1"/>
          <w:w w:val="119"/>
          <w:sz w:val="20"/>
          <w:szCs w:val="20"/>
        </w:rPr>
        <w:t>require</w:t>
      </w:r>
      <w:r w:rsidRPr="00375A32">
        <w:rPr>
          <w:rFonts w:ascii="Arial" w:hAnsi="Arial" w:cs="Arial"/>
          <w:w w:val="119"/>
          <w:sz w:val="20"/>
          <w:szCs w:val="20"/>
        </w:rPr>
        <w:t>d</w:t>
      </w:r>
      <w:r w:rsidRPr="00375A32">
        <w:rPr>
          <w:rFonts w:ascii="Arial" w:hAnsi="Arial" w:cs="Arial"/>
          <w:spacing w:val="-26"/>
          <w:w w:val="119"/>
          <w:sz w:val="20"/>
          <w:szCs w:val="20"/>
        </w:rPr>
        <w:t xml:space="preserve"> </w:t>
      </w:r>
      <w:r w:rsidRPr="00375A32">
        <w:rPr>
          <w:rFonts w:ascii="Arial" w:hAnsi="Arial" w:cs="Arial"/>
          <w:spacing w:val="-1"/>
          <w:w w:val="119"/>
          <w:sz w:val="20"/>
          <w:szCs w:val="20"/>
        </w:rPr>
        <w:t>t</w:t>
      </w:r>
      <w:r w:rsidRPr="00375A32">
        <w:rPr>
          <w:rFonts w:ascii="Arial" w:hAnsi="Arial" w:cs="Arial"/>
          <w:w w:val="119"/>
          <w:sz w:val="20"/>
          <w:szCs w:val="20"/>
        </w:rPr>
        <w:t>o</w:t>
      </w:r>
      <w:r w:rsidRPr="00375A32">
        <w:rPr>
          <w:rFonts w:ascii="Arial" w:hAnsi="Arial" w:cs="Arial"/>
          <w:spacing w:val="6"/>
          <w:w w:val="119"/>
          <w:sz w:val="20"/>
          <w:szCs w:val="20"/>
        </w:rPr>
        <w:t xml:space="preserve"> </w:t>
      </w:r>
      <w:r w:rsidRPr="00375A32">
        <w:rPr>
          <w:rFonts w:ascii="Arial" w:hAnsi="Arial" w:cs="Arial"/>
          <w:spacing w:val="-1"/>
          <w:w w:val="119"/>
          <w:sz w:val="20"/>
          <w:szCs w:val="20"/>
        </w:rPr>
        <w:t>report</w:t>
      </w:r>
      <w:r w:rsidRPr="00375A32">
        <w:rPr>
          <w:rFonts w:ascii="Arial" w:hAnsi="Arial" w:cs="Arial"/>
          <w:w w:val="119"/>
          <w:sz w:val="20"/>
          <w:szCs w:val="20"/>
        </w:rPr>
        <w:t>)</w:t>
      </w:r>
      <w:r w:rsidRPr="00375A32">
        <w:rPr>
          <w:rFonts w:ascii="Arial" w:hAnsi="Arial" w:cs="Arial"/>
          <w:spacing w:val="-25"/>
          <w:w w:val="119"/>
          <w:sz w:val="20"/>
          <w:szCs w:val="20"/>
        </w:rPr>
        <w:t xml:space="preserve"> </w:t>
      </w:r>
      <w:r w:rsidRPr="00375A32">
        <w:rPr>
          <w:rFonts w:ascii="Arial" w:hAnsi="Arial" w:cs="Arial"/>
          <w:spacing w:val="-1"/>
          <w:sz w:val="20"/>
          <w:szCs w:val="20"/>
        </w:rPr>
        <w:t>ca</w:t>
      </w:r>
      <w:r w:rsidRPr="00375A32">
        <w:rPr>
          <w:rFonts w:ascii="Arial" w:hAnsi="Arial" w:cs="Arial"/>
          <w:sz w:val="20"/>
          <w:szCs w:val="20"/>
        </w:rPr>
        <w:t>n</w:t>
      </w:r>
      <w:r w:rsidRPr="00375A32">
        <w:rPr>
          <w:rFonts w:ascii="Arial" w:hAnsi="Arial" w:cs="Arial"/>
          <w:spacing w:val="32"/>
          <w:sz w:val="20"/>
          <w:szCs w:val="20"/>
        </w:rPr>
        <w:t xml:space="preserve"> </w:t>
      </w:r>
      <w:r w:rsidRPr="00375A32">
        <w:rPr>
          <w:rFonts w:ascii="Arial" w:hAnsi="Arial" w:cs="Arial"/>
          <w:spacing w:val="-1"/>
          <w:sz w:val="20"/>
          <w:szCs w:val="20"/>
        </w:rPr>
        <w:t>i</w:t>
      </w:r>
      <w:r w:rsidRPr="00375A32">
        <w:rPr>
          <w:rFonts w:ascii="Arial" w:hAnsi="Arial" w:cs="Arial"/>
          <w:spacing w:val="-1"/>
          <w:w w:val="122"/>
          <w:sz w:val="20"/>
          <w:szCs w:val="20"/>
        </w:rPr>
        <w:t>n</w:t>
      </w:r>
      <w:r w:rsidRPr="00375A32">
        <w:rPr>
          <w:rFonts w:ascii="Arial" w:hAnsi="Arial" w:cs="Arial"/>
          <w:spacing w:val="-1"/>
          <w:sz w:val="20"/>
          <w:szCs w:val="20"/>
        </w:rPr>
        <w:t>cl</w:t>
      </w:r>
      <w:r w:rsidRPr="00375A32">
        <w:rPr>
          <w:rFonts w:ascii="Arial" w:hAnsi="Arial" w:cs="Arial"/>
          <w:spacing w:val="-1"/>
          <w:w w:val="122"/>
          <w:sz w:val="20"/>
          <w:szCs w:val="20"/>
        </w:rPr>
        <w:t>ud</w:t>
      </w:r>
      <w:r w:rsidRPr="00375A32">
        <w:rPr>
          <w:rFonts w:ascii="Arial" w:hAnsi="Arial" w:cs="Arial"/>
          <w:spacing w:val="-1"/>
          <w:w w:val="125"/>
          <w:sz w:val="20"/>
          <w:szCs w:val="20"/>
        </w:rPr>
        <w:t>e</w:t>
      </w:r>
      <w:r w:rsidRPr="00375A32">
        <w:rPr>
          <w:rFonts w:ascii="Arial" w:hAnsi="Arial" w:cs="Arial"/>
          <w:w w:val="83"/>
          <w:sz w:val="20"/>
          <w:szCs w:val="20"/>
        </w:rPr>
        <w:t>:</w:t>
      </w:r>
    </w:p>
    <w:p w:rsidR="007E0A84" w:rsidRPr="007E0A84" w:rsidRDefault="007E0A84" w:rsidP="007E0A84">
      <w:pPr>
        <w:jc w:val="both"/>
        <w:rPr>
          <w:rFonts w:ascii="Arial" w:hAnsi="Arial" w:cs="Arial"/>
          <w:sz w:val="20"/>
          <w:szCs w:val="20"/>
        </w:rPr>
      </w:pPr>
    </w:p>
    <w:p w:rsidR="007E0A84" w:rsidRPr="00375A32" w:rsidRDefault="007E0A84" w:rsidP="00375A32">
      <w:pPr>
        <w:pStyle w:val="ListParagraph"/>
        <w:numPr>
          <w:ilvl w:val="0"/>
          <w:numId w:val="43"/>
        </w:numPr>
        <w:jc w:val="both"/>
        <w:rPr>
          <w:rFonts w:ascii="Arial" w:hAnsi="Arial" w:cs="Arial"/>
          <w:sz w:val="20"/>
          <w:szCs w:val="20"/>
        </w:rPr>
      </w:pPr>
      <w:r w:rsidRPr="00375A32">
        <w:rPr>
          <w:rFonts w:ascii="Arial" w:hAnsi="Arial" w:cs="Arial"/>
          <w:spacing w:val="-1"/>
          <w:w w:val="114"/>
          <w:sz w:val="20"/>
          <w:szCs w:val="20"/>
        </w:rPr>
        <w:t>signi</w:t>
      </w:r>
      <w:r w:rsidRPr="00375A32">
        <w:rPr>
          <w:rFonts w:ascii="Arial" w:hAnsi="Arial" w:cs="Arial"/>
          <w:w w:val="114"/>
          <w:sz w:val="20"/>
          <w:szCs w:val="20"/>
        </w:rPr>
        <w:t>f</w:t>
      </w:r>
      <w:r w:rsidRPr="00375A32">
        <w:rPr>
          <w:rFonts w:ascii="Arial" w:hAnsi="Arial" w:cs="Arial"/>
          <w:spacing w:val="-1"/>
          <w:w w:val="114"/>
          <w:sz w:val="20"/>
          <w:szCs w:val="20"/>
        </w:rPr>
        <w:t>ican</w:t>
      </w:r>
      <w:r w:rsidRPr="00375A32">
        <w:rPr>
          <w:rFonts w:ascii="Arial" w:hAnsi="Arial" w:cs="Arial"/>
          <w:w w:val="114"/>
          <w:sz w:val="20"/>
          <w:szCs w:val="20"/>
        </w:rPr>
        <w:t>t</w:t>
      </w:r>
      <w:r w:rsidRPr="00375A32">
        <w:rPr>
          <w:rFonts w:ascii="Arial" w:hAnsi="Arial" w:cs="Arial"/>
          <w:spacing w:val="-1"/>
          <w:w w:val="114"/>
          <w:sz w:val="20"/>
          <w:szCs w:val="20"/>
        </w:rPr>
        <w:t xml:space="preserve"> change</w:t>
      </w:r>
      <w:r w:rsidRPr="00375A32">
        <w:rPr>
          <w:rFonts w:ascii="Arial" w:hAnsi="Arial" w:cs="Arial"/>
          <w:w w:val="114"/>
          <w:sz w:val="20"/>
          <w:szCs w:val="20"/>
        </w:rPr>
        <w:t>s</w:t>
      </w:r>
      <w:r w:rsidRPr="00375A32">
        <w:rPr>
          <w:rFonts w:ascii="Arial" w:hAnsi="Arial" w:cs="Arial"/>
          <w:spacing w:val="2"/>
          <w:w w:val="114"/>
          <w:sz w:val="20"/>
          <w:szCs w:val="20"/>
        </w:rPr>
        <w:t xml:space="preserve"> </w:t>
      </w:r>
      <w:r w:rsidRPr="00375A32">
        <w:rPr>
          <w:rFonts w:ascii="Arial" w:hAnsi="Arial" w:cs="Arial"/>
          <w:spacing w:val="-1"/>
          <w:sz w:val="20"/>
          <w:szCs w:val="20"/>
        </w:rPr>
        <w:t>i</w:t>
      </w:r>
      <w:r w:rsidRPr="00375A32">
        <w:rPr>
          <w:rFonts w:ascii="Arial" w:hAnsi="Arial" w:cs="Arial"/>
          <w:sz w:val="20"/>
          <w:szCs w:val="20"/>
        </w:rPr>
        <w:t>n</w:t>
      </w:r>
      <w:r w:rsidRPr="00375A32">
        <w:rPr>
          <w:rFonts w:ascii="Arial" w:hAnsi="Arial" w:cs="Arial"/>
          <w:spacing w:val="22"/>
          <w:sz w:val="20"/>
          <w:szCs w:val="20"/>
        </w:rPr>
        <w:t xml:space="preserve"> </w:t>
      </w:r>
      <w:r w:rsidRPr="00375A32">
        <w:rPr>
          <w:rFonts w:ascii="Arial" w:hAnsi="Arial" w:cs="Arial"/>
          <w:spacing w:val="-1"/>
          <w:w w:val="121"/>
          <w:sz w:val="20"/>
          <w:szCs w:val="20"/>
        </w:rPr>
        <w:t>managemen</w:t>
      </w:r>
      <w:r w:rsidRPr="00375A32">
        <w:rPr>
          <w:rFonts w:ascii="Arial" w:hAnsi="Arial" w:cs="Arial"/>
          <w:w w:val="121"/>
          <w:sz w:val="20"/>
          <w:szCs w:val="20"/>
        </w:rPr>
        <w:t>t</w:t>
      </w:r>
      <w:r w:rsidRPr="00375A32">
        <w:rPr>
          <w:rFonts w:ascii="Arial" w:hAnsi="Arial" w:cs="Arial"/>
          <w:spacing w:val="-1"/>
          <w:w w:val="121"/>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sz w:val="20"/>
          <w:szCs w:val="20"/>
        </w:rPr>
        <w:t>s</w:t>
      </w:r>
      <w:r w:rsidRPr="00375A32">
        <w:rPr>
          <w:rFonts w:ascii="Arial" w:hAnsi="Arial" w:cs="Arial"/>
          <w:spacing w:val="-1"/>
          <w:w w:val="140"/>
          <w:sz w:val="20"/>
          <w:szCs w:val="20"/>
        </w:rPr>
        <w:t>t</w:t>
      </w:r>
      <w:r w:rsidRPr="00375A32">
        <w:rPr>
          <w:rFonts w:ascii="Arial" w:hAnsi="Arial" w:cs="Arial"/>
          <w:spacing w:val="-1"/>
          <w:sz w:val="20"/>
          <w:szCs w:val="20"/>
        </w:rPr>
        <w:t>r</w:t>
      </w:r>
      <w:r w:rsidRPr="00375A32">
        <w:rPr>
          <w:rFonts w:ascii="Arial" w:hAnsi="Arial" w:cs="Arial"/>
          <w:spacing w:val="-1"/>
          <w:w w:val="122"/>
          <w:sz w:val="20"/>
          <w:szCs w:val="20"/>
        </w:rPr>
        <w:t>u</w:t>
      </w:r>
      <w:r w:rsidRPr="00375A32">
        <w:rPr>
          <w:rFonts w:ascii="Arial" w:hAnsi="Arial" w:cs="Arial"/>
          <w:spacing w:val="-1"/>
          <w:sz w:val="20"/>
          <w:szCs w:val="20"/>
        </w:rPr>
        <w:t>c</w:t>
      </w:r>
      <w:r w:rsidRPr="00375A32">
        <w:rPr>
          <w:rFonts w:ascii="Arial" w:hAnsi="Arial" w:cs="Arial"/>
          <w:spacing w:val="-1"/>
          <w:w w:val="140"/>
          <w:sz w:val="20"/>
          <w:szCs w:val="20"/>
        </w:rPr>
        <w:t>t</w:t>
      </w:r>
      <w:r w:rsidRPr="00375A32">
        <w:rPr>
          <w:rFonts w:ascii="Arial" w:hAnsi="Arial" w:cs="Arial"/>
          <w:spacing w:val="-1"/>
          <w:w w:val="122"/>
          <w:sz w:val="20"/>
          <w:szCs w:val="20"/>
        </w:rPr>
        <w:t>u</w:t>
      </w:r>
      <w:r w:rsidRPr="00375A32">
        <w:rPr>
          <w:rFonts w:ascii="Arial" w:hAnsi="Arial" w:cs="Arial"/>
          <w:spacing w:val="-1"/>
          <w:sz w:val="20"/>
          <w:szCs w:val="20"/>
        </w:rPr>
        <w:t>r</w:t>
      </w:r>
      <w:r w:rsidRPr="00375A32">
        <w:rPr>
          <w:rFonts w:ascii="Arial" w:hAnsi="Arial" w:cs="Arial"/>
          <w:spacing w:val="-1"/>
          <w:w w:val="125"/>
          <w:sz w:val="20"/>
          <w:szCs w:val="20"/>
        </w:rPr>
        <w:t>e</w:t>
      </w:r>
      <w:r w:rsidRPr="00375A32">
        <w:rPr>
          <w:rFonts w:ascii="Arial" w:hAnsi="Arial" w:cs="Arial"/>
          <w:w w:val="83"/>
          <w:sz w:val="20"/>
          <w:szCs w:val="20"/>
        </w:rPr>
        <w:t>;</w:t>
      </w:r>
    </w:p>
    <w:p w:rsidR="007E0A84" w:rsidRPr="00375A32" w:rsidRDefault="007E0A84" w:rsidP="00375A32">
      <w:pPr>
        <w:pStyle w:val="ListParagraph"/>
        <w:numPr>
          <w:ilvl w:val="0"/>
          <w:numId w:val="43"/>
        </w:numPr>
        <w:jc w:val="both"/>
        <w:rPr>
          <w:rFonts w:ascii="Arial" w:hAnsi="Arial" w:cs="Arial"/>
          <w:sz w:val="20"/>
          <w:szCs w:val="20"/>
        </w:rPr>
      </w:pPr>
      <w:r w:rsidRPr="00375A32">
        <w:rPr>
          <w:rFonts w:ascii="Arial" w:hAnsi="Arial" w:cs="Arial"/>
          <w:spacing w:val="-1"/>
          <w:sz w:val="20"/>
          <w:szCs w:val="20"/>
        </w:rPr>
        <w:t>plan</w:t>
      </w:r>
      <w:r w:rsidRPr="00375A32">
        <w:rPr>
          <w:rFonts w:ascii="Arial" w:hAnsi="Arial" w:cs="Arial"/>
          <w:sz w:val="20"/>
          <w:szCs w:val="20"/>
        </w:rPr>
        <w:t xml:space="preserve">s </w:t>
      </w:r>
      <w:r w:rsidRPr="00375A32">
        <w:rPr>
          <w:rFonts w:ascii="Arial" w:hAnsi="Arial" w:cs="Arial"/>
          <w:spacing w:val="6"/>
          <w:sz w:val="20"/>
          <w:szCs w:val="20"/>
        </w:rPr>
        <w:t xml:space="preserve"> </w:t>
      </w:r>
      <w:r w:rsidRPr="00375A32">
        <w:rPr>
          <w:rFonts w:ascii="Arial" w:hAnsi="Arial" w:cs="Arial"/>
          <w:spacing w:val="-1"/>
          <w:w w:val="128"/>
          <w:sz w:val="20"/>
          <w:szCs w:val="20"/>
        </w:rPr>
        <w:t>t</w:t>
      </w:r>
      <w:r w:rsidRPr="00375A32">
        <w:rPr>
          <w:rFonts w:ascii="Arial" w:hAnsi="Arial" w:cs="Arial"/>
          <w:w w:val="128"/>
          <w:sz w:val="20"/>
          <w:szCs w:val="20"/>
        </w:rPr>
        <w:t>o</w:t>
      </w:r>
      <w:r w:rsidRPr="00375A32">
        <w:rPr>
          <w:rFonts w:ascii="Arial" w:hAnsi="Arial" w:cs="Arial"/>
          <w:spacing w:val="-11"/>
          <w:w w:val="128"/>
          <w:sz w:val="20"/>
          <w:szCs w:val="20"/>
        </w:rPr>
        <w:t xml:space="preserve"> </w:t>
      </w:r>
      <w:r w:rsidRPr="00375A32">
        <w:rPr>
          <w:rFonts w:ascii="Arial" w:hAnsi="Arial" w:cs="Arial"/>
          <w:spacing w:val="-1"/>
          <w:w w:val="125"/>
          <w:sz w:val="20"/>
          <w:szCs w:val="20"/>
        </w:rPr>
        <w:t>e</w:t>
      </w:r>
      <w:r w:rsidRPr="00375A32">
        <w:rPr>
          <w:rFonts w:ascii="Arial" w:hAnsi="Arial" w:cs="Arial"/>
          <w:spacing w:val="-1"/>
          <w:w w:val="122"/>
          <w:sz w:val="20"/>
          <w:szCs w:val="20"/>
        </w:rPr>
        <w:t>n</w:t>
      </w:r>
      <w:r w:rsidRPr="00375A32">
        <w:rPr>
          <w:rFonts w:ascii="Arial" w:hAnsi="Arial" w:cs="Arial"/>
          <w:spacing w:val="-1"/>
          <w:w w:val="140"/>
          <w:sz w:val="20"/>
          <w:szCs w:val="20"/>
        </w:rPr>
        <w:t>t</w:t>
      </w:r>
      <w:r w:rsidRPr="00375A32">
        <w:rPr>
          <w:rFonts w:ascii="Arial" w:hAnsi="Arial" w:cs="Arial"/>
          <w:spacing w:val="-1"/>
          <w:w w:val="125"/>
          <w:sz w:val="20"/>
          <w:szCs w:val="20"/>
        </w:rPr>
        <w:t>e</w:t>
      </w:r>
      <w:r w:rsidRPr="00375A32">
        <w:rPr>
          <w:rFonts w:ascii="Arial" w:hAnsi="Arial" w:cs="Arial"/>
          <w:sz w:val="20"/>
          <w:szCs w:val="20"/>
        </w:rPr>
        <w:t>r</w:t>
      </w:r>
      <w:r w:rsidRPr="00375A32">
        <w:rPr>
          <w:rFonts w:ascii="Arial" w:hAnsi="Arial" w:cs="Arial"/>
          <w:spacing w:val="1"/>
          <w:sz w:val="20"/>
          <w:szCs w:val="20"/>
        </w:rPr>
        <w:t xml:space="preserve"> </w:t>
      </w:r>
      <w:r w:rsidRPr="00375A32">
        <w:rPr>
          <w:rFonts w:ascii="Arial" w:hAnsi="Arial" w:cs="Arial"/>
          <w:spacing w:val="-1"/>
          <w:w w:val="124"/>
          <w:sz w:val="20"/>
          <w:szCs w:val="20"/>
        </w:rPr>
        <w:t>ne</w:t>
      </w:r>
      <w:r w:rsidRPr="00375A32">
        <w:rPr>
          <w:rFonts w:ascii="Arial" w:hAnsi="Arial" w:cs="Arial"/>
          <w:w w:val="124"/>
          <w:sz w:val="20"/>
          <w:szCs w:val="20"/>
        </w:rPr>
        <w:t>w</w:t>
      </w:r>
      <w:r w:rsidRPr="00375A32">
        <w:rPr>
          <w:rFonts w:ascii="Arial" w:hAnsi="Arial" w:cs="Arial"/>
          <w:spacing w:val="-10"/>
          <w:w w:val="124"/>
          <w:sz w:val="20"/>
          <w:szCs w:val="20"/>
        </w:rPr>
        <w:t xml:space="preserve"> </w:t>
      </w:r>
      <w:r w:rsidRPr="00375A32">
        <w:rPr>
          <w:rFonts w:ascii="Arial" w:hAnsi="Arial" w:cs="Arial"/>
          <w:spacing w:val="-1"/>
          <w:w w:val="124"/>
          <w:sz w:val="20"/>
          <w:szCs w:val="20"/>
        </w:rPr>
        <w:t>j</w:t>
      </w:r>
      <w:r w:rsidRPr="00375A32">
        <w:rPr>
          <w:rFonts w:ascii="Arial" w:hAnsi="Arial" w:cs="Arial"/>
          <w:spacing w:val="-1"/>
          <w:w w:val="122"/>
          <w:sz w:val="20"/>
          <w:szCs w:val="20"/>
        </w:rPr>
        <w:t>u</w:t>
      </w:r>
      <w:r w:rsidRPr="00375A32">
        <w:rPr>
          <w:rFonts w:ascii="Arial" w:hAnsi="Arial" w:cs="Arial"/>
          <w:spacing w:val="-1"/>
          <w:sz w:val="20"/>
          <w:szCs w:val="20"/>
        </w:rPr>
        <w:t>ris</w:t>
      </w:r>
      <w:r w:rsidRPr="00375A32">
        <w:rPr>
          <w:rFonts w:ascii="Arial" w:hAnsi="Arial" w:cs="Arial"/>
          <w:spacing w:val="-1"/>
          <w:w w:val="122"/>
          <w:sz w:val="20"/>
          <w:szCs w:val="20"/>
        </w:rPr>
        <w:t>d</w:t>
      </w:r>
      <w:r w:rsidRPr="00375A32">
        <w:rPr>
          <w:rFonts w:ascii="Arial" w:hAnsi="Arial" w:cs="Arial"/>
          <w:spacing w:val="-1"/>
          <w:sz w:val="20"/>
          <w:szCs w:val="20"/>
        </w:rPr>
        <w:t>ic</w:t>
      </w:r>
      <w:r w:rsidRPr="00375A32">
        <w:rPr>
          <w:rFonts w:ascii="Arial" w:hAnsi="Arial" w:cs="Arial"/>
          <w:spacing w:val="-1"/>
          <w:w w:val="140"/>
          <w:sz w:val="20"/>
          <w:szCs w:val="20"/>
        </w:rPr>
        <w:t>t</w:t>
      </w:r>
      <w:r w:rsidRPr="00375A32">
        <w:rPr>
          <w:rFonts w:ascii="Arial" w:hAnsi="Arial" w:cs="Arial"/>
          <w:spacing w:val="-1"/>
          <w:sz w:val="20"/>
          <w:szCs w:val="20"/>
        </w:rPr>
        <w:t>i</w:t>
      </w:r>
      <w:r w:rsidRPr="00375A32">
        <w:rPr>
          <w:rFonts w:ascii="Arial" w:hAnsi="Arial" w:cs="Arial"/>
          <w:spacing w:val="-1"/>
          <w:w w:val="122"/>
          <w:sz w:val="20"/>
          <w:szCs w:val="20"/>
        </w:rPr>
        <w:t>on</w:t>
      </w:r>
      <w:r w:rsidRPr="00375A32">
        <w:rPr>
          <w:rFonts w:ascii="Arial" w:hAnsi="Arial" w:cs="Arial"/>
          <w:spacing w:val="-1"/>
          <w:sz w:val="20"/>
          <w:szCs w:val="20"/>
        </w:rPr>
        <w:t>s</w:t>
      </w:r>
      <w:r w:rsidRPr="00375A32">
        <w:rPr>
          <w:rFonts w:ascii="Arial" w:hAnsi="Arial" w:cs="Arial"/>
          <w:w w:val="111"/>
          <w:sz w:val="20"/>
          <w:szCs w:val="20"/>
        </w:rPr>
        <w:t>,</w:t>
      </w:r>
      <w:r w:rsidRPr="00375A32">
        <w:rPr>
          <w:rFonts w:ascii="Arial" w:hAnsi="Arial" w:cs="Arial"/>
          <w:spacing w:val="1"/>
          <w:sz w:val="20"/>
          <w:szCs w:val="20"/>
        </w:rPr>
        <w:t xml:space="preserve"> </w:t>
      </w:r>
      <w:r w:rsidRPr="00375A32">
        <w:rPr>
          <w:rFonts w:ascii="Arial" w:hAnsi="Arial" w:cs="Arial"/>
          <w:spacing w:val="-1"/>
          <w:w w:val="117"/>
          <w:sz w:val="20"/>
          <w:szCs w:val="20"/>
        </w:rPr>
        <w:t>market</w:t>
      </w:r>
      <w:r w:rsidRPr="00375A32">
        <w:rPr>
          <w:rFonts w:ascii="Arial" w:hAnsi="Arial" w:cs="Arial"/>
          <w:w w:val="117"/>
          <w:sz w:val="20"/>
          <w:szCs w:val="20"/>
        </w:rPr>
        <w:t>s</w:t>
      </w:r>
      <w:r w:rsidRPr="00375A32">
        <w:rPr>
          <w:rFonts w:ascii="Arial" w:hAnsi="Arial" w:cs="Arial"/>
          <w:spacing w:val="-3"/>
          <w:w w:val="117"/>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w w:val="117"/>
          <w:sz w:val="20"/>
          <w:szCs w:val="20"/>
        </w:rPr>
        <w:t>produc</w:t>
      </w:r>
      <w:r w:rsidRPr="00375A32">
        <w:rPr>
          <w:rFonts w:ascii="Arial" w:hAnsi="Arial" w:cs="Arial"/>
          <w:w w:val="117"/>
          <w:sz w:val="20"/>
          <w:szCs w:val="20"/>
        </w:rPr>
        <w:t>t</w:t>
      </w:r>
      <w:r w:rsidRPr="00375A32">
        <w:rPr>
          <w:rFonts w:ascii="Arial" w:hAnsi="Arial" w:cs="Arial"/>
          <w:spacing w:val="-2"/>
          <w:w w:val="117"/>
          <w:sz w:val="20"/>
          <w:szCs w:val="20"/>
        </w:rPr>
        <w:t xml:space="preserve"> </w:t>
      </w:r>
      <w:r w:rsidRPr="00375A32">
        <w:rPr>
          <w:rFonts w:ascii="Arial" w:hAnsi="Arial" w:cs="Arial"/>
          <w:spacing w:val="-1"/>
          <w:sz w:val="20"/>
          <w:szCs w:val="20"/>
        </w:rPr>
        <w:t>area</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w w:val="140"/>
          <w:sz w:val="20"/>
          <w:szCs w:val="20"/>
        </w:rPr>
        <w:t>t</w:t>
      </w:r>
      <w:r w:rsidRPr="00375A32">
        <w:rPr>
          <w:rFonts w:ascii="Arial" w:hAnsi="Arial" w:cs="Arial"/>
          <w:w w:val="122"/>
          <w:sz w:val="20"/>
          <w:szCs w:val="20"/>
        </w:rPr>
        <w:t xml:space="preserve">o </w:t>
      </w:r>
      <w:r w:rsidRPr="00375A32">
        <w:rPr>
          <w:rFonts w:ascii="Arial" w:hAnsi="Arial" w:cs="Arial"/>
          <w:spacing w:val="-1"/>
          <w:sz w:val="20"/>
          <w:szCs w:val="20"/>
        </w:rPr>
        <w:t>ceas</w:t>
      </w:r>
      <w:r w:rsidRPr="00375A32">
        <w:rPr>
          <w:rFonts w:ascii="Arial" w:hAnsi="Arial" w:cs="Arial"/>
          <w:sz w:val="20"/>
          <w:szCs w:val="20"/>
        </w:rPr>
        <w:t xml:space="preserve">e </w:t>
      </w:r>
      <w:r w:rsidRPr="00375A32">
        <w:rPr>
          <w:rFonts w:ascii="Arial" w:hAnsi="Arial" w:cs="Arial"/>
          <w:spacing w:val="6"/>
          <w:sz w:val="20"/>
          <w:szCs w:val="20"/>
        </w:rPr>
        <w:t xml:space="preserve"> </w:t>
      </w:r>
      <w:r w:rsidRPr="00375A32">
        <w:rPr>
          <w:rFonts w:ascii="Arial" w:hAnsi="Arial" w:cs="Arial"/>
          <w:spacing w:val="-1"/>
          <w:sz w:val="20"/>
          <w:szCs w:val="20"/>
        </w:rPr>
        <w:t>line</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w w:val="128"/>
          <w:sz w:val="20"/>
          <w:szCs w:val="20"/>
        </w:rPr>
        <w:t>o</w:t>
      </w:r>
      <w:r w:rsidRPr="00375A32">
        <w:rPr>
          <w:rFonts w:ascii="Arial" w:hAnsi="Arial" w:cs="Arial"/>
          <w:w w:val="128"/>
          <w:sz w:val="20"/>
          <w:szCs w:val="20"/>
        </w:rPr>
        <w:t>f</w:t>
      </w:r>
      <w:r w:rsidRPr="00375A32">
        <w:rPr>
          <w:rFonts w:ascii="Arial" w:hAnsi="Arial" w:cs="Arial"/>
          <w:spacing w:val="-11"/>
          <w:w w:val="128"/>
          <w:sz w:val="20"/>
          <w:szCs w:val="20"/>
        </w:rPr>
        <w:t xml:space="preserve"> </w:t>
      </w:r>
      <w:r w:rsidRPr="00375A32">
        <w:rPr>
          <w:rFonts w:ascii="Arial" w:hAnsi="Arial" w:cs="Arial"/>
          <w:spacing w:val="-1"/>
          <w:w w:val="122"/>
          <w:sz w:val="20"/>
          <w:szCs w:val="20"/>
        </w:rPr>
        <w:t>bu</w:t>
      </w:r>
      <w:r w:rsidRPr="00375A32">
        <w:rPr>
          <w:rFonts w:ascii="Arial" w:hAnsi="Arial" w:cs="Arial"/>
          <w:spacing w:val="-1"/>
          <w:sz w:val="20"/>
          <w:szCs w:val="20"/>
        </w:rPr>
        <w:t>si</w:t>
      </w:r>
      <w:r w:rsidRPr="00375A32">
        <w:rPr>
          <w:rFonts w:ascii="Arial" w:hAnsi="Arial" w:cs="Arial"/>
          <w:spacing w:val="-1"/>
          <w:w w:val="122"/>
          <w:sz w:val="20"/>
          <w:szCs w:val="20"/>
        </w:rPr>
        <w:t>n</w:t>
      </w:r>
      <w:r w:rsidRPr="00375A32">
        <w:rPr>
          <w:rFonts w:ascii="Arial" w:hAnsi="Arial" w:cs="Arial"/>
          <w:spacing w:val="-1"/>
          <w:w w:val="125"/>
          <w:sz w:val="20"/>
          <w:szCs w:val="20"/>
        </w:rPr>
        <w:t>e</w:t>
      </w:r>
      <w:r w:rsidRPr="00375A32">
        <w:rPr>
          <w:rFonts w:ascii="Arial" w:hAnsi="Arial" w:cs="Arial"/>
          <w:spacing w:val="-1"/>
          <w:sz w:val="20"/>
          <w:szCs w:val="20"/>
        </w:rPr>
        <w:t>ss</w:t>
      </w:r>
      <w:r w:rsidRPr="00375A32">
        <w:rPr>
          <w:rFonts w:ascii="Arial" w:hAnsi="Arial" w:cs="Arial"/>
          <w:w w:val="83"/>
          <w:sz w:val="20"/>
          <w:szCs w:val="20"/>
        </w:rPr>
        <w:t>;</w:t>
      </w:r>
      <w:r w:rsidRPr="00375A32">
        <w:rPr>
          <w:rFonts w:ascii="Arial" w:hAnsi="Arial" w:cs="Arial"/>
          <w:spacing w:val="1"/>
          <w:sz w:val="20"/>
          <w:szCs w:val="20"/>
        </w:rPr>
        <w:t xml:space="preserve"> </w:t>
      </w:r>
      <w:r w:rsidRPr="00375A32">
        <w:rPr>
          <w:rFonts w:ascii="Arial" w:hAnsi="Arial" w:cs="Arial"/>
          <w:spacing w:val="-1"/>
          <w:w w:val="111"/>
          <w:sz w:val="20"/>
          <w:szCs w:val="20"/>
        </w:rPr>
        <w:t>a</w:t>
      </w:r>
      <w:r w:rsidRPr="00375A32">
        <w:rPr>
          <w:rFonts w:ascii="Arial" w:hAnsi="Arial" w:cs="Arial"/>
          <w:spacing w:val="-1"/>
          <w:w w:val="122"/>
          <w:sz w:val="20"/>
          <w:szCs w:val="20"/>
        </w:rPr>
        <w:t>n</w:t>
      </w:r>
      <w:r w:rsidRPr="00375A32">
        <w:rPr>
          <w:rFonts w:ascii="Arial" w:hAnsi="Arial" w:cs="Arial"/>
          <w:w w:val="122"/>
          <w:sz w:val="20"/>
          <w:szCs w:val="20"/>
        </w:rPr>
        <w:t>d</w:t>
      </w:r>
    </w:p>
    <w:p w:rsidR="007E0A84" w:rsidRPr="00375A32" w:rsidRDefault="007E0A84" w:rsidP="00375A32">
      <w:pPr>
        <w:pStyle w:val="ListParagraph"/>
        <w:numPr>
          <w:ilvl w:val="0"/>
          <w:numId w:val="43"/>
        </w:numPr>
        <w:jc w:val="both"/>
        <w:rPr>
          <w:rFonts w:ascii="Arial" w:hAnsi="Arial" w:cs="Arial"/>
          <w:spacing w:val="-1"/>
          <w:w w:val="120"/>
          <w:sz w:val="20"/>
          <w:szCs w:val="20"/>
        </w:rPr>
      </w:pPr>
      <w:r w:rsidRPr="00375A32">
        <w:rPr>
          <w:rFonts w:ascii="Arial" w:hAnsi="Arial" w:cs="Arial"/>
          <w:spacing w:val="-1"/>
          <w:sz w:val="20"/>
          <w:szCs w:val="20"/>
        </w:rPr>
        <w:t>issue</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sz w:val="20"/>
          <w:szCs w:val="20"/>
        </w:rPr>
        <w:t>(se</w:t>
      </w:r>
      <w:r w:rsidRPr="00375A32">
        <w:rPr>
          <w:rFonts w:ascii="Arial" w:hAnsi="Arial" w:cs="Arial"/>
          <w:sz w:val="20"/>
          <w:szCs w:val="20"/>
        </w:rPr>
        <w:t>e</w:t>
      </w:r>
      <w:r w:rsidRPr="00375A32">
        <w:rPr>
          <w:rFonts w:ascii="Arial" w:hAnsi="Arial" w:cs="Arial"/>
          <w:spacing w:val="43"/>
          <w:sz w:val="20"/>
          <w:szCs w:val="20"/>
        </w:rPr>
        <w:t xml:space="preserve"> </w:t>
      </w:r>
      <w:r w:rsidRPr="00375A32">
        <w:rPr>
          <w:rFonts w:ascii="Arial" w:hAnsi="Arial" w:cs="Arial"/>
          <w:spacing w:val="-1"/>
          <w:sz w:val="20"/>
          <w:szCs w:val="20"/>
        </w:rPr>
        <w:t>5.6.5</w:t>
      </w:r>
      <w:r w:rsidRPr="00375A32">
        <w:rPr>
          <w:rFonts w:ascii="Arial" w:hAnsi="Arial" w:cs="Arial"/>
          <w:sz w:val="20"/>
          <w:szCs w:val="20"/>
        </w:rPr>
        <w:t>)</w:t>
      </w:r>
      <w:r w:rsidRPr="00375A32">
        <w:rPr>
          <w:rFonts w:ascii="Arial" w:hAnsi="Arial" w:cs="Arial"/>
          <w:spacing w:val="43"/>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w w:val="117"/>
          <w:sz w:val="20"/>
          <w:szCs w:val="20"/>
        </w:rPr>
        <w:t>matter</w:t>
      </w:r>
      <w:r w:rsidRPr="00375A32">
        <w:rPr>
          <w:rFonts w:ascii="Arial" w:hAnsi="Arial" w:cs="Arial"/>
          <w:w w:val="117"/>
          <w:sz w:val="20"/>
          <w:szCs w:val="20"/>
        </w:rPr>
        <w:t>s</w:t>
      </w:r>
      <w:r w:rsidRPr="00375A32">
        <w:rPr>
          <w:rFonts w:ascii="Arial" w:hAnsi="Arial" w:cs="Arial"/>
          <w:spacing w:val="2"/>
          <w:w w:val="117"/>
          <w:sz w:val="20"/>
          <w:szCs w:val="20"/>
        </w:rPr>
        <w:t xml:space="preserve"> </w:t>
      </w:r>
      <w:r w:rsidRPr="00375A32">
        <w:rPr>
          <w:rFonts w:ascii="Arial" w:hAnsi="Arial" w:cs="Arial"/>
          <w:spacing w:val="-1"/>
          <w:w w:val="117"/>
          <w:sz w:val="20"/>
          <w:szCs w:val="20"/>
        </w:rPr>
        <w:t>whic</w:t>
      </w:r>
      <w:r w:rsidRPr="00375A32">
        <w:rPr>
          <w:rFonts w:ascii="Arial" w:hAnsi="Arial" w:cs="Arial"/>
          <w:w w:val="117"/>
          <w:sz w:val="20"/>
          <w:szCs w:val="20"/>
        </w:rPr>
        <w:t>h</w:t>
      </w:r>
      <w:r w:rsidRPr="00375A32">
        <w:rPr>
          <w:rFonts w:ascii="Arial" w:hAnsi="Arial" w:cs="Arial"/>
          <w:spacing w:val="-10"/>
          <w:w w:val="117"/>
          <w:sz w:val="20"/>
          <w:szCs w:val="20"/>
        </w:rPr>
        <w:t xml:space="preserve"> </w:t>
      </w:r>
      <w:r w:rsidRPr="00375A32">
        <w:rPr>
          <w:rFonts w:ascii="Arial" w:hAnsi="Arial" w:cs="Arial"/>
          <w:spacing w:val="-1"/>
          <w:w w:val="117"/>
          <w:sz w:val="20"/>
          <w:szCs w:val="20"/>
        </w:rPr>
        <w:t>hav</w:t>
      </w:r>
      <w:r w:rsidRPr="00375A32">
        <w:rPr>
          <w:rFonts w:ascii="Arial" w:hAnsi="Arial" w:cs="Arial"/>
          <w:w w:val="117"/>
          <w:sz w:val="20"/>
          <w:szCs w:val="20"/>
        </w:rPr>
        <w:t>e</w:t>
      </w:r>
      <w:r w:rsidRPr="00375A32">
        <w:rPr>
          <w:rFonts w:ascii="Arial" w:hAnsi="Arial" w:cs="Arial"/>
          <w:spacing w:val="-5"/>
          <w:w w:val="117"/>
          <w:sz w:val="20"/>
          <w:szCs w:val="20"/>
        </w:rPr>
        <w:t xml:space="preserve"> </w:t>
      </w:r>
      <w:r w:rsidRPr="00375A32">
        <w:rPr>
          <w:rFonts w:ascii="Arial" w:hAnsi="Arial" w:cs="Arial"/>
          <w:sz w:val="20"/>
          <w:szCs w:val="20"/>
        </w:rPr>
        <w:t>a</w:t>
      </w:r>
      <w:r w:rsidRPr="00375A32">
        <w:rPr>
          <w:rFonts w:ascii="Arial" w:hAnsi="Arial" w:cs="Arial"/>
          <w:spacing w:val="11"/>
          <w:sz w:val="20"/>
          <w:szCs w:val="20"/>
        </w:rPr>
        <w:t xml:space="preserve"> </w:t>
      </w:r>
      <w:r w:rsidRPr="00375A32">
        <w:rPr>
          <w:rFonts w:ascii="Arial" w:hAnsi="Arial" w:cs="Arial"/>
          <w:spacing w:val="-1"/>
          <w:w w:val="111"/>
          <w:sz w:val="20"/>
          <w:szCs w:val="20"/>
        </w:rPr>
        <w:t>seriou</w:t>
      </w:r>
      <w:r w:rsidRPr="00375A32">
        <w:rPr>
          <w:rFonts w:ascii="Arial" w:hAnsi="Arial" w:cs="Arial"/>
          <w:w w:val="111"/>
          <w:sz w:val="20"/>
          <w:szCs w:val="20"/>
        </w:rPr>
        <w:t>s</w:t>
      </w:r>
      <w:r w:rsidRPr="00375A32">
        <w:rPr>
          <w:rFonts w:ascii="Arial" w:hAnsi="Arial" w:cs="Arial"/>
          <w:spacing w:val="-1"/>
          <w:w w:val="111"/>
          <w:sz w:val="20"/>
          <w:szCs w:val="20"/>
        </w:rPr>
        <w:t xml:space="preserve"> r</w:t>
      </w:r>
      <w:r w:rsidRPr="00375A32">
        <w:rPr>
          <w:rFonts w:ascii="Arial" w:hAnsi="Arial" w:cs="Arial"/>
          <w:spacing w:val="-1"/>
          <w:w w:val="125"/>
          <w:sz w:val="20"/>
          <w:szCs w:val="20"/>
        </w:rPr>
        <w:t>e</w:t>
      </w:r>
      <w:r w:rsidRPr="00375A32">
        <w:rPr>
          <w:rFonts w:ascii="Arial" w:hAnsi="Arial" w:cs="Arial"/>
          <w:spacing w:val="-1"/>
          <w:w w:val="122"/>
          <w:sz w:val="20"/>
          <w:szCs w:val="20"/>
        </w:rPr>
        <w:t>gu</w:t>
      </w:r>
      <w:r w:rsidRPr="00375A32">
        <w:rPr>
          <w:rFonts w:ascii="Arial" w:hAnsi="Arial" w:cs="Arial"/>
          <w:spacing w:val="-1"/>
          <w:sz w:val="20"/>
          <w:szCs w:val="20"/>
        </w:rPr>
        <w:t>l</w:t>
      </w:r>
      <w:r w:rsidRPr="00375A32">
        <w:rPr>
          <w:rFonts w:ascii="Arial" w:hAnsi="Arial" w:cs="Arial"/>
          <w:spacing w:val="-1"/>
          <w:w w:val="111"/>
          <w:sz w:val="20"/>
          <w:szCs w:val="20"/>
        </w:rPr>
        <w:t>a</w:t>
      </w:r>
      <w:r w:rsidRPr="00375A32">
        <w:rPr>
          <w:rFonts w:ascii="Arial" w:hAnsi="Arial" w:cs="Arial"/>
          <w:spacing w:val="-1"/>
          <w:w w:val="140"/>
          <w:sz w:val="20"/>
          <w:szCs w:val="20"/>
        </w:rPr>
        <w:t>t</w:t>
      </w:r>
      <w:r w:rsidRPr="00375A32">
        <w:rPr>
          <w:rFonts w:ascii="Arial" w:hAnsi="Arial" w:cs="Arial"/>
          <w:spacing w:val="-1"/>
          <w:w w:val="122"/>
          <w:sz w:val="20"/>
          <w:szCs w:val="20"/>
        </w:rPr>
        <w:t>o</w:t>
      </w:r>
      <w:r w:rsidRPr="00375A32">
        <w:rPr>
          <w:rFonts w:ascii="Arial" w:hAnsi="Arial" w:cs="Arial"/>
          <w:spacing w:val="-1"/>
          <w:sz w:val="20"/>
          <w:szCs w:val="20"/>
        </w:rPr>
        <w:t>r</w:t>
      </w:r>
      <w:r w:rsidRPr="00375A32">
        <w:rPr>
          <w:rFonts w:ascii="Arial" w:hAnsi="Arial" w:cs="Arial"/>
          <w:w w:val="112"/>
          <w:sz w:val="20"/>
          <w:szCs w:val="20"/>
        </w:rPr>
        <w:t xml:space="preserve">y </w:t>
      </w:r>
      <w:r w:rsidRPr="00375A32">
        <w:rPr>
          <w:rFonts w:ascii="Arial" w:hAnsi="Arial" w:cs="Arial"/>
          <w:spacing w:val="-1"/>
          <w:sz w:val="20"/>
          <w:szCs w:val="20"/>
        </w:rPr>
        <w:t>i</w:t>
      </w:r>
      <w:r w:rsidRPr="00375A32">
        <w:rPr>
          <w:rFonts w:ascii="Arial" w:hAnsi="Arial" w:cs="Arial"/>
          <w:spacing w:val="-1"/>
          <w:w w:val="123"/>
          <w:sz w:val="20"/>
          <w:szCs w:val="20"/>
        </w:rPr>
        <w:t>m</w:t>
      </w:r>
      <w:r w:rsidRPr="00375A32">
        <w:rPr>
          <w:rFonts w:ascii="Arial" w:hAnsi="Arial" w:cs="Arial"/>
          <w:spacing w:val="-1"/>
          <w:w w:val="122"/>
          <w:sz w:val="20"/>
          <w:szCs w:val="20"/>
        </w:rPr>
        <w:t>p</w:t>
      </w:r>
      <w:r w:rsidRPr="00375A32">
        <w:rPr>
          <w:rFonts w:ascii="Arial" w:hAnsi="Arial" w:cs="Arial"/>
          <w:spacing w:val="-1"/>
          <w:w w:val="111"/>
          <w:sz w:val="20"/>
          <w:szCs w:val="20"/>
        </w:rPr>
        <w:t>a</w:t>
      </w:r>
      <w:r w:rsidRPr="00375A32">
        <w:rPr>
          <w:rFonts w:ascii="Arial" w:hAnsi="Arial" w:cs="Arial"/>
          <w:spacing w:val="-1"/>
          <w:sz w:val="20"/>
          <w:szCs w:val="20"/>
        </w:rPr>
        <w:t>c</w:t>
      </w:r>
      <w:r w:rsidRPr="00375A32">
        <w:rPr>
          <w:rFonts w:ascii="Arial" w:hAnsi="Arial" w:cs="Arial"/>
          <w:w w:val="140"/>
          <w:sz w:val="20"/>
          <w:szCs w:val="20"/>
        </w:rPr>
        <w:t>t.</w:t>
      </w:r>
    </w:p>
    <w:p w:rsidR="007E0A84" w:rsidRPr="007E0A84" w:rsidRDefault="007E0A84" w:rsidP="007E0A84">
      <w:pPr>
        <w:jc w:val="both"/>
        <w:rPr>
          <w:rFonts w:ascii="Arial" w:hAnsi="Arial" w:cs="Arial"/>
          <w:b/>
          <w:spacing w:val="-1"/>
          <w:sz w:val="20"/>
          <w:szCs w:val="20"/>
        </w:rPr>
      </w:pPr>
    </w:p>
    <w:p w:rsidR="007E0A84" w:rsidRPr="007E0A84" w:rsidRDefault="007E0A84" w:rsidP="007E0A84">
      <w:pPr>
        <w:jc w:val="both"/>
        <w:rPr>
          <w:rFonts w:ascii="Arial" w:hAnsi="Arial" w:cs="Arial"/>
          <w:b/>
          <w:spacing w:val="-1"/>
          <w:sz w:val="20"/>
          <w:szCs w:val="20"/>
        </w:rPr>
      </w:pPr>
      <w:r w:rsidRPr="007E0A84">
        <w:rPr>
          <w:rFonts w:ascii="Arial" w:hAnsi="Arial" w:cs="Arial"/>
          <w:b/>
          <w:spacing w:val="-1"/>
          <w:sz w:val="20"/>
          <w:szCs w:val="20"/>
        </w:rPr>
        <w:t>5.6.4      Managing regulatory inspections/visits</w:t>
      </w:r>
    </w:p>
    <w:p w:rsidR="00375A32" w:rsidRDefault="00375A32" w:rsidP="007E0A84">
      <w:pPr>
        <w:jc w:val="both"/>
        <w:rPr>
          <w:rFonts w:ascii="Arial" w:hAnsi="Arial" w:cs="Arial"/>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 xml:space="preserve">The firm shall ensure that an appropriate member of the compliance function or relevant business area, overseen by the governing body (see </w:t>
      </w:r>
      <w:r w:rsidRPr="007E0A84">
        <w:rPr>
          <w:rFonts w:ascii="Arial" w:hAnsi="Arial" w:cs="Arial"/>
          <w:spacing w:val="-3"/>
          <w:w w:val="116"/>
          <w:sz w:val="20"/>
          <w:szCs w:val="20"/>
        </w:rPr>
        <w:t>commentar</w:t>
      </w:r>
      <w:r w:rsidRPr="007E0A84">
        <w:rPr>
          <w:rFonts w:ascii="Arial" w:hAnsi="Arial" w:cs="Arial"/>
          <w:w w:val="116"/>
          <w:sz w:val="20"/>
          <w:szCs w:val="20"/>
        </w:rPr>
        <w:t>y</w:t>
      </w:r>
      <w:r w:rsidRPr="007E0A84">
        <w:rPr>
          <w:rFonts w:ascii="Arial" w:hAnsi="Arial" w:cs="Arial"/>
          <w:spacing w:val="-1"/>
          <w:w w:val="116"/>
          <w:sz w:val="20"/>
          <w:szCs w:val="20"/>
        </w:rPr>
        <w:t xml:space="preserve"> </w:t>
      </w:r>
      <w:r w:rsidRPr="007E0A84">
        <w:rPr>
          <w:rFonts w:ascii="Arial" w:hAnsi="Arial" w:cs="Arial"/>
          <w:spacing w:val="-3"/>
          <w:sz w:val="20"/>
          <w:szCs w:val="20"/>
        </w:rPr>
        <w:t>o</w:t>
      </w:r>
      <w:r w:rsidRPr="007E0A84">
        <w:rPr>
          <w:rFonts w:ascii="Arial" w:hAnsi="Arial" w:cs="Arial"/>
          <w:sz w:val="20"/>
          <w:szCs w:val="20"/>
        </w:rPr>
        <w:t>n</w:t>
      </w:r>
      <w:r w:rsidRPr="007E0A84">
        <w:rPr>
          <w:rFonts w:ascii="Arial" w:hAnsi="Arial" w:cs="Arial"/>
          <w:spacing w:val="42"/>
          <w:sz w:val="20"/>
          <w:szCs w:val="20"/>
        </w:rPr>
        <w:t xml:space="preserve"> </w:t>
      </w:r>
      <w:r w:rsidRPr="00375A32">
        <w:rPr>
          <w:rFonts w:ascii="Arial" w:hAnsi="Arial" w:cs="Arial"/>
          <w:spacing w:val="-3"/>
          <w:sz w:val="20"/>
          <w:szCs w:val="20"/>
        </w:rPr>
        <w:t>5.</w:t>
      </w:r>
      <w:r w:rsidRPr="00375A32">
        <w:rPr>
          <w:rFonts w:ascii="Arial" w:hAnsi="Arial" w:cs="Arial"/>
          <w:spacing w:val="-2"/>
          <w:sz w:val="20"/>
          <w:szCs w:val="20"/>
        </w:rPr>
        <w:t>6</w:t>
      </w:r>
      <w:r w:rsidRPr="007E0A84">
        <w:rPr>
          <w:rFonts w:ascii="Arial" w:hAnsi="Arial" w:cs="Arial"/>
          <w:spacing w:val="-3"/>
          <w:sz w:val="20"/>
          <w:szCs w:val="20"/>
        </w:rPr>
        <w:t>)</w:t>
      </w:r>
      <w:r w:rsidRPr="007E0A84">
        <w:rPr>
          <w:rFonts w:ascii="Arial" w:hAnsi="Arial" w:cs="Arial"/>
          <w:sz w:val="20"/>
          <w:szCs w:val="20"/>
        </w:rPr>
        <w:t>,</w:t>
      </w:r>
      <w:r w:rsidRPr="007E0A84">
        <w:rPr>
          <w:rFonts w:ascii="Arial" w:hAnsi="Arial" w:cs="Arial"/>
          <w:spacing w:val="31"/>
          <w:sz w:val="20"/>
          <w:szCs w:val="20"/>
        </w:rPr>
        <w:t xml:space="preserve"> </w:t>
      </w:r>
      <w:r w:rsidRPr="007E0A84">
        <w:rPr>
          <w:rFonts w:ascii="Arial" w:hAnsi="Arial" w:cs="Arial"/>
          <w:spacing w:val="-3"/>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4"/>
          <w:w w:val="119"/>
          <w:sz w:val="20"/>
          <w:szCs w:val="20"/>
        </w:rPr>
        <w:t>taske</w:t>
      </w:r>
      <w:r w:rsidRPr="007E0A84">
        <w:rPr>
          <w:rFonts w:ascii="Arial" w:hAnsi="Arial" w:cs="Arial"/>
          <w:w w:val="119"/>
          <w:sz w:val="20"/>
          <w:szCs w:val="20"/>
        </w:rPr>
        <w:t>d</w:t>
      </w:r>
      <w:r w:rsidRPr="007E0A84">
        <w:rPr>
          <w:rFonts w:ascii="Arial" w:hAnsi="Arial" w:cs="Arial"/>
          <w:spacing w:val="-6"/>
          <w:w w:val="119"/>
          <w:sz w:val="20"/>
          <w:szCs w:val="20"/>
        </w:rPr>
        <w:t xml:space="preserve"> </w:t>
      </w:r>
      <w:r w:rsidRPr="007E0A84">
        <w:rPr>
          <w:rFonts w:ascii="Arial" w:hAnsi="Arial" w:cs="Arial"/>
          <w:spacing w:val="-4"/>
          <w:w w:val="119"/>
          <w:sz w:val="20"/>
          <w:szCs w:val="20"/>
        </w:rPr>
        <w:t>wit</w:t>
      </w:r>
      <w:r w:rsidRPr="007E0A84">
        <w:rPr>
          <w:rFonts w:ascii="Arial" w:hAnsi="Arial" w:cs="Arial"/>
          <w:w w:val="119"/>
          <w:sz w:val="20"/>
          <w:szCs w:val="20"/>
        </w:rPr>
        <w:t>h</w:t>
      </w:r>
      <w:r w:rsidRPr="007E0A84">
        <w:rPr>
          <w:rFonts w:ascii="Arial" w:hAnsi="Arial" w:cs="Arial"/>
          <w:spacing w:val="-11"/>
          <w:w w:val="119"/>
          <w:sz w:val="20"/>
          <w:szCs w:val="20"/>
        </w:rPr>
        <w:t xml:space="preserve"> </w:t>
      </w:r>
      <w:r w:rsidRPr="007E0A84">
        <w:rPr>
          <w:rFonts w:ascii="Arial" w:hAnsi="Arial" w:cs="Arial"/>
          <w:spacing w:val="-4"/>
          <w:w w:val="119"/>
          <w:sz w:val="20"/>
          <w:szCs w:val="20"/>
        </w:rPr>
        <w:t>managin</w:t>
      </w:r>
      <w:r w:rsidRPr="007E0A84">
        <w:rPr>
          <w:rFonts w:ascii="Arial" w:hAnsi="Arial" w:cs="Arial"/>
          <w:w w:val="119"/>
          <w:sz w:val="20"/>
          <w:szCs w:val="20"/>
        </w:rPr>
        <w:t>g</w:t>
      </w:r>
      <w:r w:rsidRPr="007E0A84">
        <w:rPr>
          <w:rFonts w:ascii="Arial" w:hAnsi="Arial" w:cs="Arial"/>
          <w:spacing w:val="-3"/>
          <w:w w:val="119"/>
          <w:sz w:val="20"/>
          <w:szCs w:val="20"/>
        </w:rPr>
        <w:t xml:space="preserve"> </w:t>
      </w:r>
      <w:r w:rsidRPr="007E0A84">
        <w:rPr>
          <w:rFonts w:ascii="Arial" w:hAnsi="Arial" w:cs="Arial"/>
          <w:spacing w:val="-4"/>
          <w:w w:val="119"/>
          <w:sz w:val="20"/>
          <w:szCs w:val="20"/>
        </w:rPr>
        <w:t>preparation</w:t>
      </w:r>
      <w:r w:rsidRPr="007E0A84">
        <w:rPr>
          <w:rFonts w:ascii="Arial" w:hAnsi="Arial" w:cs="Arial"/>
          <w:w w:val="119"/>
          <w:sz w:val="20"/>
          <w:szCs w:val="20"/>
        </w:rPr>
        <w:t>s</w:t>
      </w:r>
      <w:r w:rsidRPr="007E0A84">
        <w:rPr>
          <w:rFonts w:ascii="Arial" w:hAnsi="Arial" w:cs="Arial"/>
          <w:spacing w:val="5"/>
          <w:w w:val="119"/>
          <w:sz w:val="20"/>
          <w:szCs w:val="20"/>
        </w:rPr>
        <w:t xml:space="preserve"> </w:t>
      </w:r>
      <w:r w:rsidRPr="007E0A84">
        <w:rPr>
          <w:rFonts w:ascii="Arial" w:hAnsi="Arial" w:cs="Arial"/>
          <w:spacing w:val="-3"/>
          <w:sz w:val="20"/>
          <w:szCs w:val="20"/>
        </w:rPr>
        <w:t>fo</w:t>
      </w:r>
      <w:r w:rsidRPr="007E0A84">
        <w:rPr>
          <w:rFonts w:ascii="Arial" w:hAnsi="Arial" w:cs="Arial"/>
          <w:sz w:val="20"/>
          <w:szCs w:val="20"/>
        </w:rPr>
        <w:t>r</w:t>
      </w:r>
      <w:r w:rsidRPr="007E0A84">
        <w:rPr>
          <w:rFonts w:ascii="Arial" w:hAnsi="Arial" w:cs="Arial"/>
          <w:spacing w:val="41"/>
          <w:sz w:val="20"/>
          <w:szCs w:val="20"/>
        </w:rPr>
        <w:t xml:space="preserve"> </w:t>
      </w:r>
      <w:r w:rsidRPr="007E0A84">
        <w:rPr>
          <w:rFonts w:ascii="Arial" w:hAnsi="Arial" w:cs="Arial"/>
          <w:spacing w:val="-3"/>
          <w:w w:val="116"/>
          <w:sz w:val="20"/>
          <w:szCs w:val="20"/>
        </w:rPr>
        <w:t>r</w:t>
      </w:r>
      <w:r w:rsidRPr="007E0A84">
        <w:rPr>
          <w:rFonts w:ascii="Arial" w:hAnsi="Arial" w:cs="Arial"/>
          <w:spacing w:val="-3"/>
          <w:w w:val="122"/>
          <w:sz w:val="20"/>
          <w:szCs w:val="20"/>
        </w:rPr>
        <w:t>ou</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w w:val="125"/>
          <w:sz w:val="20"/>
          <w:szCs w:val="20"/>
        </w:rPr>
        <w:t xml:space="preserve">e </w:t>
      </w:r>
      <w:r w:rsidRPr="007E0A84">
        <w:rPr>
          <w:rFonts w:ascii="Arial" w:hAnsi="Arial" w:cs="Arial"/>
          <w:spacing w:val="-3"/>
          <w:sz w:val="20"/>
          <w:szCs w:val="20"/>
        </w:rPr>
        <w:t>o</w:t>
      </w:r>
      <w:r w:rsidRPr="007E0A84">
        <w:rPr>
          <w:rFonts w:ascii="Arial" w:hAnsi="Arial" w:cs="Arial"/>
          <w:sz w:val="20"/>
          <w:szCs w:val="20"/>
        </w:rPr>
        <w:t>r</w:t>
      </w:r>
      <w:r w:rsidRPr="007E0A84">
        <w:rPr>
          <w:rFonts w:ascii="Arial" w:hAnsi="Arial" w:cs="Arial"/>
          <w:spacing w:val="31"/>
          <w:sz w:val="20"/>
          <w:szCs w:val="20"/>
        </w:rPr>
        <w:t xml:space="preserve"> </w:t>
      </w:r>
      <w:r w:rsidRPr="007E0A84">
        <w:rPr>
          <w:rFonts w:ascii="Arial" w:hAnsi="Arial" w:cs="Arial"/>
          <w:spacing w:val="-3"/>
          <w:sz w:val="20"/>
          <w:szCs w:val="20"/>
        </w:rPr>
        <w:t>a</w:t>
      </w:r>
      <w:r w:rsidRPr="007E0A84">
        <w:rPr>
          <w:rFonts w:ascii="Arial" w:hAnsi="Arial" w:cs="Arial"/>
          <w:sz w:val="20"/>
          <w:szCs w:val="20"/>
        </w:rPr>
        <w:t>d</w:t>
      </w:r>
      <w:r w:rsidRPr="007E0A84">
        <w:rPr>
          <w:rFonts w:ascii="Arial" w:hAnsi="Arial" w:cs="Arial"/>
          <w:spacing w:val="42"/>
          <w:sz w:val="20"/>
          <w:szCs w:val="20"/>
        </w:rPr>
        <w:t xml:space="preserve"> </w:t>
      </w:r>
      <w:r w:rsidRPr="007E0A84">
        <w:rPr>
          <w:rFonts w:ascii="Arial" w:hAnsi="Arial" w:cs="Arial"/>
          <w:spacing w:val="-3"/>
          <w:sz w:val="20"/>
          <w:szCs w:val="20"/>
        </w:rPr>
        <w:t>ho</w:t>
      </w:r>
      <w:r w:rsidRPr="007E0A84">
        <w:rPr>
          <w:rFonts w:ascii="Arial" w:hAnsi="Arial" w:cs="Arial"/>
          <w:sz w:val="20"/>
          <w:szCs w:val="20"/>
        </w:rPr>
        <w:t>c</w:t>
      </w:r>
      <w:r w:rsidRPr="007E0A84">
        <w:rPr>
          <w:rFonts w:ascii="Arial" w:hAnsi="Arial" w:cs="Arial"/>
          <w:spacing w:val="42"/>
          <w:sz w:val="20"/>
          <w:szCs w:val="20"/>
        </w:rPr>
        <w:t xml:space="preserve"> </w:t>
      </w:r>
      <w:r w:rsidRPr="007E0A84">
        <w:rPr>
          <w:rFonts w:ascii="Arial" w:hAnsi="Arial" w:cs="Arial"/>
          <w:spacing w:val="-4"/>
          <w:w w:val="119"/>
          <w:sz w:val="20"/>
          <w:szCs w:val="20"/>
        </w:rPr>
        <w:t>regulator</w:t>
      </w:r>
      <w:r w:rsidRPr="007E0A84">
        <w:rPr>
          <w:rFonts w:ascii="Arial" w:hAnsi="Arial" w:cs="Arial"/>
          <w:w w:val="119"/>
          <w:sz w:val="20"/>
          <w:szCs w:val="20"/>
        </w:rPr>
        <w:t>y</w:t>
      </w:r>
      <w:r w:rsidRPr="007E0A84">
        <w:rPr>
          <w:rFonts w:ascii="Arial" w:hAnsi="Arial" w:cs="Arial"/>
          <w:spacing w:val="-9"/>
          <w:w w:val="119"/>
          <w:sz w:val="20"/>
          <w:szCs w:val="20"/>
        </w:rPr>
        <w:t xml:space="preserve"> </w:t>
      </w:r>
      <w:r w:rsidRPr="007E0A84">
        <w:rPr>
          <w:rFonts w:ascii="Arial" w:hAnsi="Arial" w:cs="Arial"/>
          <w:spacing w:val="-3"/>
          <w:w w:val="119"/>
          <w:sz w:val="20"/>
          <w:szCs w:val="20"/>
        </w:rPr>
        <w:t>i</w:t>
      </w:r>
      <w:r w:rsidRPr="007E0A84">
        <w:rPr>
          <w:rFonts w:ascii="Arial" w:hAnsi="Arial" w:cs="Arial"/>
          <w:spacing w:val="-3"/>
          <w:w w:val="122"/>
          <w:sz w:val="20"/>
          <w:szCs w:val="20"/>
        </w:rPr>
        <w:t>n</w:t>
      </w:r>
      <w:r w:rsidRPr="007E0A84">
        <w:rPr>
          <w:rFonts w:ascii="Arial" w:hAnsi="Arial" w:cs="Arial"/>
          <w:spacing w:val="-3"/>
          <w:sz w:val="20"/>
          <w:szCs w:val="20"/>
        </w:rPr>
        <w:t>s</w:t>
      </w:r>
      <w:r w:rsidRPr="007E0A84">
        <w:rPr>
          <w:rFonts w:ascii="Arial" w:hAnsi="Arial" w:cs="Arial"/>
          <w:spacing w:val="-3"/>
          <w:w w:val="122"/>
          <w:sz w:val="20"/>
          <w:szCs w:val="20"/>
        </w:rPr>
        <w:t>p</w:t>
      </w:r>
      <w:r w:rsidRPr="007E0A84">
        <w:rPr>
          <w:rFonts w:ascii="Arial" w:hAnsi="Arial" w:cs="Arial"/>
          <w:spacing w:val="-3"/>
          <w:w w:val="125"/>
          <w:sz w:val="20"/>
          <w:szCs w:val="20"/>
        </w:rPr>
        <w:t>e</w:t>
      </w:r>
      <w:r w:rsidRPr="007E0A84">
        <w:rPr>
          <w:rFonts w:ascii="Arial" w:hAnsi="Arial" w:cs="Arial"/>
          <w:spacing w:val="-3"/>
          <w:sz w:val="20"/>
          <w:szCs w:val="20"/>
        </w:rPr>
        <w:t>c</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on</w:t>
      </w:r>
      <w:r w:rsidRPr="007E0A84">
        <w:rPr>
          <w:rFonts w:ascii="Arial" w:hAnsi="Arial" w:cs="Arial"/>
          <w:spacing w:val="-3"/>
          <w:sz w:val="20"/>
          <w:szCs w:val="20"/>
        </w:rPr>
        <w:t>s/visi</w:t>
      </w:r>
      <w:r w:rsidRPr="007E0A84">
        <w:rPr>
          <w:rFonts w:ascii="Arial" w:hAnsi="Arial" w:cs="Arial"/>
          <w:spacing w:val="-3"/>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4"/>
          <w:w w:val="119"/>
          <w:sz w:val="20"/>
          <w:szCs w:val="20"/>
        </w:rPr>
        <w:t>an</w:t>
      </w:r>
      <w:r w:rsidRPr="007E0A84">
        <w:rPr>
          <w:rFonts w:ascii="Arial" w:hAnsi="Arial" w:cs="Arial"/>
          <w:w w:val="119"/>
          <w:sz w:val="20"/>
          <w:szCs w:val="20"/>
        </w:rPr>
        <w:t>d</w:t>
      </w:r>
      <w:r w:rsidRPr="007E0A84">
        <w:rPr>
          <w:rFonts w:ascii="Arial" w:hAnsi="Arial" w:cs="Arial"/>
          <w:spacing w:val="1"/>
          <w:w w:val="119"/>
          <w:sz w:val="20"/>
          <w:szCs w:val="20"/>
        </w:rPr>
        <w:t xml:space="preserve"> </w:t>
      </w:r>
      <w:r w:rsidRPr="007E0A84">
        <w:rPr>
          <w:rFonts w:ascii="Arial" w:hAnsi="Arial" w:cs="Arial"/>
          <w:spacing w:val="-4"/>
          <w:w w:val="119"/>
          <w:sz w:val="20"/>
          <w:szCs w:val="20"/>
        </w:rPr>
        <w:t>addressin</w:t>
      </w:r>
      <w:r w:rsidRPr="007E0A84">
        <w:rPr>
          <w:rFonts w:ascii="Arial" w:hAnsi="Arial" w:cs="Arial"/>
          <w:w w:val="119"/>
          <w:sz w:val="20"/>
          <w:szCs w:val="20"/>
        </w:rPr>
        <w:t>g</w:t>
      </w:r>
      <w:r w:rsidRPr="007E0A84">
        <w:rPr>
          <w:rFonts w:ascii="Arial" w:hAnsi="Arial" w:cs="Arial"/>
          <w:spacing w:val="-26"/>
          <w:w w:val="119"/>
          <w:sz w:val="20"/>
          <w:szCs w:val="20"/>
        </w:rPr>
        <w:t xml:space="preserve"> </w:t>
      </w:r>
      <w:r w:rsidRPr="007E0A84">
        <w:rPr>
          <w:rFonts w:ascii="Arial" w:hAnsi="Arial" w:cs="Arial"/>
          <w:spacing w:val="-3"/>
          <w:sz w:val="20"/>
          <w:szCs w:val="20"/>
        </w:rPr>
        <w:t>an</w:t>
      </w:r>
      <w:r w:rsidRPr="007E0A84">
        <w:rPr>
          <w:rFonts w:ascii="Arial" w:hAnsi="Arial" w:cs="Arial"/>
          <w:sz w:val="20"/>
          <w:szCs w:val="20"/>
        </w:rPr>
        <w:t>y</w:t>
      </w:r>
      <w:r w:rsidRPr="007E0A84">
        <w:rPr>
          <w:rFonts w:ascii="Arial" w:hAnsi="Arial" w:cs="Arial"/>
          <w:spacing w:val="42"/>
          <w:sz w:val="20"/>
          <w:szCs w:val="20"/>
        </w:rPr>
        <w:t xml:space="preserve"> </w:t>
      </w:r>
      <w:r w:rsidRPr="007E0A84">
        <w:rPr>
          <w:rFonts w:ascii="Arial" w:hAnsi="Arial" w:cs="Arial"/>
          <w:spacing w:val="-3"/>
          <w:sz w:val="20"/>
          <w:szCs w:val="20"/>
        </w:rPr>
        <w:t>issue</w:t>
      </w:r>
      <w:r w:rsidRPr="007E0A84">
        <w:rPr>
          <w:rFonts w:ascii="Arial" w:hAnsi="Arial" w:cs="Arial"/>
          <w:sz w:val="20"/>
          <w:szCs w:val="20"/>
        </w:rPr>
        <w:t>s</w:t>
      </w:r>
      <w:r w:rsidRPr="007E0A84">
        <w:rPr>
          <w:rFonts w:ascii="Arial" w:hAnsi="Arial" w:cs="Arial"/>
          <w:spacing w:val="42"/>
          <w:sz w:val="20"/>
          <w:szCs w:val="20"/>
        </w:rPr>
        <w:t xml:space="preserve"> </w:t>
      </w:r>
      <w:r w:rsidRPr="007E0A84">
        <w:rPr>
          <w:rFonts w:ascii="Arial" w:hAnsi="Arial" w:cs="Arial"/>
          <w:spacing w:val="-3"/>
          <w:w w:val="116"/>
          <w:sz w:val="20"/>
          <w:szCs w:val="20"/>
        </w:rPr>
        <w:t>r</w:t>
      </w:r>
      <w:r w:rsidRPr="007E0A84">
        <w:rPr>
          <w:rFonts w:ascii="Arial" w:hAnsi="Arial" w:cs="Arial"/>
          <w:spacing w:val="-3"/>
          <w:w w:val="125"/>
          <w:sz w:val="20"/>
          <w:szCs w:val="20"/>
        </w:rPr>
        <w:t>a</w:t>
      </w:r>
      <w:r w:rsidRPr="007E0A84">
        <w:rPr>
          <w:rFonts w:ascii="Arial" w:hAnsi="Arial" w:cs="Arial"/>
          <w:spacing w:val="-3"/>
          <w:sz w:val="20"/>
          <w:szCs w:val="20"/>
        </w:rPr>
        <w:t>is</w:t>
      </w:r>
      <w:r w:rsidRPr="007E0A84">
        <w:rPr>
          <w:rFonts w:ascii="Arial" w:hAnsi="Arial" w:cs="Arial"/>
          <w:spacing w:val="-3"/>
          <w:w w:val="125"/>
          <w:sz w:val="20"/>
          <w:szCs w:val="20"/>
        </w:rPr>
        <w:t>e</w:t>
      </w:r>
      <w:r w:rsidRPr="007E0A84">
        <w:rPr>
          <w:rFonts w:ascii="Arial" w:hAnsi="Arial" w:cs="Arial"/>
          <w:spacing w:val="-3"/>
          <w:w w:val="122"/>
          <w:sz w:val="20"/>
          <w:szCs w:val="20"/>
        </w:rPr>
        <w:t>d</w:t>
      </w:r>
      <w:r w:rsidRPr="007E0A84">
        <w:rPr>
          <w:rFonts w:ascii="Arial" w:hAnsi="Arial" w:cs="Arial"/>
          <w:w w:val="111"/>
          <w:sz w:val="20"/>
          <w:szCs w:val="20"/>
        </w:rPr>
        <w:t>.</w:t>
      </w:r>
    </w:p>
    <w:p w:rsidR="00375A32" w:rsidRDefault="00375A32" w:rsidP="007E0A84">
      <w:pPr>
        <w:jc w:val="both"/>
        <w:rPr>
          <w:rFonts w:ascii="Arial" w:hAnsi="Arial" w:cs="Arial"/>
          <w:i/>
          <w:spacing w:val="-1"/>
          <w:sz w:val="20"/>
          <w:szCs w:val="20"/>
        </w:rPr>
      </w:pPr>
    </w:p>
    <w:p w:rsidR="007E0A84" w:rsidRPr="00375A32" w:rsidRDefault="007E0A84" w:rsidP="007E0A84">
      <w:pPr>
        <w:jc w:val="both"/>
        <w:rPr>
          <w:rFonts w:ascii="Arial" w:hAnsi="Arial" w:cs="Arial"/>
          <w:sz w:val="16"/>
          <w:szCs w:val="16"/>
        </w:rPr>
      </w:pPr>
      <w:r w:rsidRPr="00375A32">
        <w:rPr>
          <w:rFonts w:ascii="Arial" w:hAnsi="Arial" w:cs="Arial"/>
          <w:spacing w:val="-1"/>
          <w:sz w:val="16"/>
          <w:szCs w:val="16"/>
        </w:rPr>
        <w:t>NOT</w:t>
      </w:r>
      <w:r w:rsidRPr="00375A32">
        <w:rPr>
          <w:rFonts w:ascii="Arial" w:hAnsi="Arial" w:cs="Arial"/>
          <w:sz w:val="16"/>
          <w:szCs w:val="16"/>
        </w:rPr>
        <w:t xml:space="preserve">E   </w:t>
      </w:r>
      <w:r w:rsidRPr="00375A32">
        <w:rPr>
          <w:rFonts w:ascii="Arial" w:hAnsi="Arial" w:cs="Arial"/>
          <w:spacing w:val="7"/>
          <w:sz w:val="16"/>
          <w:szCs w:val="16"/>
        </w:rPr>
        <w:t xml:space="preserve"> </w:t>
      </w:r>
      <w:r w:rsidRPr="00375A32">
        <w:rPr>
          <w:rFonts w:ascii="Arial" w:hAnsi="Arial" w:cs="Arial"/>
          <w:spacing w:val="-1"/>
          <w:sz w:val="16"/>
          <w:szCs w:val="16"/>
        </w:rPr>
        <w:t>Thi</w:t>
      </w:r>
      <w:r w:rsidRPr="00375A32">
        <w:rPr>
          <w:rFonts w:ascii="Arial" w:hAnsi="Arial" w:cs="Arial"/>
          <w:sz w:val="16"/>
          <w:szCs w:val="16"/>
        </w:rPr>
        <w:t>s</w:t>
      </w:r>
      <w:r w:rsidRPr="00375A32">
        <w:rPr>
          <w:rFonts w:ascii="Arial" w:hAnsi="Arial" w:cs="Arial"/>
          <w:spacing w:val="22"/>
          <w:sz w:val="16"/>
          <w:szCs w:val="16"/>
        </w:rPr>
        <w:t xml:space="preserve"> </w:t>
      </w:r>
      <w:r w:rsidRPr="00375A32">
        <w:rPr>
          <w:rFonts w:ascii="Arial" w:hAnsi="Arial" w:cs="Arial"/>
          <w:spacing w:val="-1"/>
          <w:w w:val="116"/>
          <w:sz w:val="16"/>
          <w:szCs w:val="16"/>
        </w:rPr>
        <w:t>coul</w:t>
      </w:r>
      <w:r w:rsidRPr="00375A32">
        <w:rPr>
          <w:rFonts w:ascii="Arial" w:hAnsi="Arial" w:cs="Arial"/>
          <w:w w:val="116"/>
          <w:sz w:val="16"/>
          <w:szCs w:val="16"/>
        </w:rPr>
        <w:t>d</w:t>
      </w:r>
      <w:r w:rsidRPr="00375A32">
        <w:rPr>
          <w:rFonts w:ascii="Arial" w:hAnsi="Arial" w:cs="Arial"/>
          <w:spacing w:val="-11"/>
          <w:w w:val="116"/>
          <w:sz w:val="16"/>
          <w:szCs w:val="16"/>
        </w:rPr>
        <w:t xml:space="preserve"> </w:t>
      </w:r>
      <w:r w:rsidRPr="00375A32">
        <w:rPr>
          <w:rFonts w:ascii="Arial" w:hAnsi="Arial" w:cs="Arial"/>
          <w:spacing w:val="-1"/>
          <w:w w:val="116"/>
          <w:sz w:val="16"/>
          <w:szCs w:val="16"/>
        </w:rPr>
        <w:t>include</w:t>
      </w:r>
      <w:r w:rsidRPr="00375A32">
        <w:rPr>
          <w:rFonts w:ascii="Arial" w:hAnsi="Arial" w:cs="Arial"/>
          <w:w w:val="116"/>
          <w:sz w:val="16"/>
          <w:szCs w:val="16"/>
        </w:rPr>
        <w:t>,</w:t>
      </w:r>
      <w:r w:rsidRPr="00375A32">
        <w:rPr>
          <w:rFonts w:ascii="Arial" w:hAnsi="Arial" w:cs="Arial"/>
          <w:spacing w:val="-13"/>
          <w:w w:val="116"/>
          <w:sz w:val="16"/>
          <w:szCs w:val="16"/>
        </w:rPr>
        <w:t xml:space="preserve"> </w:t>
      </w:r>
      <w:r w:rsidRPr="00375A32">
        <w:rPr>
          <w:rFonts w:ascii="Arial" w:hAnsi="Arial" w:cs="Arial"/>
          <w:spacing w:val="-1"/>
          <w:w w:val="116"/>
          <w:sz w:val="16"/>
          <w:szCs w:val="16"/>
        </w:rPr>
        <w:t>fo</w:t>
      </w:r>
      <w:r w:rsidRPr="00375A32">
        <w:rPr>
          <w:rFonts w:ascii="Arial" w:hAnsi="Arial" w:cs="Arial"/>
          <w:w w:val="116"/>
          <w:sz w:val="16"/>
          <w:szCs w:val="16"/>
        </w:rPr>
        <w:t xml:space="preserve">r </w:t>
      </w:r>
      <w:r w:rsidRPr="00375A32">
        <w:rPr>
          <w:rFonts w:ascii="Arial" w:hAnsi="Arial" w:cs="Arial"/>
          <w:spacing w:val="-1"/>
          <w:w w:val="116"/>
          <w:sz w:val="16"/>
          <w:szCs w:val="16"/>
        </w:rPr>
        <w:t>example</w:t>
      </w:r>
      <w:r w:rsidRPr="00375A32">
        <w:rPr>
          <w:rFonts w:ascii="Arial" w:hAnsi="Arial" w:cs="Arial"/>
          <w:w w:val="116"/>
          <w:sz w:val="16"/>
          <w:szCs w:val="16"/>
        </w:rPr>
        <w:t>,</w:t>
      </w:r>
      <w:r w:rsidRPr="00375A32">
        <w:rPr>
          <w:rFonts w:ascii="Arial" w:hAnsi="Arial" w:cs="Arial"/>
          <w:spacing w:val="6"/>
          <w:w w:val="116"/>
          <w:sz w:val="16"/>
          <w:szCs w:val="16"/>
        </w:rPr>
        <w:t xml:space="preserve"> </w:t>
      </w:r>
      <w:r w:rsidRPr="00375A32">
        <w:rPr>
          <w:rFonts w:ascii="Arial" w:hAnsi="Arial" w:cs="Arial"/>
          <w:spacing w:val="-1"/>
          <w:w w:val="116"/>
          <w:sz w:val="16"/>
          <w:szCs w:val="16"/>
        </w:rPr>
        <w:t>ensurin</w:t>
      </w:r>
      <w:r w:rsidRPr="00375A32">
        <w:rPr>
          <w:rFonts w:ascii="Arial" w:hAnsi="Arial" w:cs="Arial"/>
          <w:w w:val="116"/>
          <w:sz w:val="16"/>
          <w:szCs w:val="16"/>
        </w:rPr>
        <w:t>g</w:t>
      </w:r>
      <w:r w:rsidRPr="00375A32">
        <w:rPr>
          <w:rFonts w:ascii="Arial" w:hAnsi="Arial" w:cs="Arial"/>
          <w:spacing w:val="-7"/>
          <w:w w:val="116"/>
          <w:sz w:val="16"/>
          <w:szCs w:val="16"/>
        </w:rPr>
        <w:t xml:space="preserve"> </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w w:val="83"/>
          <w:sz w:val="16"/>
          <w:szCs w:val="16"/>
        </w:rPr>
        <w:t>:</w:t>
      </w:r>
    </w:p>
    <w:p w:rsidR="007E0A84" w:rsidRPr="007E0A84" w:rsidRDefault="007E0A84" w:rsidP="007E0A84">
      <w:pPr>
        <w:jc w:val="both"/>
        <w:rPr>
          <w:rFonts w:ascii="Arial" w:hAnsi="Arial" w:cs="Arial"/>
          <w:sz w:val="20"/>
          <w:szCs w:val="20"/>
        </w:rPr>
      </w:pPr>
    </w:p>
    <w:p w:rsidR="007E0A84" w:rsidRPr="00375A32" w:rsidRDefault="007E0A84" w:rsidP="00375A32">
      <w:pPr>
        <w:pStyle w:val="ListParagraph"/>
        <w:numPr>
          <w:ilvl w:val="0"/>
          <w:numId w:val="44"/>
        </w:numPr>
        <w:jc w:val="both"/>
        <w:rPr>
          <w:rFonts w:ascii="Arial" w:hAnsi="Arial" w:cs="Arial"/>
          <w:spacing w:val="-1"/>
          <w:sz w:val="16"/>
          <w:szCs w:val="16"/>
        </w:rPr>
      </w:pPr>
      <w:r w:rsidRPr="00375A32">
        <w:rPr>
          <w:rFonts w:ascii="Arial" w:hAnsi="Arial" w:cs="Arial"/>
          <w:spacing w:val="-1"/>
          <w:sz w:val="16"/>
          <w:szCs w:val="16"/>
        </w:rPr>
        <w:t>key  personnel are accessible or available for interview;</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w w:val="111"/>
          <w:sz w:val="16"/>
          <w:szCs w:val="16"/>
        </w:rPr>
        <w:t>a</w:t>
      </w:r>
      <w:r w:rsidRPr="00375A32">
        <w:rPr>
          <w:rFonts w:ascii="Arial" w:hAnsi="Arial" w:cs="Arial"/>
          <w:spacing w:val="-4"/>
          <w:w w:val="140"/>
          <w:sz w:val="16"/>
          <w:szCs w:val="16"/>
        </w:rPr>
        <w:t>f</w:t>
      </w:r>
      <w:r w:rsidRPr="00375A32">
        <w:rPr>
          <w:rFonts w:ascii="Arial" w:hAnsi="Arial" w:cs="Arial"/>
          <w:spacing w:val="-1"/>
          <w:w w:val="140"/>
          <w:sz w:val="16"/>
          <w:szCs w:val="16"/>
        </w:rPr>
        <w:t>f</w:t>
      </w:r>
      <w:r w:rsidRPr="00375A32">
        <w:rPr>
          <w:rFonts w:ascii="Arial" w:hAnsi="Arial" w:cs="Arial"/>
          <w:spacing w:val="-1"/>
          <w:w w:val="125"/>
          <w:sz w:val="16"/>
          <w:szCs w:val="16"/>
        </w:rPr>
        <w:t>e</w:t>
      </w:r>
      <w:r w:rsidRPr="00375A32">
        <w:rPr>
          <w:rFonts w:ascii="Arial" w:hAnsi="Arial" w:cs="Arial"/>
          <w:spacing w:val="-1"/>
          <w:sz w:val="16"/>
          <w:szCs w:val="16"/>
        </w:rPr>
        <w:t>c</w:t>
      </w:r>
      <w:r w:rsidRPr="00375A32">
        <w:rPr>
          <w:rFonts w:ascii="Arial" w:hAnsi="Arial" w:cs="Arial"/>
          <w:spacing w:val="-1"/>
          <w:w w:val="140"/>
          <w:sz w:val="16"/>
          <w:szCs w:val="16"/>
        </w:rPr>
        <w:t>t</w:t>
      </w:r>
      <w:r w:rsidRPr="00375A32">
        <w:rPr>
          <w:rFonts w:ascii="Arial" w:hAnsi="Arial" w:cs="Arial"/>
          <w:spacing w:val="-1"/>
          <w:w w:val="125"/>
          <w:sz w:val="16"/>
          <w:szCs w:val="16"/>
        </w:rPr>
        <w:t>e</w:t>
      </w:r>
      <w:r w:rsidRPr="00375A32">
        <w:rPr>
          <w:rFonts w:ascii="Arial" w:hAnsi="Arial" w:cs="Arial"/>
          <w:w w:val="122"/>
          <w:sz w:val="16"/>
          <w:szCs w:val="16"/>
        </w:rPr>
        <w:t>d</w:t>
      </w:r>
      <w:r w:rsidRPr="00375A32">
        <w:rPr>
          <w:rFonts w:ascii="Arial" w:hAnsi="Arial" w:cs="Arial"/>
          <w:spacing w:val="1"/>
          <w:sz w:val="16"/>
          <w:szCs w:val="16"/>
        </w:rPr>
        <w:t xml:space="preserve"> </w:t>
      </w:r>
      <w:r w:rsidRPr="00375A32">
        <w:rPr>
          <w:rFonts w:ascii="Arial" w:hAnsi="Arial" w:cs="Arial"/>
          <w:spacing w:val="-1"/>
          <w:w w:val="118"/>
          <w:sz w:val="16"/>
          <w:szCs w:val="16"/>
        </w:rPr>
        <w:t>part</w:t>
      </w:r>
      <w:r w:rsidRPr="00375A32">
        <w:rPr>
          <w:rFonts w:ascii="Arial" w:hAnsi="Arial" w:cs="Arial"/>
          <w:w w:val="118"/>
          <w:sz w:val="16"/>
          <w:szCs w:val="16"/>
        </w:rPr>
        <w:t>s</w:t>
      </w:r>
      <w:r w:rsidRPr="00375A32">
        <w:rPr>
          <w:rFonts w:ascii="Arial" w:hAnsi="Arial" w:cs="Arial"/>
          <w:spacing w:val="-25"/>
          <w:w w:val="118"/>
          <w:sz w:val="16"/>
          <w:szCs w:val="16"/>
        </w:rPr>
        <w:t xml:space="preserve"> </w:t>
      </w:r>
      <w:r w:rsidRPr="00375A32">
        <w:rPr>
          <w:rFonts w:ascii="Arial" w:hAnsi="Arial" w:cs="Arial"/>
          <w:spacing w:val="-1"/>
          <w:w w:val="118"/>
          <w:sz w:val="16"/>
          <w:szCs w:val="16"/>
        </w:rPr>
        <w:t>o</w:t>
      </w:r>
      <w:r w:rsidRPr="00375A32">
        <w:rPr>
          <w:rFonts w:ascii="Arial" w:hAnsi="Arial" w:cs="Arial"/>
          <w:w w:val="118"/>
          <w:sz w:val="16"/>
          <w:szCs w:val="16"/>
        </w:rPr>
        <w:t>f</w:t>
      </w:r>
      <w:r w:rsidRPr="00375A32">
        <w:rPr>
          <w:rFonts w:ascii="Arial" w:hAnsi="Arial" w:cs="Arial"/>
          <w:spacing w:val="8"/>
          <w:w w:val="118"/>
          <w:sz w:val="16"/>
          <w:szCs w:val="16"/>
        </w:rPr>
        <w:t xml:space="preserve"> </w:t>
      </w:r>
      <w:r w:rsidRPr="00375A32">
        <w:rPr>
          <w:rFonts w:ascii="Arial" w:hAnsi="Arial" w:cs="Arial"/>
          <w:spacing w:val="-1"/>
          <w:w w:val="118"/>
          <w:sz w:val="16"/>
          <w:szCs w:val="16"/>
        </w:rPr>
        <w:t>th</w:t>
      </w:r>
      <w:r w:rsidRPr="00375A32">
        <w:rPr>
          <w:rFonts w:ascii="Arial" w:hAnsi="Arial" w:cs="Arial"/>
          <w:w w:val="118"/>
          <w:sz w:val="16"/>
          <w:szCs w:val="16"/>
        </w:rPr>
        <w:t>e</w:t>
      </w:r>
      <w:r w:rsidRPr="00375A32">
        <w:rPr>
          <w:rFonts w:ascii="Arial" w:hAnsi="Arial" w:cs="Arial"/>
          <w:spacing w:val="14"/>
          <w:w w:val="118"/>
          <w:sz w:val="16"/>
          <w:szCs w:val="16"/>
        </w:rPr>
        <w:t xml:space="preserve"> </w:t>
      </w:r>
      <w:r w:rsidRPr="00375A32">
        <w:rPr>
          <w:rFonts w:ascii="Arial" w:hAnsi="Arial" w:cs="Arial"/>
          <w:sz w:val="16"/>
          <w:szCs w:val="16"/>
        </w:rPr>
        <w:t>f</w:t>
      </w:r>
      <w:r w:rsidRPr="00375A32">
        <w:rPr>
          <w:rFonts w:ascii="Arial" w:hAnsi="Arial" w:cs="Arial"/>
          <w:spacing w:val="-1"/>
          <w:sz w:val="16"/>
          <w:szCs w:val="16"/>
        </w:rPr>
        <w:t>ir</w:t>
      </w:r>
      <w:r w:rsidRPr="00375A32">
        <w:rPr>
          <w:rFonts w:ascii="Arial" w:hAnsi="Arial" w:cs="Arial"/>
          <w:sz w:val="16"/>
          <w:szCs w:val="16"/>
        </w:rPr>
        <w:t xml:space="preserve">m </w:t>
      </w:r>
      <w:r w:rsidRPr="00375A32">
        <w:rPr>
          <w:rFonts w:ascii="Arial" w:hAnsi="Arial" w:cs="Arial"/>
          <w:spacing w:val="6"/>
          <w:sz w:val="16"/>
          <w:szCs w:val="16"/>
        </w:rPr>
        <w:t xml:space="preserve"> </w:t>
      </w:r>
      <w:r w:rsidRPr="00375A32">
        <w:rPr>
          <w:rFonts w:ascii="Arial" w:hAnsi="Arial" w:cs="Arial"/>
          <w:spacing w:val="-1"/>
          <w:w w:val="118"/>
          <w:sz w:val="16"/>
          <w:szCs w:val="16"/>
        </w:rPr>
        <w:t>hav</w:t>
      </w:r>
      <w:r w:rsidRPr="00375A32">
        <w:rPr>
          <w:rFonts w:ascii="Arial" w:hAnsi="Arial" w:cs="Arial"/>
          <w:w w:val="118"/>
          <w:sz w:val="16"/>
          <w:szCs w:val="16"/>
        </w:rPr>
        <w:t>e</w:t>
      </w:r>
      <w:r w:rsidRPr="00375A32">
        <w:rPr>
          <w:rFonts w:ascii="Arial" w:hAnsi="Arial" w:cs="Arial"/>
          <w:spacing w:val="-9"/>
          <w:w w:val="118"/>
          <w:sz w:val="16"/>
          <w:szCs w:val="16"/>
        </w:rPr>
        <w:t xml:space="preserve"> </w:t>
      </w:r>
      <w:r w:rsidRPr="00375A32">
        <w:rPr>
          <w:rFonts w:ascii="Arial" w:hAnsi="Arial" w:cs="Arial"/>
          <w:spacing w:val="-1"/>
          <w:w w:val="118"/>
          <w:sz w:val="16"/>
          <w:szCs w:val="16"/>
        </w:rPr>
        <w:t>bee</w:t>
      </w:r>
      <w:r w:rsidRPr="00375A32">
        <w:rPr>
          <w:rFonts w:ascii="Arial" w:hAnsi="Arial" w:cs="Arial"/>
          <w:w w:val="118"/>
          <w:sz w:val="16"/>
          <w:szCs w:val="16"/>
        </w:rPr>
        <w:t>n</w:t>
      </w:r>
      <w:r w:rsidRPr="00375A32">
        <w:rPr>
          <w:rFonts w:ascii="Arial" w:hAnsi="Arial" w:cs="Arial"/>
          <w:spacing w:val="12"/>
          <w:w w:val="118"/>
          <w:sz w:val="16"/>
          <w:szCs w:val="16"/>
        </w:rPr>
        <w:t xml:space="preserve"> </w:t>
      </w:r>
      <w:r w:rsidRPr="00375A32">
        <w:rPr>
          <w:rFonts w:ascii="Arial" w:hAnsi="Arial" w:cs="Arial"/>
          <w:spacing w:val="-1"/>
          <w:w w:val="118"/>
          <w:sz w:val="16"/>
          <w:szCs w:val="16"/>
        </w:rPr>
        <w:t>advise</w:t>
      </w:r>
      <w:r w:rsidRPr="00375A32">
        <w:rPr>
          <w:rFonts w:ascii="Arial" w:hAnsi="Arial" w:cs="Arial"/>
          <w:w w:val="118"/>
          <w:sz w:val="16"/>
          <w:szCs w:val="16"/>
        </w:rPr>
        <w:t>d</w:t>
      </w:r>
      <w:r w:rsidRPr="00375A32">
        <w:rPr>
          <w:rFonts w:ascii="Arial" w:hAnsi="Arial" w:cs="Arial"/>
          <w:spacing w:val="-27"/>
          <w:w w:val="118"/>
          <w:sz w:val="16"/>
          <w:szCs w:val="16"/>
        </w:rPr>
        <w:t xml:space="preserve"> </w:t>
      </w:r>
      <w:r w:rsidRPr="00375A32">
        <w:rPr>
          <w:rFonts w:ascii="Arial" w:hAnsi="Arial" w:cs="Arial"/>
          <w:spacing w:val="-1"/>
          <w:w w:val="118"/>
          <w:sz w:val="16"/>
          <w:szCs w:val="16"/>
        </w:rPr>
        <w:t>o</w:t>
      </w:r>
      <w:r w:rsidRPr="00375A32">
        <w:rPr>
          <w:rFonts w:ascii="Arial" w:hAnsi="Arial" w:cs="Arial"/>
          <w:w w:val="118"/>
          <w:sz w:val="16"/>
          <w:szCs w:val="16"/>
        </w:rPr>
        <w:t>f</w:t>
      </w:r>
      <w:r w:rsidRPr="00375A32">
        <w:rPr>
          <w:rFonts w:ascii="Arial" w:hAnsi="Arial" w:cs="Arial"/>
          <w:spacing w:val="8"/>
          <w:w w:val="118"/>
          <w:sz w:val="16"/>
          <w:szCs w:val="16"/>
        </w:rPr>
        <w:t xml:space="preserve"> </w:t>
      </w:r>
      <w:r w:rsidRPr="00375A32">
        <w:rPr>
          <w:rFonts w:ascii="Arial" w:hAnsi="Arial" w:cs="Arial"/>
          <w:spacing w:val="-1"/>
          <w:sz w:val="16"/>
          <w:szCs w:val="16"/>
        </w:rPr>
        <w:t>an</w:t>
      </w:r>
      <w:r w:rsidRPr="00375A32">
        <w:rPr>
          <w:rFonts w:ascii="Arial" w:hAnsi="Arial" w:cs="Arial"/>
          <w:sz w:val="16"/>
          <w:szCs w:val="16"/>
        </w:rPr>
        <w:t>y</w:t>
      </w:r>
      <w:r w:rsidRPr="00375A32">
        <w:rPr>
          <w:rFonts w:ascii="Arial" w:hAnsi="Arial" w:cs="Arial"/>
          <w:spacing w:val="42"/>
          <w:sz w:val="16"/>
          <w:szCs w:val="16"/>
        </w:rPr>
        <w:t xml:space="preserve"> </w:t>
      </w:r>
      <w:r w:rsidRPr="00375A32">
        <w:rPr>
          <w:rFonts w:ascii="Arial" w:hAnsi="Arial" w:cs="Arial"/>
          <w:spacing w:val="-1"/>
          <w:w w:val="113"/>
          <w:sz w:val="16"/>
          <w:szCs w:val="16"/>
        </w:rPr>
        <w:t>inspection/visi</w:t>
      </w:r>
      <w:r w:rsidRPr="00375A32">
        <w:rPr>
          <w:rFonts w:ascii="Arial" w:hAnsi="Arial" w:cs="Arial"/>
          <w:w w:val="113"/>
          <w:sz w:val="16"/>
          <w:szCs w:val="16"/>
        </w:rPr>
        <w:t>t</w:t>
      </w:r>
      <w:r w:rsidRPr="00375A32">
        <w:rPr>
          <w:rFonts w:ascii="Arial" w:hAnsi="Arial" w:cs="Arial"/>
          <w:spacing w:val="4"/>
          <w:w w:val="113"/>
          <w:sz w:val="16"/>
          <w:szCs w:val="16"/>
        </w:rPr>
        <w:t xml:space="preserve"> </w:t>
      </w:r>
      <w:r w:rsidRPr="00375A32">
        <w:rPr>
          <w:rFonts w:ascii="Arial" w:hAnsi="Arial" w:cs="Arial"/>
          <w:spacing w:val="-1"/>
          <w:w w:val="122"/>
          <w:sz w:val="16"/>
          <w:szCs w:val="16"/>
        </w:rPr>
        <w:t>b</w:t>
      </w:r>
      <w:r w:rsidRPr="00375A32">
        <w:rPr>
          <w:rFonts w:ascii="Arial" w:hAnsi="Arial" w:cs="Arial"/>
          <w:w w:val="112"/>
          <w:sz w:val="16"/>
          <w:szCs w:val="16"/>
        </w:rPr>
        <w:t xml:space="preserve">y </w:t>
      </w:r>
      <w:r w:rsidRPr="00375A32">
        <w:rPr>
          <w:rFonts w:ascii="Arial" w:hAnsi="Arial" w:cs="Arial"/>
          <w:spacing w:val="-1"/>
          <w:w w:val="117"/>
          <w:sz w:val="16"/>
          <w:szCs w:val="16"/>
        </w:rPr>
        <w:t>th</w:t>
      </w:r>
      <w:r w:rsidRPr="00375A32">
        <w:rPr>
          <w:rFonts w:ascii="Arial" w:hAnsi="Arial" w:cs="Arial"/>
          <w:w w:val="117"/>
          <w:sz w:val="16"/>
          <w:szCs w:val="16"/>
        </w:rPr>
        <w:t>e</w:t>
      </w:r>
      <w:r w:rsidRPr="00375A32">
        <w:rPr>
          <w:rFonts w:ascii="Arial" w:hAnsi="Arial" w:cs="Arial"/>
          <w:spacing w:val="17"/>
          <w:w w:val="117"/>
          <w:sz w:val="16"/>
          <w:szCs w:val="16"/>
        </w:rPr>
        <w:t xml:space="preserve"> </w:t>
      </w:r>
      <w:r w:rsidRPr="00375A32">
        <w:rPr>
          <w:rFonts w:ascii="Arial" w:hAnsi="Arial" w:cs="Arial"/>
          <w:spacing w:val="-1"/>
          <w:w w:val="117"/>
          <w:sz w:val="16"/>
          <w:szCs w:val="16"/>
        </w:rPr>
        <w:t>regulator</w:t>
      </w:r>
      <w:r w:rsidRPr="00375A32">
        <w:rPr>
          <w:rFonts w:ascii="Arial" w:hAnsi="Arial" w:cs="Arial"/>
          <w:w w:val="117"/>
          <w:sz w:val="16"/>
          <w:szCs w:val="16"/>
        </w:rPr>
        <w:t>s</w:t>
      </w:r>
      <w:r w:rsidRPr="00375A32">
        <w:rPr>
          <w:rFonts w:ascii="Arial" w:hAnsi="Arial" w:cs="Arial"/>
          <w:spacing w:val="-25"/>
          <w:w w:val="117"/>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6"/>
          <w:sz w:val="16"/>
          <w:szCs w:val="16"/>
        </w:rPr>
        <w:t xml:space="preserve"> </w:t>
      </w:r>
      <w:r w:rsidRPr="00375A32">
        <w:rPr>
          <w:rFonts w:ascii="Arial" w:hAnsi="Arial" w:cs="Arial"/>
          <w:spacing w:val="-1"/>
          <w:w w:val="120"/>
          <w:sz w:val="16"/>
          <w:szCs w:val="16"/>
        </w:rPr>
        <w:t>th</w:t>
      </w:r>
      <w:r w:rsidRPr="00375A32">
        <w:rPr>
          <w:rFonts w:ascii="Arial" w:hAnsi="Arial" w:cs="Arial"/>
          <w:w w:val="120"/>
          <w:sz w:val="16"/>
          <w:szCs w:val="16"/>
        </w:rPr>
        <w:t>e</w:t>
      </w:r>
      <w:r w:rsidRPr="00375A32">
        <w:rPr>
          <w:rFonts w:ascii="Arial" w:hAnsi="Arial" w:cs="Arial"/>
          <w:spacing w:val="9"/>
          <w:w w:val="120"/>
          <w:sz w:val="16"/>
          <w:szCs w:val="16"/>
        </w:rPr>
        <w:t xml:space="preserve"> </w:t>
      </w:r>
      <w:r w:rsidRPr="00375A32">
        <w:rPr>
          <w:rFonts w:ascii="Arial" w:hAnsi="Arial" w:cs="Arial"/>
          <w:spacing w:val="-1"/>
          <w:w w:val="120"/>
          <w:sz w:val="16"/>
          <w:szCs w:val="16"/>
        </w:rPr>
        <w:t>programm</w:t>
      </w:r>
      <w:r w:rsidRPr="00375A32">
        <w:rPr>
          <w:rFonts w:ascii="Arial" w:hAnsi="Arial" w:cs="Arial"/>
          <w:w w:val="120"/>
          <w:sz w:val="16"/>
          <w:szCs w:val="16"/>
        </w:rPr>
        <w:t>e</w:t>
      </w:r>
      <w:r w:rsidRPr="00375A32">
        <w:rPr>
          <w:rFonts w:ascii="Arial" w:hAnsi="Arial" w:cs="Arial"/>
          <w:spacing w:val="-27"/>
          <w:w w:val="120"/>
          <w:sz w:val="16"/>
          <w:szCs w:val="16"/>
        </w:rPr>
        <w:t xml:space="preserve"> </w:t>
      </w:r>
      <w:r w:rsidRPr="00375A32">
        <w:rPr>
          <w:rFonts w:ascii="Arial" w:hAnsi="Arial" w:cs="Arial"/>
          <w:spacing w:val="-1"/>
          <w:w w:val="120"/>
          <w:sz w:val="16"/>
          <w:szCs w:val="16"/>
        </w:rPr>
        <w:t>agree</w:t>
      </w:r>
      <w:r w:rsidRPr="00375A32">
        <w:rPr>
          <w:rFonts w:ascii="Arial" w:hAnsi="Arial" w:cs="Arial"/>
          <w:w w:val="120"/>
          <w:sz w:val="16"/>
          <w:szCs w:val="16"/>
        </w:rPr>
        <w:t>d</w:t>
      </w:r>
      <w:r w:rsidRPr="00375A32">
        <w:rPr>
          <w:rFonts w:ascii="Arial" w:hAnsi="Arial" w:cs="Arial"/>
          <w:spacing w:val="-19"/>
          <w:w w:val="120"/>
          <w:sz w:val="16"/>
          <w:szCs w:val="16"/>
        </w:rPr>
        <w:t xml:space="preserve">  </w:t>
      </w:r>
      <w:r w:rsidRPr="00375A32">
        <w:rPr>
          <w:rFonts w:ascii="Arial" w:hAnsi="Arial" w:cs="Arial"/>
          <w:spacing w:val="-1"/>
          <w:sz w:val="16"/>
          <w:szCs w:val="16"/>
        </w:rPr>
        <w:t>i</w:t>
      </w:r>
      <w:r w:rsidRPr="00375A32">
        <w:rPr>
          <w:rFonts w:ascii="Arial" w:hAnsi="Arial" w:cs="Arial"/>
          <w:sz w:val="16"/>
          <w:szCs w:val="16"/>
        </w:rPr>
        <w:t>n</w:t>
      </w:r>
      <w:r w:rsidRPr="00375A32">
        <w:rPr>
          <w:rFonts w:ascii="Arial" w:hAnsi="Arial" w:cs="Arial"/>
          <w:spacing w:val="22"/>
          <w:sz w:val="16"/>
          <w:szCs w:val="16"/>
        </w:rPr>
        <w:t xml:space="preserve"> </w:t>
      </w:r>
      <w:r w:rsidRPr="00375A32">
        <w:rPr>
          <w:rFonts w:ascii="Arial" w:hAnsi="Arial" w:cs="Arial"/>
          <w:spacing w:val="-1"/>
          <w:w w:val="111"/>
          <w:sz w:val="16"/>
          <w:szCs w:val="16"/>
        </w:rPr>
        <w:t>a</w:t>
      </w:r>
      <w:r w:rsidRPr="00375A32">
        <w:rPr>
          <w:rFonts w:ascii="Arial" w:hAnsi="Arial" w:cs="Arial"/>
          <w:spacing w:val="-1"/>
          <w:w w:val="122"/>
          <w:sz w:val="16"/>
          <w:szCs w:val="16"/>
        </w:rPr>
        <w:t>d</w:t>
      </w:r>
      <w:r w:rsidRPr="00375A32">
        <w:rPr>
          <w:rFonts w:ascii="Arial" w:hAnsi="Arial" w:cs="Arial"/>
          <w:spacing w:val="-1"/>
          <w:w w:val="112"/>
          <w:sz w:val="16"/>
          <w:szCs w:val="16"/>
        </w:rPr>
        <w:t>v</w:t>
      </w:r>
      <w:r w:rsidRPr="00375A32">
        <w:rPr>
          <w:rFonts w:ascii="Arial" w:hAnsi="Arial" w:cs="Arial"/>
          <w:spacing w:val="-1"/>
          <w:w w:val="111"/>
          <w:sz w:val="16"/>
          <w:szCs w:val="16"/>
        </w:rPr>
        <w:t>a</w:t>
      </w:r>
      <w:r w:rsidRPr="00375A32">
        <w:rPr>
          <w:rFonts w:ascii="Arial" w:hAnsi="Arial" w:cs="Arial"/>
          <w:spacing w:val="-1"/>
          <w:w w:val="122"/>
          <w:sz w:val="16"/>
          <w:szCs w:val="16"/>
        </w:rPr>
        <w:t>n</w:t>
      </w:r>
      <w:r w:rsidRPr="00375A32">
        <w:rPr>
          <w:rFonts w:ascii="Arial" w:hAnsi="Arial" w:cs="Arial"/>
          <w:spacing w:val="-1"/>
          <w:sz w:val="16"/>
          <w:szCs w:val="16"/>
        </w:rPr>
        <w:t>c</w:t>
      </w:r>
      <w:r w:rsidRPr="00375A32">
        <w:rPr>
          <w:rFonts w:ascii="Arial" w:hAnsi="Arial" w:cs="Arial"/>
          <w:spacing w:val="-1"/>
          <w:w w:val="125"/>
          <w:sz w:val="16"/>
          <w:szCs w:val="16"/>
        </w:rPr>
        <w:t>e</w:t>
      </w:r>
      <w:r w:rsidRPr="00375A32">
        <w:rPr>
          <w:rFonts w:ascii="Arial" w:hAnsi="Arial" w:cs="Arial"/>
          <w:w w:val="83"/>
          <w:sz w:val="16"/>
          <w:szCs w:val="16"/>
        </w:rPr>
        <w: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w w:val="120"/>
          <w:sz w:val="16"/>
          <w:szCs w:val="16"/>
        </w:rPr>
        <w:t>documentatio</w:t>
      </w:r>
      <w:r w:rsidRPr="00375A32">
        <w:rPr>
          <w:rFonts w:ascii="Arial" w:hAnsi="Arial" w:cs="Arial"/>
          <w:w w:val="120"/>
          <w:sz w:val="16"/>
          <w:szCs w:val="16"/>
        </w:rPr>
        <w:t>n</w:t>
      </w:r>
      <w:r w:rsidRPr="00375A32">
        <w:rPr>
          <w:rFonts w:ascii="Arial" w:hAnsi="Arial" w:cs="Arial"/>
          <w:spacing w:val="-1"/>
          <w:w w:val="120"/>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14"/>
          <w:sz w:val="16"/>
          <w:szCs w:val="16"/>
        </w:rPr>
        <w:t>availabl</w:t>
      </w:r>
      <w:r w:rsidRPr="00375A32">
        <w:rPr>
          <w:rFonts w:ascii="Arial" w:hAnsi="Arial" w:cs="Arial"/>
          <w:w w:val="114"/>
          <w:sz w:val="16"/>
          <w:szCs w:val="16"/>
        </w:rPr>
        <w:t>e</w:t>
      </w:r>
      <w:r w:rsidRPr="00375A32">
        <w:rPr>
          <w:rFonts w:ascii="Arial" w:hAnsi="Arial" w:cs="Arial"/>
          <w:spacing w:val="-20"/>
          <w:w w:val="114"/>
          <w:sz w:val="16"/>
          <w:szCs w:val="16"/>
        </w:rPr>
        <w:t xml:space="preserve"> </w:t>
      </w:r>
      <w:r w:rsidRPr="00375A32">
        <w:rPr>
          <w:rFonts w:ascii="Arial" w:hAnsi="Arial" w:cs="Arial"/>
          <w:spacing w:val="-1"/>
          <w:w w:val="114"/>
          <w:sz w:val="16"/>
          <w:szCs w:val="16"/>
        </w:rPr>
        <w:t>fo</w:t>
      </w:r>
      <w:r w:rsidRPr="00375A32">
        <w:rPr>
          <w:rFonts w:ascii="Arial" w:hAnsi="Arial" w:cs="Arial"/>
          <w:w w:val="114"/>
          <w:sz w:val="16"/>
          <w:szCs w:val="16"/>
        </w:rPr>
        <w:t>r</w:t>
      </w:r>
      <w:r w:rsidRPr="00375A32">
        <w:rPr>
          <w:rFonts w:ascii="Arial" w:hAnsi="Arial" w:cs="Arial"/>
          <w:spacing w:val="6"/>
          <w:w w:val="114"/>
          <w:sz w:val="16"/>
          <w:szCs w:val="16"/>
        </w:rPr>
        <w:t xml:space="preserve"> </w:t>
      </w:r>
      <w:r w:rsidRPr="00375A32">
        <w:rPr>
          <w:rFonts w:ascii="Arial" w:hAnsi="Arial" w:cs="Arial"/>
          <w:spacing w:val="-1"/>
          <w:w w:val="114"/>
          <w:sz w:val="16"/>
          <w:szCs w:val="16"/>
        </w:rPr>
        <w:t>r</w:t>
      </w:r>
      <w:r w:rsidRPr="00375A32">
        <w:rPr>
          <w:rFonts w:ascii="Arial" w:hAnsi="Arial" w:cs="Arial"/>
          <w:spacing w:val="-1"/>
          <w:w w:val="125"/>
          <w:sz w:val="16"/>
          <w:szCs w:val="16"/>
        </w:rPr>
        <w:t>e</w:t>
      </w:r>
      <w:r w:rsidRPr="00375A32">
        <w:rPr>
          <w:rFonts w:ascii="Arial" w:hAnsi="Arial" w:cs="Arial"/>
          <w:spacing w:val="-1"/>
          <w:w w:val="112"/>
          <w:sz w:val="16"/>
          <w:szCs w:val="16"/>
        </w:rPr>
        <w:t>v</w:t>
      </w:r>
      <w:r w:rsidRPr="00375A32">
        <w:rPr>
          <w:rFonts w:ascii="Arial" w:hAnsi="Arial" w:cs="Arial"/>
          <w:spacing w:val="-1"/>
          <w:sz w:val="16"/>
          <w:szCs w:val="16"/>
        </w:rPr>
        <w:t>i</w:t>
      </w:r>
      <w:r w:rsidRPr="00375A32">
        <w:rPr>
          <w:rFonts w:ascii="Arial" w:hAnsi="Arial" w:cs="Arial"/>
          <w:spacing w:val="-1"/>
          <w:w w:val="125"/>
          <w:sz w:val="16"/>
          <w:szCs w:val="16"/>
        </w:rPr>
        <w:t>ew</w:t>
      </w:r>
      <w:r w:rsidRPr="00375A32">
        <w:rPr>
          <w:rFonts w:ascii="Arial" w:hAnsi="Arial" w:cs="Arial"/>
          <w:w w:val="83"/>
          <w:sz w:val="16"/>
          <w:szCs w:val="16"/>
        </w:rPr>
        <w: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w w:val="116"/>
          <w:sz w:val="16"/>
          <w:szCs w:val="16"/>
        </w:rPr>
        <w:t>appropriat</w:t>
      </w:r>
      <w:r w:rsidRPr="00375A32">
        <w:rPr>
          <w:rFonts w:ascii="Arial" w:hAnsi="Arial" w:cs="Arial"/>
          <w:w w:val="116"/>
          <w:sz w:val="16"/>
          <w:szCs w:val="16"/>
        </w:rPr>
        <w:t>e</w:t>
      </w:r>
      <w:r w:rsidRPr="00375A32">
        <w:rPr>
          <w:rFonts w:ascii="Arial" w:hAnsi="Arial" w:cs="Arial"/>
          <w:spacing w:val="-4"/>
          <w:w w:val="116"/>
          <w:sz w:val="16"/>
          <w:szCs w:val="16"/>
        </w:rPr>
        <w:t xml:space="preserve"> </w:t>
      </w:r>
      <w:r w:rsidRPr="00375A32">
        <w:rPr>
          <w:rFonts w:ascii="Arial" w:hAnsi="Arial" w:cs="Arial"/>
          <w:spacing w:val="-1"/>
          <w:sz w:val="16"/>
          <w:szCs w:val="16"/>
        </w:rPr>
        <w:t>acces</w:t>
      </w:r>
      <w:r w:rsidRPr="00375A32">
        <w:rPr>
          <w:rFonts w:ascii="Arial" w:hAnsi="Arial" w:cs="Arial"/>
          <w:sz w:val="16"/>
          <w:szCs w:val="16"/>
        </w:rPr>
        <w:t>s</w:t>
      </w:r>
      <w:r w:rsidRPr="00375A32">
        <w:rPr>
          <w:rFonts w:ascii="Arial" w:hAnsi="Arial" w:cs="Arial"/>
          <w:spacing w:val="32"/>
          <w:sz w:val="16"/>
          <w:szCs w:val="16"/>
        </w:rPr>
        <w:t xml:space="preserve"> </w:t>
      </w:r>
      <w:r w:rsidRPr="00375A32">
        <w:rPr>
          <w:rFonts w:ascii="Arial" w:hAnsi="Arial" w:cs="Arial"/>
          <w:spacing w:val="-1"/>
          <w:w w:val="118"/>
          <w:sz w:val="16"/>
          <w:szCs w:val="16"/>
        </w:rPr>
        <w:t>t</w:t>
      </w:r>
      <w:r w:rsidRPr="00375A32">
        <w:rPr>
          <w:rFonts w:ascii="Arial" w:hAnsi="Arial" w:cs="Arial"/>
          <w:w w:val="118"/>
          <w:sz w:val="16"/>
          <w:szCs w:val="16"/>
        </w:rPr>
        <w:t>o</w:t>
      </w:r>
      <w:r w:rsidRPr="00375A32">
        <w:rPr>
          <w:rFonts w:ascii="Arial" w:hAnsi="Arial" w:cs="Arial"/>
          <w:spacing w:val="8"/>
          <w:w w:val="118"/>
          <w:sz w:val="16"/>
          <w:szCs w:val="16"/>
        </w:rPr>
        <w:t xml:space="preserve"> </w:t>
      </w:r>
      <w:r w:rsidRPr="00375A32">
        <w:rPr>
          <w:rFonts w:ascii="Arial" w:hAnsi="Arial" w:cs="Arial"/>
          <w:spacing w:val="-1"/>
          <w:w w:val="118"/>
          <w:sz w:val="16"/>
          <w:szCs w:val="16"/>
        </w:rPr>
        <w:t>system</w:t>
      </w:r>
      <w:r w:rsidRPr="00375A32">
        <w:rPr>
          <w:rFonts w:ascii="Arial" w:hAnsi="Arial" w:cs="Arial"/>
          <w:w w:val="118"/>
          <w:sz w:val="16"/>
          <w:szCs w:val="16"/>
        </w:rPr>
        <w:t>s</w:t>
      </w:r>
      <w:r w:rsidRPr="00375A32">
        <w:rPr>
          <w:rFonts w:ascii="Arial" w:hAnsi="Arial" w:cs="Arial"/>
          <w:spacing w:val="-27"/>
          <w:w w:val="118"/>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22"/>
          <w:sz w:val="16"/>
          <w:szCs w:val="16"/>
        </w:rPr>
        <w:t>p</w:t>
      </w:r>
      <w:r w:rsidRPr="00375A32">
        <w:rPr>
          <w:rFonts w:ascii="Arial" w:hAnsi="Arial" w:cs="Arial"/>
          <w:spacing w:val="-1"/>
          <w:sz w:val="16"/>
          <w:szCs w:val="16"/>
        </w:rPr>
        <w:t>r</w:t>
      </w:r>
      <w:r w:rsidRPr="00375A32">
        <w:rPr>
          <w:rFonts w:ascii="Arial" w:hAnsi="Arial" w:cs="Arial"/>
          <w:spacing w:val="-1"/>
          <w:w w:val="122"/>
          <w:sz w:val="16"/>
          <w:szCs w:val="16"/>
        </w:rPr>
        <w:t>o</w:t>
      </w:r>
      <w:r w:rsidRPr="00375A32">
        <w:rPr>
          <w:rFonts w:ascii="Arial" w:hAnsi="Arial" w:cs="Arial"/>
          <w:spacing w:val="-1"/>
          <w:w w:val="112"/>
          <w:sz w:val="16"/>
          <w:szCs w:val="16"/>
        </w:rPr>
        <w:t>v</w:t>
      </w:r>
      <w:r w:rsidRPr="00375A32">
        <w:rPr>
          <w:rFonts w:ascii="Arial" w:hAnsi="Arial" w:cs="Arial"/>
          <w:spacing w:val="-1"/>
          <w:sz w:val="16"/>
          <w:szCs w:val="16"/>
        </w:rPr>
        <w:t>i</w:t>
      </w:r>
      <w:r w:rsidRPr="00375A32">
        <w:rPr>
          <w:rFonts w:ascii="Arial" w:hAnsi="Arial" w:cs="Arial"/>
          <w:spacing w:val="-1"/>
          <w:w w:val="122"/>
          <w:sz w:val="16"/>
          <w:szCs w:val="16"/>
        </w:rPr>
        <w:t>d</w:t>
      </w:r>
      <w:r w:rsidRPr="00375A32">
        <w:rPr>
          <w:rFonts w:ascii="Arial" w:hAnsi="Arial" w:cs="Arial"/>
          <w:spacing w:val="-1"/>
          <w:w w:val="125"/>
          <w:sz w:val="16"/>
          <w:szCs w:val="16"/>
        </w:rPr>
        <w:t>e</w:t>
      </w:r>
      <w:r w:rsidRPr="00375A32">
        <w:rPr>
          <w:rFonts w:ascii="Arial" w:hAnsi="Arial" w:cs="Arial"/>
          <w:spacing w:val="-1"/>
          <w:w w:val="122"/>
          <w:sz w:val="16"/>
          <w:szCs w:val="16"/>
        </w:rPr>
        <w:t>d</w:t>
      </w:r>
      <w:r w:rsidRPr="00375A32">
        <w:rPr>
          <w:rFonts w:ascii="Arial" w:hAnsi="Arial" w:cs="Arial"/>
          <w:w w:val="83"/>
          <w:sz w:val="16"/>
          <w:szCs w:val="16"/>
        </w:rPr>
        <w: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sz w:val="16"/>
          <w:szCs w:val="16"/>
        </w:rPr>
        <w:t>information requested in advance by the regulators is provided in a timely and  user-friendly format;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sz w:val="16"/>
          <w:szCs w:val="16"/>
        </w:rPr>
        <w:t>issue</w:t>
      </w:r>
      <w:r w:rsidRPr="00375A32">
        <w:rPr>
          <w:rFonts w:ascii="Arial" w:hAnsi="Arial" w:cs="Arial"/>
          <w:sz w:val="16"/>
          <w:szCs w:val="16"/>
        </w:rPr>
        <w:t>s</w:t>
      </w:r>
      <w:r w:rsidRPr="00375A32">
        <w:rPr>
          <w:rFonts w:ascii="Arial" w:hAnsi="Arial" w:cs="Arial"/>
          <w:spacing w:val="43"/>
          <w:sz w:val="16"/>
          <w:szCs w:val="16"/>
        </w:rPr>
        <w:t xml:space="preserve"> </w:t>
      </w:r>
      <w:r w:rsidRPr="00375A32">
        <w:rPr>
          <w:rFonts w:ascii="Arial" w:hAnsi="Arial" w:cs="Arial"/>
          <w:spacing w:val="-1"/>
          <w:w w:val="120"/>
          <w:sz w:val="16"/>
          <w:szCs w:val="16"/>
        </w:rPr>
        <w:t>identi</w:t>
      </w:r>
      <w:r w:rsidRPr="00375A32">
        <w:rPr>
          <w:rFonts w:ascii="Arial" w:hAnsi="Arial" w:cs="Arial"/>
          <w:w w:val="120"/>
          <w:sz w:val="16"/>
          <w:szCs w:val="16"/>
        </w:rPr>
        <w:t>f</w:t>
      </w:r>
      <w:r w:rsidRPr="00375A32">
        <w:rPr>
          <w:rFonts w:ascii="Arial" w:hAnsi="Arial" w:cs="Arial"/>
          <w:spacing w:val="-1"/>
          <w:w w:val="120"/>
          <w:sz w:val="16"/>
          <w:szCs w:val="16"/>
        </w:rPr>
        <w:t>ie</w:t>
      </w:r>
      <w:r w:rsidRPr="00375A32">
        <w:rPr>
          <w:rFonts w:ascii="Arial" w:hAnsi="Arial" w:cs="Arial"/>
          <w:w w:val="120"/>
          <w:sz w:val="16"/>
          <w:szCs w:val="16"/>
        </w:rPr>
        <w:t>d</w:t>
      </w:r>
      <w:r w:rsidRPr="00375A32">
        <w:rPr>
          <w:rFonts w:ascii="Arial" w:hAnsi="Arial" w:cs="Arial"/>
          <w:spacing w:val="-3"/>
          <w:w w:val="120"/>
          <w:sz w:val="16"/>
          <w:szCs w:val="16"/>
        </w:rPr>
        <w:t xml:space="preserve"> </w:t>
      </w:r>
      <w:r w:rsidRPr="00375A32">
        <w:rPr>
          <w:rFonts w:ascii="Arial" w:hAnsi="Arial" w:cs="Arial"/>
          <w:spacing w:val="-1"/>
          <w:sz w:val="16"/>
          <w:szCs w:val="16"/>
        </w:rPr>
        <w:t>o</w:t>
      </w:r>
      <w:r w:rsidRPr="00375A32">
        <w:rPr>
          <w:rFonts w:ascii="Arial" w:hAnsi="Arial" w:cs="Arial"/>
          <w:sz w:val="16"/>
          <w:szCs w:val="16"/>
        </w:rPr>
        <w:t>r</w:t>
      </w:r>
      <w:r w:rsidRPr="00375A32">
        <w:rPr>
          <w:rFonts w:ascii="Arial" w:hAnsi="Arial" w:cs="Arial"/>
          <w:spacing w:val="22"/>
          <w:sz w:val="16"/>
          <w:szCs w:val="16"/>
        </w:rPr>
        <w:t xml:space="preserve"> </w:t>
      </w:r>
      <w:r w:rsidRPr="00375A32">
        <w:rPr>
          <w:rFonts w:ascii="Arial" w:hAnsi="Arial" w:cs="Arial"/>
          <w:spacing w:val="-1"/>
          <w:w w:val="115"/>
          <w:sz w:val="16"/>
          <w:szCs w:val="16"/>
        </w:rPr>
        <w:t>remedia</w:t>
      </w:r>
      <w:r w:rsidRPr="00375A32">
        <w:rPr>
          <w:rFonts w:ascii="Arial" w:hAnsi="Arial" w:cs="Arial"/>
          <w:w w:val="115"/>
          <w:sz w:val="16"/>
          <w:szCs w:val="16"/>
        </w:rPr>
        <w:t>l</w:t>
      </w:r>
      <w:r w:rsidRPr="00375A32">
        <w:rPr>
          <w:rFonts w:ascii="Arial" w:hAnsi="Arial" w:cs="Arial"/>
          <w:spacing w:val="-1"/>
          <w:w w:val="115"/>
          <w:sz w:val="16"/>
          <w:szCs w:val="16"/>
        </w:rPr>
        <w:t xml:space="preserve"> actio</w:t>
      </w:r>
      <w:r w:rsidRPr="00375A32">
        <w:rPr>
          <w:rFonts w:ascii="Arial" w:hAnsi="Arial" w:cs="Arial"/>
          <w:w w:val="115"/>
          <w:sz w:val="16"/>
          <w:szCs w:val="16"/>
        </w:rPr>
        <w:t>n</w:t>
      </w:r>
      <w:r w:rsidRPr="00375A32">
        <w:rPr>
          <w:rFonts w:ascii="Arial" w:hAnsi="Arial" w:cs="Arial"/>
          <w:spacing w:val="-3"/>
          <w:w w:val="115"/>
          <w:sz w:val="16"/>
          <w:szCs w:val="16"/>
        </w:rPr>
        <w:t xml:space="preserve"> </w:t>
      </w:r>
      <w:r w:rsidRPr="00375A32">
        <w:rPr>
          <w:rFonts w:ascii="Arial" w:hAnsi="Arial" w:cs="Arial"/>
          <w:spacing w:val="-1"/>
          <w:w w:val="115"/>
          <w:sz w:val="16"/>
          <w:szCs w:val="16"/>
        </w:rPr>
        <w:t>require</w:t>
      </w:r>
      <w:r w:rsidRPr="00375A32">
        <w:rPr>
          <w:rFonts w:ascii="Arial" w:hAnsi="Arial" w:cs="Arial"/>
          <w:w w:val="115"/>
          <w:sz w:val="16"/>
          <w:szCs w:val="16"/>
        </w:rPr>
        <w:t>d</w:t>
      </w:r>
      <w:r w:rsidRPr="00375A32">
        <w:rPr>
          <w:rFonts w:ascii="Arial" w:hAnsi="Arial" w:cs="Arial"/>
          <w:spacing w:val="2"/>
          <w:w w:val="115"/>
          <w:sz w:val="16"/>
          <w:szCs w:val="16"/>
        </w:rPr>
        <w:t xml:space="preserve"> </w:t>
      </w:r>
      <w:r w:rsidRPr="00375A32">
        <w:rPr>
          <w:rFonts w:ascii="Arial" w:hAnsi="Arial" w:cs="Arial"/>
          <w:spacing w:val="-1"/>
          <w:sz w:val="16"/>
          <w:szCs w:val="16"/>
        </w:rPr>
        <w:t>b</w:t>
      </w:r>
      <w:r w:rsidRPr="00375A32">
        <w:rPr>
          <w:rFonts w:ascii="Arial" w:hAnsi="Arial" w:cs="Arial"/>
          <w:sz w:val="16"/>
          <w:szCs w:val="16"/>
        </w:rPr>
        <w:t>y</w:t>
      </w:r>
      <w:r w:rsidRPr="00375A32">
        <w:rPr>
          <w:rFonts w:ascii="Arial" w:hAnsi="Arial" w:cs="Arial"/>
          <w:spacing w:val="32"/>
          <w:sz w:val="16"/>
          <w:szCs w:val="16"/>
        </w:rPr>
        <w:t xml:space="preserve"> </w:t>
      </w:r>
      <w:r w:rsidRPr="00375A32">
        <w:rPr>
          <w:rFonts w:ascii="Arial" w:hAnsi="Arial" w:cs="Arial"/>
          <w:spacing w:val="-1"/>
          <w:w w:val="117"/>
          <w:sz w:val="16"/>
          <w:szCs w:val="16"/>
        </w:rPr>
        <w:t>th</w:t>
      </w:r>
      <w:r w:rsidRPr="00375A32">
        <w:rPr>
          <w:rFonts w:ascii="Arial" w:hAnsi="Arial" w:cs="Arial"/>
          <w:w w:val="117"/>
          <w:sz w:val="16"/>
          <w:szCs w:val="16"/>
        </w:rPr>
        <w:t>e</w:t>
      </w:r>
      <w:r w:rsidRPr="00375A32">
        <w:rPr>
          <w:rFonts w:ascii="Arial" w:hAnsi="Arial" w:cs="Arial"/>
          <w:spacing w:val="17"/>
          <w:w w:val="117"/>
          <w:sz w:val="16"/>
          <w:szCs w:val="16"/>
        </w:rPr>
        <w:t xml:space="preserve"> </w:t>
      </w:r>
      <w:r w:rsidRPr="00375A32">
        <w:rPr>
          <w:rFonts w:ascii="Arial" w:hAnsi="Arial" w:cs="Arial"/>
          <w:spacing w:val="-1"/>
          <w:w w:val="117"/>
          <w:sz w:val="16"/>
          <w:szCs w:val="16"/>
        </w:rPr>
        <w:t>regulator</w:t>
      </w:r>
      <w:r w:rsidRPr="00375A32">
        <w:rPr>
          <w:rFonts w:ascii="Arial" w:hAnsi="Arial" w:cs="Arial"/>
          <w:w w:val="117"/>
          <w:sz w:val="16"/>
          <w:szCs w:val="16"/>
        </w:rPr>
        <w:t>s</w:t>
      </w:r>
      <w:r w:rsidRPr="00375A32">
        <w:rPr>
          <w:rFonts w:ascii="Arial" w:hAnsi="Arial" w:cs="Arial"/>
          <w:spacing w:val="-25"/>
          <w:w w:val="117"/>
          <w:sz w:val="16"/>
          <w:szCs w:val="16"/>
        </w:rPr>
        <w:t xml:space="preserve"> </w:t>
      </w:r>
      <w:r w:rsidRPr="00375A32">
        <w:rPr>
          <w:rFonts w:ascii="Arial" w:hAnsi="Arial" w:cs="Arial"/>
          <w:spacing w:val="-1"/>
          <w:w w:val="111"/>
          <w:sz w:val="16"/>
          <w:szCs w:val="16"/>
        </w:rPr>
        <w:t>a</w:t>
      </w:r>
      <w:r w:rsidRPr="00375A32">
        <w:rPr>
          <w:rFonts w:ascii="Arial" w:hAnsi="Arial" w:cs="Arial"/>
          <w:spacing w:val="-1"/>
          <w:sz w:val="16"/>
          <w:szCs w:val="16"/>
        </w:rPr>
        <w:t>r</w:t>
      </w:r>
      <w:r w:rsidRPr="00375A32">
        <w:rPr>
          <w:rFonts w:ascii="Arial" w:hAnsi="Arial" w:cs="Arial"/>
          <w:w w:val="125"/>
          <w:sz w:val="16"/>
          <w:szCs w:val="16"/>
        </w:rPr>
        <w:t xml:space="preserve">e </w:t>
      </w:r>
      <w:r w:rsidRPr="00375A32">
        <w:rPr>
          <w:rFonts w:ascii="Arial" w:hAnsi="Arial" w:cs="Arial"/>
          <w:spacing w:val="-1"/>
          <w:w w:val="114"/>
          <w:sz w:val="16"/>
          <w:szCs w:val="16"/>
        </w:rPr>
        <w:t>discussed</w:t>
      </w:r>
      <w:r w:rsidRPr="00375A32">
        <w:rPr>
          <w:rFonts w:ascii="Arial" w:hAnsi="Arial" w:cs="Arial"/>
          <w:w w:val="114"/>
          <w:sz w:val="16"/>
          <w:szCs w:val="16"/>
        </w:rPr>
        <w:t>,</w:t>
      </w:r>
      <w:r w:rsidRPr="00375A32">
        <w:rPr>
          <w:rFonts w:ascii="Arial" w:hAnsi="Arial" w:cs="Arial"/>
          <w:spacing w:val="-24"/>
          <w:w w:val="114"/>
          <w:sz w:val="16"/>
          <w:szCs w:val="16"/>
        </w:rPr>
        <w:t xml:space="preserve"> </w:t>
      </w:r>
      <w:r w:rsidRPr="00375A32">
        <w:rPr>
          <w:rFonts w:ascii="Arial" w:hAnsi="Arial" w:cs="Arial"/>
          <w:spacing w:val="-1"/>
          <w:w w:val="114"/>
          <w:sz w:val="16"/>
          <w:szCs w:val="16"/>
        </w:rPr>
        <w:t>reviewe</w:t>
      </w:r>
      <w:r w:rsidRPr="00375A32">
        <w:rPr>
          <w:rFonts w:ascii="Arial" w:hAnsi="Arial" w:cs="Arial"/>
          <w:w w:val="114"/>
          <w:sz w:val="16"/>
          <w:szCs w:val="16"/>
        </w:rPr>
        <w:t>d</w:t>
      </w:r>
      <w:r w:rsidRPr="00375A32">
        <w:rPr>
          <w:rFonts w:ascii="Arial" w:hAnsi="Arial" w:cs="Arial"/>
          <w:spacing w:val="25"/>
          <w:w w:val="114"/>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6"/>
          <w:sz w:val="16"/>
          <w:szCs w:val="16"/>
        </w:rPr>
        <w:t xml:space="preserve"> </w:t>
      </w:r>
      <w:r w:rsidRPr="00375A32">
        <w:rPr>
          <w:rFonts w:ascii="Arial" w:hAnsi="Arial" w:cs="Arial"/>
          <w:spacing w:val="-1"/>
          <w:w w:val="111"/>
          <w:sz w:val="16"/>
          <w:szCs w:val="16"/>
        </w:rPr>
        <w:t>a</w:t>
      </w:r>
      <w:r w:rsidRPr="00375A32">
        <w:rPr>
          <w:rFonts w:ascii="Arial" w:hAnsi="Arial" w:cs="Arial"/>
          <w:spacing w:val="-1"/>
          <w:w w:val="122"/>
          <w:sz w:val="16"/>
          <w:szCs w:val="16"/>
        </w:rPr>
        <w:t>g</w:t>
      </w:r>
      <w:r w:rsidRPr="00375A32">
        <w:rPr>
          <w:rFonts w:ascii="Arial" w:hAnsi="Arial" w:cs="Arial"/>
          <w:spacing w:val="-1"/>
          <w:sz w:val="16"/>
          <w:szCs w:val="16"/>
        </w:rPr>
        <w:t>r</w:t>
      </w:r>
      <w:r w:rsidRPr="00375A32">
        <w:rPr>
          <w:rFonts w:ascii="Arial" w:hAnsi="Arial" w:cs="Arial"/>
          <w:spacing w:val="-1"/>
          <w:w w:val="125"/>
          <w:sz w:val="16"/>
          <w:szCs w:val="16"/>
        </w:rPr>
        <w:t>ee</w:t>
      </w:r>
      <w:r w:rsidRPr="00375A32">
        <w:rPr>
          <w:rFonts w:ascii="Arial" w:hAnsi="Arial" w:cs="Arial"/>
          <w:spacing w:val="-1"/>
          <w:w w:val="122"/>
          <w:sz w:val="16"/>
          <w:szCs w:val="16"/>
        </w:rPr>
        <w:t>d</w:t>
      </w:r>
      <w:r w:rsidRPr="00375A32">
        <w:rPr>
          <w:rFonts w:ascii="Arial" w:hAnsi="Arial" w:cs="Arial"/>
          <w:w w:val="83"/>
          <w:sz w:val="16"/>
          <w:szCs w:val="16"/>
        </w:rPr>
        <w: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sz w:val="16"/>
          <w:szCs w:val="16"/>
        </w:rPr>
        <w:t>an</w:t>
      </w:r>
      <w:r w:rsidRPr="00375A32">
        <w:rPr>
          <w:rFonts w:ascii="Arial" w:hAnsi="Arial" w:cs="Arial"/>
          <w:sz w:val="16"/>
          <w:szCs w:val="16"/>
        </w:rPr>
        <w:t>y</w:t>
      </w:r>
      <w:r w:rsidRPr="00375A32">
        <w:rPr>
          <w:rFonts w:ascii="Arial" w:hAnsi="Arial" w:cs="Arial"/>
          <w:spacing w:val="42"/>
          <w:sz w:val="16"/>
          <w:szCs w:val="16"/>
        </w:rPr>
        <w:t xml:space="preserve"> </w:t>
      </w:r>
      <w:r w:rsidRPr="00375A32">
        <w:rPr>
          <w:rFonts w:ascii="Arial" w:hAnsi="Arial" w:cs="Arial"/>
          <w:spacing w:val="-1"/>
          <w:w w:val="113"/>
          <w:sz w:val="16"/>
          <w:szCs w:val="16"/>
        </w:rPr>
        <w:t>necessar</w:t>
      </w:r>
      <w:r w:rsidRPr="00375A32">
        <w:rPr>
          <w:rFonts w:ascii="Arial" w:hAnsi="Arial" w:cs="Arial"/>
          <w:w w:val="113"/>
          <w:sz w:val="16"/>
          <w:szCs w:val="16"/>
        </w:rPr>
        <w:t>y</w:t>
      </w:r>
      <w:r w:rsidRPr="00375A32">
        <w:rPr>
          <w:rFonts w:ascii="Arial" w:hAnsi="Arial" w:cs="Arial"/>
          <w:spacing w:val="-18"/>
          <w:w w:val="113"/>
          <w:sz w:val="16"/>
          <w:szCs w:val="16"/>
        </w:rPr>
        <w:t xml:space="preserve"> </w:t>
      </w:r>
      <w:r w:rsidRPr="00375A32">
        <w:rPr>
          <w:rFonts w:ascii="Arial" w:hAnsi="Arial" w:cs="Arial"/>
          <w:spacing w:val="-1"/>
          <w:w w:val="113"/>
          <w:sz w:val="16"/>
          <w:szCs w:val="16"/>
        </w:rPr>
        <w:t>remedia</w:t>
      </w:r>
      <w:r w:rsidRPr="00375A32">
        <w:rPr>
          <w:rFonts w:ascii="Arial" w:hAnsi="Arial" w:cs="Arial"/>
          <w:w w:val="113"/>
          <w:sz w:val="16"/>
          <w:szCs w:val="16"/>
        </w:rPr>
        <w:t>l</w:t>
      </w:r>
      <w:r w:rsidRPr="00375A32">
        <w:rPr>
          <w:rFonts w:ascii="Arial" w:hAnsi="Arial" w:cs="Arial"/>
          <w:spacing w:val="13"/>
          <w:w w:val="113"/>
          <w:sz w:val="16"/>
          <w:szCs w:val="16"/>
        </w:rPr>
        <w:t xml:space="preserve"> </w:t>
      </w:r>
      <w:r w:rsidRPr="00375A32">
        <w:rPr>
          <w:rFonts w:ascii="Arial" w:hAnsi="Arial" w:cs="Arial"/>
          <w:spacing w:val="-1"/>
          <w:w w:val="113"/>
          <w:sz w:val="16"/>
          <w:szCs w:val="16"/>
        </w:rPr>
        <w:t>actio</w:t>
      </w:r>
      <w:r w:rsidRPr="00375A32">
        <w:rPr>
          <w:rFonts w:ascii="Arial" w:hAnsi="Arial" w:cs="Arial"/>
          <w:w w:val="113"/>
          <w:sz w:val="16"/>
          <w:szCs w:val="16"/>
        </w:rPr>
        <w:t>n</w:t>
      </w:r>
      <w:r w:rsidRPr="00375A32">
        <w:rPr>
          <w:rFonts w:ascii="Arial" w:hAnsi="Arial" w:cs="Arial"/>
          <w:spacing w:val="7"/>
          <w:w w:val="113"/>
          <w:sz w:val="16"/>
          <w:szCs w:val="16"/>
        </w:rPr>
        <w:t xml:space="preserve"> </w:t>
      </w:r>
      <w:r w:rsidRPr="00375A32">
        <w:rPr>
          <w:rFonts w:ascii="Arial" w:hAnsi="Arial" w:cs="Arial"/>
          <w:spacing w:val="-1"/>
          <w:w w:val="113"/>
          <w:sz w:val="16"/>
          <w:szCs w:val="16"/>
        </w:rPr>
        <w:t>take</w:t>
      </w:r>
      <w:r w:rsidRPr="00375A32">
        <w:rPr>
          <w:rFonts w:ascii="Arial" w:hAnsi="Arial" w:cs="Arial"/>
          <w:w w:val="113"/>
          <w:sz w:val="16"/>
          <w:szCs w:val="16"/>
        </w:rPr>
        <w:t>n</w:t>
      </w:r>
      <w:r w:rsidRPr="00375A32">
        <w:rPr>
          <w:rFonts w:ascii="Arial" w:hAnsi="Arial" w:cs="Arial"/>
          <w:spacing w:val="36"/>
          <w:w w:val="113"/>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15"/>
          <w:sz w:val="16"/>
          <w:szCs w:val="16"/>
        </w:rPr>
        <w:t>suf</w:t>
      </w:r>
      <w:r w:rsidRPr="00375A32">
        <w:rPr>
          <w:rFonts w:ascii="Arial" w:hAnsi="Arial" w:cs="Arial"/>
          <w:w w:val="115"/>
          <w:sz w:val="16"/>
          <w:szCs w:val="16"/>
        </w:rPr>
        <w:t>f</w:t>
      </w:r>
      <w:r w:rsidRPr="00375A32">
        <w:rPr>
          <w:rFonts w:ascii="Arial" w:hAnsi="Arial" w:cs="Arial"/>
          <w:spacing w:val="-1"/>
          <w:w w:val="115"/>
          <w:sz w:val="16"/>
          <w:szCs w:val="16"/>
        </w:rPr>
        <w:t>icien</w:t>
      </w:r>
      <w:r w:rsidRPr="00375A32">
        <w:rPr>
          <w:rFonts w:ascii="Arial" w:hAnsi="Arial" w:cs="Arial"/>
          <w:w w:val="115"/>
          <w:sz w:val="16"/>
          <w:szCs w:val="16"/>
        </w:rPr>
        <w:t>t</w:t>
      </w:r>
      <w:r w:rsidRPr="00375A32">
        <w:rPr>
          <w:rFonts w:ascii="Arial" w:hAnsi="Arial" w:cs="Arial"/>
          <w:spacing w:val="17"/>
          <w:w w:val="115"/>
          <w:sz w:val="16"/>
          <w:szCs w:val="16"/>
        </w:rPr>
        <w:t xml:space="preserve"> </w:t>
      </w:r>
      <w:r w:rsidRPr="00375A32">
        <w:rPr>
          <w:rFonts w:ascii="Arial" w:hAnsi="Arial" w:cs="Arial"/>
          <w:spacing w:val="-1"/>
          <w:w w:val="115"/>
          <w:sz w:val="16"/>
          <w:szCs w:val="16"/>
        </w:rPr>
        <w:t>t</w:t>
      </w:r>
      <w:r w:rsidRPr="00375A32">
        <w:rPr>
          <w:rFonts w:ascii="Arial" w:hAnsi="Arial" w:cs="Arial"/>
          <w:w w:val="115"/>
          <w:sz w:val="16"/>
          <w:szCs w:val="16"/>
        </w:rPr>
        <w:t>o</w:t>
      </w:r>
      <w:r w:rsidRPr="00375A32">
        <w:rPr>
          <w:rFonts w:ascii="Arial" w:hAnsi="Arial" w:cs="Arial"/>
          <w:spacing w:val="14"/>
          <w:w w:val="115"/>
          <w:sz w:val="16"/>
          <w:szCs w:val="16"/>
        </w:rPr>
        <w:t xml:space="preserve"> </w:t>
      </w:r>
      <w:r w:rsidRPr="00375A32">
        <w:rPr>
          <w:rFonts w:ascii="Arial" w:hAnsi="Arial" w:cs="Arial"/>
          <w:spacing w:val="-1"/>
          <w:w w:val="115"/>
          <w:sz w:val="16"/>
          <w:szCs w:val="16"/>
        </w:rPr>
        <w:t>addres</w:t>
      </w:r>
      <w:r w:rsidRPr="00375A32">
        <w:rPr>
          <w:rFonts w:ascii="Arial" w:hAnsi="Arial" w:cs="Arial"/>
          <w:w w:val="115"/>
          <w:sz w:val="16"/>
          <w:szCs w:val="16"/>
        </w:rPr>
        <w:t>s</w:t>
      </w:r>
      <w:r w:rsidRPr="00375A32">
        <w:rPr>
          <w:rFonts w:ascii="Arial" w:hAnsi="Arial" w:cs="Arial"/>
          <w:spacing w:val="-21"/>
          <w:w w:val="115"/>
          <w:sz w:val="16"/>
          <w:szCs w:val="16"/>
        </w:rPr>
        <w:t xml:space="preserve"> </w:t>
      </w:r>
      <w:r w:rsidRPr="00375A32">
        <w:rPr>
          <w:rFonts w:ascii="Arial" w:hAnsi="Arial" w:cs="Arial"/>
          <w:spacing w:val="-1"/>
          <w:w w:val="115"/>
          <w:sz w:val="16"/>
          <w:szCs w:val="16"/>
        </w:rPr>
        <w:t>iss</w:t>
      </w:r>
      <w:r w:rsidRPr="00375A32">
        <w:rPr>
          <w:rFonts w:ascii="Arial" w:hAnsi="Arial" w:cs="Arial"/>
          <w:spacing w:val="-1"/>
          <w:w w:val="122"/>
          <w:sz w:val="16"/>
          <w:szCs w:val="16"/>
        </w:rPr>
        <w:t>u</w:t>
      </w:r>
      <w:r w:rsidRPr="00375A32">
        <w:rPr>
          <w:rFonts w:ascii="Arial" w:hAnsi="Arial" w:cs="Arial"/>
          <w:spacing w:val="-1"/>
          <w:w w:val="125"/>
          <w:sz w:val="16"/>
          <w:szCs w:val="16"/>
        </w:rPr>
        <w:t>e</w:t>
      </w:r>
      <w:r w:rsidRPr="00375A32">
        <w:rPr>
          <w:rFonts w:ascii="Arial" w:hAnsi="Arial" w:cs="Arial"/>
          <w:sz w:val="16"/>
          <w:szCs w:val="16"/>
        </w:rPr>
        <w:t xml:space="preserve">s </w:t>
      </w:r>
      <w:r w:rsidRPr="00375A32">
        <w:rPr>
          <w:rFonts w:ascii="Arial" w:hAnsi="Arial" w:cs="Arial"/>
          <w:spacing w:val="-1"/>
          <w:w w:val="120"/>
          <w:sz w:val="16"/>
          <w:szCs w:val="16"/>
        </w:rPr>
        <w:t>identi</w:t>
      </w:r>
      <w:r w:rsidRPr="00375A32">
        <w:rPr>
          <w:rFonts w:ascii="Arial" w:hAnsi="Arial" w:cs="Arial"/>
          <w:w w:val="120"/>
          <w:sz w:val="16"/>
          <w:szCs w:val="16"/>
        </w:rPr>
        <w:t>f</w:t>
      </w:r>
      <w:r w:rsidRPr="00375A32">
        <w:rPr>
          <w:rFonts w:ascii="Arial" w:hAnsi="Arial" w:cs="Arial"/>
          <w:spacing w:val="-1"/>
          <w:w w:val="120"/>
          <w:sz w:val="16"/>
          <w:szCs w:val="16"/>
        </w:rPr>
        <w:t>ie</w:t>
      </w:r>
      <w:r w:rsidRPr="00375A32">
        <w:rPr>
          <w:rFonts w:ascii="Arial" w:hAnsi="Arial" w:cs="Arial"/>
          <w:w w:val="120"/>
          <w:sz w:val="16"/>
          <w:szCs w:val="16"/>
        </w:rPr>
        <w:t>d</w:t>
      </w:r>
      <w:r w:rsidRPr="00375A32">
        <w:rPr>
          <w:rFonts w:ascii="Arial" w:hAnsi="Arial" w:cs="Arial"/>
          <w:spacing w:val="-3"/>
          <w:w w:val="120"/>
          <w:sz w:val="16"/>
          <w:szCs w:val="16"/>
        </w:rPr>
        <w:t xml:space="preserve"> </w:t>
      </w:r>
      <w:r w:rsidRPr="00375A32">
        <w:rPr>
          <w:rFonts w:ascii="Arial" w:hAnsi="Arial" w:cs="Arial"/>
          <w:spacing w:val="-1"/>
          <w:sz w:val="16"/>
          <w:szCs w:val="16"/>
        </w:rPr>
        <w:t>b</w:t>
      </w:r>
      <w:r w:rsidRPr="00375A32">
        <w:rPr>
          <w:rFonts w:ascii="Arial" w:hAnsi="Arial" w:cs="Arial"/>
          <w:sz w:val="16"/>
          <w:szCs w:val="16"/>
        </w:rPr>
        <w:t>y</w:t>
      </w:r>
      <w:r w:rsidRPr="00375A32">
        <w:rPr>
          <w:rFonts w:ascii="Arial" w:hAnsi="Arial" w:cs="Arial"/>
          <w:spacing w:val="32"/>
          <w:sz w:val="16"/>
          <w:szCs w:val="16"/>
        </w:rPr>
        <w:t xml:space="preserve"> </w:t>
      </w:r>
      <w:r w:rsidRPr="00375A32">
        <w:rPr>
          <w:rFonts w:ascii="Arial" w:hAnsi="Arial" w:cs="Arial"/>
          <w:spacing w:val="-1"/>
          <w:w w:val="127"/>
          <w:sz w:val="16"/>
          <w:szCs w:val="16"/>
        </w:rPr>
        <w:t>th</w:t>
      </w:r>
      <w:r w:rsidRPr="00375A32">
        <w:rPr>
          <w:rFonts w:ascii="Arial" w:hAnsi="Arial" w:cs="Arial"/>
          <w:w w:val="127"/>
          <w:sz w:val="16"/>
          <w:szCs w:val="16"/>
        </w:rPr>
        <w:t>e</w:t>
      </w:r>
      <w:r w:rsidRPr="00375A32">
        <w:rPr>
          <w:rFonts w:ascii="Arial" w:hAnsi="Arial" w:cs="Arial"/>
          <w:spacing w:val="-11"/>
          <w:w w:val="127"/>
          <w:sz w:val="16"/>
          <w:szCs w:val="16"/>
        </w:rPr>
        <w:t xml:space="preserve"> </w:t>
      </w:r>
      <w:r w:rsidRPr="00375A32">
        <w:rPr>
          <w:rFonts w:ascii="Arial" w:hAnsi="Arial" w:cs="Arial"/>
          <w:spacing w:val="-1"/>
          <w:w w:val="127"/>
          <w:sz w:val="16"/>
          <w:szCs w:val="16"/>
        </w:rPr>
        <w:t>r</w:t>
      </w:r>
      <w:r w:rsidRPr="00375A32">
        <w:rPr>
          <w:rFonts w:ascii="Arial" w:hAnsi="Arial" w:cs="Arial"/>
          <w:spacing w:val="-1"/>
          <w:w w:val="125"/>
          <w:sz w:val="16"/>
          <w:szCs w:val="16"/>
        </w:rPr>
        <w:t>e</w:t>
      </w:r>
      <w:r w:rsidRPr="00375A32">
        <w:rPr>
          <w:rFonts w:ascii="Arial" w:hAnsi="Arial" w:cs="Arial"/>
          <w:spacing w:val="-1"/>
          <w:w w:val="122"/>
          <w:sz w:val="16"/>
          <w:szCs w:val="16"/>
        </w:rPr>
        <w:t>gu</w:t>
      </w:r>
      <w:r w:rsidRPr="00375A32">
        <w:rPr>
          <w:rFonts w:ascii="Arial" w:hAnsi="Arial" w:cs="Arial"/>
          <w:spacing w:val="-1"/>
          <w:sz w:val="16"/>
          <w:szCs w:val="16"/>
        </w:rPr>
        <w:t>l</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spacing w:val="-1"/>
          <w:w w:val="122"/>
          <w:sz w:val="16"/>
          <w:szCs w:val="16"/>
        </w:rPr>
        <w:t>o</w:t>
      </w:r>
      <w:r w:rsidRPr="00375A32">
        <w:rPr>
          <w:rFonts w:ascii="Arial" w:hAnsi="Arial" w:cs="Arial"/>
          <w:spacing w:val="-1"/>
          <w:sz w:val="16"/>
          <w:szCs w:val="16"/>
        </w:rPr>
        <w:t>rs</w:t>
      </w:r>
      <w:r w:rsidRPr="00375A32">
        <w:rPr>
          <w:rFonts w:ascii="Arial" w:hAnsi="Arial" w:cs="Arial"/>
          <w:w w:val="83"/>
          <w:sz w:val="16"/>
          <w:szCs w:val="16"/>
        </w:rPr>
        <w: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w w:val="115"/>
          <w:sz w:val="16"/>
          <w:szCs w:val="16"/>
        </w:rPr>
        <w:t>agree</w:t>
      </w:r>
      <w:r w:rsidRPr="00375A32">
        <w:rPr>
          <w:rFonts w:ascii="Arial" w:hAnsi="Arial" w:cs="Arial"/>
          <w:w w:val="115"/>
          <w:sz w:val="16"/>
          <w:szCs w:val="16"/>
        </w:rPr>
        <w:t>d</w:t>
      </w:r>
      <w:r w:rsidRPr="00375A32">
        <w:rPr>
          <w:rFonts w:ascii="Arial" w:hAnsi="Arial" w:cs="Arial"/>
          <w:spacing w:val="10"/>
          <w:w w:val="115"/>
          <w:sz w:val="16"/>
          <w:szCs w:val="16"/>
        </w:rPr>
        <w:t xml:space="preserve"> </w:t>
      </w:r>
      <w:r w:rsidRPr="00375A32">
        <w:rPr>
          <w:rFonts w:ascii="Arial" w:hAnsi="Arial" w:cs="Arial"/>
          <w:spacing w:val="-1"/>
          <w:w w:val="115"/>
          <w:sz w:val="16"/>
          <w:szCs w:val="16"/>
        </w:rPr>
        <w:t>timescale</w:t>
      </w:r>
      <w:r w:rsidRPr="00375A32">
        <w:rPr>
          <w:rFonts w:ascii="Arial" w:hAnsi="Arial" w:cs="Arial"/>
          <w:w w:val="115"/>
          <w:sz w:val="16"/>
          <w:szCs w:val="16"/>
        </w:rPr>
        <w:t>s</w:t>
      </w:r>
      <w:r w:rsidRPr="00375A32">
        <w:rPr>
          <w:rFonts w:ascii="Arial" w:hAnsi="Arial" w:cs="Arial"/>
          <w:spacing w:val="-18"/>
          <w:w w:val="115"/>
          <w:sz w:val="16"/>
          <w:szCs w:val="16"/>
        </w:rPr>
        <w:t xml:space="preserve"> </w:t>
      </w:r>
      <w:r w:rsidRPr="00375A32">
        <w:rPr>
          <w:rFonts w:ascii="Arial" w:hAnsi="Arial" w:cs="Arial"/>
          <w:spacing w:val="-1"/>
          <w:w w:val="115"/>
          <w:sz w:val="16"/>
          <w:szCs w:val="16"/>
        </w:rPr>
        <w:t>fo</w:t>
      </w:r>
      <w:r w:rsidRPr="00375A32">
        <w:rPr>
          <w:rFonts w:ascii="Arial" w:hAnsi="Arial" w:cs="Arial"/>
          <w:w w:val="115"/>
          <w:sz w:val="16"/>
          <w:szCs w:val="16"/>
        </w:rPr>
        <w:t>r</w:t>
      </w:r>
      <w:r w:rsidRPr="00375A32">
        <w:rPr>
          <w:rFonts w:ascii="Arial" w:hAnsi="Arial" w:cs="Arial"/>
          <w:spacing w:val="3"/>
          <w:w w:val="115"/>
          <w:sz w:val="16"/>
          <w:szCs w:val="16"/>
        </w:rPr>
        <w:t xml:space="preserve"> </w:t>
      </w:r>
      <w:r w:rsidRPr="00375A32">
        <w:rPr>
          <w:rFonts w:ascii="Arial" w:hAnsi="Arial" w:cs="Arial"/>
          <w:spacing w:val="-1"/>
          <w:w w:val="115"/>
          <w:sz w:val="16"/>
          <w:szCs w:val="16"/>
        </w:rPr>
        <w:t>correctin</w:t>
      </w:r>
      <w:r w:rsidRPr="00375A32">
        <w:rPr>
          <w:rFonts w:ascii="Arial" w:hAnsi="Arial" w:cs="Arial"/>
          <w:w w:val="115"/>
          <w:sz w:val="16"/>
          <w:szCs w:val="16"/>
        </w:rPr>
        <w:t>g</w:t>
      </w:r>
      <w:r w:rsidRPr="00375A32">
        <w:rPr>
          <w:rFonts w:ascii="Arial" w:hAnsi="Arial" w:cs="Arial"/>
          <w:spacing w:val="-19"/>
          <w:w w:val="115"/>
          <w:sz w:val="16"/>
          <w:szCs w:val="16"/>
        </w:rPr>
        <w:t xml:space="preserve"> </w:t>
      </w:r>
      <w:r w:rsidRPr="00375A32">
        <w:rPr>
          <w:rFonts w:ascii="Arial" w:hAnsi="Arial" w:cs="Arial"/>
          <w:spacing w:val="-1"/>
          <w:sz w:val="16"/>
          <w:szCs w:val="16"/>
        </w:rPr>
        <w:t>issue</w:t>
      </w:r>
      <w:r w:rsidRPr="00375A32">
        <w:rPr>
          <w:rFonts w:ascii="Arial" w:hAnsi="Arial" w:cs="Arial"/>
          <w:sz w:val="16"/>
          <w:szCs w:val="16"/>
        </w:rPr>
        <w:t>s</w:t>
      </w:r>
      <w:r w:rsidRPr="00375A32">
        <w:rPr>
          <w:rFonts w:ascii="Arial" w:hAnsi="Arial" w:cs="Arial"/>
          <w:spacing w:val="43"/>
          <w:sz w:val="16"/>
          <w:szCs w:val="16"/>
        </w:rPr>
        <w:t xml:space="preserve"> </w:t>
      </w:r>
      <w:r w:rsidRPr="00375A32">
        <w:rPr>
          <w:rFonts w:ascii="Arial" w:hAnsi="Arial" w:cs="Arial"/>
          <w:spacing w:val="-1"/>
          <w:sz w:val="16"/>
          <w:szCs w:val="16"/>
        </w:rPr>
        <w:t>ar</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w w:val="123"/>
          <w:sz w:val="16"/>
          <w:szCs w:val="16"/>
        </w:rPr>
        <w:t>m</w:t>
      </w:r>
      <w:r w:rsidRPr="00375A32">
        <w:rPr>
          <w:rFonts w:ascii="Arial" w:hAnsi="Arial" w:cs="Arial"/>
          <w:spacing w:val="-1"/>
          <w:w w:val="125"/>
          <w:sz w:val="16"/>
          <w:szCs w:val="16"/>
        </w:rPr>
        <w:t>e</w:t>
      </w:r>
      <w:r w:rsidRPr="00375A32">
        <w:rPr>
          <w:rFonts w:ascii="Arial" w:hAnsi="Arial" w:cs="Arial"/>
          <w:spacing w:val="-1"/>
          <w:w w:val="140"/>
          <w:sz w:val="16"/>
          <w:szCs w:val="16"/>
        </w:rPr>
        <w:t>t</w:t>
      </w:r>
      <w:r w:rsidRPr="00375A32">
        <w:rPr>
          <w:rFonts w:ascii="Arial" w:hAnsi="Arial" w:cs="Arial"/>
          <w:w w:val="83"/>
          <w:sz w:val="16"/>
          <w:szCs w:val="16"/>
        </w:rPr>
        <w:t>;</w:t>
      </w:r>
    </w:p>
    <w:p w:rsidR="007E0A84" w:rsidRPr="00375A32" w:rsidRDefault="007E0A84" w:rsidP="00375A32">
      <w:pPr>
        <w:pStyle w:val="ListParagraph"/>
        <w:numPr>
          <w:ilvl w:val="0"/>
          <w:numId w:val="44"/>
        </w:numPr>
        <w:jc w:val="both"/>
        <w:rPr>
          <w:rFonts w:ascii="Arial" w:hAnsi="Arial" w:cs="Arial"/>
          <w:sz w:val="16"/>
          <w:szCs w:val="16"/>
        </w:rPr>
      </w:pPr>
      <w:r w:rsidRPr="00375A32">
        <w:rPr>
          <w:rFonts w:ascii="Arial" w:hAnsi="Arial" w:cs="Arial"/>
          <w:spacing w:val="-1"/>
          <w:w w:val="116"/>
          <w:sz w:val="16"/>
          <w:szCs w:val="16"/>
        </w:rPr>
        <w:t>ongoin</w:t>
      </w:r>
      <w:r w:rsidRPr="00375A32">
        <w:rPr>
          <w:rFonts w:ascii="Arial" w:hAnsi="Arial" w:cs="Arial"/>
          <w:w w:val="116"/>
          <w:sz w:val="16"/>
          <w:szCs w:val="16"/>
        </w:rPr>
        <w:t>g</w:t>
      </w:r>
      <w:r w:rsidRPr="00375A32">
        <w:rPr>
          <w:rFonts w:ascii="Arial" w:hAnsi="Arial" w:cs="Arial"/>
          <w:spacing w:val="20"/>
          <w:w w:val="116"/>
          <w:sz w:val="16"/>
          <w:szCs w:val="16"/>
        </w:rPr>
        <w:t xml:space="preserve"> </w:t>
      </w:r>
      <w:r w:rsidRPr="00375A32">
        <w:rPr>
          <w:rFonts w:ascii="Arial" w:hAnsi="Arial" w:cs="Arial"/>
          <w:spacing w:val="-1"/>
          <w:w w:val="116"/>
          <w:sz w:val="16"/>
          <w:szCs w:val="16"/>
        </w:rPr>
        <w:t>control</w:t>
      </w:r>
      <w:r w:rsidRPr="00375A32">
        <w:rPr>
          <w:rFonts w:ascii="Arial" w:hAnsi="Arial" w:cs="Arial"/>
          <w:w w:val="116"/>
          <w:sz w:val="16"/>
          <w:szCs w:val="16"/>
        </w:rPr>
        <w:t>s</w:t>
      </w:r>
      <w:r w:rsidRPr="00375A32">
        <w:rPr>
          <w:rFonts w:ascii="Arial" w:hAnsi="Arial" w:cs="Arial"/>
          <w:spacing w:val="-21"/>
          <w:w w:val="116"/>
          <w:sz w:val="16"/>
          <w:szCs w:val="16"/>
        </w:rPr>
        <w:t xml:space="preserve"> </w:t>
      </w:r>
      <w:r w:rsidRPr="00375A32">
        <w:rPr>
          <w:rFonts w:ascii="Arial" w:hAnsi="Arial" w:cs="Arial"/>
          <w:spacing w:val="-1"/>
          <w:sz w:val="16"/>
          <w:szCs w:val="16"/>
        </w:rPr>
        <w:t>ar</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w w:val="126"/>
          <w:sz w:val="16"/>
          <w:szCs w:val="16"/>
        </w:rPr>
        <w:t>pu</w:t>
      </w:r>
      <w:r w:rsidRPr="00375A32">
        <w:rPr>
          <w:rFonts w:ascii="Arial" w:hAnsi="Arial" w:cs="Arial"/>
          <w:w w:val="126"/>
          <w:sz w:val="16"/>
          <w:szCs w:val="16"/>
        </w:rPr>
        <w:t>t</w:t>
      </w:r>
      <w:r w:rsidRPr="00375A32">
        <w:rPr>
          <w:rFonts w:ascii="Arial" w:hAnsi="Arial" w:cs="Arial"/>
          <w:spacing w:val="-11"/>
          <w:w w:val="126"/>
          <w:sz w:val="16"/>
          <w:szCs w:val="16"/>
        </w:rPr>
        <w:t xml:space="preserve"> </w:t>
      </w:r>
      <w:r w:rsidRPr="00375A32">
        <w:rPr>
          <w:rFonts w:ascii="Arial" w:hAnsi="Arial" w:cs="Arial"/>
          <w:spacing w:val="-1"/>
          <w:sz w:val="16"/>
          <w:szCs w:val="16"/>
        </w:rPr>
        <w:t>i</w:t>
      </w:r>
      <w:r w:rsidRPr="00375A32">
        <w:rPr>
          <w:rFonts w:ascii="Arial" w:hAnsi="Arial" w:cs="Arial"/>
          <w:sz w:val="16"/>
          <w:szCs w:val="16"/>
        </w:rPr>
        <w:t>n</w:t>
      </w:r>
      <w:r w:rsidRPr="00375A32">
        <w:rPr>
          <w:rFonts w:ascii="Arial" w:hAnsi="Arial" w:cs="Arial"/>
          <w:spacing w:val="22"/>
          <w:sz w:val="16"/>
          <w:szCs w:val="16"/>
        </w:rPr>
        <w:t xml:space="preserve"> </w:t>
      </w:r>
      <w:r w:rsidRPr="00375A32">
        <w:rPr>
          <w:rFonts w:ascii="Arial" w:hAnsi="Arial" w:cs="Arial"/>
          <w:spacing w:val="-1"/>
          <w:w w:val="112"/>
          <w:sz w:val="16"/>
          <w:szCs w:val="16"/>
        </w:rPr>
        <w:t>place</w:t>
      </w:r>
      <w:r w:rsidRPr="00375A32">
        <w:rPr>
          <w:rFonts w:ascii="Arial" w:hAnsi="Arial" w:cs="Arial"/>
          <w:w w:val="112"/>
          <w:sz w:val="16"/>
          <w:szCs w:val="16"/>
        </w:rPr>
        <w:t>,</w:t>
      </w:r>
      <w:r w:rsidRPr="00375A32">
        <w:rPr>
          <w:rFonts w:ascii="Arial" w:hAnsi="Arial" w:cs="Arial"/>
          <w:spacing w:val="-2"/>
          <w:w w:val="112"/>
          <w:sz w:val="16"/>
          <w:szCs w:val="16"/>
        </w:rPr>
        <w:t xml:space="preserve"> </w:t>
      </w:r>
      <w:r w:rsidRPr="00375A32">
        <w:rPr>
          <w:rFonts w:ascii="Arial" w:hAnsi="Arial" w:cs="Arial"/>
          <w:spacing w:val="-1"/>
          <w:sz w:val="16"/>
          <w:szCs w:val="16"/>
        </w:rPr>
        <w:t>o</w:t>
      </w:r>
      <w:r w:rsidRPr="00375A32">
        <w:rPr>
          <w:rFonts w:ascii="Arial" w:hAnsi="Arial" w:cs="Arial"/>
          <w:sz w:val="16"/>
          <w:szCs w:val="16"/>
        </w:rPr>
        <w:t>r</w:t>
      </w:r>
      <w:r w:rsidRPr="00375A32">
        <w:rPr>
          <w:rFonts w:ascii="Arial" w:hAnsi="Arial" w:cs="Arial"/>
          <w:spacing w:val="22"/>
          <w:sz w:val="16"/>
          <w:szCs w:val="16"/>
        </w:rPr>
        <w:t xml:space="preserve"> </w:t>
      </w:r>
      <w:r w:rsidRPr="00375A32">
        <w:rPr>
          <w:rFonts w:ascii="Arial" w:hAnsi="Arial" w:cs="Arial"/>
          <w:spacing w:val="-1"/>
          <w:w w:val="116"/>
          <w:sz w:val="16"/>
          <w:szCs w:val="16"/>
        </w:rPr>
        <w:t>control</w:t>
      </w:r>
      <w:r w:rsidRPr="00375A32">
        <w:rPr>
          <w:rFonts w:ascii="Arial" w:hAnsi="Arial" w:cs="Arial"/>
          <w:w w:val="116"/>
          <w:sz w:val="16"/>
          <w:szCs w:val="16"/>
        </w:rPr>
        <w:t>s</w:t>
      </w:r>
      <w:r w:rsidRPr="00375A32">
        <w:rPr>
          <w:rFonts w:ascii="Arial" w:hAnsi="Arial" w:cs="Arial"/>
          <w:spacing w:val="-21"/>
          <w:w w:val="116"/>
          <w:sz w:val="16"/>
          <w:szCs w:val="16"/>
        </w:rPr>
        <w:t xml:space="preserve"> </w:t>
      </w:r>
      <w:r w:rsidRPr="00375A32">
        <w:rPr>
          <w:rFonts w:ascii="Arial" w:hAnsi="Arial" w:cs="Arial"/>
          <w:spacing w:val="-1"/>
          <w:w w:val="116"/>
          <w:sz w:val="16"/>
          <w:szCs w:val="16"/>
        </w:rPr>
        <w:t>improved</w:t>
      </w:r>
      <w:r w:rsidRPr="00375A32">
        <w:rPr>
          <w:rFonts w:ascii="Arial" w:hAnsi="Arial" w:cs="Arial"/>
          <w:w w:val="116"/>
          <w:sz w:val="16"/>
          <w:szCs w:val="16"/>
        </w:rPr>
        <w:t>,</w:t>
      </w:r>
      <w:r w:rsidRPr="00375A32">
        <w:rPr>
          <w:rFonts w:ascii="Arial" w:hAnsi="Arial" w:cs="Arial"/>
          <w:spacing w:val="3"/>
          <w:w w:val="116"/>
          <w:sz w:val="16"/>
          <w:szCs w:val="16"/>
        </w:rPr>
        <w:t xml:space="preserve"> </w:t>
      </w:r>
      <w:r w:rsidRPr="00375A32">
        <w:rPr>
          <w:rFonts w:ascii="Arial" w:hAnsi="Arial" w:cs="Arial"/>
          <w:spacing w:val="-1"/>
          <w:w w:val="116"/>
          <w:sz w:val="16"/>
          <w:szCs w:val="16"/>
        </w:rPr>
        <w:t>t</w:t>
      </w:r>
      <w:r w:rsidRPr="00375A32">
        <w:rPr>
          <w:rFonts w:ascii="Arial" w:hAnsi="Arial" w:cs="Arial"/>
          <w:w w:val="116"/>
          <w:sz w:val="16"/>
          <w:szCs w:val="16"/>
        </w:rPr>
        <w:t>o</w:t>
      </w:r>
      <w:r w:rsidRPr="00375A32">
        <w:rPr>
          <w:rFonts w:ascii="Arial" w:hAnsi="Arial" w:cs="Arial"/>
          <w:spacing w:val="12"/>
          <w:w w:val="116"/>
          <w:sz w:val="16"/>
          <w:szCs w:val="16"/>
        </w:rPr>
        <w:t xml:space="preserve"> </w:t>
      </w:r>
      <w:r w:rsidRPr="00375A32">
        <w:rPr>
          <w:rFonts w:ascii="Arial" w:hAnsi="Arial" w:cs="Arial"/>
          <w:spacing w:val="-1"/>
          <w:w w:val="122"/>
          <w:sz w:val="16"/>
          <w:szCs w:val="16"/>
        </w:rPr>
        <w:t>p</w:t>
      </w:r>
      <w:r w:rsidRPr="00375A32">
        <w:rPr>
          <w:rFonts w:ascii="Arial" w:hAnsi="Arial" w:cs="Arial"/>
          <w:spacing w:val="-1"/>
          <w:sz w:val="16"/>
          <w:szCs w:val="16"/>
        </w:rPr>
        <w:t>r</w:t>
      </w:r>
      <w:r w:rsidRPr="00375A32">
        <w:rPr>
          <w:rFonts w:ascii="Arial" w:hAnsi="Arial" w:cs="Arial"/>
          <w:spacing w:val="-1"/>
          <w:w w:val="125"/>
          <w:sz w:val="16"/>
          <w:szCs w:val="16"/>
        </w:rPr>
        <w:t>e</w:t>
      </w:r>
      <w:r w:rsidRPr="00375A32">
        <w:rPr>
          <w:rFonts w:ascii="Arial" w:hAnsi="Arial" w:cs="Arial"/>
          <w:spacing w:val="-1"/>
          <w:w w:val="112"/>
          <w:sz w:val="16"/>
          <w:szCs w:val="16"/>
        </w:rPr>
        <w:t>v</w:t>
      </w:r>
      <w:r w:rsidRPr="00375A32">
        <w:rPr>
          <w:rFonts w:ascii="Arial" w:hAnsi="Arial" w:cs="Arial"/>
          <w:spacing w:val="-1"/>
          <w:w w:val="125"/>
          <w:sz w:val="16"/>
          <w:szCs w:val="16"/>
        </w:rPr>
        <w:t>e</w:t>
      </w:r>
      <w:r w:rsidRPr="00375A32">
        <w:rPr>
          <w:rFonts w:ascii="Arial" w:hAnsi="Arial" w:cs="Arial"/>
          <w:spacing w:val="-1"/>
          <w:w w:val="122"/>
          <w:sz w:val="16"/>
          <w:szCs w:val="16"/>
        </w:rPr>
        <w:t>n</w:t>
      </w:r>
      <w:r w:rsidRPr="00375A32">
        <w:rPr>
          <w:rFonts w:ascii="Arial" w:hAnsi="Arial" w:cs="Arial"/>
          <w:w w:val="140"/>
          <w:sz w:val="16"/>
          <w:szCs w:val="16"/>
        </w:rPr>
        <w:t xml:space="preserve">t </w:t>
      </w:r>
      <w:r w:rsidRPr="00375A32">
        <w:rPr>
          <w:rFonts w:ascii="Arial" w:hAnsi="Arial" w:cs="Arial"/>
          <w:spacing w:val="-1"/>
          <w:w w:val="127"/>
          <w:sz w:val="16"/>
          <w:szCs w:val="16"/>
        </w:rPr>
        <w:t>th</w:t>
      </w:r>
      <w:r w:rsidRPr="00375A32">
        <w:rPr>
          <w:rFonts w:ascii="Arial" w:hAnsi="Arial" w:cs="Arial"/>
          <w:w w:val="127"/>
          <w:sz w:val="16"/>
          <w:szCs w:val="16"/>
        </w:rPr>
        <w:t>e</w:t>
      </w:r>
      <w:r w:rsidRPr="00375A32">
        <w:rPr>
          <w:rFonts w:ascii="Arial" w:hAnsi="Arial" w:cs="Arial"/>
          <w:spacing w:val="-11"/>
          <w:w w:val="127"/>
          <w:sz w:val="16"/>
          <w:szCs w:val="16"/>
        </w:rPr>
        <w:t xml:space="preserve"> </w:t>
      </w:r>
      <w:r w:rsidRPr="00375A32">
        <w:rPr>
          <w:rFonts w:ascii="Arial" w:hAnsi="Arial" w:cs="Arial"/>
          <w:spacing w:val="-1"/>
          <w:sz w:val="16"/>
          <w:szCs w:val="16"/>
        </w:rPr>
        <w:t>issu</w:t>
      </w:r>
      <w:r w:rsidRPr="00375A32">
        <w:rPr>
          <w:rFonts w:ascii="Arial" w:hAnsi="Arial" w:cs="Arial"/>
          <w:sz w:val="16"/>
          <w:szCs w:val="16"/>
        </w:rPr>
        <w:t>e</w:t>
      </w:r>
      <w:r w:rsidRPr="00375A32">
        <w:rPr>
          <w:rFonts w:ascii="Arial" w:hAnsi="Arial" w:cs="Arial"/>
          <w:spacing w:val="43"/>
          <w:sz w:val="16"/>
          <w:szCs w:val="16"/>
        </w:rPr>
        <w:t xml:space="preserve"> </w:t>
      </w:r>
      <w:r w:rsidRPr="00375A32">
        <w:rPr>
          <w:rFonts w:ascii="Arial" w:hAnsi="Arial" w:cs="Arial"/>
          <w:spacing w:val="-1"/>
          <w:sz w:val="16"/>
          <w:szCs w:val="16"/>
        </w:rPr>
        <w:t>r</w:t>
      </w:r>
      <w:r w:rsidRPr="00375A32">
        <w:rPr>
          <w:rFonts w:ascii="Arial" w:hAnsi="Arial" w:cs="Arial"/>
          <w:spacing w:val="-1"/>
          <w:w w:val="125"/>
          <w:sz w:val="16"/>
          <w:szCs w:val="16"/>
        </w:rPr>
        <w:t>e</w:t>
      </w:r>
      <w:r w:rsidRPr="00375A32">
        <w:rPr>
          <w:rFonts w:ascii="Arial" w:hAnsi="Arial" w:cs="Arial"/>
          <w:spacing w:val="-1"/>
          <w:sz w:val="16"/>
          <w:szCs w:val="16"/>
        </w:rPr>
        <w:t>c</w:t>
      </w:r>
      <w:r w:rsidRPr="00375A32">
        <w:rPr>
          <w:rFonts w:ascii="Arial" w:hAnsi="Arial" w:cs="Arial"/>
          <w:spacing w:val="-1"/>
          <w:w w:val="122"/>
          <w:sz w:val="16"/>
          <w:szCs w:val="16"/>
        </w:rPr>
        <w:t>u</w:t>
      </w:r>
      <w:r w:rsidRPr="00375A32">
        <w:rPr>
          <w:rFonts w:ascii="Arial" w:hAnsi="Arial" w:cs="Arial"/>
          <w:spacing w:val="-1"/>
          <w:sz w:val="16"/>
          <w:szCs w:val="16"/>
        </w:rPr>
        <w:t>rri</w:t>
      </w:r>
      <w:r w:rsidRPr="00375A32">
        <w:rPr>
          <w:rFonts w:ascii="Arial" w:hAnsi="Arial" w:cs="Arial"/>
          <w:spacing w:val="-1"/>
          <w:w w:val="122"/>
          <w:sz w:val="16"/>
          <w:szCs w:val="16"/>
        </w:rPr>
        <w:t>ng</w:t>
      </w:r>
      <w:r w:rsidRPr="00375A32">
        <w:rPr>
          <w:rFonts w:ascii="Arial" w:hAnsi="Arial" w:cs="Arial"/>
          <w:w w:val="83"/>
          <w:sz w:val="16"/>
          <w:szCs w:val="16"/>
        </w:rPr>
        <w:t>;</w:t>
      </w:r>
      <w:r w:rsidRPr="00375A32">
        <w:rPr>
          <w:rFonts w:ascii="Arial" w:hAnsi="Arial" w:cs="Arial"/>
          <w:spacing w:val="1"/>
          <w:sz w:val="16"/>
          <w:szCs w:val="16"/>
        </w:rPr>
        <w:t xml:space="preserve"> </w:t>
      </w:r>
      <w:r w:rsidRPr="00375A32">
        <w:rPr>
          <w:rFonts w:ascii="Arial" w:hAnsi="Arial" w:cs="Arial"/>
          <w:spacing w:val="-1"/>
          <w:w w:val="111"/>
          <w:sz w:val="16"/>
          <w:szCs w:val="16"/>
        </w:rPr>
        <w:t>a</w:t>
      </w:r>
      <w:r w:rsidRPr="00375A32">
        <w:rPr>
          <w:rFonts w:ascii="Arial" w:hAnsi="Arial" w:cs="Arial"/>
          <w:spacing w:val="-1"/>
          <w:w w:val="122"/>
          <w:sz w:val="16"/>
          <w:szCs w:val="16"/>
        </w:rPr>
        <w:t>n</w:t>
      </w:r>
      <w:r w:rsidRPr="00375A32">
        <w:rPr>
          <w:rFonts w:ascii="Arial" w:hAnsi="Arial" w:cs="Arial"/>
          <w:w w:val="122"/>
          <w:sz w:val="16"/>
          <w:szCs w:val="16"/>
        </w:rPr>
        <w:t>d</w:t>
      </w:r>
    </w:p>
    <w:p w:rsidR="007E0A84" w:rsidRPr="00375A32" w:rsidRDefault="007E0A84" w:rsidP="00375A32">
      <w:pPr>
        <w:pStyle w:val="ListParagraph"/>
        <w:numPr>
          <w:ilvl w:val="0"/>
          <w:numId w:val="44"/>
        </w:numPr>
        <w:jc w:val="both"/>
        <w:rPr>
          <w:rFonts w:ascii="Arial" w:hAnsi="Arial" w:cs="Arial"/>
          <w:w w:val="111"/>
          <w:sz w:val="16"/>
          <w:szCs w:val="16"/>
        </w:rPr>
      </w:pPr>
      <w:r w:rsidRPr="00375A32">
        <w:rPr>
          <w:rFonts w:ascii="Arial" w:hAnsi="Arial" w:cs="Arial"/>
          <w:sz w:val="16"/>
          <w:szCs w:val="16"/>
        </w:rPr>
        <w:t>a</w:t>
      </w:r>
      <w:r w:rsidRPr="00375A32">
        <w:rPr>
          <w:rFonts w:ascii="Arial" w:hAnsi="Arial" w:cs="Arial"/>
          <w:spacing w:val="11"/>
          <w:sz w:val="16"/>
          <w:szCs w:val="16"/>
        </w:rPr>
        <w:t xml:space="preserve"> </w:t>
      </w:r>
      <w:r w:rsidRPr="00375A32">
        <w:rPr>
          <w:rFonts w:ascii="Arial" w:hAnsi="Arial" w:cs="Arial"/>
          <w:spacing w:val="-1"/>
          <w:w w:val="116"/>
          <w:sz w:val="16"/>
          <w:szCs w:val="16"/>
        </w:rPr>
        <w:t>ful</w:t>
      </w:r>
      <w:r w:rsidRPr="00375A32">
        <w:rPr>
          <w:rFonts w:ascii="Arial" w:hAnsi="Arial" w:cs="Arial"/>
          <w:w w:val="116"/>
          <w:sz w:val="16"/>
          <w:szCs w:val="16"/>
        </w:rPr>
        <w:t>l</w:t>
      </w:r>
      <w:r w:rsidRPr="00375A32">
        <w:rPr>
          <w:rFonts w:ascii="Arial" w:hAnsi="Arial" w:cs="Arial"/>
          <w:spacing w:val="-5"/>
          <w:w w:val="116"/>
          <w:sz w:val="16"/>
          <w:szCs w:val="16"/>
        </w:rPr>
        <w:t xml:space="preserve"> </w:t>
      </w:r>
      <w:r w:rsidRPr="00375A32">
        <w:rPr>
          <w:rFonts w:ascii="Arial" w:hAnsi="Arial" w:cs="Arial"/>
          <w:spacing w:val="-1"/>
          <w:w w:val="116"/>
          <w:sz w:val="16"/>
          <w:szCs w:val="16"/>
        </w:rPr>
        <w:t>documentar</w:t>
      </w:r>
      <w:r w:rsidRPr="00375A32">
        <w:rPr>
          <w:rFonts w:ascii="Arial" w:hAnsi="Arial" w:cs="Arial"/>
          <w:w w:val="116"/>
          <w:sz w:val="16"/>
          <w:szCs w:val="16"/>
        </w:rPr>
        <w:t>y</w:t>
      </w:r>
      <w:r w:rsidRPr="00375A32">
        <w:rPr>
          <w:rFonts w:ascii="Arial" w:hAnsi="Arial" w:cs="Arial"/>
          <w:spacing w:val="14"/>
          <w:w w:val="116"/>
          <w:sz w:val="16"/>
          <w:szCs w:val="16"/>
        </w:rPr>
        <w:t xml:space="preserve"> </w:t>
      </w:r>
      <w:r w:rsidRPr="00375A32">
        <w:rPr>
          <w:rFonts w:ascii="Arial" w:hAnsi="Arial" w:cs="Arial"/>
          <w:spacing w:val="-1"/>
          <w:w w:val="116"/>
          <w:sz w:val="16"/>
          <w:szCs w:val="16"/>
        </w:rPr>
        <w:t>recor</w:t>
      </w:r>
      <w:r w:rsidRPr="00375A32">
        <w:rPr>
          <w:rFonts w:ascii="Arial" w:hAnsi="Arial" w:cs="Arial"/>
          <w:w w:val="116"/>
          <w:sz w:val="16"/>
          <w:szCs w:val="16"/>
        </w:rPr>
        <w:t>d</w:t>
      </w:r>
      <w:r w:rsidRPr="00375A32">
        <w:rPr>
          <w:rFonts w:ascii="Arial" w:hAnsi="Arial" w:cs="Arial"/>
          <w:spacing w:val="-24"/>
          <w:w w:val="116"/>
          <w:sz w:val="16"/>
          <w:szCs w:val="16"/>
        </w:rPr>
        <w:t xml:space="preserve"> </w:t>
      </w:r>
      <w:r w:rsidRPr="00375A32">
        <w:rPr>
          <w:rFonts w:ascii="Arial" w:hAnsi="Arial" w:cs="Arial"/>
          <w:spacing w:val="-1"/>
          <w:w w:val="116"/>
          <w:sz w:val="16"/>
          <w:szCs w:val="16"/>
        </w:rPr>
        <w:t>o</w:t>
      </w:r>
      <w:r w:rsidRPr="00375A32">
        <w:rPr>
          <w:rFonts w:ascii="Arial" w:hAnsi="Arial" w:cs="Arial"/>
          <w:w w:val="116"/>
          <w:sz w:val="16"/>
          <w:szCs w:val="16"/>
        </w:rPr>
        <w:t>f</w:t>
      </w:r>
      <w:r w:rsidRPr="00375A32">
        <w:rPr>
          <w:rFonts w:ascii="Arial" w:hAnsi="Arial" w:cs="Arial"/>
          <w:spacing w:val="12"/>
          <w:w w:val="116"/>
          <w:sz w:val="16"/>
          <w:szCs w:val="16"/>
        </w:rPr>
        <w:t xml:space="preserve"> </w:t>
      </w:r>
      <w:r w:rsidRPr="00375A32">
        <w:rPr>
          <w:rFonts w:ascii="Arial" w:hAnsi="Arial" w:cs="Arial"/>
          <w:spacing w:val="-1"/>
          <w:sz w:val="16"/>
          <w:szCs w:val="16"/>
        </w:rPr>
        <w:t>al</w:t>
      </w:r>
      <w:r w:rsidRPr="00375A32">
        <w:rPr>
          <w:rFonts w:ascii="Arial" w:hAnsi="Arial" w:cs="Arial"/>
          <w:sz w:val="16"/>
          <w:szCs w:val="16"/>
        </w:rPr>
        <w:t>l</w:t>
      </w:r>
      <w:r w:rsidRPr="00375A32">
        <w:rPr>
          <w:rFonts w:ascii="Arial" w:hAnsi="Arial" w:cs="Arial"/>
          <w:spacing w:val="11"/>
          <w:sz w:val="16"/>
          <w:szCs w:val="16"/>
        </w:rPr>
        <w:t xml:space="preserve"> </w:t>
      </w:r>
      <w:r w:rsidRPr="00375A32">
        <w:rPr>
          <w:rFonts w:ascii="Arial" w:hAnsi="Arial" w:cs="Arial"/>
          <w:spacing w:val="-1"/>
          <w:w w:val="117"/>
          <w:sz w:val="16"/>
          <w:szCs w:val="16"/>
        </w:rPr>
        <w:t>action</w:t>
      </w:r>
      <w:r w:rsidRPr="00375A32">
        <w:rPr>
          <w:rFonts w:ascii="Arial" w:hAnsi="Arial" w:cs="Arial"/>
          <w:w w:val="117"/>
          <w:sz w:val="16"/>
          <w:szCs w:val="16"/>
        </w:rPr>
        <w:t>s</w:t>
      </w:r>
      <w:r w:rsidRPr="00375A32">
        <w:rPr>
          <w:rFonts w:ascii="Arial" w:hAnsi="Arial" w:cs="Arial"/>
          <w:spacing w:val="-26"/>
          <w:w w:val="117"/>
          <w:sz w:val="16"/>
          <w:szCs w:val="16"/>
        </w:rPr>
        <w:t xml:space="preserve"> </w:t>
      </w:r>
      <w:r w:rsidRPr="00375A32">
        <w:rPr>
          <w:rFonts w:ascii="Arial" w:hAnsi="Arial" w:cs="Arial"/>
          <w:spacing w:val="-1"/>
          <w:w w:val="117"/>
          <w:sz w:val="16"/>
          <w:szCs w:val="16"/>
        </w:rPr>
        <w:t>take</w:t>
      </w:r>
      <w:r w:rsidRPr="00375A32">
        <w:rPr>
          <w:rFonts w:ascii="Arial" w:hAnsi="Arial" w:cs="Arial"/>
          <w:w w:val="117"/>
          <w:sz w:val="16"/>
          <w:szCs w:val="16"/>
        </w:rPr>
        <w:t>n</w:t>
      </w:r>
      <w:r w:rsidRPr="00375A32">
        <w:rPr>
          <w:rFonts w:ascii="Arial" w:hAnsi="Arial" w:cs="Arial"/>
          <w:spacing w:val="18"/>
          <w:w w:val="117"/>
          <w:sz w:val="16"/>
          <w:szCs w:val="16"/>
        </w:rPr>
        <w:t xml:space="preserve"> </w:t>
      </w:r>
      <w:r w:rsidRPr="00375A32">
        <w:rPr>
          <w:rFonts w:ascii="Arial" w:hAnsi="Arial" w:cs="Arial"/>
          <w:spacing w:val="-1"/>
          <w:sz w:val="16"/>
          <w:szCs w:val="16"/>
        </w:rPr>
        <w:t>i</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18"/>
          <w:sz w:val="16"/>
          <w:szCs w:val="16"/>
        </w:rPr>
        <w:t>maintained</w:t>
      </w:r>
      <w:r w:rsidRPr="00375A32">
        <w:rPr>
          <w:rFonts w:ascii="Arial" w:hAnsi="Arial" w:cs="Arial"/>
          <w:w w:val="118"/>
          <w:sz w:val="16"/>
          <w:szCs w:val="16"/>
        </w:rPr>
        <w:t>,</w:t>
      </w:r>
      <w:r w:rsidRPr="00375A32">
        <w:rPr>
          <w:rFonts w:ascii="Arial" w:hAnsi="Arial" w:cs="Arial"/>
          <w:spacing w:val="-6"/>
          <w:w w:val="118"/>
          <w:sz w:val="16"/>
          <w:szCs w:val="16"/>
        </w:rPr>
        <w:t xml:space="preserve"> </w:t>
      </w:r>
      <w:r w:rsidRPr="00375A32">
        <w:rPr>
          <w:rFonts w:ascii="Arial" w:hAnsi="Arial" w:cs="Arial"/>
          <w:spacing w:val="-1"/>
          <w:w w:val="111"/>
          <w:sz w:val="16"/>
          <w:szCs w:val="16"/>
        </w:rPr>
        <w:t>a</w:t>
      </w:r>
      <w:r w:rsidRPr="00375A32">
        <w:rPr>
          <w:rFonts w:ascii="Arial" w:hAnsi="Arial" w:cs="Arial"/>
          <w:spacing w:val="-1"/>
          <w:w w:val="122"/>
          <w:sz w:val="16"/>
          <w:szCs w:val="16"/>
        </w:rPr>
        <w:t>n</w:t>
      </w:r>
      <w:r w:rsidRPr="00375A32">
        <w:rPr>
          <w:rFonts w:ascii="Arial" w:hAnsi="Arial" w:cs="Arial"/>
          <w:w w:val="122"/>
          <w:sz w:val="16"/>
          <w:szCs w:val="16"/>
        </w:rPr>
        <w:t xml:space="preserve">d </w:t>
      </w:r>
      <w:r w:rsidRPr="00375A32">
        <w:rPr>
          <w:rFonts w:ascii="Arial" w:hAnsi="Arial" w:cs="Arial"/>
          <w:spacing w:val="-1"/>
          <w:sz w:val="16"/>
          <w:szCs w:val="16"/>
        </w:rPr>
        <w:t>s</w:t>
      </w:r>
      <w:r w:rsidRPr="00375A32">
        <w:rPr>
          <w:rFonts w:ascii="Arial" w:hAnsi="Arial" w:cs="Arial"/>
          <w:spacing w:val="-1"/>
          <w:w w:val="122"/>
          <w:sz w:val="16"/>
          <w:szCs w:val="16"/>
        </w:rPr>
        <w:t>ub</w:t>
      </w:r>
      <w:r w:rsidRPr="00375A32">
        <w:rPr>
          <w:rFonts w:ascii="Arial" w:hAnsi="Arial" w:cs="Arial"/>
          <w:spacing w:val="-1"/>
          <w:w w:val="123"/>
          <w:sz w:val="16"/>
          <w:szCs w:val="16"/>
        </w:rPr>
        <w:t>m</w:t>
      </w:r>
      <w:r w:rsidRPr="00375A32">
        <w:rPr>
          <w:rFonts w:ascii="Arial" w:hAnsi="Arial" w:cs="Arial"/>
          <w:spacing w:val="-1"/>
          <w:sz w:val="16"/>
          <w:szCs w:val="16"/>
        </w:rPr>
        <w:t>i</w:t>
      </w:r>
      <w:r w:rsidRPr="00375A32">
        <w:rPr>
          <w:rFonts w:ascii="Arial" w:hAnsi="Arial" w:cs="Arial"/>
          <w:spacing w:val="-1"/>
          <w:w w:val="140"/>
          <w:sz w:val="16"/>
          <w:szCs w:val="16"/>
        </w:rPr>
        <w:t>tt</w:t>
      </w:r>
      <w:r w:rsidRPr="00375A32">
        <w:rPr>
          <w:rFonts w:ascii="Arial" w:hAnsi="Arial" w:cs="Arial"/>
          <w:spacing w:val="-1"/>
          <w:w w:val="125"/>
          <w:sz w:val="16"/>
          <w:szCs w:val="16"/>
        </w:rPr>
        <w:t>e</w:t>
      </w:r>
      <w:r w:rsidRPr="00375A32">
        <w:rPr>
          <w:rFonts w:ascii="Arial" w:hAnsi="Arial" w:cs="Arial"/>
          <w:w w:val="122"/>
          <w:sz w:val="16"/>
          <w:szCs w:val="16"/>
        </w:rPr>
        <w:t>d</w:t>
      </w:r>
      <w:r w:rsidRPr="00375A32">
        <w:rPr>
          <w:rFonts w:ascii="Arial" w:hAnsi="Arial" w:cs="Arial"/>
          <w:spacing w:val="1"/>
          <w:sz w:val="16"/>
          <w:szCs w:val="16"/>
        </w:rPr>
        <w:t xml:space="preserve"> </w:t>
      </w:r>
      <w:r w:rsidRPr="00375A32">
        <w:rPr>
          <w:rFonts w:ascii="Arial" w:hAnsi="Arial" w:cs="Arial"/>
          <w:spacing w:val="-1"/>
          <w:w w:val="117"/>
          <w:sz w:val="16"/>
          <w:szCs w:val="16"/>
        </w:rPr>
        <w:t>t</w:t>
      </w:r>
      <w:r w:rsidRPr="00375A32">
        <w:rPr>
          <w:rFonts w:ascii="Arial" w:hAnsi="Arial" w:cs="Arial"/>
          <w:w w:val="117"/>
          <w:sz w:val="16"/>
          <w:szCs w:val="16"/>
        </w:rPr>
        <w:t>o</w:t>
      </w:r>
      <w:r w:rsidRPr="00375A32">
        <w:rPr>
          <w:rFonts w:ascii="Arial" w:hAnsi="Arial" w:cs="Arial"/>
          <w:spacing w:val="10"/>
          <w:w w:val="117"/>
          <w:sz w:val="16"/>
          <w:szCs w:val="16"/>
        </w:rPr>
        <w:t xml:space="preserve"> </w:t>
      </w:r>
      <w:r w:rsidRPr="00375A32">
        <w:rPr>
          <w:rFonts w:ascii="Arial" w:hAnsi="Arial" w:cs="Arial"/>
          <w:spacing w:val="-1"/>
          <w:w w:val="117"/>
          <w:sz w:val="16"/>
          <w:szCs w:val="16"/>
        </w:rPr>
        <w:t>appropriat</w:t>
      </w:r>
      <w:r w:rsidRPr="00375A32">
        <w:rPr>
          <w:rFonts w:ascii="Arial" w:hAnsi="Arial" w:cs="Arial"/>
          <w:w w:val="117"/>
          <w:sz w:val="16"/>
          <w:szCs w:val="16"/>
        </w:rPr>
        <w:t>e</w:t>
      </w:r>
      <w:r w:rsidRPr="00375A32">
        <w:rPr>
          <w:rFonts w:ascii="Arial" w:hAnsi="Arial" w:cs="Arial"/>
          <w:spacing w:val="-13"/>
          <w:w w:val="117"/>
          <w:sz w:val="16"/>
          <w:szCs w:val="16"/>
        </w:rPr>
        <w:t xml:space="preserve"> </w:t>
      </w:r>
      <w:r w:rsidRPr="00375A32">
        <w:rPr>
          <w:rFonts w:ascii="Arial" w:hAnsi="Arial" w:cs="Arial"/>
          <w:spacing w:val="-1"/>
          <w:w w:val="117"/>
          <w:sz w:val="16"/>
          <w:szCs w:val="16"/>
        </w:rPr>
        <w:t>senio</w:t>
      </w:r>
      <w:r w:rsidRPr="00375A32">
        <w:rPr>
          <w:rFonts w:ascii="Arial" w:hAnsi="Arial" w:cs="Arial"/>
          <w:w w:val="117"/>
          <w:sz w:val="16"/>
          <w:szCs w:val="16"/>
        </w:rPr>
        <w:t>r</w:t>
      </w:r>
      <w:r w:rsidRPr="00375A32">
        <w:rPr>
          <w:rFonts w:ascii="Arial" w:hAnsi="Arial" w:cs="Arial"/>
          <w:spacing w:val="-24"/>
          <w:w w:val="117"/>
          <w:sz w:val="16"/>
          <w:szCs w:val="16"/>
        </w:rPr>
        <w:t xml:space="preserve"> </w:t>
      </w:r>
      <w:r w:rsidRPr="00375A32">
        <w:rPr>
          <w:rFonts w:ascii="Arial" w:hAnsi="Arial" w:cs="Arial"/>
          <w:spacing w:val="-1"/>
          <w:w w:val="117"/>
          <w:sz w:val="16"/>
          <w:szCs w:val="16"/>
        </w:rPr>
        <w:t>manager</w:t>
      </w:r>
      <w:r w:rsidRPr="00375A32">
        <w:rPr>
          <w:rFonts w:ascii="Arial" w:hAnsi="Arial" w:cs="Arial"/>
          <w:w w:val="117"/>
          <w:sz w:val="16"/>
          <w:szCs w:val="16"/>
        </w:rPr>
        <w:t>s</w:t>
      </w:r>
      <w:r w:rsidRPr="00375A32">
        <w:rPr>
          <w:rFonts w:ascii="Arial" w:hAnsi="Arial" w:cs="Arial"/>
          <w:spacing w:val="-18"/>
          <w:w w:val="117"/>
          <w:sz w:val="16"/>
          <w:szCs w:val="16"/>
        </w:rPr>
        <w:t xml:space="preserve"> </w:t>
      </w:r>
      <w:r w:rsidRPr="00375A32">
        <w:rPr>
          <w:rFonts w:ascii="Arial" w:hAnsi="Arial" w:cs="Arial"/>
          <w:spacing w:val="-1"/>
          <w:w w:val="117"/>
          <w:sz w:val="16"/>
          <w:szCs w:val="16"/>
        </w:rPr>
        <w:t>and</w:t>
      </w:r>
      <w:r w:rsidRPr="00375A32">
        <w:rPr>
          <w:rFonts w:ascii="Arial" w:hAnsi="Arial" w:cs="Arial"/>
          <w:w w:val="117"/>
          <w:sz w:val="16"/>
          <w:szCs w:val="16"/>
        </w:rPr>
        <w:t>,</w:t>
      </w:r>
      <w:r w:rsidRPr="00375A32">
        <w:rPr>
          <w:rFonts w:ascii="Arial" w:hAnsi="Arial" w:cs="Arial"/>
          <w:spacing w:val="-6"/>
          <w:w w:val="117"/>
          <w:sz w:val="16"/>
          <w:szCs w:val="16"/>
        </w:rPr>
        <w:t xml:space="preserve"> </w:t>
      </w:r>
      <w:r w:rsidRPr="00375A32">
        <w:rPr>
          <w:rFonts w:ascii="Arial" w:hAnsi="Arial" w:cs="Arial"/>
          <w:spacing w:val="-1"/>
          <w:w w:val="117"/>
          <w:sz w:val="16"/>
          <w:szCs w:val="16"/>
        </w:rPr>
        <w:t>i</w:t>
      </w:r>
      <w:r w:rsidRPr="00375A32">
        <w:rPr>
          <w:rFonts w:ascii="Arial" w:hAnsi="Arial" w:cs="Arial"/>
          <w:w w:val="117"/>
          <w:sz w:val="16"/>
          <w:szCs w:val="16"/>
        </w:rPr>
        <w:t>f</w:t>
      </w:r>
      <w:r w:rsidRPr="00375A32">
        <w:rPr>
          <w:rFonts w:ascii="Arial" w:hAnsi="Arial" w:cs="Arial"/>
          <w:spacing w:val="-4"/>
          <w:w w:val="117"/>
          <w:sz w:val="16"/>
          <w:szCs w:val="16"/>
        </w:rPr>
        <w:t xml:space="preserve"> </w:t>
      </w:r>
      <w:r w:rsidRPr="00375A32">
        <w:rPr>
          <w:rFonts w:ascii="Arial" w:hAnsi="Arial" w:cs="Arial"/>
          <w:spacing w:val="-1"/>
          <w:w w:val="117"/>
          <w:sz w:val="16"/>
          <w:szCs w:val="16"/>
        </w:rPr>
        <w:t>requested</w:t>
      </w:r>
      <w:r w:rsidRPr="00375A32">
        <w:rPr>
          <w:rFonts w:ascii="Arial" w:hAnsi="Arial" w:cs="Arial"/>
          <w:w w:val="117"/>
          <w:sz w:val="16"/>
          <w:szCs w:val="16"/>
        </w:rPr>
        <w:t>,</w:t>
      </w:r>
      <w:r w:rsidRPr="00375A32">
        <w:rPr>
          <w:rFonts w:ascii="Arial" w:hAnsi="Arial" w:cs="Arial"/>
          <w:spacing w:val="13"/>
          <w:w w:val="117"/>
          <w:sz w:val="16"/>
          <w:szCs w:val="16"/>
        </w:rPr>
        <w:t xml:space="preserve"> </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w w:val="125"/>
          <w:sz w:val="16"/>
          <w:szCs w:val="16"/>
        </w:rPr>
        <w:t xml:space="preserve">e </w:t>
      </w:r>
      <w:r w:rsidRPr="00375A32">
        <w:rPr>
          <w:rFonts w:ascii="Arial" w:hAnsi="Arial" w:cs="Arial"/>
          <w:spacing w:val="-1"/>
          <w:sz w:val="16"/>
          <w:szCs w:val="16"/>
        </w:rPr>
        <w:t>r</w:t>
      </w:r>
      <w:r w:rsidRPr="00375A32">
        <w:rPr>
          <w:rFonts w:ascii="Arial" w:hAnsi="Arial" w:cs="Arial"/>
          <w:spacing w:val="-1"/>
          <w:w w:val="125"/>
          <w:sz w:val="16"/>
          <w:szCs w:val="16"/>
        </w:rPr>
        <w:t>e</w:t>
      </w:r>
      <w:r w:rsidRPr="00375A32">
        <w:rPr>
          <w:rFonts w:ascii="Arial" w:hAnsi="Arial" w:cs="Arial"/>
          <w:spacing w:val="-1"/>
          <w:w w:val="122"/>
          <w:sz w:val="16"/>
          <w:szCs w:val="16"/>
        </w:rPr>
        <w:t>gu</w:t>
      </w:r>
      <w:r w:rsidRPr="00375A32">
        <w:rPr>
          <w:rFonts w:ascii="Arial" w:hAnsi="Arial" w:cs="Arial"/>
          <w:spacing w:val="-1"/>
          <w:sz w:val="16"/>
          <w:szCs w:val="16"/>
        </w:rPr>
        <w:t>l</w:t>
      </w:r>
      <w:r w:rsidRPr="00375A32">
        <w:rPr>
          <w:rFonts w:ascii="Arial" w:hAnsi="Arial" w:cs="Arial"/>
          <w:spacing w:val="-1"/>
          <w:w w:val="111"/>
          <w:sz w:val="16"/>
          <w:szCs w:val="16"/>
        </w:rPr>
        <w:t>a</w:t>
      </w:r>
      <w:r w:rsidRPr="00375A32">
        <w:rPr>
          <w:rFonts w:ascii="Arial" w:hAnsi="Arial" w:cs="Arial"/>
          <w:spacing w:val="-1"/>
          <w:w w:val="140"/>
          <w:sz w:val="16"/>
          <w:szCs w:val="16"/>
        </w:rPr>
        <w:t>t</w:t>
      </w:r>
      <w:r w:rsidRPr="00375A32">
        <w:rPr>
          <w:rFonts w:ascii="Arial" w:hAnsi="Arial" w:cs="Arial"/>
          <w:spacing w:val="-1"/>
          <w:w w:val="122"/>
          <w:sz w:val="16"/>
          <w:szCs w:val="16"/>
        </w:rPr>
        <w:t>o</w:t>
      </w:r>
      <w:r w:rsidRPr="00375A32">
        <w:rPr>
          <w:rFonts w:ascii="Arial" w:hAnsi="Arial" w:cs="Arial"/>
          <w:spacing w:val="-1"/>
          <w:sz w:val="16"/>
          <w:szCs w:val="16"/>
        </w:rPr>
        <w:t>rs</w:t>
      </w:r>
      <w:r w:rsidRPr="00375A32">
        <w:rPr>
          <w:rFonts w:ascii="Arial" w:hAnsi="Arial" w:cs="Arial"/>
          <w:w w:val="111"/>
          <w:sz w:val="16"/>
          <w:szCs w:val="16"/>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5.6.</w:t>
      </w:r>
      <w:r w:rsidRPr="007E0A84">
        <w:rPr>
          <w:rFonts w:ascii="Arial" w:hAnsi="Arial" w:cs="Arial"/>
          <w:b/>
          <w:sz w:val="20"/>
          <w:szCs w:val="20"/>
        </w:rPr>
        <w:t xml:space="preserve">5     </w:t>
      </w:r>
      <w:r w:rsidRPr="007E0A84">
        <w:rPr>
          <w:rFonts w:ascii="Arial" w:hAnsi="Arial" w:cs="Arial"/>
          <w:b/>
          <w:spacing w:val="15"/>
          <w:sz w:val="20"/>
          <w:szCs w:val="20"/>
        </w:rPr>
        <w:t xml:space="preserve"> </w:t>
      </w:r>
      <w:r w:rsidRPr="007E0A84">
        <w:rPr>
          <w:rFonts w:ascii="Arial" w:hAnsi="Arial" w:cs="Arial"/>
          <w:b/>
          <w:spacing w:val="-1"/>
          <w:w w:val="83"/>
          <w:sz w:val="20"/>
          <w:szCs w:val="20"/>
        </w:rPr>
        <w:t>E</w:t>
      </w:r>
      <w:r w:rsidRPr="007E0A84">
        <w:rPr>
          <w:rFonts w:ascii="Arial" w:hAnsi="Arial" w:cs="Arial"/>
          <w:b/>
          <w:spacing w:val="-1"/>
          <w:w w:val="114"/>
          <w:sz w:val="20"/>
          <w:szCs w:val="20"/>
        </w:rPr>
        <w:t>s</w:t>
      </w:r>
      <w:r w:rsidRPr="007E0A84">
        <w:rPr>
          <w:rFonts w:ascii="Arial" w:hAnsi="Arial" w:cs="Arial"/>
          <w:b/>
          <w:spacing w:val="-1"/>
          <w:sz w:val="20"/>
          <w:szCs w:val="20"/>
        </w:rPr>
        <w:t>c</w:t>
      </w:r>
      <w:r w:rsidRPr="007E0A84">
        <w:rPr>
          <w:rFonts w:ascii="Arial" w:hAnsi="Arial" w:cs="Arial"/>
          <w:b/>
          <w:spacing w:val="-1"/>
          <w:w w:val="111"/>
          <w:sz w:val="20"/>
          <w:szCs w:val="20"/>
        </w:rPr>
        <w:t>a</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g</w:t>
      </w:r>
      <w:r w:rsidRPr="007E0A84">
        <w:rPr>
          <w:rFonts w:ascii="Arial" w:hAnsi="Arial" w:cs="Arial"/>
          <w:b/>
          <w:spacing w:val="2"/>
          <w:sz w:val="20"/>
          <w:szCs w:val="20"/>
        </w:rPr>
        <w:t xml:space="preserve"> </w:t>
      </w:r>
      <w:r w:rsidRPr="007E0A84">
        <w:rPr>
          <w:rFonts w:ascii="Arial" w:hAnsi="Arial" w:cs="Arial"/>
          <w:b/>
          <w:spacing w:val="-1"/>
          <w:w w:val="113"/>
          <w:sz w:val="20"/>
          <w:szCs w:val="20"/>
        </w:rPr>
        <w:t>issue</w:t>
      </w:r>
      <w:r w:rsidRPr="007E0A84">
        <w:rPr>
          <w:rFonts w:ascii="Arial" w:hAnsi="Arial" w:cs="Arial"/>
          <w:b/>
          <w:w w:val="113"/>
          <w:sz w:val="20"/>
          <w:szCs w:val="20"/>
        </w:rPr>
        <w:t>s</w:t>
      </w:r>
      <w:r w:rsidRPr="007E0A84">
        <w:rPr>
          <w:rFonts w:ascii="Arial" w:hAnsi="Arial" w:cs="Arial"/>
          <w:b/>
          <w:spacing w:val="-4"/>
          <w:w w:val="113"/>
          <w:sz w:val="20"/>
          <w:szCs w:val="20"/>
        </w:rPr>
        <w:t xml:space="preserve"> </w:t>
      </w:r>
      <w:r w:rsidRPr="007E0A84">
        <w:rPr>
          <w:rFonts w:ascii="Arial" w:hAnsi="Arial" w:cs="Arial"/>
          <w:b/>
          <w:spacing w:val="-1"/>
          <w:sz w:val="20"/>
          <w:szCs w:val="20"/>
        </w:rPr>
        <w:t>t</w:t>
      </w:r>
      <w:r w:rsidRPr="007E0A84">
        <w:rPr>
          <w:rFonts w:ascii="Arial" w:hAnsi="Arial" w:cs="Arial"/>
          <w:b/>
          <w:sz w:val="20"/>
          <w:szCs w:val="20"/>
        </w:rPr>
        <w:t>o</w:t>
      </w:r>
      <w:r w:rsidRPr="007E0A84">
        <w:rPr>
          <w:rFonts w:ascii="Arial" w:hAnsi="Arial" w:cs="Arial"/>
          <w:b/>
          <w:spacing w:val="41"/>
          <w:sz w:val="20"/>
          <w:szCs w:val="20"/>
        </w:rPr>
        <w:t xml:space="preserve"> </w:t>
      </w:r>
      <w:r w:rsidRPr="007E0A84">
        <w:rPr>
          <w:rFonts w:ascii="Arial" w:hAnsi="Arial" w:cs="Arial"/>
          <w:b/>
          <w:spacing w:val="-1"/>
          <w:sz w:val="20"/>
          <w:szCs w:val="20"/>
        </w:rPr>
        <w:t>th</w:t>
      </w:r>
      <w:r w:rsidRPr="007E0A84">
        <w:rPr>
          <w:rFonts w:ascii="Arial" w:hAnsi="Arial" w:cs="Arial"/>
          <w:b/>
          <w:sz w:val="20"/>
          <w:szCs w:val="20"/>
        </w:rPr>
        <w:t>e</w:t>
      </w:r>
      <w:r w:rsidRPr="007E0A84">
        <w:rPr>
          <w:rFonts w:ascii="Arial" w:hAnsi="Arial" w:cs="Arial"/>
          <w:b/>
          <w:spacing w:val="53"/>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22"/>
          <w:sz w:val="20"/>
          <w:szCs w:val="20"/>
        </w:rPr>
        <w:t>g</w:t>
      </w:r>
      <w:r w:rsidRPr="007E0A84">
        <w:rPr>
          <w:rFonts w:ascii="Arial" w:hAnsi="Arial" w:cs="Arial"/>
          <w:b/>
          <w:spacing w:val="-1"/>
          <w:w w:val="109"/>
          <w:sz w:val="20"/>
          <w:szCs w:val="20"/>
        </w:rPr>
        <w:t>u</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w w:val="114"/>
          <w:sz w:val="20"/>
          <w:szCs w:val="20"/>
        </w:rPr>
        <w:t>s</w:t>
      </w:r>
      <w:r w:rsidRPr="007E0A84">
        <w:rPr>
          <w:rFonts w:ascii="Arial" w:hAnsi="Arial" w:cs="Arial"/>
          <w:b/>
          <w:spacing w:val="2"/>
          <w:sz w:val="20"/>
          <w:szCs w:val="20"/>
        </w:rPr>
        <w:t xml:space="preserve"> </w:t>
      </w:r>
      <w:r w:rsidRPr="007E0A84">
        <w:rPr>
          <w:rFonts w:ascii="Arial" w:hAnsi="Arial" w:cs="Arial"/>
          <w:b/>
          <w:spacing w:val="-1"/>
          <w:sz w:val="20"/>
          <w:szCs w:val="20"/>
        </w:rPr>
        <w:t>(se</w:t>
      </w:r>
      <w:r w:rsidRPr="007E0A84">
        <w:rPr>
          <w:rFonts w:ascii="Arial" w:hAnsi="Arial" w:cs="Arial"/>
          <w:b/>
          <w:sz w:val="20"/>
          <w:szCs w:val="20"/>
        </w:rPr>
        <w:t xml:space="preserve">e </w:t>
      </w:r>
      <w:r w:rsidRPr="007E0A84">
        <w:rPr>
          <w:rFonts w:ascii="Arial" w:hAnsi="Arial" w:cs="Arial"/>
          <w:b/>
          <w:spacing w:val="-1"/>
          <w:sz w:val="20"/>
          <w:szCs w:val="20"/>
        </w:rPr>
        <w:t>als</w:t>
      </w:r>
      <w:r w:rsidRPr="007E0A84">
        <w:rPr>
          <w:rFonts w:ascii="Arial" w:hAnsi="Arial" w:cs="Arial"/>
          <w:b/>
          <w:sz w:val="20"/>
          <w:szCs w:val="20"/>
        </w:rPr>
        <w:t>o</w:t>
      </w:r>
      <w:r w:rsidRPr="007E0A84">
        <w:rPr>
          <w:rFonts w:ascii="Arial" w:hAnsi="Arial" w:cs="Arial"/>
          <w:b/>
          <w:spacing w:val="55"/>
          <w:sz w:val="20"/>
          <w:szCs w:val="20"/>
        </w:rPr>
        <w:t xml:space="preserve"> </w:t>
      </w:r>
      <w:r w:rsidRPr="007E0A84">
        <w:rPr>
          <w:rFonts w:ascii="Arial" w:hAnsi="Arial" w:cs="Arial"/>
          <w:b/>
          <w:spacing w:val="-1"/>
          <w:w w:val="111"/>
          <w:sz w:val="20"/>
          <w:szCs w:val="20"/>
        </w:rPr>
        <w:t>5.8</w:t>
      </w:r>
      <w:r w:rsidRPr="007E0A84">
        <w:rPr>
          <w:rFonts w:ascii="Arial" w:hAnsi="Arial" w:cs="Arial"/>
          <w:b/>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w w:val="111"/>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26"/>
          <w:sz w:val="20"/>
          <w:szCs w:val="20"/>
        </w:rPr>
        <w:t>pu</w:t>
      </w:r>
      <w:r w:rsidRPr="007E0A84">
        <w:rPr>
          <w:rFonts w:ascii="Arial" w:hAnsi="Arial" w:cs="Arial"/>
          <w:w w:val="126"/>
          <w:sz w:val="20"/>
          <w:szCs w:val="20"/>
        </w:rPr>
        <w:t>t</w:t>
      </w:r>
      <w:r w:rsidRPr="007E0A84">
        <w:rPr>
          <w:rFonts w:ascii="Arial" w:hAnsi="Arial" w:cs="Arial"/>
          <w:spacing w:val="-11"/>
          <w:w w:val="126"/>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pacing w:val="-1"/>
          <w:w w:val="115"/>
          <w:sz w:val="20"/>
          <w:szCs w:val="20"/>
        </w:rPr>
        <w:t>plac</w:t>
      </w:r>
      <w:r w:rsidRPr="007E0A84">
        <w:rPr>
          <w:rFonts w:ascii="Arial" w:hAnsi="Arial" w:cs="Arial"/>
          <w:w w:val="115"/>
          <w:sz w:val="20"/>
          <w:szCs w:val="20"/>
        </w:rPr>
        <w:t>e</w:t>
      </w:r>
      <w:r w:rsidRPr="007E0A84">
        <w:rPr>
          <w:rFonts w:ascii="Arial" w:hAnsi="Arial" w:cs="Arial"/>
          <w:spacing w:val="-2"/>
          <w:w w:val="115"/>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6"/>
          <w:sz w:val="20"/>
          <w:szCs w:val="20"/>
        </w:rPr>
        <w:t>proces</w:t>
      </w:r>
      <w:r w:rsidRPr="007E0A84">
        <w:rPr>
          <w:rFonts w:ascii="Arial" w:hAnsi="Arial" w:cs="Arial"/>
          <w:w w:val="116"/>
          <w:sz w:val="20"/>
          <w:szCs w:val="20"/>
        </w:rPr>
        <w:t>s</w:t>
      </w:r>
      <w:r w:rsidRPr="007E0A84">
        <w:rPr>
          <w:rFonts w:ascii="Arial" w:hAnsi="Arial" w:cs="Arial"/>
          <w:spacing w:val="-24"/>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3"/>
          <w:w w:val="116"/>
          <w:sz w:val="20"/>
          <w:szCs w:val="20"/>
        </w:rPr>
        <w:t xml:space="preserve"> </w:t>
      </w:r>
      <w:r w:rsidRPr="007E0A84">
        <w:rPr>
          <w:rFonts w:ascii="Arial" w:hAnsi="Arial" w:cs="Arial"/>
          <w:spacing w:val="-1"/>
          <w:w w:val="116"/>
          <w:sz w:val="20"/>
          <w:szCs w:val="20"/>
        </w:rPr>
        <w:t>escalat</w:t>
      </w:r>
      <w:r w:rsidRPr="007E0A84">
        <w:rPr>
          <w:rFonts w:ascii="Arial" w:hAnsi="Arial" w:cs="Arial"/>
          <w:w w:val="116"/>
          <w:sz w:val="20"/>
          <w:szCs w:val="20"/>
        </w:rPr>
        <w:t>e</w:t>
      </w:r>
      <w:r w:rsidRPr="007E0A84">
        <w:rPr>
          <w:rFonts w:ascii="Arial" w:hAnsi="Arial" w:cs="Arial"/>
          <w:spacing w:val="5"/>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3"/>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regulator</w:t>
      </w:r>
      <w:r w:rsidRPr="007E0A84">
        <w:rPr>
          <w:rFonts w:ascii="Arial" w:hAnsi="Arial" w:cs="Arial"/>
          <w:w w:val="116"/>
          <w:sz w:val="20"/>
          <w:szCs w:val="20"/>
        </w:rPr>
        <w:t>s</w:t>
      </w:r>
      <w:r w:rsidRPr="007E0A84">
        <w:rPr>
          <w:rFonts w:ascii="Arial" w:hAnsi="Arial" w:cs="Arial"/>
          <w:spacing w:val="21"/>
          <w:w w:val="116"/>
          <w:sz w:val="20"/>
          <w:szCs w:val="20"/>
        </w:rPr>
        <w:t xml:space="preserve"> </w:t>
      </w:r>
      <w:r w:rsidRPr="007E0A84">
        <w:rPr>
          <w:rFonts w:ascii="Arial" w:hAnsi="Arial" w:cs="Arial"/>
          <w:spacing w:val="-1"/>
          <w:w w:val="116"/>
          <w:sz w:val="20"/>
          <w:szCs w:val="20"/>
        </w:rPr>
        <w:t>iss</w:t>
      </w:r>
      <w:r w:rsidRPr="007E0A84">
        <w:rPr>
          <w:rFonts w:ascii="Arial" w:hAnsi="Arial" w:cs="Arial"/>
          <w:spacing w:val="-1"/>
          <w:w w:val="122"/>
          <w:sz w:val="20"/>
          <w:szCs w:val="20"/>
        </w:rPr>
        <w:t>u</w:t>
      </w:r>
      <w:r w:rsidRPr="007E0A84">
        <w:rPr>
          <w:rFonts w:ascii="Arial" w:hAnsi="Arial" w:cs="Arial"/>
          <w:spacing w:val="-1"/>
          <w:w w:val="125"/>
          <w:sz w:val="20"/>
          <w:szCs w:val="20"/>
        </w:rPr>
        <w:t>e</w:t>
      </w:r>
      <w:r w:rsidRPr="007E0A84">
        <w:rPr>
          <w:rFonts w:ascii="Arial" w:hAnsi="Arial" w:cs="Arial"/>
          <w:sz w:val="20"/>
          <w:szCs w:val="20"/>
        </w:rPr>
        <w:t xml:space="preserve">s </w:t>
      </w:r>
      <w:r w:rsidRPr="007E0A84">
        <w:rPr>
          <w:rFonts w:ascii="Arial" w:hAnsi="Arial" w:cs="Arial"/>
          <w:spacing w:val="-1"/>
          <w:w w:val="117"/>
          <w:sz w:val="20"/>
          <w:szCs w:val="20"/>
        </w:rPr>
        <w:t>tha</w:t>
      </w:r>
      <w:r w:rsidRPr="007E0A84">
        <w:rPr>
          <w:rFonts w:ascii="Arial" w:hAnsi="Arial" w:cs="Arial"/>
          <w:w w:val="117"/>
          <w:sz w:val="20"/>
          <w:szCs w:val="20"/>
        </w:rPr>
        <w:t>t</w:t>
      </w:r>
      <w:r w:rsidRPr="007E0A84">
        <w:rPr>
          <w:rFonts w:ascii="Arial" w:hAnsi="Arial" w:cs="Arial"/>
          <w:spacing w:val="32"/>
          <w:w w:val="117"/>
          <w:sz w:val="20"/>
          <w:szCs w:val="20"/>
        </w:rPr>
        <w:t xml:space="preserve"> </w:t>
      </w:r>
      <w:r w:rsidRPr="007E0A84">
        <w:rPr>
          <w:rFonts w:ascii="Arial" w:hAnsi="Arial" w:cs="Arial"/>
          <w:spacing w:val="-1"/>
          <w:w w:val="117"/>
          <w:sz w:val="20"/>
          <w:szCs w:val="20"/>
        </w:rPr>
        <w:t>materiall</w:t>
      </w:r>
      <w:r w:rsidRPr="007E0A84">
        <w:rPr>
          <w:rFonts w:ascii="Arial" w:hAnsi="Arial" w:cs="Arial"/>
          <w:w w:val="117"/>
          <w:sz w:val="20"/>
          <w:szCs w:val="20"/>
        </w:rPr>
        <w:t>y</w:t>
      </w:r>
      <w:r w:rsidRPr="007E0A84">
        <w:rPr>
          <w:rFonts w:ascii="Arial" w:hAnsi="Arial" w:cs="Arial"/>
          <w:spacing w:val="-22"/>
          <w:w w:val="117"/>
          <w:sz w:val="20"/>
          <w:szCs w:val="20"/>
        </w:rPr>
        <w:t xml:space="preserve"> </w:t>
      </w:r>
      <w:r w:rsidRPr="007E0A84">
        <w:rPr>
          <w:rFonts w:ascii="Arial" w:hAnsi="Arial" w:cs="Arial"/>
          <w:spacing w:val="-1"/>
          <w:w w:val="117"/>
          <w:sz w:val="20"/>
          <w:szCs w:val="20"/>
        </w:rPr>
        <w:t>a</w:t>
      </w:r>
      <w:r w:rsidRPr="007E0A84">
        <w:rPr>
          <w:rFonts w:ascii="Arial" w:hAnsi="Arial" w:cs="Arial"/>
          <w:spacing w:val="-5"/>
          <w:w w:val="117"/>
          <w:sz w:val="20"/>
          <w:szCs w:val="20"/>
        </w:rPr>
        <w:t>f</w:t>
      </w:r>
      <w:r w:rsidRPr="007E0A84">
        <w:rPr>
          <w:rFonts w:ascii="Arial" w:hAnsi="Arial" w:cs="Arial"/>
          <w:spacing w:val="-1"/>
          <w:w w:val="117"/>
          <w:sz w:val="20"/>
          <w:szCs w:val="20"/>
        </w:rPr>
        <w:t>fec</w:t>
      </w:r>
      <w:r w:rsidRPr="007E0A84">
        <w:rPr>
          <w:rFonts w:ascii="Arial" w:hAnsi="Arial" w:cs="Arial"/>
          <w:w w:val="117"/>
          <w:sz w:val="20"/>
          <w:szCs w:val="20"/>
        </w:rPr>
        <w:t>t</w:t>
      </w:r>
      <w:r w:rsidRPr="007E0A84">
        <w:rPr>
          <w:rFonts w:ascii="Arial" w:hAnsi="Arial" w:cs="Arial"/>
          <w:spacing w:val="5"/>
          <w:w w:val="117"/>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35"/>
          <w:sz w:val="20"/>
          <w:szCs w:val="20"/>
        </w:rPr>
        <w:t xml:space="preserve"> </w:t>
      </w:r>
      <w:r w:rsidRPr="007E0A84">
        <w:rPr>
          <w:rFonts w:ascii="Arial" w:hAnsi="Arial" w:cs="Arial"/>
          <w:spacing w:val="-1"/>
          <w:w w:val="120"/>
          <w:sz w:val="20"/>
          <w:szCs w:val="20"/>
        </w:rPr>
        <w:t>hav</w:t>
      </w:r>
      <w:r w:rsidRPr="007E0A84">
        <w:rPr>
          <w:rFonts w:ascii="Arial" w:hAnsi="Arial" w:cs="Arial"/>
          <w:w w:val="120"/>
          <w:sz w:val="20"/>
          <w:szCs w:val="20"/>
        </w:rPr>
        <w:t>e</w:t>
      </w:r>
      <w:r w:rsidRPr="007E0A84">
        <w:rPr>
          <w:rFonts w:ascii="Arial" w:hAnsi="Arial" w:cs="Arial"/>
          <w:spacing w:val="-17"/>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2"/>
          <w:sz w:val="20"/>
          <w:szCs w:val="20"/>
        </w:rPr>
        <w:t>po</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z w:val="20"/>
          <w:szCs w:val="20"/>
        </w:rPr>
        <w:t>l</w:t>
      </w:r>
      <w:r w:rsidRPr="007E0A84">
        <w:rPr>
          <w:rFonts w:ascii="Arial" w:hAnsi="Arial" w:cs="Arial"/>
          <w:spacing w:val="2"/>
          <w:sz w:val="20"/>
          <w:szCs w:val="20"/>
        </w:rPr>
        <w:t xml:space="preserve"> </w:t>
      </w:r>
      <w:r w:rsidRPr="007E0A84">
        <w:rPr>
          <w:rFonts w:ascii="Arial" w:hAnsi="Arial" w:cs="Arial"/>
          <w:spacing w:val="-1"/>
          <w:w w:val="117"/>
          <w:sz w:val="20"/>
          <w:szCs w:val="20"/>
        </w:rPr>
        <w:t>t</w:t>
      </w:r>
      <w:r w:rsidRPr="007E0A84">
        <w:rPr>
          <w:rFonts w:ascii="Arial" w:hAnsi="Arial" w:cs="Arial"/>
          <w:w w:val="117"/>
          <w:sz w:val="20"/>
          <w:szCs w:val="20"/>
        </w:rPr>
        <w:t>o</w:t>
      </w:r>
      <w:r w:rsidRPr="007E0A84">
        <w:rPr>
          <w:rFonts w:ascii="Arial" w:hAnsi="Arial" w:cs="Arial"/>
          <w:spacing w:val="11"/>
          <w:w w:val="117"/>
          <w:sz w:val="20"/>
          <w:szCs w:val="20"/>
        </w:rPr>
        <w:t xml:space="preserve"> </w:t>
      </w:r>
      <w:r w:rsidRPr="007E0A84">
        <w:rPr>
          <w:rFonts w:ascii="Arial" w:hAnsi="Arial" w:cs="Arial"/>
          <w:spacing w:val="-1"/>
          <w:w w:val="117"/>
          <w:sz w:val="20"/>
          <w:szCs w:val="20"/>
        </w:rPr>
        <w:t>materiall</w:t>
      </w:r>
      <w:r w:rsidRPr="007E0A84">
        <w:rPr>
          <w:rFonts w:ascii="Arial" w:hAnsi="Arial" w:cs="Arial"/>
          <w:w w:val="117"/>
          <w:sz w:val="20"/>
          <w:szCs w:val="20"/>
        </w:rPr>
        <w:t>y</w:t>
      </w:r>
      <w:r w:rsidRPr="007E0A84">
        <w:rPr>
          <w:rFonts w:ascii="Arial" w:hAnsi="Arial" w:cs="Arial"/>
          <w:spacing w:val="-22"/>
          <w:w w:val="117"/>
          <w:sz w:val="20"/>
          <w:szCs w:val="20"/>
        </w:rPr>
        <w:t xml:space="preserve"> </w:t>
      </w:r>
      <w:r w:rsidRPr="007E0A84">
        <w:rPr>
          <w:rFonts w:ascii="Arial" w:hAnsi="Arial" w:cs="Arial"/>
          <w:spacing w:val="-1"/>
          <w:w w:val="117"/>
          <w:sz w:val="20"/>
          <w:szCs w:val="20"/>
        </w:rPr>
        <w:t>a</w:t>
      </w:r>
      <w:r w:rsidRPr="007E0A84">
        <w:rPr>
          <w:rFonts w:ascii="Arial" w:hAnsi="Arial" w:cs="Arial"/>
          <w:spacing w:val="-5"/>
          <w:w w:val="117"/>
          <w:sz w:val="20"/>
          <w:szCs w:val="20"/>
        </w:rPr>
        <w:t>f</w:t>
      </w:r>
      <w:r w:rsidRPr="007E0A84">
        <w:rPr>
          <w:rFonts w:ascii="Arial" w:hAnsi="Arial" w:cs="Arial"/>
          <w:spacing w:val="-1"/>
          <w:w w:val="117"/>
          <w:sz w:val="20"/>
          <w:szCs w:val="20"/>
        </w:rPr>
        <w:t>fec</w:t>
      </w:r>
      <w:r w:rsidRPr="007E0A84">
        <w:rPr>
          <w:rFonts w:ascii="Arial" w:hAnsi="Arial" w:cs="Arial"/>
          <w:w w:val="117"/>
          <w:sz w:val="20"/>
          <w:szCs w:val="20"/>
        </w:rPr>
        <w:t>t</w:t>
      </w:r>
      <w:r w:rsidRPr="007E0A84">
        <w:rPr>
          <w:rFonts w:ascii="Arial" w:hAnsi="Arial" w:cs="Arial"/>
          <w:spacing w:val="5"/>
          <w:w w:val="117"/>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wit</w:t>
      </w:r>
      <w:r w:rsidRPr="007E0A84">
        <w:rPr>
          <w:rFonts w:ascii="Arial" w:hAnsi="Arial" w:cs="Arial"/>
          <w:w w:val="116"/>
          <w:sz w:val="20"/>
          <w:szCs w:val="20"/>
        </w:rPr>
        <w:t>h</w:t>
      </w:r>
      <w:r w:rsidRPr="007E0A84">
        <w:rPr>
          <w:rFonts w:ascii="Arial" w:hAnsi="Arial" w:cs="Arial"/>
          <w:spacing w:val="3"/>
          <w:w w:val="116"/>
          <w:sz w:val="20"/>
          <w:szCs w:val="20"/>
        </w:rPr>
        <w:t xml:space="preserve"> </w:t>
      </w:r>
      <w:r w:rsidRPr="007E0A84">
        <w:rPr>
          <w:rFonts w:ascii="Arial" w:hAnsi="Arial" w:cs="Arial"/>
          <w:spacing w:val="-1"/>
          <w:w w:val="116"/>
          <w:sz w:val="20"/>
          <w:szCs w:val="20"/>
        </w:rPr>
        <w:t>regulator</w:t>
      </w:r>
      <w:r w:rsidRPr="007E0A84">
        <w:rPr>
          <w:rFonts w:ascii="Arial" w:hAnsi="Arial" w:cs="Arial"/>
          <w:w w:val="116"/>
          <w:sz w:val="20"/>
          <w:szCs w:val="20"/>
        </w:rPr>
        <w:t>y</w:t>
      </w:r>
      <w:r w:rsidRPr="007E0A84">
        <w:rPr>
          <w:rFonts w:ascii="Arial" w:hAnsi="Arial" w:cs="Arial"/>
          <w:spacing w:val="18"/>
          <w:w w:val="116"/>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qu</w:t>
      </w:r>
      <w:r w:rsidRPr="007E0A84">
        <w:rPr>
          <w:rFonts w:ascii="Arial" w:hAnsi="Arial" w:cs="Arial"/>
          <w:spacing w:val="-1"/>
          <w:sz w:val="20"/>
          <w:szCs w:val="20"/>
        </w:rPr>
        <w:t>i</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sz w:val="20"/>
          <w:szCs w:val="20"/>
        </w:rPr>
        <w:t>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375A32" w:rsidRDefault="00375A32" w:rsidP="007E0A84">
      <w:pPr>
        <w:jc w:val="both"/>
        <w:rPr>
          <w:rFonts w:ascii="Arial" w:hAnsi="Arial" w:cs="Arial"/>
          <w:b/>
          <w:spacing w:val="-1"/>
          <w:sz w:val="20"/>
          <w:szCs w:val="20"/>
        </w:rPr>
      </w:pPr>
      <w:r>
        <w:rPr>
          <w:rFonts w:ascii="Arial" w:hAnsi="Arial" w:cs="Arial"/>
          <w:b/>
          <w:spacing w:val="-1"/>
          <w:sz w:val="20"/>
          <w:szCs w:val="20"/>
        </w:rPr>
        <w:t>Commentary o</w:t>
      </w:r>
      <w:r w:rsidRPr="00375A32">
        <w:rPr>
          <w:rFonts w:ascii="Arial" w:hAnsi="Arial" w:cs="Arial"/>
          <w:b/>
          <w:spacing w:val="-1"/>
          <w:sz w:val="20"/>
          <w:szCs w:val="20"/>
        </w:rPr>
        <w:t>n 5.6.5</w:t>
      </w:r>
    </w:p>
    <w:p w:rsidR="00375A32" w:rsidRDefault="00375A32" w:rsidP="007E0A84">
      <w:pPr>
        <w:jc w:val="both"/>
        <w:rPr>
          <w:rFonts w:ascii="Arial" w:hAnsi="Arial" w:cs="Arial"/>
          <w:spacing w:val="-1"/>
          <w:sz w:val="20"/>
          <w:szCs w:val="20"/>
        </w:rPr>
      </w:pPr>
    </w:p>
    <w:p w:rsidR="007E0A84" w:rsidRPr="00375A32" w:rsidRDefault="007E0A84" w:rsidP="007E0A84">
      <w:pPr>
        <w:jc w:val="both"/>
        <w:rPr>
          <w:rFonts w:ascii="Arial" w:hAnsi="Arial" w:cs="Arial"/>
          <w:sz w:val="20"/>
          <w:szCs w:val="20"/>
        </w:rPr>
      </w:pPr>
      <w:r w:rsidRPr="00375A32">
        <w:rPr>
          <w:rFonts w:ascii="Arial" w:hAnsi="Arial" w:cs="Arial"/>
          <w:spacing w:val="-1"/>
          <w:sz w:val="20"/>
          <w:szCs w:val="20"/>
        </w:rPr>
        <w:t>Suc</w:t>
      </w:r>
      <w:r w:rsidRPr="00375A32">
        <w:rPr>
          <w:rFonts w:ascii="Arial" w:hAnsi="Arial" w:cs="Arial"/>
          <w:sz w:val="20"/>
          <w:szCs w:val="20"/>
        </w:rPr>
        <w:t>h</w:t>
      </w:r>
      <w:r w:rsidRPr="00375A32">
        <w:rPr>
          <w:rFonts w:ascii="Arial" w:hAnsi="Arial" w:cs="Arial"/>
          <w:spacing w:val="43"/>
          <w:sz w:val="20"/>
          <w:szCs w:val="20"/>
        </w:rPr>
        <w:t xml:space="preserve"> </w:t>
      </w:r>
      <w:r w:rsidRPr="00375A32">
        <w:rPr>
          <w:rFonts w:ascii="Arial" w:hAnsi="Arial" w:cs="Arial"/>
          <w:spacing w:val="-1"/>
          <w:sz w:val="20"/>
          <w:szCs w:val="20"/>
        </w:rPr>
        <w:t>issue</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sz w:val="20"/>
          <w:szCs w:val="20"/>
        </w:rPr>
        <w:t>ca</w:t>
      </w:r>
      <w:r w:rsidRPr="00375A32">
        <w:rPr>
          <w:rFonts w:ascii="Arial" w:hAnsi="Arial" w:cs="Arial"/>
          <w:sz w:val="20"/>
          <w:szCs w:val="20"/>
        </w:rPr>
        <w:t>n</w:t>
      </w:r>
      <w:r w:rsidRPr="00375A32">
        <w:rPr>
          <w:rFonts w:ascii="Arial" w:hAnsi="Arial" w:cs="Arial"/>
          <w:spacing w:val="32"/>
          <w:sz w:val="20"/>
          <w:szCs w:val="20"/>
        </w:rPr>
        <w:t xml:space="preserve"> </w:t>
      </w:r>
      <w:r w:rsidRPr="00375A32">
        <w:rPr>
          <w:rFonts w:ascii="Arial" w:hAnsi="Arial" w:cs="Arial"/>
          <w:spacing w:val="-1"/>
          <w:sz w:val="20"/>
          <w:szCs w:val="20"/>
        </w:rPr>
        <w:t>i</w:t>
      </w:r>
      <w:r w:rsidRPr="00375A32">
        <w:rPr>
          <w:rFonts w:ascii="Arial" w:hAnsi="Arial" w:cs="Arial"/>
          <w:spacing w:val="-1"/>
          <w:w w:val="122"/>
          <w:sz w:val="20"/>
          <w:szCs w:val="20"/>
        </w:rPr>
        <w:t>n</w:t>
      </w:r>
      <w:r w:rsidRPr="00375A32">
        <w:rPr>
          <w:rFonts w:ascii="Arial" w:hAnsi="Arial" w:cs="Arial"/>
          <w:spacing w:val="-1"/>
          <w:sz w:val="20"/>
          <w:szCs w:val="20"/>
        </w:rPr>
        <w:t>cl</w:t>
      </w:r>
      <w:r w:rsidRPr="00375A32">
        <w:rPr>
          <w:rFonts w:ascii="Arial" w:hAnsi="Arial" w:cs="Arial"/>
          <w:spacing w:val="-1"/>
          <w:w w:val="122"/>
          <w:sz w:val="20"/>
          <w:szCs w:val="20"/>
        </w:rPr>
        <w:t>ud</w:t>
      </w:r>
      <w:r w:rsidRPr="00375A32">
        <w:rPr>
          <w:rFonts w:ascii="Arial" w:hAnsi="Arial" w:cs="Arial"/>
          <w:spacing w:val="-1"/>
          <w:w w:val="125"/>
          <w:sz w:val="20"/>
          <w:szCs w:val="20"/>
        </w:rPr>
        <w:t>e</w:t>
      </w:r>
      <w:r w:rsidRPr="00375A32">
        <w:rPr>
          <w:rFonts w:ascii="Arial" w:hAnsi="Arial" w:cs="Arial"/>
          <w:w w:val="83"/>
          <w:sz w:val="20"/>
          <w:szCs w:val="20"/>
        </w:rPr>
        <w:t>:</w:t>
      </w:r>
    </w:p>
    <w:p w:rsidR="007E0A84" w:rsidRPr="00375A32" w:rsidRDefault="007E0A84" w:rsidP="00375A32">
      <w:pPr>
        <w:pStyle w:val="ListParagraph"/>
        <w:numPr>
          <w:ilvl w:val="0"/>
          <w:numId w:val="45"/>
        </w:numPr>
        <w:jc w:val="both"/>
        <w:rPr>
          <w:rFonts w:ascii="Arial" w:hAnsi="Arial" w:cs="Arial"/>
          <w:sz w:val="20"/>
          <w:szCs w:val="20"/>
        </w:rPr>
      </w:pPr>
      <w:r w:rsidRPr="00375A32">
        <w:rPr>
          <w:rFonts w:ascii="Arial" w:hAnsi="Arial" w:cs="Arial"/>
          <w:spacing w:val="-1"/>
          <w:w w:val="113"/>
          <w:sz w:val="20"/>
          <w:szCs w:val="20"/>
        </w:rPr>
        <w:t>actua</w:t>
      </w:r>
      <w:r w:rsidRPr="00375A32">
        <w:rPr>
          <w:rFonts w:ascii="Arial" w:hAnsi="Arial" w:cs="Arial"/>
          <w:w w:val="113"/>
          <w:sz w:val="20"/>
          <w:szCs w:val="20"/>
        </w:rPr>
        <w:t>l</w:t>
      </w:r>
      <w:r w:rsidRPr="00375A32">
        <w:rPr>
          <w:rFonts w:ascii="Arial" w:hAnsi="Arial" w:cs="Arial"/>
          <w:spacing w:val="-3"/>
          <w:w w:val="113"/>
          <w:sz w:val="20"/>
          <w:szCs w:val="20"/>
        </w:rPr>
        <w:t xml:space="preserve"> </w:t>
      </w:r>
      <w:r w:rsidRPr="00375A32">
        <w:rPr>
          <w:rFonts w:ascii="Arial" w:hAnsi="Arial" w:cs="Arial"/>
          <w:spacing w:val="-1"/>
          <w:sz w:val="20"/>
          <w:szCs w:val="20"/>
        </w:rPr>
        <w:t>issue</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w w:val="116"/>
          <w:sz w:val="20"/>
          <w:szCs w:val="20"/>
        </w:rPr>
        <w:t>breache</w:t>
      </w:r>
      <w:r w:rsidRPr="00375A32">
        <w:rPr>
          <w:rFonts w:ascii="Arial" w:hAnsi="Arial" w:cs="Arial"/>
          <w:w w:val="116"/>
          <w:sz w:val="20"/>
          <w:szCs w:val="20"/>
        </w:rPr>
        <w:t>s</w:t>
      </w:r>
      <w:r w:rsidRPr="00375A32">
        <w:rPr>
          <w:rFonts w:ascii="Arial" w:hAnsi="Arial" w:cs="Arial"/>
          <w:spacing w:val="-21"/>
          <w:w w:val="116"/>
          <w:sz w:val="20"/>
          <w:szCs w:val="20"/>
        </w:rPr>
        <w:t xml:space="preserve"> </w:t>
      </w:r>
      <w:r w:rsidRPr="00375A32">
        <w:rPr>
          <w:rFonts w:ascii="Arial" w:hAnsi="Arial" w:cs="Arial"/>
          <w:spacing w:val="-1"/>
          <w:w w:val="116"/>
          <w:sz w:val="20"/>
          <w:szCs w:val="20"/>
        </w:rPr>
        <w:t>tha</w:t>
      </w:r>
      <w:r w:rsidRPr="00375A32">
        <w:rPr>
          <w:rFonts w:ascii="Arial" w:hAnsi="Arial" w:cs="Arial"/>
          <w:w w:val="116"/>
          <w:sz w:val="20"/>
          <w:szCs w:val="20"/>
        </w:rPr>
        <w:t>t</w:t>
      </w:r>
      <w:r w:rsidRPr="00375A32">
        <w:rPr>
          <w:rFonts w:ascii="Arial" w:hAnsi="Arial" w:cs="Arial"/>
          <w:spacing w:val="20"/>
          <w:w w:val="116"/>
          <w:sz w:val="20"/>
          <w:szCs w:val="20"/>
        </w:rPr>
        <w:t xml:space="preserve"> </w:t>
      </w:r>
      <w:r w:rsidRPr="00375A32">
        <w:rPr>
          <w:rFonts w:ascii="Arial" w:hAnsi="Arial" w:cs="Arial"/>
          <w:spacing w:val="-1"/>
          <w:w w:val="116"/>
          <w:sz w:val="20"/>
          <w:szCs w:val="20"/>
        </w:rPr>
        <w:t>hav</w:t>
      </w:r>
      <w:r w:rsidRPr="00375A32">
        <w:rPr>
          <w:rFonts w:ascii="Arial" w:hAnsi="Arial" w:cs="Arial"/>
          <w:w w:val="116"/>
          <w:sz w:val="20"/>
          <w:szCs w:val="20"/>
        </w:rPr>
        <w:t>e</w:t>
      </w:r>
      <w:r w:rsidRPr="00375A32">
        <w:rPr>
          <w:rFonts w:ascii="Arial" w:hAnsi="Arial" w:cs="Arial"/>
          <w:spacing w:val="-1"/>
          <w:w w:val="116"/>
          <w:sz w:val="20"/>
          <w:szCs w:val="20"/>
        </w:rPr>
        <w:t xml:space="preserve"> bee</w:t>
      </w:r>
      <w:r w:rsidRPr="00375A32">
        <w:rPr>
          <w:rFonts w:ascii="Arial" w:hAnsi="Arial" w:cs="Arial"/>
          <w:w w:val="116"/>
          <w:sz w:val="20"/>
          <w:szCs w:val="20"/>
        </w:rPr>
        <w:t>n</w:t>
      </w:r>
      <w:r w:rsidRPr="00375A32">
        <w:rPr>
          <w:rFonts w:ascii="Arial" w:hAnsi="Arial" w:cs="Arial"/>
          <w:spacing w:val="20"/>
          <w:w w:val="116"/>
          <w:sz w:val="20"/>
          <w:szCs w:val="20"/>
        </w:rPr>
        <w:t xml:space="preserve"> </w:t>
      </w:r>
      <w:r w:rsidRPr="00375A32">
        <w:rPr>
          <w:rFonts w:ascii="Arial" w:hAnsi="Arial" w:cs="Arial"/>
          <w:spacing w:val="-1"/>
          <w:w w:val="116"/>
          <w:sz w:val="20"/>
          <w:szCs w:val="20"/>
        </w:rPr>
        <w:t>identi</w:t>
      </w:r>
      <w:r w:rsidRPr="00375A32">
        <w:rPr>
          <w:rFonts w:ascii="Arial" w:hAnsi="Arial" w:cs="Arial"/>
          <w:w w:val="116"/>
          <w:sz w:val="20"/>
          <w:szCs w:val="20"/>
        </w:rPr>
        <w:t>f</w:t>
      </w:r>
      <w:r w:rsidRPr="00375A32">
        <w:rPr>
          <w:rFonts w:ascii="Arial" w:hAnsi="Arial" w:cs="Arial"/>
          <w:spacing w:val="-1"/>
          <w:w w:val="116"/>
          <w:sz w:val="20"/>
          <w:szCs w:val="20"/>
        </w:rPr>
        <w:t>ie</w:t>
      </w:r>
      <w:r w:rsidRPr="00375A32">
        <w:rPr>
          <w:rFonts w:ascii="Arial" w:hAnsi="Arial" w:cs="Arial"/>
          <w:w w:val="116"/>
          <w:sz w:val="20"/>
          <w:szCs w:val="20"/>
        </w:rPr>
        <w:t>d</w:t>
      </w:r>
      <w:r w:rsidRPr="00375A32">
        <w:rPr>
          <w:rFonts w:ascii="Arial" w:hAnsi="Arial" w:cs="Arial"/>
          <w:spacing w:val="27"/>
          <w:w w:val="116"/>
          <w:sz w:val="20"/>
          <w:szCs w:val="20"/>
        </w:rPr>
        <w:t xml:space="preserve"> </w:t>
      </w:r>
      <w:r w:rsidRPr="00375A32">
        <w:rPr>
          <w:rFonts w:ascii="Arial" w:hAnsi="Arial" w:cs="Arial"/>
          <w:spacing w:val="-1"/>
          <w:sz w:val="20"/>
          <w:szCs w:val="20"/>
        </w:rPr>
        <w:t>an</w:t>
      </w:r>
      <w:r w:rsidRPr="00375A32">
        <w:rPr>
          <w:rFonts w:ascii="Arial" w:hAnsi="Arial" w:cs="Arial"/>
          <w:sz w:val="20"/>
          <w:szCs w:val="20"/>
        </w:rPr>
        <w:t xml:space="preserve">d </w:t>
      </w:r>
      <w:r w:rsidRPr="00375A32">
        <w:rPr>
          <w:rFonts w:ascii="Arial" w:hAnsi="Arial" w:cs="Arial"/>
          <w:spacing w:val="6"/>
          <w:sz w:val="20"/>
          <w:szCs w:val="20"/>
        </w:rPr>
        <w:t xml:space="preserve"> </w:t>
      </w:r>
      <w:r w:rsidRPr="00375A32">
        <w:rPr>
          <w:rFonts w:ascii="Arial" w:hAnsi="Arial" w:cs="Arial"/>
          <w:spacing w:val="-1"/>
          <w:w w:val="118"/>
          <w:sz w:val="20"/>
          <w:szCs w:val="20"/>
        </w:rPr>
        <w:t>detail</w:t>
      </w:r>
      <w:r w:rsidRPr="00375A32">
        <w:rPr>
          <w:rFonts w:ascii="Arial" w:hAnsi="Arial" w:cs="Arial"/>
          <w:w w:val="118"/>
          <w:sz w:val="20"/>
          <w:szCs w:val="20"/>
        </w:rPr>
        <w:t>s</w:t>
      </w:r>
      <w:r w:rsidRPr="00375A32">
        <w:rPr>
          <w:rFonts w:ascii="Arial" w:hAnsi="Arial" w:cs="Arial"/>
          <w:spacing w:val="-24"/>
          <w:w w:val="118"/>
          <w:sz w:val="20"/>
          <w:szCs w:val="20"/>
        </w:rPr>
        <w:t xml:space="preserve"> </w:t>
      </w:r>
      <w:r w:rsidRPr="00375A32">
        <w:rPr>
          <w:rFonts w:ascii="Arial" w:hAnsi="Arial" w:cs="Arial"/>
          <w:spacing w:val="-1"/>
          <w:w w:val="118"/>
          <w:sz w:val="20"/>
          <w:szCs w:val="20"/>
        </w:rPr>
        <w:t>o</w:t>
      </w:r>
      <w:r w:rsidRPr="00375A32">
        <w:rPr>
          <w:rFonts w:ascii="Arial" w:hAnsi="Arial" w:cs="Arial"/>
          <w:w w:val="118"/>
          <w:sz w:val="20"/>
          <w:szCs w:val="20"/>
        </w:rPr>
        <w:t>f</w:t>
      </w:r>
      <w:r w:rsidRPr="00375A32">
        <w:rPr>
          <w:rFonts w:ascii="Arial" w:hAnsi="Arial" w:cs="Arial"/>
          <w:spacing w:val="8"/>
          <w:w w:val="118"/>
          <w:sz w:val="20"/>
          <w:szCs w:val="20"/>
        </w:rPr>
        <w:t xml:space="preserve"> </w:t>
      </w:r>
      <w:r w:rsidRPr="00375A32">
        <w:rPr>
          <w:rFonts w:ascii="Arial" w:hAnsi="Arial" w:cs="Arial"/>
          <w:spacing w:val="-1"/>
          <w:w w:val="140"/>
          <w:sz w:val="20"/>
          <w:szCs w:val="20"/>
        </w:rPr>
        <w:t>t</w:t>
      </w:r>
      <w:r w:rsidRPr="00375A32">
        <w:rPr>
          <w:rFonts w:ascii="Arial" w:hAnsi="Arial" w:cs="Arial"/>
          <w:spacing w:val="-1"/>
          <w:w w:val="122"/>
          <w:sz w:val="20"/>
          <w:szCs w:val="20"/>
        </w:rPr>
        <w:t>h</w:t>
      </w:r>
      <w:r w:rsidRPr="00375A32">
        <w:rPr>
          <w:rFonts w:ascii="Arial" w:hAnsi="Arial" w:cs="Arial"/>
          <w:w w:val="125"/>
          <w:sz w:val="20"/>
          <w:szCs w:val="20"/>
        </w:rPr>
        <w:t xml:space="preserve">e </w:t>
      </w:r>
      <w:r w:rsidRPr="00375A32">
        <w:rPr>
          <w:rFonts w:ascii="Arial" w:hAnsi="Arial" w:cs="Arial"/>
          <w:spacing w:val="-1"/>
          <w:w w:val="110"/>
          <w:sz w:val="20"/>
          <w:szCs w:val="20"/>
        </w:rPr>
        <w:t>proces</w:t>
      </w:r>
      <w:r w:rsidRPr="00375A32">
        <w:rPr>
          <w:rFonts w:ascii="Arial" w:hAnsi="Arial" w:cs="Arial"/>
          <w:w w:val="110"/>
          <w:sz w:val="20"/>
          <w:szCs w:val="20"/>
        </w:rPr>
        <w:t>s</w:t>
      </w:r>
      <w:r w:rsidRPr="00375A32">
        <w:rPr>
          <w:rFonts w:ascii="Arial" w:hAnsi="Arial" w:cs="Arial"/>
          <w:spacing w:val="2"/>
          <w:w w:val="110"/>
          <w:sz w:val="20"/>
          <w:szCs w:val="20"/>
        </w:rPr>
        <w:t xml:space="preserve"> </w:t>
      </w:r>
      <w:r w:rsidRPr="00375A32">
        <w:rPr>
          <w:rFonts w:ascii="Arial" w:hAnsi="Arial" w:cs="Arial"/>
          <w:spacing w:val="-1"/>
          <w:sz w:val="20"/>
          <w:szCs w:val="20"/>
        </w:rPr>
        <w:t>b</w:t>
      </w:r>
      <w:r w:rsidRPr="00375A32">
        <w:rPr>
          <w:rFonts w:ascii="Arial" w:hAnsi="Arial" w:cs="Arial"/>
          <w:sz w:val="20"/>
          <w:szCs w:val="20"/>
        </w:rPr>
        <w:t>y</w:t>
      </w:r>
      <w:r w:rsidRPr="00375A32">
        <w:rPr>
          <w:rFonts w:ascii="Arial" w:hAnsi="Arial" w:cs="Arial"/>
          <w:spacing w:val="32"/>
          <w:sz w:val="20"/>
          <w:szCs w:val="20"/>
        </w:rPr>
        <w:t xml:space="preserve"> </w:t>
      </w:r>
      <w:r w:rsidRPr="00375A32">
        <w:rPr>
          <w:rFonts w:ascii="Arial" w:hAnsi="Arial" w:cs="Arial"/>
          <w:spacing w:val="-1"/>
          <w:w w:val="116"/>
          <w:sz w:val="20"/>
          <w:szCs w:val="20"/>
        </w:rPr>
        <w:t>whic</w:t>
      </w:r>
      <w:r w:rsidRPr="00375A32">
        <w:rPr>
          <w:rFonts w:ascii="Arial" w:hAnsi="Arial" w:cs="Arial"/>
          <w:w w:val="116"/>
          <w:sz w:val="20"/>
          <w:szCs w:val="20"/>
        </w:rPr>
        <w:t>h</w:t>
      </w:r>
      <w:r w:rsidRPr="00375A32">
        <w:rPr>
          <w:rFonts w:ascii="Arial" w:hAnsi="Arial" w:cs="Arial"/>
          <w:spacing w:val="-5"/>
          <w:w w:val="116"/>
          <w:sz w:val="20"/>
          <w:szCs w:val="20"/>
        </w:rPr>
        <w:t xml:space="preserve"> </w:t>
      </w:r>
      <w:r w:rsidRPr="00375A32">
        <w:rPr>
          <w:rFonts w:ascii="Arial" w:hAnsi="Arial" w:cs="Arial"/>
          <w:spacing w:val="-1"/>
          <w:sz w:val="20"/>
          <w:szCs w:val="20"/>
        </w:rPr>
        <w:t>suc</w:t>
      </w:r>
      <w:r w:rsidRPr="00375A32">
        <w:rPr>
          <w:rFonts w:ascii="Arial" w:hAnsi="Arial" w:cs="Arial"/>
          <w:sz w:val="20"/>
          <w:szCs w:val="20"/>
        </w:rPr>
        <w:t>h</w:t>
      </w:r>
      <w:r w:rsidRPr="00375A32">
        <w:rPr>
          <w:rFonts w:ascii="Arial" w:hAnsi="Arial" w:cs="Arial"/>
          <w:spacing w:val="43"/>
          <w:sz w:val="20"/>
          <w:szCs w:val="20"/>
        </w:rPr>
        <w:t xml:space="preserve"> </w:t>
      </w:r>
      <w:r w:rsidRPr="00375A32">
        <w:rPr>
          <w:rFonts w:ascii="Arial" w:hAnsi="Arial" w:cs="Arial"/>
          <w:spacing w:val="-1"/>
          <w:w w:val="113"/>
          <w:sz w:val="20"/>
          <w:szCs w:val="20"/>
        </w:rPr>
        <w:t>breaches</w:t>
      </w:r>
      <w:r w:rsidRPr="00375A32">
        <w:rPr>
          <w:rFonts w:ascii="Arial" w:hAnsi="Arial" w:cs="Arial"/>
          <w:w w:val="113"/>
          <w:sz w:val="20"/>
          <w:szCs w:val="20"/>
        </w:rPr>
        <w:t xml:space="preserve">, </w:t>
      </w:r>
      <w:r w:rsidRPr="00375A32">
        <w:rPr>
          <w:rFonts w:ascii="Arial" w:hAnsi="Arial" w:cs="Arial"/>
          <w:spacing w:val="-1"/>
          <w:sz w:val="20"/>
          <w:szCs w:val="20"/>
        </w:rPr>
        <w:t>risk</w:t>
      </w:r>
      <w:r w:rsidRPr="00375A32">
        <w:rPr>
          <w:rFonts w:ascii="Arial" w:hAnsi="Arial" w:cs="Arial"/>
          <w:sz w:val="20"/>
          <w:szCs w:val="20"/>
        </w:rPr>
        <w:t>s</w:t>
      </w:r>
      <w:r w:rsidRPr="00375A32">
        <w:rPr>
          <w:rFonts w:ascii="Arial" w:hAnsi="Arial" w:cs="Arial"/>
          <w:spacing w:val="22"/>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sz w:val="20"/>
          <w:szCs w:val="20"/>
        </w:rPr>
        <w:t>issue</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w w:val="114"/>
          <w:sz w:val="20"/>
          <w:szCs w:val="20"/>
        </w:rPr>
        <w:t>hav</w:t>
      </w:r>
      <w:r w:rsidRPr="00375A32">
        <w:rPr>
          <w:rFonts w:ascii="Arial" w:hAnsi="Arial" w:cs="Arial"/>
          <w:w w:val="114"/>
          <w:sz w:val="20"/>
          <w:szCs w:val="20"/>
        </w:rPr>
        <w:t>e</w:t>
      </w:r>
      <w:r w:rsidRPr="00375A32">
        <w:rPr>
          <w:rFonts w:ascii="Arial" w:hAnsi="Arial" w:cs="Arial"/>
          <w:spacing w:val="7"/>
          <w:w w:val="114"/>
          <w:sz w:val="20"/>
          <w:szCs w:val="20"/>
        </w:rPr>
        <w:t xml:space="preserve"> </w:t>
      </w:r>
      <w:r w:rsidRPr="00375A32">
        <w:rPr>
          <w:rFonts w:ascii="Arial" w:hAnsi="Arial" w:cs="Arial"/>
          <w:spacing w:val="-1"/>
          <w:w w:val="114"/>
          <w:sz w:val="20"/>
          <w:szCs w:val="20"/>
        </w:rPr>
        <w:t>bee</w:t>
      </w:r>
      <w:r w:rsidRPr="00375A32">
        <w:rPr>
          <w:rFonts w:ascii="Arial" w:hAnsi="Arial" w:cs="Arial"/>
          <w:w w:val="114"/>
          <w:sz w:val="20"/>
          <w:szCs w:val="20"/>
        </w:rPr>
        <w:t>n</w:t>
      </w:r>
      <w:r w:rsidRPr="00375A32">
        <w:rPr>
          <w:rFonts w:ascii="Arial" w:hAnsi="Arial" w:cs="Arial"/>
          <w:spacing w:val="28"/>
          <w:w w:val="114"/>
          <w:sz w:val="20"/>
          <w:szCs w:val="20"/>
        </w:rPr>
        <w:t xml:space="preserve"> </w:t>
      </w:r>
      <w:r w:rsidRPr="00375A32">
        <w:rPr>
          <w:rFonts w:ascii="Arial" w:hAnsi="Arial" w:cs="Arial"/>
          <w:spacing w:val="-1"/>
          <w:w w:val="114"/>
          <w:sz w:val="20"/>
          <w:szCs w:val="20"/>
        </w:rPr>
        <w:t>assesse</w:t>
      </w:r>
      <w:r w:rsidRPr="00375A32">
        <w:rPr>
          <w:rFonts w:ascii="Arial" w:hAnsi="Arial" w:cs="Arial"/>
          <w:w w:val="114"/>
          <w:sz w:val="20"/>
          <w:szCs w:val="20"/>
        </w:rPr>
        <w:t>d</w:t>
      </w:r>
      <w:r w:rsidRPr="00375A32">
        <w:rPr>
          <w:rFonts w:ascii="Arial" w:hAnsi="Arial" w:cs="Arial"/>
          <w:spacing w:val="-23"/>
          <w:w w:val="114"/>
          <w:sz w:val="20"/>
          <w:szCs w:val="20"/>
        </w:rPr>
        <w:t xml:space="preserve"> </w:t>
      </w:r>
      <w:r w:rsidRPr="00375A32">
        <w:rPr>
          <w:rFonts w:ascii="Arial" w:hAnsi="Arial" w:cs="Arial"/>
          <w:spacing w:val="-1"/>
          <w:w w:val="111"/>
          <w:sz w:val="20"/>
          <w:szCs w:val="20"/>
        </w:rPr>
        <w:t>a</w:t>
      </w:r>
      <w:r w:rsidRPr="00375A32">
        <w:rPr>
          <w:rFonts w:ascii="Arial" w:hAnsi="Arial" w:cs="Arial"/>
          <w:spacing w:val="-1"/>
          <w:w w:val="122"/>
          <w:sz w:val="20"/>
          <w:szCs w:val="20"/>
        </w:rPr>
        <w:t>n</w:t>
      </w:r>
      <w:r w:rsidRPr="00375A32">
        <w:rPr>
          <w:rFonts w:ascii="Arial" w:hAnsi="Arial" w:cs="Arial"/>
          <w:w w:val="122"/>
          <w:sz w:val="20"/>
          <w:szCs w:val="20"/>
        </w:rPr>
        <w:t xml:space="preserve">d </w:t>
      </w:r>
      <w:r w:rsidRPr="00375A32">
        <w:rPr>
          <w:rFonts w:ascii="Arial" w:hAnsi="Arial" w:cs="Arial"/>
          <w:spacing w:val="-1"/>
          <w:w w:val="120"/>
          <w:sz w:val="20"/>
          <w:szCs w:val="20"/>
        </w:rPr>
        <w:t>reporte</w:t>
      </w:r>
      <w:r w:rsidRPr="00375A32">
        <w:rPr>
          <w:rFonts w:ascii="Arial" w:hAnsi="Arial" w:cs="Arial"/>
          <w:w w:val="120"/>
          <w:sz w:val="20"/>
          <w:szCs w:val="20"/>
        </w:rPr>
        <w:t>d</w:t>
      </w:r>
      <w:r w:rsidRPr="00375A32">
        <w:rPr>
          <w:rFonts w:ascii="Arial" w:hAnsi="Arial" w:cs="Arial"/>
          <w:spacing w:val="-12"/>
          <w:w w:val="120"/>
          <w:sz w:val="20"/>
          <w:szCs w:val="20"/>
        </w:rPr>
        <w:t xml:space="preserve"> </w:t>
      </w:r>
      <w:r w:rsidRPr="00375A32">
        <w:rPr>
          <w:rFonts w:ascii="Arial" w:hAnsi="Arial" w:cs="Arial"/>
          <w:spacing w:val="-1"/>
          <w:w w:val="120"/>
          <w:sz w:val="20"/>
          <w:szCs w:val="20"/>
        </w:rPr>
        <w:t>withi</w:t>
      </w:r>
      <w:r w:rsidRPr="00375A32">
        <w:rPr>
          <w:rFonts w:ascii="Arial" w:hAnsi="Arial" w:cs="Arial"/>
          <w:w w:val="120"/>
          <w:sz w:val="20"/>
          <w:szCs w:val="20"/>
        </w:rPr>
        <w:t>n</w:t>
      </w:r>
      <w:r w:rsidRPr="00375A32">
        <w:rPr>
          <w:rFonts w:ascii="Arial" w:hAnsi="Arial" w:cs="Arial"/>
          <w:spacing w:val="-8"/>
          <w:w w:val="120"/>
          <w:sz w:val="20"/>
          <w:szCs w:val="20"/>
        </w:rPr>
        <w:t xml:space="preserve"> </w:t>
      </w:r>
      <w:r w:rsidRPr="00375A32">
        <w:rPr>
          <w:rFonts w:ascii="Arial" w:hAnsi="Arial" w:cs="Arial"/>
          <w:spacing w:val="-1"/>
          <w:w w:val="120"/>
          <w:sz w:val="20"/>
          <w:szCs w:val="20"/>
        </w:rPr>
        <w:t>th</w:t>
      </w:r>
      <w:r w:rsidRPr="00375A32">
        <w:rPr>
          <w:rFonts w:ascii="Arial" w:hAnsi="Arial" w:cs="Arial"/>
          <w:w w:val="120"/>
          <w:sz w:val="20"/>
          <w:szCs w:val="20"/>
        </w:rPr>
        <w:t>e</w:t>
      </w:r>
      <w:r w:rsidRPr="00375A32">
        <w:rPr>
          <w:rFonts w:ascii="Arial" w:hAnsi="Arial" w:cs="Arial"/>
          <w:spacing w:val="9"/>
          <w:w w:val="120"/>
          <w:sz w:val="20"/>
          <w:szCs w:val="20"/>
        </w:rPr>
        <w:t xml:space="preserve"> </w:t>
      </w:r>
      <w:r w:rsidRPr="00375A32">
        <w:rPr>
          <w:rFonts w:ascii="Arial" w:hAnsi="Arial" w:cs="Arial"/>
          <w:w w:val="120"/>
          <w:sz w:val="20"/>
          <w:szCs w:val="20"/>
        </w:rPr>
        <w:t>f</w:t>
      </w:r>
      <w:r w:rsidRPr="00375A32">
        <w:rPr>
          <w:rFonts w:ascii="Arial" w:hAnsi="Arial" w:cs="Arial"/>
          <w:spacing w:val="-1"/>
          <w:w w:val="120"/>
          <w:sz w:val="20"/>
          <w:szCs w:val="20"/>
        </w:rPr>
        <w:t>i</w:t>
      </w:r>
      <w:r w:rsidRPr="00375A32">
        <w:rPr>
          <w:rFonts w:ascii="Arial" w:hAnsi="Arial" w:cs="Arial"/>
          <w:spacing w:val="-1"/>
          <w:sz w:val="20"/>
          <w:szCs w:val="20"/>
        </w:rPr>
        <w:t>r</w:t>
      </w:r>
      <w:r w:rsidRPr="00375A32">
        <w:rPr>
          <w:rFonts w:ascii="Arial" w:hAnsi="Arial" w:cs="Arial"/>
          <w:spacing w:val="-1"/>
          <w:w w:val="123"/>
          <w:sz w:val="20"/>
          <w:szCs w:val="20"/>
        </w:rPr>
        <w:t>m</w:t>
      </w:r>
      <w:r w:rsidRPr="00375A32">
        <w:rPr>
          <w:rFonts w:ascii="Arial" w:hAnsi="Arial" w:cs="Arial"/>
          <w:w w:val="83"/>
          <w:sz w:val="20"/>
          <w:szCs w:val="20"/>
        </w:rPr>
        <w:t>;</w:t>
      </w:r>
    </w:p>
    <w:p w:rsidR="007E0A84" w:rsidRPr="00375A32" w:rsidRDefault="007E0A84" w:rsidP="00375A32">
      <w:pPr>
        <w:pStyle w:val="ListParagraph"/>
        <w:numPr>
          <w:ilvl w:val="0"/>
          <w:numId w:val="45"/>
        </w:numPr>
        <w:jc w:val="both"/>
        <w:rPr>
          <w:rFonts w:ascii="Arial" w:hAnsi="Arial" w:cs="Arial"/>
          <w:sz w:val="20"/>
          <w:szCs w:val="20"/>
        </w:rPr>
      </w:pPr>
      <w:r w:rsidRPr="00375A32">
        <w:rPr>
          <w:rFonts w:ascii="Arial" w:hAnsi="Arial" w:cs="Arial"/>
          <w:spacing w:val="-1"/>
          <w:w w:val="114"/>
          <w:sz w:val="20"/>
          <w:szCs w:val="20"/>
        </w:rPr>
        <w:t>materia</w:t>
      </w:r>
      <w:r w:rsidRPr="00375A32">
        <w:rPr>
          <w:rFonts w:ascii="Arial" w:hAnsi="Arial" w:cs="Arial"/>
          <w:w w:val="114"/>
          <w:sz w:val="20"/>
          <w:szCs w:val="20"/>
        </w:rPr>
        <w:t xml:space="preserve">l </w:t>
      </w:r>
      <w:r w:rsidRPr="00375A32">
        <w:rPr>
          <w:rFonts w:ascii="Arial" w:hAnsi="Arial" w:cs="Arial"/>
          <w:spacing w:val="-1"/>
          <w:sz w:val="20"/>
          <w:szCs w:val="20"/>
        </w:rPr>
        <w:t>risk</w:t>
      </w:r>
      <w:r w:rsidRPr="00375A32">
        <w:rPr>
          <w:rFonts w:ascii="Arial" w:hAnsi="Arial" w:cs="Arial"/>
          <w:sz w:val="20"/>
          <w:szCs w:val="20"/>
        </w:rPr>
        <w:t>s</w:t>
      </w:r>
      <w:r w:rsidRPr="00375A32">
        <w:rPr>
          <w:rFonts w:ascii="Arial" w:hAnsi="Arial" w:cs="Arial"/>
          <w:spacing w:val="22"/>
          <w:sz w:val="20"/>
          <w:szCs w:val="20"/>
        </w:rPr>
        <w:t xml:space="preserve"> </w:t>
      </w:r>
      <w:r w:rsidRPr="00375A32">
        <w:rPr>
          <w:rFonts w:ascii="Arial" w:hAnsi="Arial" w:cs="Arial"/>
          <w:spacing w:val="-1"/>
          <w:w w:val="118"/>
          <w:sz w:val="20"/>
          <w:szCs w:val="20"/>
        </w:rPr>
        <w:t>tha</w:t>
      </w:r>
      <w:r w:rsidRPr="00375A32">
        <w:rPr>
          <w:rFonts w:ascii="Arial" w:hAnsi="Arial" w:cs="Arial"/>
          <w:w w:val="118"/>
          <w:sz w:val="20"/>
          <w:szCs w:val="20"/>
        </w:rPr>
        <w:t>t</w:t>
      </w:r>
      <w:r w:rsidRPr="00375A32">
        <w:rPr>
          <w:rFonts w:ascii="Arial" w:hAnsi="Arial" w:cs="Arial"/>
          <w:spacing w:val="13"/>
          <w:w w:val="118"/>
          <w:sz w:val="20"/>
          <w:szCs w:val="20"/>
        </w:rPr>
        <w:t xml:space="preserve"> </w:t>
      </w:r>
      <w:r w:rsidRPr="00375A32">
        <w:rPr>
          <w:rFonts w:ascii="Arial" w:hAnsi="Arial" w:cs="Arial"/>
          <w:spacing w:val="-1"/>
          <w:w w:val="118"/>
          <w:sz w:val="20"/>
          <w:szCs w:val="20"/>
        </w:rPr>
        <w:t>coul</w:t>
      </w:r>
      <w:r w:rsidRPr="00375A32">
        <w:rPr>
          <w:rFonts w:ascii="Arial" w:hAnsi="Arial" w:cs="Arial"/>
          <w:w w:val="118"/>
          <w:sz w:val="20"/>
          <w:szCs w:val="20"/>
        </w:rPr>
        <w:t>d</w:t>
      </w:r>
      <w:r w:rsidRPr="00375A32">
        <w:rPr>
          <w:rFonts w:ascii="Arial" w:hAnsi="Arial" w:cs="Arial"/>
          <w:spacing w:val="-20"/>
          <w:w w:val="118"/>
          <w:sz w:val="20"/>
          <w:szCs w:val="20"/>
        </w:rPr>
        <w:t xml:space="preserve"> </w:t>
      </w:r>
      <w:r w:rsidRPr="00375A32">
        <w:rPr>
          <w:rFonts w:ascii="Arial" w:hAnsi="Arial" w:cs="Arial"/>
          <w:spacing w:val="-1"/>
          <w:w w:val="118"/>
          <w:sz w:val="20"/>
          <w:szCs w:val="20"/>
        </w:rPr>
        <w:t>resul</w:t>
      </w:r>
      <w:r w:rsidRPr="00375A32">
        <w:rPr>
          <w:rFonts w:ascii="Arial" w:hAnsi="Arial" w:cs="Arial"/>
          <w:w w:val="118"/>
          <w:sz w:val="20"/>
          <w:szCs w:val="20"/>
        </w:rPr>
        <w:t>t</w:t>
      </w:r>
      <w:r w:rsidRPr="00375A32">
        <w:rPr>
          <w:rFonts w:ascii="Arial" w:hAnsi="Arial" w:cs="Arial"/>
          <w:spacing w:val="-21"/>
          <w:w w:val="118"/>
          <w:sz w:val="20"/>
          <w:szCs w:val="20"/>
        </w:rPr>
        <w:t xml:space="preserve"> </w:t>
      </w:r>
      <w:r w:rsidRPr="00375A32">
        <w:rPr>
          <w:rFonts w:ascii="Arial" w:hAnsi="Arial" w:cs="Arial"/>
          <w:spacing w:val="-1"/>
          <w:sz w:val="20"/>
          <w:szCs w:val="20"/>
        </w:rPr>
        <w:t>i</w:t>
      </w:r>
      <w:r w:rsidRPr="00375A32">
        <w:rPr>
          <w:rFonts w:ascii="Arial" w:hAnsi="Arial" w:cs="Arial"/>
          <w:sz w:val="20"/>
          <w:szCs w:val="20"/>
        </w:rPr>
        <w:t>n</w:t>
      </w:r>
      <w:r w:rsidRPr="00375A32">
        <w:rPr>
          <w:rFonts w:ascii="Arial" w:hAnsi="Arial" w:cs="Arial"/>
          <w:spacing w:val="22"/>
          <w:sz w:val="20"/>
          <w:szCs w:val="20"/>
        </w:rPr>
        <w:t xml:space="preserve"> </w:t>
      </w:r>
      <w:r w:rsidRPr="00375A32">
        <w:rPr>
          <w:rFonts w:ascii="Arial" w:hAnsi="Arial" w:cs="Arial"/>
          <w:sz w:val="20"/>
          <w:szCs w:val="20"/>
        </w:rPr>
        <w:t>a</w:t>
      </w:r>
      <w:r w:rsidRPr="00375A32">
        <w:rPr>
          <w:rFonts w:ascii="Arial" w:hAnsi="Arial" w:cs="Arial"/>
          <w:spacing w:val="11"/>
          <w:sz w:val="20"/>
          <w:szCs w:val="20"/>
        </w:rPr>
        <w:t xml:space="preserve"> </w:t>
      </w:r>
      <w:r w:rsidRPr="00375A32">
        <w:rPr>
          <w:rFonts w:ascii="Arial" w:hAnsi="Arial" w:cs="Arial"/>
          <w:spacing w:val="-1"/>
          <w:w w:val="122"/>
          <w:sz w:val="20"/>
          <w:szCs w:val="20"/>
        </w:rPr>
        <w:t>b</w:t>
      </w:r>
      <w:r w:rsidRPr="00375A32">
        <w:rPr>
          <w:rFonts w:ascii="Arial" w:hAnsi="Arial" w:cs="Arial"/>
          <w:spacing w:val="-1"/>
          <w:sz w:val="20"/>
          <w:szCs w:val="20"/>
        </w:rPr>
        <w:t>r</w:t>
      </w:r>
      <w:r w:rsidRPr="00375A32">
        <w:rPr>
          <w:rFonts w:ascii="Arial" w:hAnsi="Arial" w:cs="Arial"/>
          <w:spacing w:val="-1"/>
          <w:w w:val="125"/>
          <w:sz w:val="20"/>
          <w:szCs w:val="20"/>
        </w:rPr>
        <w:t>e</w:t>
      </w:r>
      <w:r w:rsidRPr="00375A32">
        <w:rPr>
          <w:rFonts w:ascii="Arial" w:hAnsi="Arial" w:cs="Arial"/>
          <w:spacing w:val="-1"/>
          <w:w w:val="111"/>
          <w:sz w:val="20"/>
          <w:szCs w:val="20"/>
        </w:rPr>
        <w:t>a</w:t>
      </w:r>
      <w:r w:rsidRPr="00375A32">
        <w:rPr>
          <w:rFonts w:ascii="Arial" w:hAnsi="Arial" w:cs="Arial"/>
          <w:spacing w:val="-1"/>
          <w:sz w:val="20"/>
          <w:szCs w:val="20"/>
        </w:rPr>
        <w:t>c</w:t>
      </w:r>
      <w:r w:rsidRPr="00375A32">
        <w:rPr>
          <w:rFonts w:ascii="Arial" w:hAnsi="Arial" w:cs="Arial"/>
          <w:spacing w:val="-1"/>
          <w:w w:val="122"/>
          <w:sz w:val="20"/>
          <w:szCs w:val="20"/>
        </w:rPr>
        <w:t>h</w:t>
      </w:r>
      <w:r w:rsidRPr="00375A32">
        <w:rPr>
          <w:rFonts w:ascii="Arial" w:hAnsi="Arial" w:cs="Arial"/>
          <w:w w:val="83"/>
          <w:sz w:val="20"/>
          <w:szCs w:val="20"/>
        </w:rPr>
        <w:t>;</w:t>
      </w:r>
    </w:p>
    <w:p w:rsidR="007E0A84" w:rsidRPr="00375A32" w:rsidRDefault="007E0A84" w:rsidP="00375A32">
      <w:pPr>
        <w:pStyle w:val="ListParagraph"/>
        <w:numPr>
          <w:ilvl w:val="0"/>
          <w:numId w:val="45"/>
        </w:numPr>
        <w:jc w:val="both"/>
        <w:rPr>
          <w:rFonts w:ascii="Arial" w:hAnsi="Arial" w:cs="Arial"/>
          <w:sz w:val="20"/>
          <w:szCs w:val="20"/>
        </w:rPr>
      </w:pPr>
      <w:r w:rsidRPr="00375A32">
        <w:rPr>
          <w:rFonts w:ascii="Arial" w:hAnsi="Arial" w:cs="Arial"/>
          <w:spacing w:val="-1"/>
          <w:w w:val="115"/>
          <w:sz w:val="20"/>
          <w:szCs w:val="20"/>
        </w:rPr>
        <w:t>remedia</w:t>
      </w:r>
      <w:r w:rsidRPr="00375A32">
        <w:rPr>
          <w:rFonts w:ascii="Arial" w:hAnsi="Arial" w:cs="Arial"/>
          <w:w w:val="115"/>
          <w:sz w:val="20"/>
          <w:szCs w:val="20"/>
        </w:rPr>
        <w:t>l</w:t>
      </w:r>
      <w:r w:rsidRPr="00375A32">
        <w:rPr>
          <w:rFonts w:ascii="Arial" w:hAnsi="Arial" w:cs="Arial"/>
          <w:spacing w:val="-1"/>
          <w:w w:val="115"/>
          <w:sz w:val="20"/>
          <w:szCs w:val="20"/>
        </w:rPr>
        <w:t xml:space="preserve"> actio</w:t>
      </w:r>
      <w:r w:rsidRPr="00375A32">
        <w:rPr>
          <w:rFonts w:ascii="Arial" w:hAnsi="Arial" w:cs="Arial"/>
          <w:w w:val="115"/>
          <w:sz w:val="20"/>
          <w:szCs w:val="20"/>
        </w:rPr>
        <w:t>n</w:t>
      </w:r>
      <w:r w:rsidRPr="00375A32">
        <w:rPr>
          <w:rFonts w:ascii="Arial" w:hAnsi="Arial" w:cs="Arial"/>
          <w:spacing w:val="-3"/>
          <w:w w:val="115"/>
          <w:sz w:val="20"/>
          <w:szCs w:val="20"/>
        </w:rPr>
        <w:t xml:space="preserve"> </w:t>
      </w:r>
      <w:r w:rsidRPr="00375A32">
        <w:rPr>
          <w:rFonts w:ascii="Arial" w:hAnsi="Arial" w:cs="Arial"/>
          <w:spacing w:val="-1"/>
          <w:w w:val="115"/>
          <w:sz w:val="20"/>
          <w:szCs w:val="20"/>
        </w:rPr>
        <w:t>t</w:t>
      </w:r>
      <w:r w:rsidRPr="00375A32">
        <w:rPr>
          <w:rFonts w:ascii="Arial" w:hAnsi="Arial" w:cs="Arial"/>
          <w:w w:val="115"/>
          <w:sz w:val="20"/>
          <w:szCs w:val="20"/>
        </w:rPr>
        <w:t>o</w:t>
      </w:r>
      <w:r w:rsidRPr="00375A32">
        <w:rPr>
          <w:rFonts w:ascii="Arial" w:hAnsi="Arial" w:cs="Arial"/>
          <w:spacing w:val="14"/>
          <w:w w:val="115"/>
          <w:sz w:val="20"/>
          <w:szCs w:val="20"/>
        </w:rPr>
        <w:t xml:space="preserve"> </w:t>
      </w:r>
      <w:r w:rsidRPr="00375A32">
        <w:rPr>
          <w:rFonts w:ascii="Arial" w:hAnsi="Arial" w:cs="Arial"/>
          <w:spacing w:val="-1"/>
          <w:w w:val="115"/>
          <w:sz w:val="20"/>
          <w:szCs w:val="20"/>
        </w:rPr>
        <w:t>addres</w:t>
      </w:r>
      <w:r w:rsidRPr="00375A32">
        <w:rPr>
          <w:rFonts w:ascii="Arial" w:hAnsi="Arial" w:cs="Arial"/>
          <w:w w:val="115"/>
          <w:sz w:val="20"/>
          <w:szCs w:val="20"/>
        </w:rPr>
        <w:t>s</w:t>
      </w:r>
      <w:r w:rsidRPr="00375A32">
        <w:rPr>
          <w:rFonts w:ascii="Arial" w:hAnsi="Arial" w:cs="Arial"/>
          <w:spacing w:val="-21"/>
          <w:w w:val="115"/>
          <w:sz w:val="20"/>
          <w:szCs w:val="20"/>
        </w:rPr>
        <w:t xml:space="preserve"> </w:t>
      </w:r>
      <w:r w:rsidRPr="00375A32">
        <w:rPr>
          <w:rFonts w:ascii="Arial" w:hAnsi="Arial" w:cs="Arial"/>
          <w:spacing w:val="-1"/>
          <w:w w:val="115"/>
          <w:sz w:val="20"/>
          <w:szCs w:val="20"/>
        </w:rPr>
        <w:t>th</w:t>
      </w:r>
      <w:r w:rsidRPr="00375A32">
        <w:rPr>
          <w:rFonts w:ascii="Arial" w:hAnsi="Arial" w:cs="Arial"/>
          <w:w w:val="115"/>
          <w:sz w:val="20"/>
          <w:szCs w:val="20"/>
        </w:rPr>
        <w:t>e</w:t>
      </w:r>
      <w:r w:rsidRPr="00375A32">
        <w:rPr>
          <w:rFonts w:ascii="Arial" w:hAnsi="Arial" w:cs="Arial"/>
          <w:spacing w:val="22"/>
          <w:w w:val="115"/>
          <w:sz w:val="20"/>
          <w:szCs w:val="20"/>
        </w:rPr>
        <w:t xml:space="preserve"> </w:t>
      </w:r>
      <w:r w:rsidRPr="00375A32">
        <w:rPr>
          <w:rFonts w:ascii="Arial" w:hAnsi="Arial" w:cs="Arial"/>
          <w:spacing w:val="-1"/>
          <w:w w:val="115"/>
          <w:sz w:val="20"/>
          <w:szCs w:val="20"/>
        </w:rPr>
        <w:t>actua</w:t>
      </w:r>
      <w:r w:rsidRPr="00375A32">
        <w:rPr>
          <w:rFonts w:ascii="Arial" w:hAnsi="Arial" w:cs="Arial"/>
          <w:w w:val="115"/>
          <w:sz w:val="20"/>
          <w:szCs w:val="20"/>
        </w:rPr>
        <w:t>l</w:t>
      </w:r>
      <w:r w:rsidRPr="00375A32">
        <w:rPr>
          <w:rFonts w:ascii="Arial" w:hAnsi="Arial" w:cs="Arial"/>
          <w:spacing w:val="-14"/>
          <w:w w:val="115"/>
          <w:sz w:val="20"/>
          <w:szCs w:val="20"/>
        </w:rPr>
        <w:t xml:space="preserve"> </w:t>
      </w:r>
      <w:r w:rsidRPr="00375A32">
        <w:rPr>
          <w:rFonts w:ascii="Arial" w:hAnsi="Arial" w:cs="Arial"/>
          <w:spacing w:val="-1"/>
          <w:sz w:val="20"/>
          <w:szCs w:val="20"/>
        </w:rPr>
        <w:t>o</w:t>
      </w:r>
      <w:r w:rsidRPr="00375A32">
        <w:rPr>
          <w:rFonts w:ascii="Arial" w:hAnsi="Arial" w:cs="Arial"/>
          <w:sz w:val="20"/>
          <w:szCs w:val="20"/>
        </w:rPr>
        <w:t>r</w:t>
      </w:r>
      <w:r w:rsidRPr="00375A32">
        <w:rPr>
          <w:rFonts w:ascii="Arial" w:hAnsi="Arial" w:cs="Arial"/>
          <w:spacing w:val="22"/>
          <w:sz w:val="20"/>
          <w:szCs w:val="20"/>
        </w:rPr>
        <w:t xml:space="preserve"> </w:t>
      </w:r>
      <w:r w:rsidRPr="00375A32">
        <w:rPr>
          <w:rFonts w:ascii="Arial" w:hAnsi="Arial" w:cs="Arial"/>
          <w:spacing w:val="-1"/>
          <w:w w:val="120"/>
          <w:sz w:val="20"/>
          <w:szCs w:val="20"/>
        </w:rPr>
        <w:t>potentia</w:t>
      </w:r>
      <w:r w:rsidRPr="00375A32">
        <w:rPr>
          <w:rFonts w:ascii="Arial" w:hAnsi="Arial" w:cs="Arial"/>
          <w:w w:val="120"/>
          <w:sz w:val="20"/>
          <w:szCs w:val="20"/>
        </w:rPr>
        <w:t>l</w:t>
      </w:r>
      <w:r w:rsidRPr="00375A32">
        <w:rPr>
          <w:rFonts w:ascii="Arial" w:hAnsi="Arial" w:cs="Arial"/>
          <w:spacing w:val="-6"/>
          <w:w w:val="120"/>
          <w:sz w:val="20"/>
          <w:szCs w:val="20"/>
        </w:rPr>
        <w:t xml:space="preserve"> </w:t>
      </w:r>
      <w:r w:rsidRPr="00375A32">
        <w:rPr>
          <w:rFonts w:ascii="Arial" w:hAnsi="Arial" w:cs="Arial"/>
          <w:spacing w:val="-1"/>
          <w:w w:val="120"/>
          <w:sz w:val="20"/>
          <w:szCs w:val="20"/>
        </w:rPr>
        <w:t>iss</w:t>
      </w:r>
      <w:r w:rsidRPr="00375A32">
        <w:rPr>
          <w:rFonts w:ascii="Arial" w:hAnsi="Arial" w:cs="Arial"/>
          <w:spacing w:val="-1"/>
          <w:w w:val="122"/>
          <w:sz w:val="20"/>
          <w:szCs w:val="20"/>
        </w:rPr>
        <w:t>u</w:t>
      </w:r>
      <w:r w:rsidRPr="00375A32">
        <w:rPr>
          <w:rFonts w:ascii="Arial" w:hAnsi="Arial" w:cs="Arial"/>
          <w:spacing w:val="-1"/>
          <w:w w:val="125"/>
          <w:sz w:val="20"/>
          <w:szCs w:val="20"/>
        </w:rPr>
        <w:t>e</w:t>
      </w:r>
      <w:r w:rsidRPr="00375A32">
        <w:rPr>
          <w:rFonts w:ascii="Arial" w:hAnsi="Arial" w:cs="Arial"/>
          <w:w w:val="83"/>
          <w:sz w:val="20"/>
          <w:szCs w:val="20"/>
        </w:rPr>
        <w:t>;</w:t>
      </w:r>
    </w:p>
    <w:p w:rsidR="007E0A84" w:rsidRPr="00375A32" w:rsidRDefault="007E0A84" w:rsidP="00375A32">
      <w:pPr>
        <w:pStyle w:val="ListParagraph"/>
        <w:numPr>
          <w:ilvl w:val="0"/>
          <w:numId w:val="45"/>
        </w:numPr>
        <w:jc w:val="both"/>
        <w:rPr>
          <w:rFonts w:ascii="Arial" w:hAnsi="Arial" w:cs="Arial"/>
          <w:sz w:val="20"/>
          <w:szCs w:val="20"/>
        </w:rPr>
      </w:pPr>
      <w:r w:rsidRPr="00375A32">
        <w:rPr>
          <w:rFonts w:ascii="Arial" w:hAnsi="Arial" w:cs="Arial"/>
          <w:spacing w:val="-1"/>
          <w:sz w:val="20"/>
          <w:szCs w:val="20"/>
        </w:rPr>
        <w:t>issue</w:t>
      </w:r>
      <w:r w:rsidRPr="00375A32">
        <w:rPr>
          <w:rFonts w:ascii="Arial" w:hAnsi="Arial" w:cs="Arial"/>
          <w:sz w:val="20"/>
          <w:szCs w:val="20"/>
        </w:rPr>
        <w:t>s</w:t>
      </w:r>
      <w:r w:rsidRPr="00375A32">
        <w:rPr>
          <w:rFonts w:ascii="Arial" w:hAnsi="Arial" w:cs="Arial"/>
          <w:spacing w:val="43"/>
          <w:sz w:val="20"/>
          <w:szCs w:val="20"/>
        </w:rPr>
        <w:t xml:space="preserve"> </w:t>
      </w:r>
      <w:r w:rsidRPr="00375A32">
        <w:rPr>
          <w:rFonts w:ascii="Arial" w:hAnsi="Arial" w:cs="Arial"/>
          <w:spacing w:val="-1"/>
          <w:w w:val="116"/>
          <w:sz w:val="20"/>
          <w:szCs w:val="20"/>
        </w:rPr>
        <w:t>whic</w:t>
      </w:r>
      <w:r w:rsidRPr="00375A32">
        <w:rPr>
          <w:rFonts w:ascii="Arial" w:hAnsi="Arial" w:cs="Arial"/>
          <w:w w:val="116"/>
          <w:sz w:val="20"/>
          <w:szCs w:val="20"/>
        </w:rPr>
        <w:t>h</w:t>
      </w:r>
      <w:r w:rsidRPr="00375A32">
        <w:rPr>
          <w:rFonts w:ascii="Arial" w:hAnsi="Arial" w:cs="Arial"/>
          <w:spacing w:val="-5"/>
          <w:w w:val="116"/>
          <w:sz w:val="20"/>
          <w:szCs w:val="20"/>
        </w:rPr>
        <w:t xml:space="preserve"> </w:t>
      </w:r>
      <w:r w:rsidRPr="00375A32">
        <w:rPr>
          <w:rFonts w:ascii="Arial" w:hAnsi="Arial" w:cs="Arial"/>
          <w:spacing w:val="-1"/>
          <w:w w:val="116"/>
          <w:sz w:val="20"/>
          <w:szCs w:val="20"/>
        </w:rPr>
        <w:t>hav</w:t>
      </w:r>
      <w:r w:rsidRPr="00375A32">
        <w:rPr>
          <w:rFonts w:ascii="Arial" w:hAnsi="Arial" w:cs="Arial"/>
          <w:w w:val="116"/>
          <w:sz w:val="20"/>
          <w:szCs w:val="20"/>
        </w:rPr>
        <w:t>e</w:t>
      </w:r>
      <w:r w:rsidRPr="00375A32">
        <w:rPr>
          <w:rFonts w:ascii="Arial" w:hAnsi="Arial" w:cs="Arial"/>
          <w:spacing w:val="-1"/>
          <w:w w:val="116"/>
          <w:sz w:val="20"/>
          <w:szCs w:val="20"/>
        </w:rPr>
        <w:t xml:space="preserve"> </w:t>
      </w:r>
      <w:r w:rsidRPr="00375A32">
        <w:rPr>
          <w:rFonts w:ascii="Arial" w:hAnsi="Arial" w:cs="Arial"/>
          <w:spacing w:val="-1"/>
          <w:sz w:val="20"/>
          <w:szCs w:val="20"/>
        </w:rPr>
        <w:t>arise</w:t>
      </w:r>
      <w:r w:rsidRPr="00375A32">
        <w:rPr>
          <w:rFonts w:ascii="Arial" w:hAnsi="Arial" w:cs="Arial"/>
          <w:sz w:val="20"/>
          <w:szCs w:val="20"/>
        </w:rPr>
        <w:t xml:space="preserve">n </w:t>
      </w:r>
      <w:r w:rsidRPr="00375A32">
        <w:rPr>
          <w:rFonts w:ascii="Arial" w:hAnsi="Arial" w:cs="Arial"/>
          <w:spacing w:val="6"/>
          <w:sz w:val="20"/>
          <w:szCs w:val="20"/>
        </w:rPr>
        <w:t xml:space="preserve"> </w:t>
      </w:r>
      <w:r w:rsidRPr="00375A32">
        <w:rPr>
          <w:rFonts w:ascii="Arial" w:hAnsi="Arial" w:cs="Arial"/>
          <w:spacing w:val="-1"/>
          <w:sz w:val="20"/>
          <w:szCs w:val="20"/>
        </w:rPr>
        <w:t>i</w:t>
      </w:r>
      <w:r w:rsidRPr="00375A32">
        <w:rPr>
          <w:rFonts w:ascii="Arial" w:hAnsi="Arial" w:cs="Arial"/>
          <w:sz w:val="20"/>
          <w:szCs w:val="20"/>
        </w:rPr>
        <w:t>n</w:t>
      </w:r>
      <w:r w:rsidRPr="00375A32">
        <w:rPr>
          <w:rFonts w:ascii="Arial" w:hAnsi="Arial" w:cs="Arial"/>
          <w:spacing w:val="22"/>
          <w:sz w:val="20"/>
          <w:szCs w:val="20"/>
        </w:rPr>
        <w:t xml:space="preserve"> </w:t>
      </w:r>
      <w:r w:rsidRPr="00375A32">
        <w:rPr>
          <w:rFonts w:ascii="Arial" w:hAnsi="Arial" w:cs="Arial"/>
          <w:spacing w:val="-1"/>
          <w:w w:val="117"/>
          <w:sz w:val="20"/>
          <w:szCs w:val="20"/>
        </w:rPr>
        <w:t>th</w:t>
      </w:r>
      <w:r w:rsidRPr="00375A32">
        <w:rPr>
          <w:rFonts w:ascii="Arial" w:hAnsi="Arial" w:cs="Arial"/>
          <w:w w:val="117"/>
          <w:sz w:val="20"/>
          <w:szCs w:val="20"/>
        </w:rPr>
        <w:t>e</w:t>
      </w:r>
      <w:r w:rsidRPr="00375A32">
        <w:rPr>
          <w:rFonts w:ascii="Arial" w:hAnsi="Arial" w:cs="Arial"/>
          <w:spacing w:val="17"/>
          <w:w w:val="117"/>
          <w:sz w:val="20"/>
          <w:szCs w:val="20"/>
        </w:rPr>
        <w:t xml:space="preserve"> </w:t>
      </w:r>
      <w:r w:rsidRPr="00375A32">
        <w:rPr>
          <w:rFonts w:ascii="Arial" w:hAnsi="Arial" w:cs="Arial"/>
          <w:spacing w:val="-1"/>
          <w:w w:val="117"/>
          <w:sz w:val="20"/>
          <w:szCs w:val="20"/>
        </w:rPr>
        <w:t>publi</w:t>
      </w:r>
      <w:r w:rsidRPr="00375A32">
        <w:rPr>
          <w:rFonts w:ascii="Arial" w:hAnsi="Arial" w:cs="Arial"/>
          <w:w w:val="117"/>
          <w:sz w:val="20"/>
          <w:szCs w:val="20"/>
        </w:rPr>
        <w:t>c</w:t>
      </w:r>
      <w:r w:rsidRPr="00375A32">
        <w:rPr>
          <w:rFonts w:ascii="Arial" w:hAnsi="Arial" w:cs="Arial"/>
          <w:spacing w:val="-24"/>
          <w:w w:val="117"/>
          <w:sz w:val="20"/>
          <w:szCs w:val="20"/>
        </w:rPr>
        <w:t xml:space="preserve"> </w:t>
      </w:r>
      <w:r w:rsidRPr="00375A32">
        <w:rPr>
          <w:rFonts w:ascii="Arial" w:hAnsi="Arial" w:cs="Arial"/>
          <w:spacing w:val="-1"/>
          <w:w w:val="117"/>
          <w:sz w:val="20"/>
          <w:szCs w:val="20"/>
        </w:rPr>
        <w:t>domai</w:t>
      </w:r>
      <w:r w:rsidRPr="00375A32">
        <w:rPr>
          <w:rFonts w:ascii="Arial" w:hAnsi="Arial" w:cs="Arial"/>
          <w:w w:val="117"/>
          <w:sz w:val="20"/>
          <w:szCs w:val="20"/>
        </w:rPr>
        <w:t>n</w:t>
      </w:r>
      <w:r w:rsidRPr="00375A32">
        <w:rPr>
          <w:rFonts w:ascii="Arial" w:hAnsi="Arial" w:cs="Arial"/>
          <w:spacing w:val="2"/>
          <w:w w:val="117"/>
          <w:sz w:val="20"/>
          <w:szCs w:val="20"/>
        </w:rPr>
        <w:t xml:space="preserve"> </w:t>
      </w:r>
      <w:r w:rsidRPr="00375A32">
        <w:rPr>
          <w:rFonts w:ascii="Arial" w:hAnsi="Arial" w:cs="Arial"/>
          <w:spacing w:val="-1"/>
          <w:sz w:val="20"/>
          <w:szCs w:val="20"/>
        </w:rPr>
        <w:t>an</w:t>
      </w:r>
      <w:r w:rsidRPr="00375A32">
        <w:rPr>
          <w:rFonts w:ascii="Arial" w:hAnsi="Arial" w:cs="Arial"/>
          <w:sz w:val="20"/>
          <w:szCs w:val="20"/>
        </w:rPr>
        <w:t xml:space="preserve">d </w:t>
      </w:r>
      <w:r w:rsidRPr="00375A32">
        <w:rPr>
          <w:rFonts w:ascii="Arial" w:hAnsi="Arial" w:cs="Arial"/>
          <w:spacing w:val="6"/>
          <w:sz w:val="20"/>
          <w:szCs w:val="20"/>
        </w:rPr>
        <w:t xml:space="preserve"> </w:t>
      </w:r>
      <w:r w:rsidRPr="00375A32">
        <w:rPr>
          <w:rFonts w:ascii="Arial" w:hAnsi="Arial" w:cs="Arial"/>
          <w:spacing w:val="-1"/>
          <w:w w:val="115"/>
          <w:sz w:val="20"/>
          <w:szCs w:val="20"/>
        </w:rPr>
        <w:t>coul</w:t>
      </w:r>
      <w:r w:rsidRPr="00375A32">
        <w:rPr>
          <w:rFonts w:ascii="Arial" w:hAnsi="Arial" w:cs="Arial"/>
          <w:w w:val="115"/>
          <w:sz w:val="20"/>
          <w:szCs w:val="20"/>
        </w:rPr>
        <w:t>d</w:t>
      </w:r>
      <w:r w:rsidRPr="00375A32">
        <w:rPr>
          <w:rFonts w:ascii="Arial" w:hAnsi="Arial" w:cs="Arial"/>
          <w:spacing w:val="-6"/>
          <w:w w:val="115"/>
          <w:sz w:val="20"/>
          <w:szCs w:val="20"/>
        </w:rPr>
        <w:t xml:space="preserve"> </w:t>
      </w:r>
      <w:r w:rsidRPr="00375A32">
        <w:rPr>
          <w:rFonts w:ascii="Arial" w:hAnsi="Arial" w:cs="Arial"/>
          <w:spacing w:val="-1"/>
          <w:w w:val="111"/>
          <w:sz w:val="20"/>
          <w:szCs w:val="20"/>
        </w:rPr>
        <w:t>a</w:t>
      </w:r>
      <w:r w:rsidRPr="00375A32">
        <w:rPr>
          <w:rFonts w:ascii="Arial" w:hAnsi="Arial" w:cs="Arial"/>
          <w:spacing w:val="-1"/>
          <w:w w:val="122"/>
          <w:sz w:val="20"/>
          <w:szCs w:val="20"/>
        </w:rPr>
        <w:t>d</w:t>
      </w:r>
      <w:r w:rsidRPr="00375A32">
        <w:rPr>
          <w:rFonts w:ascii="Arial" w:hAnsi="Arial" w:cs="Arial"/>
          <w:spacing w:val="-1"/>
          <w:w w:val="112"/>
          <w:sz w:val="20"/>
          <w:szCs w:val="20"/>
        </w:rPr>
        <w:t>v</w:t>
      </w:r>
      <w:r w:rsidRPr="00375A32">
        <w:rPr>
          <w:rFonts w:ascii="Arial" w:hAnsi="Arial" w:cs="Arial"/>
          <w:spacing w:val="-1"/>
          <w:w w:val="125"/>
          <w:sz w:val="20"/>
          <w:szCs w:val="20"/>
        </w:rPr>
        <w:t>e</w:t>
      </w:r>
      <w:r w:rsidRPr="00375A32">
        <w:rPr>
          <w:rFonts w:ascii="Arial" w:hAnsi="Arial" w:cs="Arial"/>
          <w:spacing w:val="-1"/>
          <w:sz w:val="20"/>
          <w:szCs w:val="20"/>
        </w:rPr>
        <w:t>rs</w:t>
      </w:r>
      <w:r w:rsidRPr="00375A32">
        <w:rPr>
          <w:rFonts w:ascii="Arial" w:hAnsi="Arial" w:cs="Arial"/>
          <w:spacing w:val="-1"/>
          <w:w w:val="125"/>
          <w:sz w:val="20"/>
          <w:szCs w:val="20"/>
        </w:rPr>
        <w:t>e</w:t>
      </w:r>
      <w:r w:rsidRPr="00375A32">
        <w:rPr>
          <w:rFonts w:ascii="Arial" w:hAnsi="Arial" w:cs="Arial"/>
          <w:spacing w:val="-1"/>
          <w:sz w:val="20"/>
          <w:szCs w:val="20"/>
        </w:rPr>
        <w:t>l</w:t>
      </w:r>
      <w:r w:rsidRPr="00375A32">
        <w:rPr>
          <w:rFonts w:ascii="Arial" w:hAnsi="Arial" w:cs="Arial"/>
          <w:w w:val="112"/>
          <w:sz w:val="20"/>
          <w:szCs w:val="20"/>
        </w:rPr>
        <w:t xml:space="preserve">y </w:t>
      </w:r>
      <w:r w:rsidRPr="00375A32">
        <w:rPr>
          <w:rFonts w:ascii="Arial" w:hAnsi="Arial" w:cs="Arial"/>
          <w:spacing w:val="-1"/>
          <w:w w:val="111"/>
          <w:sz w:val="20"/>
          <w:szCs w:val="20"/>
        </w:rPr>
        <w:t>a</w:t>
      </w:r>
      <w:r w:rsidRPr="00375A32">
        <w:rPr>
          <w:rFonts w:ascii="Arial" w:hAnsi="Arial" w:cs="Arial"/>
          <w:spacing w:val="-4"/>
          <w:w w:val="140"/>
          <w:sz w:val="20"/>
          <w:szCs w:val="20"/>
        </w:rPr>
        <w:t>f</w:t>
      </w:r>
      <w:r w:rsidRPr="00375A32">
        <w:rPr>
          <w:rFonts w:ascii="Arial" w:hAnsi="Arial" w:cs="Arial"/>
          <w:spacing w:val="-1"/>
          <w:w w:val="140"/>
          <w:sz w:val="20"/>
          <w:szCs w:val="20"/>
        </w:rPr>
        <w:t>f</w:t>
      </w:r>
      <w:r w:rsidRPr="00375A32">
        <w:rPr>
          <w:rFonts w:ascii="Arial" w:hAnsi="Arial" w:cs="Arial"/>
          <w:spacing w:val="-1"/>
          <w:w w:val="125"/>
          <w:sz w:val="20"/>
          <w:szCs w:val="20"/>
        </w:rPr>
        <w:t>e</w:t>
      </w:r>
      <w:r w:rsidRPr="00375A32">
        <w:rPr>
          <w:rFonts w:ascii="Arial" w:hAnsi="Arial" w:cs="Arial"/>
          <w:spacing w:val="-1"/>
          <w:sz w:val="20"/>
          <w:szCs w:val="20"/>
        </w:rPr>
        <w:t>c</w:t>
      </w:r>
      <w:r w:rsidRPr="00375A32">
        <w:rPr>
          <w:rFonts w:ascii="Arial" w:hAnsi="Arial" w:cs="Arial"/>
          <w:w w:val="140"/>
          <w:sz w:val="20"/>
          <w:szCs w:val="20"/>
        </w:rPr>
        <w:t>t</w:t>
      </w:r>
      <w:r w:rsidRPr="00375A32">
        <w:rPr>
          <w:rFonts w:ascii="Arial" w:hAnsi="Arial" w:cs="Arial"/>
          <w:spacing w:val="1"/>
          <w:sz w:val="20"/>
          <w:szCs w:val="20"/>
        </w:rPr>
        <w:t xml:space="preserve"> </w:t>
      </w:r>
      <w:r w:rsidRPr="00375A32">
        <w:rPr>
          <w:rFonts w:ascii="Arial" w:hAnsi="Arial" w:cs="Arial"/>
          <w:spacing w:val="-1"/>
          <w:w w:val="120"/>
          <w:sz w:val="20"/>
          <w:szCs w:val="20"/>
        </w:rPr>
        <w:t>th</w:t>
      </w:r>
      <w:r w:rsidRPr="00375A32">
        <w:rPr>
          <w:rFonts w:ascii="Arial" w:hAnsi="Arial" w:cs="Arial"/>
          <w:w w:val="120"/>
          <w:sz w:val="20"/>
          <w:szCs w:val="20"/>
        </w:rPr>
        <w:t>e</w:t>
      </w:r>
      <w:r w:rsidRPr="00375A32">
        <w:rPr>
          <w:rFonts w:ascii="Arial" w:hAnsi="Arial" w:cs="Arial"/>
          <w:spacing w:val="9"/>
          <w:w w:val="120"/>
          <w:sz w:val="20"/>
          <w:szCs w:val="20"/>
        </w:rPr>
        <w:t xml:space="preserve"> </w:t>
      </w:r>
      <w:r w:rsidRPr="00375A32">
        <w:rPr>
          <w:rFonts w:ascii="Arial" w:hAnsi="Arial" w:cs="Arial"/>
          <w:spacing w:val="-1"/>
          <w:w w:val="120"/>
          <w:sz w:val="20"/>
          <w:szCs w:val="20"/>
        </w:rPr>
        <w:t>reputatio</w:t>
      </w:r>
      <w:r w:rsidRPr="00375A32">
        <w:rPr>
          <w:rFonts w:ascii="Arial" w:hAnsi="Arial" w:cs="Arial"/>
          <w:w w:val="120"/>
          <w:sz w:val="20"/>
          <w:szCs w:val="20"/>
        </w:rPr>
        <w:t>n</w:t>
      </w:r>
      <w:r w:rsidRPr="00375A32">
        <w:rPr>
          <w:rFonts w:ascii="Arial" w:hAnsi="Arial" w:cs="Arial"/>
          <w:spacing w:val="-8"/>
          <w:w w:val="120"/>
          <w:sz w:val="20"/>
          <w:szCs w:val="20"/>
        </w:rPr>
        <w:t xml:space="preserve"> </w:t>
      </w:r>
      <w:r w:rsidRPr="00375A32">
        <w:rPr>
          <w:rFonts w:ascii="Arial" w:hAnsi="Arial" w:cs="Arial"/>
          <w:spacing w:val="-1"/>
          <w:w w:val="120"/>
          <w:sz w:val="20"/>
          <w:szCs w:val="20"/>
        </w:rPr>
        <w:t>o</w:t>
      </w:r>
      <w:r w:rsidRPr="00375A32">
        <w:rPr>
          <w:rFonts w:ascii="Arial" w:hAnsi="Arial" w:cs="Arial"/>
          <w:w w:val="120"/>
          <w:sz w:val="20"/>
          <w:szCs w:val="20"/>
        </w:rPr>
        <w:t>f</w:t>
      </w:r>
      <w:r w:rsidRPr="00375A32">
        <w:rPr>
          <w:rFonts w:ascii="Arial" w:hAnsi="Arial" w:cs="Arial"/>
          <w:spacing w:val="4"/>
          <w:w w:val="120"/>
          <w:sz w:val="20"/>
          <w:szCs w:val="20"/>
        </w:rPr>
        <w:t xml:space="preserve"> </w:t>
      </w:r>
      <w:r w:rsidRPr="00375A32">
        <w:rPr>
          <w:rFonts w:ascii="Arial" w:hAnsi="Arial" w:cs="Arial"/>
          <w:spacing w:val="-1"/>
          <w:w w:val="120"/>
          <w:sz w:val="20"/>
          <w:szCs w:val="20"/>
        </w:rPr>
        <w:t>th</w:t>
      </w:r>
      <w:r w:rsidRPr="00375A32">
        <w:rPr>
          <w:rFonts w:ascii="Arial" w:hAnsi="Arial" w:cs="Arial"/>
          <w:w w:val="120"/>
          <w:sz w:val="20"/>
          <w:szCs w:val="20"/>
        </w:rPr>
        <w:t>e</w:t>
      </w:r>
      <w:r w:rsidRPr="00375A32">
        <w:rPr>
          <w:rFonts w:ascii="Arial" w:hAnsi="Arial" w:cs="Arial"/>
          <w:spacing w:val="9"/>
          <w:w w:val="120"/>
          <w:sz w:val="20"/>
          <w:szCs w:val="20"/>
        </w:rPr>
        <w:t xml:space="preserve"> </w:t>
      </w:r>
      <w:r w:rsidRPr="00375A32">
        <w:rPr>
          <w:rFonts w:ascii="Arial" w:hAnsi="Arial" w:cs="Arial"/>
          <w:w w:val="120"/>
          <w:sz w:val="20"/>
          <w:szCs w:val="20"/>
        </w:rPr>
        <w:t>f</w:t>
      </w:r>
      <w:r w:rsidRPr="00375A32">
        <w:rPr>
          <w:rFonts w:ascii="Arial" w:hAnsi="Arial" w:cs="Arial"/>
          <w:spacing w:val="-1"/>
          <w:w w:val="120"/>
          <w:sz w:val="20"/>
          <w:szCs w:val="20"/>
        </w:rPr>
        <w:t>i</w:t>
      </w:r>
      <w:r w:rsidRPr="00375A32">
        <w:rPr>
          <w:rFonts w:ascii="Arial" w:hAnsi="Arial" w:cs="Arial"/>
          <w:spacing w:val="-1"/>
          <w:sz w:val="20"/>
          <w:szCs w:val="20"/>
        </w:rPr>
        <w:t>r</w:t>
      </w:r>
      <w:r w:rsidRPr="00375A32">
        <w:rPr>
          <w:rFonts w:ascii="Arial" w:hAnsi="Arial" w:cs="Arial"/>
          <w:spacing w:val="-1"/>
          <w:w w:val="123"/>
          <w:sz w:val="20"/>
          <w:szCs w:val="20"/>
        </w:rPr>
        <w:t>m</w:t>
      </w:r>
      <w:r w:rsidRPr="00375A32">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i/>
          <w:w w:val="111"/>
          <w:sz w:val="20"/>
          <w:szCs w:val="20"/>
        </w:rPr>
      </w:pPr>
      <w:r w:rsidRPr="007E0A84">
        <w:rPr>
          <w:rFonts w:ascii="Arial" w:hAnsi="Arial" w:cs="Arial"/>
          <w:spacing w:val="-2"/>
          <w:w w:val="117"/>
          <w:sz w:val="20"/>
          <w:szCs w:val="20"/>
        </w:rPr>
        <w:t>Approache</w:t>
      </w:r>
      <w:r w:rsidRPr="007E0A84">
        <w:rPr>
          <w:rFonts w:ascii="Arial" w:hAnsi="Arial" w:cs="Arial"/>
          <w:w w:val="117"/>
          <w:sz w:val="20"/>
          <w:szCs w:val="20"/>
        </w:rPr>
        <w:t>s</w:t>
      </w:r>
      <w:r w:rsidRPr="007E0A84">
        <w:rPr>
          <w:rFonts w:ascii="Arial" w:hAnsi="Arial" w:cs="Arial"/>
          <w:spacing w:val="-25"/>
          <w:w w:val="117"/>
          <w:sz w:val="20"/>
          <w:szCs w:val="20"/>
        </w:rPr>
        <w:t xml:space="preserve"> </w:t>
      </w:r>
      <w:r w:rsidRPr="007E0A84">
        <w:rPr>
          <w:rFonts w:ascii="Arial" w:hAnsi="Arial" w:cs="Arial"/>
          <w:spacing w:val="-2"/>
          <w:w w:val="117"/>
          <w:sz w:val="20"/>
          <w:szCs w:val="20"/>
        </w:rPr>
        <w:t>t</w:t>
      </w:r>
      <w:r w:rsidRPr="007E0A84">
        <w:rPr>
          <w:rFonts w:ascii="Arial" w:hAnsi="Arial" w:cs="Arial"/>
          <w:w w:val="117"/>
          <w:sz w:val="20"/>
          <w:szCs w:val="20"/>
        </w:rPr>
        <w:t>o</w:t>
      </w:r>
      <w:r w:rsidRPr="007E0A84">
        <w:rPr>
          <w:rFonts w:ascii="Arial" w:hAnsi="Arial" w:cs="Arial"/>
          <w:spacing w:val="7"/>
          <w:w w:val="117"/>
          <w:sz w:val="20"/>
          <w:szCs w:val="20"/>
        </w:rPr>
        <w:t xml:space="preserve"> </w:t>
      </w:r>
      <w:r w:rsidRPr="007E0A84">
        <w:rPr>
          <w:rFonts w:ascii="Arial" w:hAnsi="Arial" w:cs="Arial"/>
          <w:spacing w:val="-2"/>
          <w:w w:val="117"/>
          <w:sz w:val="20"/>
          <w:szCs w:val="20"/>
        </w:rPr>
        <w:t>th</w:t>
      </w:r>
      <w:r w:rsidRPr="007E0A84">
        <w:rPr>
          <w:rFonts w:ascii="Arial" w:hAnsi="Arial" w:cs="Arial"/>
          <w:w w:val="117"/>
          <w:sz w:val="20"/>
          <w:szCs w:val="20"/>
        </w:rPr>
        <w:t>e</w:t>
      </w:r>
      <w:r w:rsidRPr="007E0A84">
        <w:rPr>
          <w:rFonts w:ascii="Arial" w:hAnsi="Arial" w:cs="Arial"/>
          <w:spacing w:val="14"/>
          <w:w w:val="117"/>
          <w:sz w:val="20"/>
          <w:szCs w:val="20"/>
        </w:rPr>
        <w:t xml:space="preserve"> </w:t>
      </w:r>
      <w:r w:rsidRPr="007E0A84">
        <w:rPr>
          <w:rFonts w:ascii="Arial" w:hAnsi="Arial" w:cs="Arial"/>
          <w:spacing w:val="-2"/>
          <w:w w:val="117"/>
          <w:sz w:val="20"/>
          <w:szCs w:val="20"/>
        </w:rPr>
        <w:t>regulator</w:t>
      </w:r>
      <w:r w:rsidRPr="007E0A84">
        <w:rPr>
          <w:rFonts w:ascii="Arial" w:hAnsi="Arial" w:cs="Arial"/>
          <w:w w:val="117"/>
          <w:sz w:val="20"/>
          <w:szCs w:val="20"/>
        </w:rPr>
        <w:t>s</w:t>
      </w:r>
      <w:r w:rsidRPr="007E0A84">
        <w:rPr>
          <w:rFonts w:ascii="Arial" w:hAnsi="Arial" w:cs="Arial"/>
          <w:spacing w:val="-26"/>
          <w:w w:val="117"/>
          <w:sz w:val="20"/>
          <w:szCs w:val="20"/>
        </w:rPr>
        <w:t xml:space="preserve"> </w:t>
      </w:r>
      <w:r w:rsidRPr="007E0A84">
        <w:rPr>
          <w:rFonts w:ascii="Arial" w:hAnsi="Arial" w:cs="Arial"/>
          <w:spacing w:val="-2"/>
          <w:w w:val="117"/>
          <w:sz w:val="20"/>
          <w:szCs w:val="20"/>
        </w:rPr>
        <w:t>shoul</w:t>
      </w:r>
      <w:r w:rsidRPr="007E0A84">
        <w:rPr>
          <w:rFonts w:ascii="Arial" w:hAnsi="Arial" w:cs="Arial"/>
          <w:w w:val="117"/>
          <w:sz w:val="20"/>
          <w:szCs w:val="20"/>
        </w:rPr>
        <w:t>d</w:t>
      </w:r>
      <w:r w:rsidRPr="007E0A84">
        <w:rPr>
          <w:rFonts w:ascii="Arial" w:hAnsi="Arial" w:cs="Arial"/>
          <w:spacing w:val="-11"/>
          <w:w w:val="117"/>
          <w:sz w:val="20"/>
          <w:szCs w:val="20"/>
        </w:rPr>
        <w:t xml:space="preserve"> </w:t>
      </w:r>
      <w:r w:rsidRPr="007E0A84">
        <w:rPr>
          <w:rFonts w:ascii="Arial" w:hAnsi="Arial" w:cs="Arial"/>
          <w:spacing w:val="-2"/>
          <w:sz w:val="20"/>
          <w:szCs w:val="20"/>
        </w:rPr>
        <w:t>b</w:t>
      </w:r>
      <w:r w:rsidRPr="007E0A84">
        <w:rPr>
          <w:rFonts w:ascii="Arial" w:hAnsi="Arial" w:cs="Arial"/>
          <w:sz w:val="20"/>
          <w:szCs w:val="20"/>
        </w:rPr>
        <w:t>e</w:t>
      </w:r>
      <w:r w:rsidRPr="007E0A84">
        <w:rPr>
          <w:rFonts w:ascii="Arial" w:hAnsi="Arial" w:cs="Arial"/>
          <w:spacing w:val="40"/>
          <w:sz w:val="20"/>
          <w:szCs w:val="20"/>
        </w:rPr>
        <w:t xml:space="preserve"> </w:t>
      </w:r>
      <w:r w:rsidRPr="007E0A84">
        <w:rPr>
          <w:rFonts w:ascii="Arial" w:hAnsi="Arial" w:cs="Arial"/>
          <w:spacing w:val="-2"/>
          <w:w w:val="120"/>
          <w:sz w:val="20"/>
          <w:szCs w:val="20"/>
        </w:rPr>
        <w:t>timel</w:t>
      </w:r>
      <w:r w:rsidRPr="007E0A84">
        <w:rPr>
          <w:rFonts w:ascii="Arial" w:hAnsi="Arial" w:cs="Arial"/>
          <w:spacing w:val="-20"/>
          <w:w w:val="120"/>
          <w:sz w:val="20"/>
          <w:szCs w:val="20"/>
        </w:rPr>
        <w:t>y</w:t>
      </w:r>
      <w:r w:rsidRPr="007E0A84">
        <w:rPr>
          <w:rFonts w:ascii="Arial" w:hAnsi="Arial" w:cs="Arial"/>
          <w:w w:val="120"/>
          <w:sz w:val="20"/>
          <w:szCs w:val="20"/>
        </w:rPr>
        <w:t>,</w:t>
      </w:r>
      <w:r w:rsidRPr="007E0A84">
        <w:rPr>
          <w:rFonts w:ascii="Arial" w:hAnsi="Arial" w:cs="Arial"/>
          <w:spacing w:val="-19"/>
          <w:w w:val="120"/>
          <w:sz w:val="20"/>
          <w:szCs w:val="20"/>
        </w:rPr>
        <w:t xml:space="preserve"> </w:t>
      </w:r>
      <w:r w:rsidRPr="007E0A84">
        <w:rPr>
          <w:rFonts w:ascii="Arial" w:hAnsi="Arial" w:cs="Arial"/>
          <w:spacing w:val="-2"/>
          <w:w w:val="120"/>
          <w:sz w:val="20"/>
          <w:szCs w:val="20"/>
        </w:rPr>
        <w:t>bu</w:t>
      </w:r>
      <w:r w:rsidRPr="007E0A84">
        <w:rPr>
          <w:rFonts w:ascii="Arial" w:hAnsi="Arial" w:cs="Arial"/>
          <w:w w:val="120"/>
          <w:sz w:val="20"/>
          <w:szCs w:val="20"/>
        </w:rPr>
        <w:t>t</w:t>
      </w:r>
      <w:r w:rsidRPr="007E0A84">
        <w:rPr>
          <w:rFonts w:ascii="Arial" w:hAnsi="Arial" w:cs="Arial"/>
          <w:spacing w:val="4"/>
          <w:w w:val="120"/>
          <w:sz w:val="20"/>
          <w:szCs w:val="20"/>
        </w:rPr>
        <w:t xml:space="preserve"> </w:t>
      </w:r>
      <w:r w:rsidRPr="007E0A84">
        <w:rPr>
          <w:rFonts w:ascii="Arial" w:hAnsi="Arial" w:cs="Arial"/>
          <w:spacing w:val="-2"/>
          <w:w w:val="120"/>
          <w:sz w:val="20"/>
          <w:szCs w:val="20"/>
        </w:rPr>
        <w:t>th</w:t>
      </w:r>
      <w:r w:rsidRPr="007E0A84">
        <w:rPr>
          <w:rFonts w:ascii="Arial" w:hAnsi="Arial" w:cs="Arial"/>
          <w:w w:val="120"/>
          <w:sz w:val="20"/>
          <w:szCs w:val="20"/>
        </w:rPr>
        <w:t>e</w:t>
      </w:r>
      <w:r w:rsidRPr="007E0A84">
        <w:rPr>
          <w:rFonts w:ascii="Arial" w:hAnsi="Arial" w:cs="Arial"/>
          <w:spacing w:val="6"/>
          <w:w w:val="120"/>
          <w:sz w:val="20"/>
          <w:szCs w:val="20"/>
        </w:rPr>
        <w:t xml:space="preserve"> </w:t>
      </w:r>
      <w:r w:rsidRPr="007E0A84">
        <w:rPr>
          <w:rFonts w:ascii="Arial" w:hAnsi="Arial" w:cs="Arial"/>
          <w:sz w:val="20"/>
          <w:szCs w:val="20"/>
        </w:rPr>
        <w:t>f</w:t>
      </w:r>
      <w:r w:rsidRPr="007E0A84">
        <w:rPr>
          <w:rFonts w:ascii="Arial" w:hAnsi="Arial" w:cs="Arial"/>
          <w:spacing w:val="-2"/>
          <w:sz w:val="20"/>
          <w:szCs w:val="20"/>
        </w:rPr>
        <w:t>ir</w:t>
      </w:r>
      <w:r w:rsidRPr="007E0A84">
        <w:rPr>
          <w:rFonts w:ascii="Arial" w:hAnsi="Arial" w:cs="Arial"/>
          <w:sz w:val="20"/>
          <w:szCs w:val="20"/>
        </w:rPr>
        <w:t xml:space="preserve">m </w:t>
      </w:r>
      <w:r w:rsidRPr="007E0A84">
        <w:rPr>
          <w:rFonts w:ascii="Arial" w:hAnsi="Arial" w:cs="Arial"/>
          <w:spacing w:val="-2"/>
          <w:sz w:val="20"/>
          <w:szCs w:val="20"/>
        </w:rPr>
        <w:t>ma</w:t>
      </w:r>
      <w:r w:rsidRPr="007E0A84">
        <w:rPr>
          <w:rFonts w:ascii="Arial" w:hAnsi="Arial" w:cs="Arial"/>
          <w:sz w:val="20"/>
          <w:szCs w:val="20"/>
        </w:rPr>
        <w:t xml:space="preserve">y </w:t>
      </w:r>
      <w:r w:rsidRPr="007E0A84">
        <w:rPr>
          <w:rFonts w:ascii="Arial" w:hAnsi="Arial" w:cs="Arial"/>
          <w:spacing w:val="-2"/>
          <w:sz w:val="20"/>
          <w:szCs w:val="20"/>
        </w:rPr>
        <w:t>c</w:t>
      </w:r>
      <w:r w:rsidRPr="007E0A84">
        <w:rPr>
          <w:rFonts w:ascii="Arial" w:hAnsi="Arial" w:cs="Arial"/>
          <w:spacing w:val="-2"/>
          <w:w w:val="122"/>
          <w:sz w:val="20"/>
          <w:szCs w:val="20"/>
        </w:rPr>
        <w:t>on</w:t>
      </w:r>
      <w:r w:rsidRPr="007E0A84">
        <w:rPr>
          <w:rFonts w:ascii="Arial" w:hAnsi="Arial" w:cs="Arial"/>
          <w:spacing w:val="-2"/>
          <w:sz w:val="20"/>
          <w:szCs w:val="20"/>
        </w:rPr>
        <w:t>si</w:t>
      </w:r>
      <w:r w:rsidRPr="007E0A84">
        <w:rPr>
          <w:rFonts w:ascii="Arial" w:hAnsi="Arial" w:cs="Arial"/>
          <w:spacing w:val="-2"/>
          <w:w w:val="122"/>
          <w:sz w:val="20"/>
          <w:szCs w:val="20"/>
        </w:rPr>
        <w:t>d</w:t>
      </w:r>
      <w:r w:rsidRPr="007E0A84">
        <w:rPr>
          <w:rFonts w:ascii="Arial" w:hAnsi="Arial" w:cs="Arial"/>
          <w:spacing w:val="-2"/>
          <w:w w:val="125"/>
          <w:sz w:val="20"/>
          <w:szCs w:val="20"/>
        </w:rPr>
        <w:t>e</w:t>
      </w:r>
      <w:r w:rsidRPr="007E0A84">
        <w:rPr>
          <w:rFonts w:ascii="Arial" w:hAnsi="Arial" w:cs="Arial"/>
          <w:sz w:val="20"/>
          <w:szCs w:val="20"/>
        </w:rPr>
        <w:t xml:space="preserve">r </w:t>
      </w:r>
      <w:r w:rsidRPr="007E0A84">
        <w:rPr>
          <w:rFonts w:ascii="Arial" w:hAnsi="Arial" w:cs="Arial"/>
          <w:spacing w:val="-2"/>
          <w:w w:val="118"/>
          <w:sz w:val="20"/>
          <w:szCs w:val="20"/>
        </w:rPr>
        <w:t>wha</w:t>
      </w:r>
      <w:r w:rsidRPr="007E0A84">
        <w:rPr>
          <w:rFonts w:ascii="Arial" w:hAnsi="Arial" w:cs="Arial"/>
          <w:w w:val="118"/>
          <w:sz w:val="20"/>
          <w:szCs w:val="20"/>
        </w:rPr>
        <w:t>t</w:t>
      </w:r>
      <w:r w:rsidRPr="007E0A84">
        <w:rPr>
          <w:rFonts w:ascii="Arial" w:hAnsi="Arial" w:cs="Arial"/>
          <w:spacing w:val="8"/>
          <w:w w:val="118"/>
          <w:sz w:val="20"/>
          <w:szCs w:val="20"/>
        </w:rPr>
        <w:t xml:space="preserve"> </w:t>
      </w:r>
      <w:r w:rsidRPr="007E0A84">
        <w:rPr>
          <w:rFonts w:ascii="Arial" w:hAnsi="Arial" w:cs="Arial"/>
          <w:spacing w:val="-2"/>
          <w:w w:val="118"/>
          <w:sz w:val="20"/>
          <w:szCs w:val="20"/>
        </w:rPr>
        <w:t>remedia</w:t>
      </w:r>
      <w:r w:rsidRPr="007E0A84">
        <w:rPr>
          <w:rFonts w:ascii="Arial" w:hAnsi="Arial" w:cs="Arial"/>
          <w:w w:val="118"/>
          <w:sz w:val="20"/>
          <w:szCs w:val="20"/>
        </w:rPr>
        <w:t>l</w:t>
      </w:r>
      <w:r w:rsidRPr="007E0A84">
        <w:rPr>
          <w:rFonts w:ascii="Arial" w:hAnsi="Arial" w:cs="Arial"/>
          <w:spacing w:val="-24"/>
          <w:w w:val="118"/>
          <w:sz w:val="20"/>
          <w:szCs w:val="20"/>
        </w:rPr>
        <w:t xml:space="preserve"> </w:t>
      </w:r>
      <w:r w:rsidRPr="007E0A84">
        <w:rPr>
          <w:rFonts w:ascii="Arial" w:hAnsi="Arial" w:cs="Arial"/>
          <w:spacing w:val="-2"/>
          <w:w w:val="118"/>
          <w:sz w:val="20"/>
          <w:szCs w:val="20"/>
        </w:rPr>
        <w:t>actio</w:t>
      </w:r>
      <w:r w:rsidRPr="007E0A84">
        <w:rPr>
          <w:rFonts w:ascii="Arial" w:hAnsi="Arial" w:cs="Arial"/>
          <w:w w:val="118"/>
          <w:sz w:val="20"/>
          <w:szCs w:val="20"/>
        </w:rPr>
        <w:t>n</w:t>
      </w:r>
      <w:r w:rsidRPr="007E0A84">
        <w:rPr>
          <w:rFonts w:ascii="Arial" w:hAnsi="Arial" w:cs="Arial"/>
          <w:spacing w:val="-21"/>
          <w:w w:val="118"/>
          <w:sz w:val="20"/>
          <w:szCs w:val="20"/>
        </w:rPr>
        <w:t xml:space="preserve"> </w:t>
      </w:r>
      <w:r w:rsidRPr="007E0A84">
        <w:rPr>
          <w:rFonts w:ascii="Arial" w:hAnsi="Arial" w:cs="Arial"/>
          <w:spacing w:val="-2"/>
          <w:w w:val="118"/>
          <w:sz w:val="20"/>
          <w:szCs w:val="20"/>
        </w:rPr>
        <w:t>woul</w:t>
      </w:r>
      <w:r w:rsidRPr="007E0A84">
        <w:rPr>
          <w:rFonts w:ascii="Arial" w:hAnsi="Arial" w:cs="Arial"/>
          <w:w w:val="118"/>
          <w:sz w:val="20"/>
          <w:szCs w:val="20"/>
        </w:rPr>
        <w:t>d</w:t>
      </w:r>
      <w:r w:rsidRPr="007E0A84">
        <w:rPr>
          <w:rFonts w:ascii="Arial" w:hAnsi="Arial" w:cs="Arial"/>
          <w:spacing w:val="2"/>
          <w:w w:val="118"/>
          <w:sz w:val="20"/>
          <w:szCs w:val="20"/>
        </w:rPr>
        <w:t xml:space="preserve"> </w:t>
      </w:r>
      <w:r w:rsidRPr="007E0A84">
        <w:rPr>
          <w:rFonts w:ascii="Arial" w:hAnsi="Arial" w:cs="Arial"/>
          <w:spacing w:val="-2"/>
          <w:sz w:val="20"/>
          <w:szCs w:val="20"/>
        </w:rPr>
        <w:t>b</w:t>
      </w:r>
      <w:r w:rsidRPr="007E0A84">
        <w:rPr>
          <w:rFonts w:ascii="Arial" w:hAnsi="Arial" w:cs="Arial"/>
          <w:sz w:val="20"/>
          <w:szCs w:val="20"/>
        </w:rPr>
        <w:t>e</w:t>
      </w:r>
      <w:r w:rsidRPr="007E0A84">
        <w:rPr>
          <w:rFonts w:ascii="Arial" w:hAnsi="Arial" w:cs="Arial"/>
          <w:spacing w:val="40"/>
          <w:sz w:val="20"/>
          <w:szCs w:val="20"/>
        </w:rPr>
        <w:t xml:space="preserve"> </w:t>
      </w:r>
      <w:r w:rsidRPr="007E0A84">
        <w:rPr>
          <w:rFonts w:ascii="Arial" w:hAnsi="Arial" w:cs="Arial"/>
          <w:spacing w:val="-2"/>
          <w:w w:val="116"/>
          <w:sz w:val="20"/>
          <w:szCs w:val="20"/>
        </w:rPr>
        <w:t>appropriat</w:t>
      </w:r>
      <w:r w:rsidRPr="007E0A84">
        <w:rPr>
          <w:rFonts w:ascii="Arial" w:hAnsi="Arial" w:cs="Arial"/>
          <w:w w:val="116"/>
          <w:sz w:val="20"/>
          <w:szCs w:val="20"/>
        </w:rPr>
        <w:t>e</w:t>
      </w:r>
      <w:r w:rsidRPr="007E0A84">
        <w:rPr>
          <w:rFonts w:ascii="Arial" w:hAnsi="Arial" w:cs="Arial"/>
          <w:spacing w:val="-5"/>
          <w:w w:val="116"/>
          <w:sz w:val="20"/>
          <w:szCs w:val="20"/>
        </w:rPr>
        <w:t xml:space="preserve"> </w:t>
      </w:r>
      <w:r w:rsidRPr="007E0A84">
        <w:rPr>
          <w:rFonts w:ascii="Arial" w:hAnsi="Arial" w:cs="Arial"/>
          <w:spacing w:val="-2"/>
          <w:sz w:val="20"/>
          <w:szCs w:val="20"/>
        </w:rPr>
        <w:t>prio</w:t>
      </w:r>
      <w:r w:rsidRPr="007E0A84">
        <w:rPr>
          <w:rFonts w:ascii="Arial" w:hAnsi="Arial" w:cs="Arial"/>
          <w:sz w:val="20"/>
          <w:szCs w:val="20"/>
        </w:rPr>
        <w:t>r</w:t>
      </w:r>
      <w:r w:rsidRPr="007E0A84">
        <w:rPr>
          <w:rFonts w:ascii="Arial" w:hAnsi="Arial" w:cs="Arial"/>
          <w:spacing w:val="40"/>
          <w:sz w:val="20"/>
          <w:szCs w:val="20"/>
        </w:rPr>
        <w:t xml:space="preserve"> </w:t>
      </w:r>
      <w:r w:rsidRPr="007E0A84">
        <w:rPr>
          <w:rFonts w:ascii="Arial" w:hAnsi="Arial" w:cs="Arial"/>
          <w:spacing w:val="-2"/>
          <w:w w:val="118"/>
          <w:sz w:val="20"/>
          <w:szCs w:val="20"/>
        </w:rPr>
        <w:t>t</w:t>
      </w:r>
      <w:r w:rsidRPr="007E0A84">
        <w:rPr>
          <w:rFonts w:ascii="Arial" w:hAnsi="Arial" w:cs="Arial"/>
          <w:w w:val="118"/>
          <w:sz w:val="20"/>
          <w:szCs w:val="20"/>
        </w:rPr>
        <w:t>o</w:t>
      </w:r>
      <w:r w:rsidRPr="007E0A84">
        <w:rPr>
          <w:rFonts w:ascii="Arial" w:hAnsi="Arial" w:cs="Arial"/>
          <w:spacing w:val="5"/>
          <w:w w:val="118"/>
          <w:sz w:val="20"/>
          <w:szCs w:val="20"/>
        </w:rPr>
        <w:t xml:space="preserve"> </w:t>
      </w:r>
      <w:r w:rsidRPr="007E0A84">
        <w:rPr>
          <w:rFonts w:ascii="Arial" w:hAnsi="Arial" w:cs="Arial"/>
          <w:spacing w:val="-2"/>
          <w:w w:val="118"/>
          <w:sz w:val="20"/>
          <w:szCs w:val="20"/>
        </w:rPr>
        <w:t>alertin</w:t>
      </w:r>
      <w:r w:rsidRPr="007E0A84">
        <w:rPr>
          <w:rFonts w:ascii="Arial" w:hAnsi="Arial" w:cs="Arial"/>
          <w:w w:val="118"/>
          <w:sz w:val="20"/>
          <w:szCs w:val="20"/>
        </w:rPr>
        <w:t>g</w:t>
      </w:r>
      <w:r w:rsidRPr="007E0A84">
        <w:rPr>
          <w:rFonts w:ascii="Arial" w:hAnsi="Arial" w:cs="Arial"/>
          <w:spacing w:val="-22"/>
          <w:w w:val="118"/>
          <w:sz w:val="20"/>
          <w:szCs w:val="20"/>
        </w:rPr>
        <w:t xml:space="preserve"> </w:t>
      </w:r>
      <w:r w:rsidRPr="007E0A84">
        <w:rPr>
          <w:rFonts w:ascii="Arial" w:hAnsi="Arial" w:cs="Arial"/>
          <w:spacing w:val="-2"/>
          <w:w w:val="118"/>
          <w:sz w:val="20"/>
          <w:szCs w:val="20"/>
        </w:rPr>
        <w:t>th</w:t>
      </w:r>
      <w:r w:rsidRPr="007E0A84">
        <w:rPr>
          <w:rFonts w:ascii="Arial" w:hAnsi="Arial" w:cs="Arial"/>
          <w:w w:val="118"/>
          <w:sz w:val="20"/>
          <w:szCs w:val="20"/>
        </w:rPr>
        <w:t>e</w:t>
      </w:r>
      <w:r w:rsidRPr="007E0A84">
        <w:rPr>
          <w:rFonts w:ascii="Arial" w:hAnsi="Arial" w:cs="Arial"/>
          <w:spacing w:val="11"/>
          <w:w w:val="118"/>
          <w:sz w:val="20"/>
          <w:szCs w:val="20"/>
        </w:rPr>
        <w:t xml:space="preserve"> </w:t>
      </w:r>
      <w:r w:rsidRPr="007E0A84">
        <w:rPr>
          <w:rFonts w:ascii="Arial" w:hAnsi="Arial" w:cs="Arial"/>
          <w:spacing w:val="-2"/>
          <w:w w:val="118"/>
          <w:sz w:val="20"/>
          <w:szCs w:val="20"/>
        </w:rPr>
        <w:t>r</w:t>
      </w:r>
      <w:r w:rsidRPr="007E0A84">
        <w:rPr>
          <w:rFonts w:ascii="Arial" w:hAnsi="Arial" w:cs="Arial"/>
          <w:spacing w:val="-2"/>
          <w:w w:val="125"/>
          <w:sz w:val="20"/>
          <w:szCs w:val="20"/>
        </w:rPr>
        <w:t>e</w:t>
      </w:r>
      <w:r w:rsidRPr="007E0A84">
        <w:rPr>
          <w:rFonts w:ascii="Arial" w:hAnsi="Arial" w:cs="Arial"/>
          <w:spacing w:val="-2"/>
          <w:w w:val="122"/>
          <w:sz w:val="20"/>
          <w:szCs w:val="20"/>
        </w:rPr>
        <w:t>gu</w:t>
      </w:r>
      <w:r w:rsidRPr="007E0A84">
        <w:rPr>
          <w:rFonts w:ascii="Arial" w:hAnsi="Arial" w:cs="Arial"/>
          <w:spacing w:val="-2"/>
          <w:sz w:val="20"/>
          <w:szCs w:val="20"/>
        </w:rPr>
        <w:t>l</w:t>
      </w:r>
      <w:r w:rsidRPr="007E0A84">
        <w:rPr>
          <w:rFonts w:ascii="Arial" w:hAnsi="Arial" w:cs="Arial"/>
          <w:spacing w:val="-2"/>
          <w:w w:val="111"/>
          <w:sz w:val="20"/>
          <w:szCs w:val="20"/>
        </w:rPr>
        <w:t>a</w:t>
      </w:r>
      <w:r w:rsidRPr="007E0A84">
        <w:rPr>
          <w:rFonts w:ascii="Arial" w:hAnsi="Arial" w:cs="Arial"/>
          <w:spacing w:val="-2"/>
          <w:w w:val="140"/>
          <w:sz w:val="20"/>
          <w:szCs w:val="20"/>
        </w:rPr>
        <w:t>t</w:t>
      </w:r>
      <w:r w:rsidRPr="007E0A84">
        <w:rPr>
          <w:rFonts w:ascii="Arial" w:hAnsi="Arial" w:cs="Arial"/>
          <w:spacing w:val="-2"/>
          <w:w w:val="122"/>
          <w:sz w:val="20"/>
          <w:szCs w:val="20"/>
        </w:rPr>
        <w:t>o</w:t>
      </w:r>
      <w:r w:rsidRPr="007E0A84">
        <w:rPr>
          <w:rFonts w:ascii="Arial" w:hAnsi="Arial" w:cs="Arial"/>
          <w:spacing w:val="-2"/>
          <w:sz w:val="20"/>
          <w:szCs w:val="20"/>
        </w:rPr>
        <w:t>rs</w:t>
      </w:r>
      <w:r w:rsidRPr="007E0A84">
        <w:rPr>
          <w:rFonts w:ascii="Arial" w:hAnsi="Arial" w:cs="Arial"/>
          <w:i/>
          <w:w w:val="111"/>
          <w:sz w:val="20"/>
          <w:szCs w:val="20"/>
        </w:rPr>
        <w:t>.</w:t>
      </w:r>
    </w:p>
    <w:p w:rsidR="007E0A84" w:rsidRPr="007E0A84" w:rsidRDefault="007E0A84" w:rsidP="007E0A84">
      <w:pPr>
        <w:jc w:val="both"/>
        <w:rPr>
          <w:rFonts w:ascii="Arial" w:hAnsi="Arial" w:cs="Arial"/>
          <w:i/>
          <w:w w:val="111"/>
          <w:sz w:val="20"/>
          <w:szCs w:val="20"/>
        </w:rPr>
      </w:pPr>
    </w:p>
    <w:p w:rsidR="007E0A84" w:rsidRPr="00375A32" w:rsidRDefault="007E0A84" w:rsidP="007E0A84">
      <w:pPr>
        <w:jc w:val="both"/>
        <w:rPr>
          <w:rFonts w:ascii="Arial" w:hAnsi="Arial" w:cs="Arial"/>
          <w:b/>
          <w:spacing w:val="-1"/>
          <w:w w:val="125"/>
          <w:sz w:val="22"/>
          <w:szCs w:val="22"/>
        </w:rPr>
      </w:pPr>
      <w:r w:rsidRPr="00375A32">
        <w:rPr>
          <w:rFonts w:ascii="Arial" w:hAnsi="Arial" w:cs="Arial"/>
          <w:b/>
          <w:spacing w:val="-1"/>
          <w:sz w:val="22"/>
          <w:szCs w:val="22"/>
        </w:rPr>
        <w:t>5.</w:t>
      </w:r>
      <w:r w:rsidRPr="00375A32">
        <w:rPr>
          <w:rFonts w:ascii="Arial" w:hAnsi="Arial" w:cs="Arial"/>
          <w:b/>
          <w:sz w:val="22"/>
          <w:szCs w:val="22"/>
        </w:rPr>
        <w:t xml:space="preserve">7    </w:t>
      </w:r>
      <w:r w:rsidRPr="00375A32">
        <w:rPr>
          <w:rFonts w:ascii="Arial" w:hAnsi="Arial" w:cs="Arial"/>
          <w:b/>
          <w:spacing w:val="50"/>
          <w:sz w:val="22"/>
          <w:szCs w:val="22"/>
        </w:rPr>
        <w:t xml:space="preserve"> </w:t>
      </w:r>
      <w:r w:rsidRPr="00375A32">
        <w:rPr>
          <w:rFonts w:ascii="Arial" w:hAnsi="Arial" w:cs="Arial"/>
          <w:b/>
          <w:spacing w:val="-1"/>
          <w:sz w:val="22"/>
          <w:szCs w:val="22"/>
        </w:rPr>
        <w:t>Policie</w:t>
      </w:r>
      <w:r w:rsidRPr="00375A32">
        <w:rPr>
          <w:rFonts w:ascii="Arial" w:hAnsi="Arial" w:cs="Arial"/>
          <w:b/>
          <w:sz w:val="22"/>
          <w:szCs w:val="22"/>
        </w:rPr>
        <w:t>s</w:t>
      </w:r>
      <w:r w:rsidRPr="00375A32">
        <w:rPr>
          <w:rFonts w:ascii="Arial" w:hAnsi="Arial" w:cs="Arial"/>
          <w:b/>
          <w:spacing w:val="59"/>
          <w:sz w:val="22"/>
          <w:szCs w:val="22"/>
        </w:rPr>
        <w:t xml:space="preserve"> </w:t>
      </w:r>
      <w:r w:rsidRPr="00375A32">
        <w:rPr>
          <w:rFonts w:ascii="Arial" w:hAnsi="Arial" w:cs="Arial"/>
          <w:b/>
          <w:spacing w:val="-1"/>
          <w:sz w:val="22"/>
          <w:szCs w:val="22"/>
        </w:rPr>
        <w:t>an</w:t>
      </w:r>
      <w:r w:rsidRPr="00375A32">
        <w:rPr>
          <w:rFonts w:ascii="Arial" w:hAnsi="Arial" w:cs="Arial"/>
          <w:b/>
          <w:sz w:val="22"/>
          <w:szCs w:val="22"/>
        </w:rPr>
        <w:t>d</w:t>
      </w:r>
      <w:r w:rsidRPr="00375A32">
        <w:rPr>
          <w:rFonts w:ascii="Arial" w:hAnsi="Arial" w:cs="Arial"/>
          <w:b/>
          <w:spacing w:val="42"/>
          <w:sz w:val="22"/>
          <w:szCs w:val="22"/>
        </w:rPr>
        <w:t xml:space="preserve"> </w:t>
      </w:r>
      <w:r w:rsidRPr="00375A32">
        <w:rPr>
          <w:rFonts w:ascii="Arial" w:hAnsi="Arial" w:cs="Arial"/>
          <w:b/>
          <w:spacing w:val="-1"/>
          <w:w w:val="109"/>
          <w:sz w:val="22"/>
          <w:szCs w:val="22"/>
        </w:rPr>
        <w:t>p</w:t>
      </w:r>
      <w:r w:rsidRPr="00375A32">
        <w:rPr>
          <w:rFonts w:ascii="Arial" w:hAnsi="Arial" w:cs="Arial"/>
          <w:b/>
          <w:spacing w:val="-5"/>
          <w:w w:val="87"/>
          <w:sz w:val="22"/>
          <w:szCs w:val="22"/>
        </w:rPr>
        <w:t>r</w:t>
      </w:r>
      <w:r w:rsidRPr="00375A32">
        <w:rPr>
          <w:rFonts w:ascii="Arial" w:hAnsi="Arial" w:cs="Arial"/>
          <w:b/>
          <w:spacing w:val="-1"/>
          <w:w w:val="122"/>
          <w:sz w:val="22"/>
          <w:szCs w:val="22"/>
        </w:rPr>
        <w:t>o</w:t>
      </w:r>
      <w:r w:rsidRPr="00375A32">
        <w:rPr>
          <w:rFonts w:ascii="Arial" w:hAnsi="Arial" w:cs="Arial"/>
          <w:b/>
          <w:spacing w:val="-1"/>
          <w:sz w:val="22"/>
          <w:szCs w:val="22"/>
        </w:rPr>
        <w:t>c</w:t>
      </w:r>
      <w:r w:rsidRPr="00375A32">
        <w:rPr>
          <w:rFonts w:ascii="Arial" w:hAnsi="Arial" w:cs="Arial"/>
          <w:b/>
          <w:spacing w:val="-1"/>
          <w:w w:val="125"/>
          <w:sz w:val="22"/>
          <w:szCs w:val="22"/>
        </w:rPr>
        <w:t>e</w:t>
      </w:r>
      <w:r w:rsidRPr="00375A32">
        <w:rPr>
          <w:rFonts w:ascii="Arial" w:hAnsi="Arial" w:cs="Arial"/>
          <w:b/>
          <w:spacing w:val="-1"/>
          <w:w w:val="109"/>
          <w:sz w:val="22"/>
          <w:szCs w:val="22"/>
        </w:rPr>
        <w:t>du</w:t>
      </w:r>
      <w:r w:rsidRPr="00375A32">
        <w:rPr>
          <w:rFonts w:ascii="Arial" w:hAnsi="Arial" w:cs="Arial"/>
          <w:b/>
          <w:spacing w:val="-5"/>
          <w:w w:val="87"/>
          <w:sz w:val="22"/>
          <w:szCs w:val="22"/>
        </w:rPr>
        <w:t>r</w:t>
      </w:r>
      <w:r w:rsidRPr="00375A32">
        <w:rPr>
          <w:rFonts w:ascii="Arial" w:hAnsi="Arial" w:cs="Arial"/>
          <w:b/>
          <w:spacing w:val="-1"/>
          <w:w w:val="125"/>
          <w:sz w:val="22"/>
          <w:szCs w:val="22"/>
        </w:rPr>
        <w:t>e</w:t>
      </w:r>
    </w:p>
    <w:p w:rsidR="007E0A84" w:rsidRPr="007E0A84" w:rsidRDefault="007E0A84" w:rsidP="007E0A84">
      <w:pPr>
        <w:jc w:val="both"/>
        <w:rPr>
          <w:rFonts w:ascii="Arial" w:hAnsi="Arial" w:cs="Arial"/>
          <w:sz w:val="20"/>
          <w:szCs w:val="20"/>
        </w:rPr>
      </w:pPr>
    </w:p>
    <w:p w:rsidR="007E0A84" w:rsidRPr="00375A32" w:rsidRDefault="00375A32" w:rsidP="00375A32">
      <w:pPr>
        <w:ind w:left="-60"/>
        <w:jc w:val="both"/>
        <w:rPr>
          <w:rFonts w:ascii="Arial" w:hAnsi="Arial" w:cs="Arial"/>
          <w:w w:val="116"/>
          <w:sz w:val="20"/>
          <w:szCs w:val="20"/>
        </w:rPr>
      </w:pPr>
      <w:r w:rsidRPr="007E0A84">
        <w:rPr>
          <w:rFonts w:ascii="Arial" w:hAnsi="Arial" w:cs="Arial"/>
          <w:spacing w:val="-1"/>
          <w:sz w:val="20"/>
          <w:szCs w:val="20"/>
        </w:rPr>
        <w:t>Objective</w:t>
      </w:r>
      <w:r w:rsidRPr="007E0A84">
        <w:rPr>
          <w:rFonts w:ascii="Arial" w:hAnsi="Arial" w:cs="Arial"/>
          <w:sz w:val="20"/>
          <w:szCs w:val="20"/>
        </w:rPr>
        <w:t>:</w:t>
      </w:r>
      <w:r w:rsidRPr="007E0A84">
        <w:rPr>
          <w:rFonts w:ascii="Arial" w:hAnsi="Arial" w:cs="Arial"/>
          <w:spacing w:val="2"/>
          <w:sz w:val="20"/>
          <w:szCs w:val="20"/>
        </w:rPr>
        <w:t xml:space="preserve"> </w:t>
      </w:r>
      <w:r w:rsidRPr="007E0A84">
        <w:rPr>
          <w:rFonts w:ascii="Arial" w:hAnsi="Arial" w:cs="Arial"/>
          <w:spacing w:val="-15"/>
          <w:sz w:val="20"/>
          <w:szCs w:val="20"/>
        </w:rPr>
        <w:t>T</w:t>
      </w:r>
      <w:r w:rsidRPr="007E0A84">
        <w:rPr>
          <w:rFonts w:ascii="Arial" w:hAnsi="Arial" w:cs="Arial"/>
          <w:sz w:val="20"/>
          <w:szCs w:val="20"/>
        </w:rPr>
        <w:t>o</w:t>
      </w:r>
      <w:r w:rsidRPr="007E0A84">
        <w:rPr>
          <w:rFonts w:ascii="Arial" w:hAnsi="Arial" w:cs="Arial"/>
          <w:spacing w:val="13"/>
          <w:sz w:val="20"/>
          <w:szCs w:val="20"/>
        </w:rPr>
        <w:t xml:space="preserve"> </w:t>
      </w:r>
      <w:r w:rsidRPr="007E0A84">
        <w:rPr>
          <w:rFonts w:ascii="Arial" w:hAnsi="Arial" w:cs="Arial"/>
          <w:spacing w:val="-1"/>
          <w:w w:val="120"/>
          <w:sz w:val="20"/>
          <w:szCs w:val="20"/>
        </w:rPr>
        <w:t>promot</w:t>
      </w:r>
      <w:r w:rsidRPr="007E0A84">
        <w:rPr>
          <w:rFonts w:ascii="Arial" w:hAnsi="Arial" w:cs="Arial"/>
          <w:w w:val="120"/>
          <w:sz w:val="20"/>
          <w:szCs w:val="20"/>
        </w:rPr>
        <w:t>e</w:t>
      </w:r>
      <w:r w:rsidRPr="007E0A84">
        <w:rPr>
          <w:rFonts w:ascii="Arial" w:hAnsi="Arial" w:cs="Arial"/>
          <w:spacing w:val="3"/>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w w:val="120"/>
          <w:sz w:val="20"/>
          <w:szCs w:val="20"/>
        </w:rPr>
        <w:t>implementatio</w:t>
      </w:r>
      <w:r w:rsidRPr="007E0A84">
        <w:rPr>
          <w:rFonts w:ascii="Arial" w:hAnsi="Arial" w:cs="Arial"/>
          <w:w w:val="120"/>
          <w:sz w:val="20"/>
          <w:szCs w:val="20"/>
        </w:rPr>
        <w:t>n</w:t>
      </w:r>
      <w:r w:rsidRPr="007E0A84">
        <w:rPr>
          <w:rFonts w:ascii="Arial" w:hAnsi="Arial" w:cs="Arial"/>
          <w:spacing w:val="-14"/>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22"/>
          <w:sz w:val="20"/>
          <w:szCs w:val="20"/>
        </w:rPr>
        <w:t>po</w:t>
      </w:r>
      <w:r w:rsidRPr="007E0A84">
        <w:rPr>
          <w:rFonts w:ascii="Arial" w:hAnsi="Arial" w:cs="Arial"/>
          <w:spacing w:val="-1"/>
          <w:sz w:val="20"/>
          <w:szCs w:val="20"/>
        </w:rPr>
        <w:t>lici</w:t>
      </w:r>
      <w:r w:rsidRPr="007E0A84">
        <w:rPr>
          <w:rFonts w:ascii="Arial" w:hAnsi="Arial" w:cs="Arial"/>
          <w:spacing w:val="-1"/>
          <w:w w:val="125"/>
          <w:sz w:val="20"/>
          <w:szCs w:val="20"/>
        </w:rPr>
        <w:t>e</w:t>
      </w:r>
      <w:r w:rsidRPr="007E0A84">
        <w:rPr>
          <w:rFonts w:ascii="Arial" w:hAnsi="Arial" w:cs="Arial"/>
          <w:sz w:val="20"/>
          <w:szCs w:val="20"/>
        </w:rPr>
        <w:t xml:space="preserve">s </w:t>
      </w:r>
      <w:r w:rsidRPr="007E0A84">
        <w:rPr>
          <w:rFonts w:ascii="Arial" w:hAnsi="Arial" w:cs="Arial"/>
          <w:spacing w:val="-1"/>
          <w:w w:val="116"/>
          <w:sz w:val="20"/>
          <w:szCs w:val="20"/>
        </w:rPr>
        <w:t>an</w:t>
      </w:r>
      <w:r>
        <w:rPr>
          <w:rFonts w:ascii="Arial" w:hAnsi="Arial" w:cs="Arial"/>
          <w:w w:val="116"/>
          <w:sz w:val="20"/>
          <w:szCs w:val="20"/>
        </w:rPr>
        <w:t xml:space="preserve">d </w:t>
      </w:r>
      <w:r w:rsidRPr="007E0A84">
        <w:rPr>
          <w:rFonts w:ascii="Arial" w:hAnsi="Arial" w:cs="Arial"/>
          <w:spacing w:val="-1"/>
          <w:w w:val="116"/>
          <w:sz w:val="20"/>
          <w:szCs w:val="20"/>
        </w:rPr>
        <w:t>procedure</w:t>
      </w:r>
      <w:r w:rsidRPr="007E0A84">
        <w:rPr>
          <w:rFonts w:ascii="Arial" w:hAnsi="Arial" w:cs="Arial"/>
          <w:w w:val="116"/>
          <w:sz w:val="20"/>
          <w:szCs w:val="20"/>
        </w:rPr>
        <w:t>s</w:t>
      </w:r>
      <w:r w:rsidRPr="007E0A84">
        <w:rPr>
          <w:rFonts w:ascii="Arial" w:hAnsi="Arial" w:cs="Arial"/>
          <w:spacing w:val="9"/>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3"/>
          <w:w w:val="116"/>
          <w:sz w:val="20"/>
          <w:szCs w:val="20"/>
        </w:rPr>
        <w:t xml:space="preserve"> </w:t>
      </w:r>
      <w:r w:rsidRPr="007E0A84">
        <w:rPr>
          <w:rFonts w:ascii="Arial" w:hAnsi="Arial" w:cs="Arial"/>
          <w:spacing w:val="-1"/>
          <w:w w:val="116"/>
          <w:sz w:val="20"/>
          <w:szCs w:val="20"/>
        </w:rPr>
        <w:t>familiariz</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1"/>
          <w:w w:val="116"/>
          <w:sz w:val="20"/>
          <w:szCs w:val="20"/>
        </w:rPr>
        <w:t>sta</w:t>
      </w:r>
      <w:r w:rsidRPr="007E0A84">
        <w:rPr>
          <w:rFonts w:ascii="Arial" w:hAnsi="Arial" w:cs="Arial"/>
          <w:spacing w:val="-5"/>
          <w:w w:val="116"/>
          <w:sz w:val="20"/>
          <w:szCs w:val="20"/>
        </w:rPr>
        <w:t>f</w:t>
      </w:r>
      <w:r w:rsidRPr="007E0A84">
        <w:rPr>
          <w:rFonts w:ascii="Arial" w:hAnsi="Arial" w:cs="Arial"/>
          <w:w w:val="116"/>
          <w:sz w:val="20"/>
          <w:szCs w:val="20"/>
        </w:rPr>
        <w:t>f</w:t>
      </w:r>
      <w:r w:rsidRPr="007E0A84">
        <w:rPr>
          <w:rFonts w:ascii="Arial" w:hAnsi="Arial" w:cs="Arial"/>
          <w:spacing w:val="4"/>
          <w:w w:val="116"/>
          <w:sz w:val="20"/>
          <w:szCs w:val="20"/>
        </w:rPr>
        <w:t xml:space="preserve"> </w:t>
      </w:r>
      <w:r w:rsidRPr="007E0A84">
        <w:rPr>
          <w:rFonts w:ascii="Arial" w:hAnsi="Arial" w:cs="Arial"/>
          <w:spacing w:val="-1"/>
          <w:w w:val="116"/>
          <w:sz w:val="20"/>
          <w:szCs w:val="20"/>
        </w:rPr>
        <w:t>wit</w:t>
      </w:r>
      <w:r w:rsidRPr="007E0A84">
        <w:rPr>
          <w:rFonts w:ascii="Arial" w:hAnsi="Arial" w:cs="Arial"/>
          <w:w w:val="116"/>
          <w:sz w:val="20"/>
          <w:szCs w:val="20"/>
        </w:rPr>
        <w:t>h</w:t>
      </w:r>
      <w:r w:rsidRPr="007E0A84">
        <w:rPr>
          <w:rFonts w:ascii="Arial" w:hAnsi="Arial" w:cs="Arial"/>
          <w:spacing w:val="3"/>
          <w:w w:val="116"/>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regulator</w:t>
      </w:r>
      <w:r w:rsidRPr="007E0A84">
        <w:rPr>
          <w:rFonts w:ascii="Arial" w:hAnsi="Arial" w:cs="Arial"/>
          <w:w w:val="116"/>
          <w:sz w:val="20"/>
          <w:szCs w:val="20"/>
        </w:rPr>
        <w:t>y</w:t>
      </w:r>
      <w:r w:rsidRPr="007E0A84">
        <w:rPr>
          <w:rFonts w:ascii="Arial" w:hAnsi="Arial" w:cs="Arial"/>
          <w:spacing w:val="18"/>
          <w:w w:val="116"/>
          <w:sz w:val="20"/>
          <w:szCs w:val="20"/>
        </w:rPr>
        <w:t xml:space="preserve"> </w:t>
      </w:r>
      <w:r w:rsidRPr="007E0A84">
        <w:rPr>
          <w:rFonts w:ascii="Arial" w:hAnsi="Arial" w:cs="Arial"/>
          <w:spacing w:val="-1"/>
          <w:w w:val="116"/>
          <w:sz w:val="20"/>
          <w:szCs w:val="20"/>
        </w:rPr>
        <w:t>s</w:t>
      </w:r>
      <w:r w:rsidRPr="007E0A84">
        <w:rPr>
          <w:rFonts w:ascii="Arial" w:hAnsi="Arial" w:cs="Arial"/>
          <w:spacing w:val="-1"/>
          <w:w w:val="140"/>
          <w:sz w:val="20"/>
          <w:szCs w:val="20"/>
        </w:rPr>
        <w:t>t</w:t>
      </w:r>
      <w:r w:rsidRPr="007E0A84">
        <w:rPr>
          <w:rFonts w:ascii="Arial" w:hAnsi="Arial" w:cs="Arial"/>
          <w:spacing w:val="-1"/>
          <w:w w:val="125"/>
          <w:sz w:val="20"/>
          <w:szCs w:val="20"/>
        </w:rPr>
        <w:t>a</w:t>
      </w:r>
      <w:r w:rsidRPr="007E0A84">
        <w:rPr>
          <w:rFonts w:ascii="Arial" w:hAnsi="Arial" w:cs="Arial"/>
          <w:spacing w:val="-1"/>
          <w:w w:val="122"/>
          <w:sz w:val="20"/>
          <w:szCs w:val="20"/>
        </w:rPr>
        <w:t>nd</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spacing w:val="-1"/>
          <w:w w:val="122"/>
          <w:sz w:val="20"/>
          <w:szCs w:val="20"/>
        </w:rPr>
        <w:t>d</w:t>
      </w:r>
      <w:r w:rsidRPr="007E0A84">
        <w:rPr>
          <w:rFonts w:ascii="Arial" w:hAnsi="Arial" w:cs="Arial"/>
          <w:sz w:val="20"/>
          <w:szCs w:val="20"/>
        </w:rPr>
        <w:t xml:space="preserve">s </w:t>
      </w:r>
      <w:r w:rsidRPr="007E0A84">
        <w:rPr>
          <w:rFonts w:ascii="Arial" w:hAnsi="Arial" w:cs="Arial"/>
          <w:spacing w:val="-1"/>
          <w:w w:val="118"/>
          <w:sz w:val="20"/>
          <w:szCs w:val="20"/>
        </w:rPr>
        <w:t>wit</w:t>
      </w:r>
      <w:r w:rsidRPr="007E0A84">
        <w:rPr>
          <w:rFonts w:ascii="Arial" w:hAnsi="Arial" w:cs="Arial"/>
          <w:w w:val="118"/>
          <w:sz w:val="20"/>
          <w:szCs w:val="20"/>
        </w:rPr>
        <w:t>h</w:t>
      </w:r>
      <w:r w:rsidRPr="007E0A84">
        <w:rPr>
          <w:rFonts w:ascii="Arial" w:hAnsi="Arial" w:cs="Arial"/>
          <w:spacing w:val="-5"/>
          <w:w w:val="118"/>
          <w:sz w:val="20"/>
          <w:szCs w:val="20"/>
        </w:rPr>
        <w:t xml:space="preserve"> </w:t>
      </w:r>
      <w:r w:rsidRPr="007E0A84">
        <w:rPr>
          <w:rFonts w:ascii="Arial" w:hAnsi="Arial" w:cs="Arial"/>
          <w:spacing w:val="-1"/>
          <w:w w:val="118"/>
          <w:sz w:val="20"/>
          <w:szCs w:val="20"/>
        </w:rPr>
        <w:t>whic</w:t>
      </w:r>
      <w:r w:rsidRPr="007E0A84">
        <w:rPr>
          <w:rFonts w:ascii="Arial" w:hAnsi="Arial" w:cs="Arial"/>
          <w:w w:val="118"/>
          <w:sz w:val="20"/>
          <w:szCs w:val="20"/>
        </w:rPr>
        <w:t>h</w:t>
      </w:r>
      <w:r w:rsidRPr="007E0A84">
        <w:rPr>
          <w:rFonts w:ascii="Arial" w:hAnsi="Arial" w:cs="Arial"/>
          <w:spacing w:val="-29"/>
          <w:w w:val="118"/>
          <w:sz w:val="20"/>
          <w:szCs w:val="20"/>
        </w:rPr>
        <w:t xml:space="preserve"> </w:t>
      </w:r>
      <w:r w:rsidRPr="007E0A84">
        <w:rPr>
          <w:rFonts w:ascii="Arial" w:hAnsi="Arial" w:cs="Arial"/>
          <w:spacing w:val="-1"/>
          <w:w w:val="118"/>
          <w:sz w:val="20"/>
          <w:szCs w:val="20"/>
        </w:rPr>
        <w:t>the</w:t>
      </w:r>
      <w:r w:rsidRPr="007E0A84">
        <w:rPr>
          <w:rFonts w:ascii="Arial" w:hAnsi="Arial" w:cs="Arial"/>
          <w:w w:val="118"/>
          <w:sz w:val="20"/>
          <w:szCs w:val="20"/>
        </w:rPr>
        <w:t>y</w:t>
      </w:r>
      <w:r w:rsidRPr="007E0A84">
        <w:rPr>
          <w:rFonts w:ascii="Arial" w:hAnsi="Arial" w:cs="Arial"/>
          <w:spacing w:val="-2"/>
          <w:w w:val="118"/>
          <w:sz w:val="20"/>
          <w:szCs w:val="20"/>
        </w:rPr>
        <w:t xml:space="preserve"> </w:t>
      </w:r>
      <w:r w:rsidRPr="007E0A84">
        <w:rPr>
          <w:rFonts w:ascii="Arial" w:hAnsi="Arial" w:cs="Arial"/>
          <w:spacing w:val="-1"/>
          <w:w w:val="118"/>
          <w:sz w:val="20"/>
          <w:szCs w:val="20"/>
        </w:rPr>
        <w:t>hav</w:t>
      </w:r>
      <w:r w:rsidRPr="007E0A84">
        <w:rPr>
          <w:rFonts w:ascii="Arial" w:hAnsi="Arial" w:cs="Arial"/>
          <w:w w:val="118"/>
          <w:sz w:val="20"/>
          <w:szCs w:val="20"/>
        </w:rPr>
        <w:t>e</w:t>
      </w:r>
      <w:r w:rsidRPr="007E0A84">
        <w:rPr>
          <w:rFonts w:ascii="Arial" w:hAnsi="Arial" w:cs="Arial"/>
          <w:spacing w:val="-8"/>
          <w:w w:val="118"/>
          <w:sz w:val="20"/>
          <w:szCs w:val="20"/>
        </w:rPr>
        <w:t xml:space="preserve"> </w:t>
      </w:r>
      <w:r w:rsidRPr="007E0A84">
        <w:rPr>
          <w:rFonts w:ascii="Arial" w:hAnsi="Arial" w:cs="Arial"/>
          <w:spacing w:val="-1"/>
          <w:w w:val="118"/>
          <w:sz w:val="20"/>
          <w:szCs w:val="20"/>
        </w:rPr>
        <w:t>t</w:t>
      </w:r>
      <w:r w:rsidRPr="007E0A84">
        <w:rPr>
          <w:rFonts w:ascii="Arial" w:hAnsi="Arial" w:cs="Arial"/>
          <w:w w:val="118"/>
          <w:sz w:val="20"/>
          <w:szCs w:val="20"/>
        </w:rPr>
        <w:t>o</w:t>
      </w:r>
      <w:r w:rsidRPr="007E0A84">
        <w:rPr>
          <w:rFonts w:ascii="Arial" w:hAnsi="Arial" w:cs="Arial"/>
          <w:spacing w:val="9"/>
          <w:w w:val="118"/>
          <w:sz w:val="20"/>
          <w:szCs w:val="20"/>
        </w:rPr>
        <w:t xml:space="preserve"> </w:t>
      </w:r>
      <w:r w:rsidRPr="007E0A84">
        <w:rPr>
          <w:rFonts w:ascii="Arial" w:hAnsi="Arial" w:cs="Arial"/>
          <w:spacing w:val="-1"/>
          <w:w w:val="118"/>
          <w:sz w:val="20"/>
          <w:szCs w:val="20"/>
        </w:rPr>
        <w:t>c</w:t>
      </w:r>
      <w:r w:rsidRPr="007E0A84">
        <w:rPr>
          <w:rFonts w:ascii="Arial" w:hAnsi="Arial" w:cs="Arial"/>
          <w:spacing w:val="-1"/>
          <w:w w:val="122"/>
          <w:sz w:val="20"/>
          <w:szCs w:val="20"/>
        </w:rPr>
        <w:t>o</w:t>
      </w:r>
      <w:r w:rsidRPr="007E0A84">
        <w:rPr>
          <w:rFonts w:ascii="Arial" w:hAnsi="Arial" w:cs="Arial"/>
          <w:spacing w:val="-1"/>
          <w:w w:val="114"/>
          <w:sz w:val="20"/>
          <w:szCs w:val="20"/>
        </w:rPr>
        <w:t>m</w:t>
      </w:r>
      <w:r w:rsidRPr="007E0A84">
        <w:rPr>
          <w:rFonts w:ascii="Arial" w:hAnsi="Arial" w:cs="Arial"/>
          <w:spacing w:val="-1"/>
          <w:w w:val="122"/>
          <w:sz w:val="20"/>
          <w:szCs w:val="20"/>
        </w:rPr>
        <w:t>p</w:t>
      </w:r>
      <w:r w:rsidRPr="007E0A84">
        <w:rPr>
          <w:rFonts w:ascii="Arial" w:hAnsi="Arial" w:cs="Arial"/>
          <w:spacing w:val="-1"/>
          <w:sz w:val="20"/>
          <w:szCs w:val="20"/>
        </w:rPr>
        <w:t>l</w:t>
      </w:r>
      <w:r w:rsidRPr="007E0A84">
        <w:rPr>
          <w:rFonts w:ascii="Arial" w:hAnsi="Arial" w:cs="Arial"/>
          <w:spacing w:val="-15"/>
          <w:sz w:val="20"/>
          <w:szCs w:val="20"/>
        </w:rPr>
        <w:t>y</w:t>
      </w:r>
      <w:r w:rsidRPr="007E0A84">
        <w:rPr>
          <w:rFonts w:ascii="Arial" w:hAnsi="Arial" w:cs="Arial"/>
          <w:w w:val="111"/>
          <w:sz w:val="20"/>
          <w:szCs w:val="20"/>
        </w:rPr>
        <w:t>.</w:t>
      </w:r>
    </w:p>
    <w:p w:rsidR="007E0A84" w:rsidRPr="007E0A84" w:rsidRDefault="007E0A84" w:rsidP="007E0A84">
      <w:pPr>
        <w:jc w:val="both"/>
        <w:rPr>
          <w:rFonts w:ascii="Arial" w:hAnsi="Arial" w:cs="Arial"/>
          <w:spacing w:val="-1"/>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5.7.</w:t>
      </w:r>
      <w:r w:rsidRPr="007E0A84">
        <w:rPr>
          <w:rFonts w:ascii="Arial" w:hAnsi="Arial" w:cs="Arial"/>
          <w:b/>
          <w:sz w:val="20"/>
          <w:szCs w:val="20"/>
        </w:rPr>
        <w:t xml:space="preserve">1     </w:t>
      </w:r>
      <w:r w:rsidRPr="007E0A84">
        <w:rPr>
          <w:rFonts w:ascii="Arial" w:hAnsi="Arial" w:cs="Arial"/>
          <w:b/>
          <w:spacing w:val="15"/>
          <w:sz w:val="20"/>
          <w:szCs w:val="20"/>
        </w:rPr>
        <w:t xml:space="preserve"> </w:t>
      </w:r>
      <w:r w:rsidRPr="007E0A84">
        <w:rPr>
          <w:rFonts w:ascii="Arial" w:hAnsi="Arial" w:cs="Arial"/>
          <w:b/>
          <w:spacing w:val="-1"/>
          <w:w w:val="105"/>
          <w:sz w:val="20"/>
          <w:szCs w:val="20"/>
        </w:rPr>
        <w:t>Applicabilit</w:t>
      </w:r>
      <w:r w:rsidRPr="007E0A84">
        <w:rPr>
          <w:rFonts w:ascii="Arial" w:hAnsi="Arial" w:cs="Arial"/>
          <w:b/>
          <w:w w:val="105"/>
          <w:sz w:val="20"/>
          <w:szCs w:val="20"/>
        </w:rPr>
        <w:t>y</w:t>
      </w:r>
      <w:r w:rsidRPr="007E0A84">
        <w:rPr>
          <w:rFonts w:ascii="Arial" w:hAnsi="Arial" w:cs="Arial"/>
          <w:b/>
          <w:spacing w:val="8"/>
          <w:w w:val="105"/>
          <w:sz w:val="20"/>
          <w:szCs w:val="20"/>
        </w:rPr>
        <w:t xml:space="preserve">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1"/>
          <w:w w:val="110"/>
          <w:sz w:val="20"/>
          <w:szCs w:val="20"/>
        </w:rPr>
        <w:t>policie</w:t>
      </w:r>
      <w:r w:rsidRPr="007E0A84">
        <w:rPr>
          <w:rFonts w:ascii="Arial" w:hAnsi="Arial" w:cs="Arial"/>
          <w:b/>
          <w:w w:val="110"/>
          <w:sz w:val="20"/>
          <w:szCs w:val="20"/>
        </w:rPr>
        <w:t>s</w:t>
      </w:r>
      <w:r w:rsidRPr="007E0A84">
        <w:rPr>
          <w:rFonts w:ascii="Arial" w:hAnsi="Arial" w:cs="Arial"/>
          <w:b/>
          <w:spacing w:val="-1"/>
          <w:w w:val="110"/>
          <w:sz w:val="20"/>
          <w:szCs w:val="20"/>
        </w:rPr>
        <w:t xml:space="preserve">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39"/>
          <w:sz w:val="20"/>
          <w:szCs w:val="20"/>
        </w:rPr>
        <w:t xml:space="preserve"> </w:t>
      </w:r>
      <w:r w:rsidRPr="007E0A84">
        <w:rPr>
          <w:rFonts w:ascii="Arial" w:hAnsi="Arial" w:cs="Arial"/>
          <w:b/>
          <w:spacing w:val="-1"/>
          <w:w w:val="109"/>
          <w:sz w:val="20"/>
          <w:szCs w:val="20"/>
        </w:rPr>
        <w:t>p</w:t>
      </w:r>
      <w:r w:rsidRPr="007E0A84">
        <w:rPr>
          <w:rFonts w:ascii="Arial" w:hAnsi="Arial" w:cs="Arial"/>
          <w:b/>
          <w:spacing w:val="-5"/>
          <w:w w:val="87"/>
          <w:sz w:val="20"/>
          <w:szCs w:val="20"/>
        </w:rPr>
        <w:t>r</w:t>
      </w:r>
      <w:r w:rsidRPr="007E0A84">
        <w:rPr>
          <w:rFonts w:ascii="Arial" w:hAnsi="Arial" w:cs="Arial"/>
          <w:b/>
          <w:spacing w:val="-1"/>
          <w:w w:val="122"/>
          <w:sz w:val="20"/>
          <w:szCs w:val="20"/>
        </w:rPr>
        <w:t>o</w:t>
      </w:r>
      <w:r w:rsidRPr="007E0A84">
        <w:rPr>
          <w:rFonts w:ascii="Arial" w:hAnsi="Arial" w:cs="Arial"/>
          <w:b/>
          <w:spacing w:val="-1"/>
          <w:sz w:val="20"/>
          <w:szCs w:val="20"/>
        </w:rPr>
        <w:t>c</w:t>
      </w:r>
      <w:r w:rsidRPr="007E0A84">
        <w:rPr>
          <w:rFonts w:ascii="Arial" w:hAnsi="Arial" w:cs="Arial"/>
          <w:b/>
          <w:spacing w:val="-1"/>
          <w:w w:val="125"/>
          <w:sz w:val="20"/>
          <w:szCs w:val="20"/>
        </w:rPr>
        <w:t>e</w:t>
      </w:r>
      <w:r w:rsidRPr="007E0A84">
        <w:rPr>
          <w:rFonts w:ascii="Arial" w:hAnsi="Arial" w:cs="Arial"/>
          <w:b/>
          <w:spacing w:val="-1"/>
          <w:w w:val="109"/>
          <w:sz w:val="20"/>
          <w:szCs w:val="20"/>
        </w:rPr>
        <w:t>du</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w w:val="114"/>
          <w:sz w:val="20"/>
          <w:szCs w:val="20"/>
        </w:rPr>
        <w:t>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2"/>
          <w:sz w:val="20"/>
          <w:szCs w:val="20"/>
        </w:rPr>
        <w:t>Th</w:t>
      </w:r>
      <w:r w:rsidRPr="007E0A84">
        <w:rPr>
          <w:rFonts w:ascii="Arial" w:hAnsi="Arial" w:cs="Arial"/>
          <w:sz w:val="20"/>
          <w:szCs w:val="20"/>
        </w:rPr>
        <w:t>e</w:t>
      </w:r>
      <w:r w:rsidRPr="007E0A84">
        <w:rPr>
          <w:rFonts w:ascii="Arial" w:hAnsi="Arial" w:cs="Arial"/>
          <w:spacing w:val="33"/>
          <w:sz w:val="20"/>
          <w:szCs w:val="20"/>
        </w:rPr>
        <w:t xml:space="preserve"> </w:t>
      </w:r>
      <w:r w:rsidRPr="007E0A84">
        <w:rPr>
          <w:rFonts w:ascii="Arial" w:hAnsi="Arial" w:cs="Arial"/>
          <w:sz w:val="20"/>
          <w:szCs w:val="20"/>
        </w:rPr>
        <w:t>f</w:t>
      </w:r>
      <w:r w:rsidRPr="007E0A84">
        <w:rPr>
          <w:rFonts w:ascii="Arial" w:hAnsi="Arial" w:cs="Arial"/>
          <w:spacing w:val="-2"/>
          <w:sz w:val="20"/>
          <w:szCs w:val="20"/>
        </w:rPr>
        <w:t>ir</w:t>
      </w:r>
      <w:r w:rsidRPr="007E0A84">
        <w:rPr>
          <w:rFonts w:ascii="Arial" w:hAnsi="Arial" w:cs="Arial"/>
          <w:sz w:val="20"/>
          <w:szCs w:val="20"/>
        </w:rPr>
        <w:t>m</w:t>
      </w:r>
      <w:r w:rsidRPr="007E0A84">
        <w:rPr>
          <w:rFonts w:ascii="Arial" w:hAnsi="Arial" w:cs="Arial"/>
          <w:spacing w:val="43"/>
          <w:sz w:val="20"/>
          <w:szCs w:val="20"/>
        </w:rPr>
        <w:t xml:space="preserve"> </w:t>
      </w:r>
      <w:r w:rsidRPr="007E0A84">
        <w:rPr>
          <w:rFonts w:ascii="Arial" w:hAnsi="Arial" w:cs="Arial"/>
          <w:spacing w:val="-2"/>
          <w:sz w:val="20"/>
          <w:szCs w:val="20"/>
        </w:rPr>
        <w:t>shal</w:t>
      </w:r>
      <w:r w:rsidRPr="007E0A84">
        <w:rPr>
          <w:rFonts w:ascii="Arial" w:hAnsi="Arial" w:cs="Arial"/>
          <w:sz w:val="20"/>
          <w:szCs w:val="20"/>
        </w:rPr>
        <w:t>l</w:t>
      </w:r>
      <w:r w:rsidRPr="007E0A84">
        <w:rPr>
          <w:rFonts w:ascii="Arial" w:hAnsi="Arial" w:cs="Arial"/>
          <w:spacing w:val="44"/>
          <w:sz w:val="20"/>
          <w:szCs w:val="20"/>
        </w:rPr>
        <w:t xml:space="preserve"> </w:t>
      </w:r>
      <w:r w:rsidRPr="007E0A84">
        <w:rPr>
          <w:rFonts w:ascii="Arial" w:hAnsi="Arial" w:cs="Arial"/>
          <w:spacing w:val="-2"/>
          <w:w w:val="114"/>
          <w:sz w:val="20"/>
          <w:szCs w:val="20"/>
        </w:rPr>
        <w:t>ensur</w:t>
      </w:r>
      <w:r w:rsidRPr="007E0A84">
        <w:rPr>
          <w:rFonts w:ascii="Arial" w:hAnsi="Arial" w:cs="Arial"/>
          <w:w w:val="114"/>
          <w:sz w:val="20"/>
          <w:szCs w:val="20"/>
        </w:rPr>
        <w:t>e</w:t>
      </w:r>
      <w:r w:rsidRPr="007E0A84">
        <w:rPr>
          <w:rFonts w:ascii="Arial" w:hAnsi="Arial" w:cs="Arial"/>
          <w:spacing w:val="20"/>
          <w:w w:val="114"/>
          <w:sz w:val="20"/>
          <w:szCs w:val="20"/>
        </w:rPr>
        <w:t xml:space="preserve"> </w:t>
      </w:r>
      <w:r w:rsidRPr="007E0A84">
        <w:rPr>
          <w:rFonts w:ascii="Arial" w:hAnsi="Arial" w:cs="Arial"/>
          <w:spacing w:val="-2"/>
          <w:w w:val="114"/>
          <w:sz w:val="20"/>
          <w:szCs w:val="20"/>
        </w:rPr>
        <w:t>tha</w:t>
      </w:r>
      <w:r w:rsidRPr="007E0A84">
        <w:rPr>
          <w:rFonts w:ascii="Arial" w:hAnsi="Arial" w:cs="Arial"/>
          <w:w w:val="114"/>
          <w:sz w:val="20"/>
          <w:szCs w:val="20"/>
        </w:rPr>
        <w:t>t</w:t>
      </w:r>
      <w:r w:rsidRPr="007E0A84">
        <w:rPr>
          <w:rFonts w:ascii="Arial" w:hAnsi="Arial" w:cs="Arial"/>
          <w:spacing w:val="40"/>
          <w:w w:val="114"/>
          <w:sz w:val="20"/>
          <w:szCs w:val="20"/>
        </w:rPr>
        <w:t xml:space="preserve"> </w:t>
      </w:r>
      <w:r w:rsidRPr="007E0A84">
        <w:rPr>
          <w:rFonts w:ascii="Arial" w:hAnsi="Arial" w:cs="Arial"/>
          <w:spacing w:val="-2"/>
          <w:w w:val="114"/>
          <w:sz w:val="20"/>
          <w:szCs w:val="20"/>
        </w:rPr>
        <w:t>it</w:t>
      </w:r>
      <w:r w:rsidRPr="007E0A84">
        <w:rPr>
          <w:rFonts w:ascii="Arial" w:hAnsi="Arial" w:cs="Arial"/>
          <w:w w:val="114"/>
          <w:sz w:val="20"/>
          <w:szCs w:val="20"/>
        </w:rPr>
        <w:t>s</w:t>
      </w:r>
      <w:r w:rsidRPr="007E0A84">
        <w:rPr>
          <w:rFonts w:ascii="Arial" w:hAnsi="Arial" w:cs="Arial"/>
          <w:spacing w:val="-11"/>
          <w:w w:val="114"/>
          <w:sz w:val="20"/>
          <w:szCs w:val="20"/>
        </w:rPr>
        <w:t xml:space="preserve"> </w:t>
      </w:r>
      <w:r w:rsidRPr="007E0A84">
        <w:rPr>
          <w:rFonts w:ascii="Arial" w:hAnsi="Arial" w:cs="Arial"/>
          <w:spacing w:val="-2"/>
          <w:w w:val="114"/>
          <w:sz w:val="20"/>
          <w:szCs w:val="20"/>
        </w:rPr>
        <w:t>policie</w:t>
      </w:r>
      <w:r w:rsidRPr="007E0A84">
        <w:rPr>
          <w:rFonts w:ascii="Arial" w:hAnsi="Arial" w:cs="Arial"/>
          <w:w w:val="114"/>
          <w:sz w:val="20"/>
          <w:szCs w:val="20"/>
        </w:rPr>
        <w:t>s</w:t>
      </w:r>
      <w:r w:rsidRPr="007E0A84">
        <w:rPr>
          <w:rFonts w:ascii="Arial" w:hAnsi="Arial" w:cs="Arial"/>
          <w:spacing w:val="-26"/>
          <w:w w:val="114"/>
          <w:sz w:val="20"/>
          <w:szCs w:val="20"/>
        </w:rPr>
        <w:t xml:space="preserve"> </w:t>
      </w:r>
      <w:r w:rsidRPr="007E0A84">
        <w:rPr>
          <w:rFonts w:ascii="Arial" w:hAnsi="Arial" w:cs="Arial"/>
          <w:spacing w:val="-2"/>
          <w:w w:val="114"/>
          <w:sz w:val="20"/>
          <w:szCs w:val="20"/>
        </w:rPr>
        <w:t>and/o</w:t>
      </w:r>
      <w:r w:rsidRPr="007E0A84">
        <w:rPr>
          <w:rFonts w:ascii="Arial" w:hAnsi="Arial" w:cs="Arial"/>
          <w:w w:val="114"/>
          <w:sz w:val="20"/>
          <w:szCs w:val="20"/>
        </w:rPr>
        <w:t>r</w:t>
      </w:r>
      <w:r w:rsidRPr="007E0A84">
        <w:rPr>
          <w:rFonts w:ascii="Arial" w:hAnsi="Arial" w:cs="Arial"/>
          <w:spacing w:val="22"/>
          <w:w w:val="114"/>
          <w:sz w:val="20"/>
          <w:szCs w:val="20"/>
        </w:rPr>
        <w:t xml:space="preserve"> </w:t>
      </w:r>
      <w:r w:rsidRPr="007E0A84">
        <w:rPr>
          <w:rFonts w:ascii="Arial" w:hAnsi="Arial" w:cs="Arial"/>
          <w:spacing w:val="-2"/>
          <w:w w:val="114"/>
          <w:sz w:val="20"/>
          <w:szCs w:val="20"/>
        </w:rPr>
        <w:t>procedure</w:t>
      </w:r>
      <w:r w:rsidRPr="007E0A84">
        <w:rPr>
          <w:rFonts w:ascii="Arial" w:hAnsi="Arial" w:cs="Arial"/>
          <w:w w:val="114"/>
          <w:sz w:val="20"/>
          <w:szCs w:val="20"/>
        </w:rPr>
        <w:t>s</w:t>
      </w:r>
      <w:r w:rsidRPr="007E0A84">
        <w:rPr>
          <w:rFonts w:ascii="Arial" w:hAnsi="Arial" w:cs="Arial"/>
          <w:spacing w:val="26"/>
          <w:w w:val="114"/>
          <w:sz w:val="20"/>
          <w:szCs w:val="20"/>
        </w:rPr>
        <w:t xml:space="preserve"> </w:t>
      </w:r>
      <w:r w:rsidRPr="007E0A84">
        <w:rPr>
          <w:rFonts w:ascii="Arial" w:hAnsi="Arial" w:cs="Arial"/>
          <w:spacing w:val="-2"/>
          <w:sz w:val="20"/>
          <w:szCs w:val="20"/>
        </w:rPr>
        <w:t>ar</w:t>
      </w:r>
      <w:r w:rsidRPr="007E0A84">
        <w:rPr>
          <w:rFonts w:ascii="Arial" w:hAnsi="Arial" w:cs="Arial"/>
          <w:sz w:val="20"/>
          <w:szCs w:val="20"/>
        </w:rPr>
        <w:t xml:space="preserve">e </w:t>
      </w:r>
      <w:r w:rsidRPr="007E0A84">
        <w:rPr>
          <w:rFonts w:ascii="Arial" w:hAnsi="Arial" w:cs="Arial"/>
          <w:spacing w:val="-2"/>
          <w:w w:val="119"/>
          <w:sz w:val="20"/>
          <w:szCs w:val="20"/>
        </w:rPr>
        <w:t>designe</w:t>
      </w:r>
      <w:r w:rsidRPr="007E0A84">
        <w:rPr>
          <w:rFonts w:ascii="Arial" w:hAnsi="Arial" w:cs="Arial"/>
          <w:w w:val="119"/>
          <w:sz w:val="20"/>
          <w:szCs w:val="20"/>
        </w:rPr>
        <w:t xml:space="preserve">d </w:t>
      </w:r>
      <w:r w:rsidRPr="007E0A84">
        <w:rPr>
          <w:rFonts w:ascii="Arial" w:hAnsi="Arial" w:cs="Arial"/>
          <w:spacing w:val="-3"/>
          <w:w w:val="128"/>
          <w:sz w:val="20"/>
          <w:szCs w:val="20"/>
        </w:rPr>
        <w:t>t</w:t>
      </w:r>
      <w:r w:rsidRPr="007E0A84">
        <w:rPr>
          <w:rFonts w:ascii="Arial" w:hAnsi="Arial" w:cs="Arial"/>
          <w:w w:val="128"/>
          <w:sz w:val="20"/>
          <w:szCs w:val="20"/>
        </w:rPr>
        <w:t>o</w:t>
      </w:r>
      <w:r w:rsidRPr="007E0A84">
        <w:rPr>
          <w:rFonts w:ascii="Arial" w:hAnsi="Arial" w:cs="Arial"/>
          <w:spacing w:val="-13"/>
          <w:w w:val="128"/>
          <w:sz w:val="20"/>
          <w:szCs w:val="20"/>
        </w:rPr>
        <w:t xml:space="preserve"> </w:t>
      </w:r>
      <w:r w:rsidRPr="007E0A84">
        <w:rPr>
          <w:rFonts w:ascii="Arial" w:hAnsi="Arial" w:cs="Arial"/>
          <w:spacing w:val="-2"/>
          <w:w w:val="125"/>
          <w:sz w:val="20"/>
          <w:szCs w:val="20"/>
        </w:rPr>
        <w:t>e</w:t>
      </w:r>
      <w:r w:rsidRPr="007E0A84">
        <w:rPr>
          <w:rFonts w:ascii="Arial" w:hAnsi="Arial" w:cs="Arial"/>
          <w:spacing w:val="-2"/>
          <w:w w:val="122"/>
          <w:sz w:val="20"/>
          <w:szCs w:val="20"/>
        </w:rPr>
        <w:t>n</w:t>
      </w:r>
      <w:r w:rsidRPr="007E0A84">
        <w:rPr>
          <w:rFonts w:ascii="Arial" w:hAnsi="Arial" w:cs="Arial"/>
          <w:spacing w:val="-2"/>
          <w:w w:val="125"/>
          <w:sz w:val="20"/>
          <w:szCs w:val="20"/>
        </w:rPr>
        <w:t>a</w:t>
      </w:r>
      <w:r w:rsidRPr="007E0A84">
        <w:rPr>
          <w:rFonts w:ascii="Arial" w:hAnsi="Arial" w:cs="Arial"/>
          <w:spacing w:val="-2"/>
          <w:w w:val="122"/>
          <w:sz w:val="20"/>
          <w:szCs w:val="20"/>
        </w:rPr>
        <w:t>b</w:t>
      </w:r>
      <w:r w:rsidRPr="007E0A84">
        <w:rPr>
          <w:rFonts w:ascii="Arial" w:hAnsi="Arial" w:cs="Arial"/>
          <w:spacing w:val="-2"/>
          <w:sz w:val="20"/>
          <w:szCs w:val="20"/>
        </w:rPr>
        <w:t>l</w:t>
      </w:r>
      <w:r w:rsidRPr="007E0A84">
        <w:rPr>
          <w:rFonts w:ascii="Arial" w:hAnsi="Arial" w:cs="Arial"/>
          <w:w w:val="125"/>
          <w:sz w:val="20"/>
          <w:szCs w:val="20"/>
        </w:rPr>
        <w:t>e</w:t>
      </w:r>
      <w:r w:rsidRPr="007E0A84">
        <w:rPr>
          <w:rFonts w:ascii="Arial" w:hAnsi="Arial" w:cs="Arial"/>
          <w:sz w:val="20"/>
          <w:szCs w:val="20"/>
        </w:rPr>
        <w:t xml:space="preserve"> </w:t>
      </w:r>
      <w:r w:rsidRPr="007E0A84">
        <w:rPr>
          <w:rFonts w:ascii="Arial" w:hAnsi="Arial" w:cs="Arial"/>
          <w:spacing w:val="-2"/>
          <w:w w:val="120"/>
          <w:sz w:val="20"/>
          <w:szCs w:val="20"/>
        </w:rPr>
        <w:t>i</w:t>
      </w:r>
      <w:r w:rsidRPr="007E0A84">
        <w:rPr>
          <w:rFonts w:ascii="Arial" w:hAnsi="Arial" w:cs="Arial"/>
          <w:w w:val="120"/>
          <w:sz w:val="20"/>
          <w:szCs w:val="20"/>
        </w:rPr>
        <w:t>t</w:t>
      </w:r>
      <w:r w:rsidRPr="007E0A84">
        <w:rPr>
          <w:rFonts w:ascii="Arial" w:hAnsi="Arial" w:cs="Arial"/>
          <w:spacing w:val="-10"/>
          <w:w w:val="120"/>
          <w:sz w:val="20"/>
          <w:szCs w:val="20"/>
        </w:rPr>
        <w:t xml:space="preserve"> </w:t>
      </w:r>
      <w:r w:rsidRPr="007E0A84">
        <w:rPr>
          <w:rFonts w:ascii="Arial" w:hAnsi="Arial" w:cs="Arial"/>
          <w:spacing w:val="-2"/>
          <w:w w:val="120"/>
          <w:sz w:val="20"/>
          <w:szCs w:val="20"/>
        </w:rPr>
        <w:t>t</w:t>
      </w:r>
      <w:r w:rsidRPr="007E0A84">
        <w:rPr>
          <w:rFonts w:ascii="Arial" w:hAnsi="Arial" w:cs="Arial"/>
          <w:w w:val="120"/>
          <w:sz w:val="20"/>
          <w:szCs w:val="20"/>
        </w:rPr>
        <w:t>o</w:t>
      </w:r>
      <w:r w:rsidRPr="007E0A84">
        <w:rPr>
          <w:rFonts w:ascii="Arial" w:hAnsi="Arial" w:cs="Arial"/>
          <w:spacing w:val="3"/>
          <w:w w:val="120"/>
          <w:sz w:val="20"/>
          <w:szCs w:val="20"/>
        </w:rPr>
        <w:t xml:space="preserve"> </w:t>
      </w:r>
      <w:r w:rsidRPr="007E0A84">
        <w:rPr>
          <w:rFonts w:ascii="Arial" w:hAnsi="Arial" w:cs="Arial"/>
          <w:spacing w:val="-2"/>
          <w:w w:val="120"/>
          <w:sz w:val="20"/>
          <w:szCs w:val="20"/>
        </w:rPr>
        <w:t>mee</w:t>
      </w:r>
      <w:r w:rsidRPr="007E0A84">
        <w:rPr>
          <w:rFonts w:ascii="Arial" w:hAnsi="Arial" w:cs="Arial"/>
          <w:w w:val="120"/>
          <w:sz w:val="20"/>
          <w:szCs w:val="20"/>
        </w:rPr>
        <w:t>t</w:t>
      </w:r>
      <w:r w:rsidRPr="007E0A84">
        <w:rPr>
          <w:rFonts w:ascii="Arial" w:hAnsi="Arial" w:cs="Arial"/>
          <w:spacing w:val="2"/>
          <w:w w:val="120"/>
          <w:sz w:val="20"/>
          <w:szCs w:val="20"/>
        </w:rPr>
        <w:t xml:space="preserve"> </w:t>
      </w:r>
      <w:r w:rsidRPr="007E0A84">
        <w:rPr>
          <w:rFonts w:ascii="Arial" w:hAnsi="Arial" w:cs="Arial"/>
          <w:spacing w:val="-2"/>
          <w:w w:val="120"/>
          <w:sz w:val="20"/>
          <w:szCs w:val="20"/>
        </w:rPr>
        <w:t>regulator</w:t>
      </w:r>
      <w:r w:rsidRPr="007E0A84">
        <w:rPr>
          <w:rFonts w:ascii="Arial" w:hAnsi="Arial" w:cs="Arial"/>
          <w:w w:val="120"/>
          <w:sz w:val="20"/>
          <w:szCs w:val="20"/>
        </w:rPr>
        <w:t>y</w:t>
      </w:r>
      <w:r w:rsidRPr="007E0A84">
        <w:rPr>
          <w:rFonts w:ascii="Arial" w:hAnsi="Arial" w:cs="Arial"/>
          <w:spacing w:val="-17"/>
          <w:w w:val="120"/>
          <w:sz w:val="20"/>
          <w:szCs w:val="20"/>
        </w:rPr>
        <w:t xml:space="preserve"> </w:t>
      </w:r>
      <w:r w:rsidRPr="007E0A84">
        <w:rPr>
          <w:rFonts w:ascii="Arial" w:hAnsi="Arial" w:cs="Arial"/>
          <w:spacing w:val="-2"/>
          <w:w w:val="120"/>
          <w:sz w:val="20"/>
          <w:szCs w:val="20"/>
        </w:rPr>
        <w:t>requirements</w:t>
      </w:r>
      <w:r w:rsidRPr="007E0A84">
        <w:rPr>
          <w:rFonts w:ascii="Arial" w:hAnsi="Arial" w:cs="Arial"/>
          <w:w w:val="120"/>
          <w:sz w:val="20"/>
          <w:szCs w:val="20"/>
        </w:rPr>
        <w:t>.</w:t>
      </w:r>
      <w:r w:rsidRPr="007E0A84">
        <w:rPr>
          <w:rFonts w:ascii="Arial" w:hAnsi="Arial" w:cs="Arial"/>
          <w:spacing w:val="-21"/>
          <w:w w:val="120"/>
          <w:sz w:val="20"/>
          <w:szCs w:val="20"/>
        </w:rPr>
        <w:t xml:space="preserve"> </w:t>
      </w:r>
      <w:r w:rsidRPr="007E0A84">
        <w:rPr>
          <w:rFonts w:ascii="Arial" w:hAnsi="Arial" w:cs="Arial"/>
          <w:spacing w:val="-2"/>
          <w:w w:val="89"/>
          <w:sz w:val="20"/>
          <w:szCs w:val="20"/>
        </w:rPr>
        <w:t>S</w:t>
      </w:r>
      <w:r w:rsidRPr="007E0A84">
        <w:rPr>
          <w:rFonts w:ascii="Arial" w:hAnsi="Arial" w:cs="Arial"/>
          <w:spacing w:val="-2"/>
          <w:w w:val="122"/>
          <w:sz w:val="20"/>
          <w:szCs w:val="20"/>
        </w:rPr>
        <w:t>p</w:t>
      </w:r>
      <w:r w:rsidRPr="007E0A84">
        <w:rPr>
          <w:rFonts w:ascii="Arial" w:hAnsi="Arial" w:cs="Arial"/>
          <w:spacing w:val="-2"/>
          <w:w w:val="125"/>
          <w:sz w:val="20"/>
          <w:szCs w:val="20"/>
        </w:rPr>
        <w:t>e</w:t>
      </w:r>
      <w:r w:rsidRPr="007E0A84">
        <w:rPr>
          <w:rFonts w:ascii="Arial" w:hAnsi="Arial" w:cs="Arial"/>
          <w:spacing w:val="-2"/>
          <w:sz w:val="20"/>
          <w:szCs w:val="20"/>
        </w:rPr>
        <w:t>ci</w:t>
      </w:r>
      <w:r w:rsidRPr="007E0A84">
        <w:rPr>
          <w:rFonts w:ascii="Arial" w:hAnsi="Arial" w:cs="Arial"/>
          <w:w w:val="109"/>
          <w:sz w:val="20"/>
          <w:szCs w:val="20"/>
        </w:rPr>
        <w:t>f</w:t>
      </w:r>
      <w:r w:rsidRPr="007E0A84">
        <w:rPr>
          <w:rFonts w:ascii="Arial" w:hAnsi="Arial" w:cs="Arial"/>
          <w:spacing w:val="-2"/>
          <w:w w:val="109"/>
          <w:sz w:val="20"/>
          <w:szCs w:val="20"/>
        </w:rPr>
        <w:t>i</w:t>
      </w:r>
      <w:r w:rsidRPr="007E0A84">
        <w:rPr>
          <w:rFonts w:ascii="Arial" w:hAnsi="Arial" w:cs="Arial"/>
          <w:spacing w:val="-2"/>
          <w:sz w:val="20"/>
          <w:szCs w:val="20"/>
        </w:rPr>
        <w:t>c</w:t>
      </w:r>
      <w:r w:rsidRPr="007E0A84">
        <w:rPr>
          <w:rFonts w:ascii="Arial" w:hAnsi="Arial" w:cs="Arial"/>
          <w:spacing w:val="-2"/>
          <w:w w:val="125"/>
          <w:sz w:val="20"/>
          <w:szCs w:val="20"/>
        </w:rPr>
        <w:t>a</w:t>
      </w:r>
      <w:r w:rsidRPr="007E0A84">
        <w:rPr>
          <w:rFonts w:ascii="Arial" w:hAnsi="Arial" w:cs="Arial"/>
          <w:spacing w:val="-2"/>
          <w:sz w:val="20"/>
          <w:szCs w:val="20"/>
        </w:rPr>
        <w:t>ll</w:t>
      </w:r>
      <w:r w:rsidRPr="007E0A84">
        <w:rPr>
          <w:rFonts w:ascii="Arial" w:hAnsi="Arial" w:cs="Arial"/>
          <w:spacing w:val="-16"/>
          <w:sz w:val="20"/>
          <w:szCs w:val="20"/>
        </w:rPr>
        <w:t>y</w:t>
      </w:r>
      <w:r w:rsidRPr="007E0A84">
        <w:rPr>
          <w:rFonts w:ascii="Arial" w:hAnsi="Arial" w:cs="Arial"/>
          <w:w w:val="111"/>
          <w:sz w:val="20"/>
          <w:szCs w:val="20"/>
        </w:rPr>
        <w:t>,</w:t>
      </w:r>
      <w:r w:rsidRPr="007E0A84">
        <w:rPr>
          <w:rFonts w:ascii="Arial" w:hAnsi="Arial" w:cs="Arial"/>
          <w:sz w:val="20"/>
          <w:szCs w:val="20"/>
        </w:rPr>
        <w:t xml:space="preserve"> </w:t>
      </w:r>
      <w:r w:rsidRPr="007E0A84">
        <w:rPr>
          <w:rFonts w:ascii="Arial" w:hAnsi="Arial" w:cs="Arial"/>
          <w:spacing w:val="-3"/>
          <w:w w:val="127"/>
          <w:sz w:val="20"/>
          <w:szCs w:val="20"/>
        </w:rPr>
        <w:t>th</w:t>
      </w:r>
      <w:r w:rsidRPr="007E0A84">
        <w:rPr>
          <w:rFonts w:ascii="Arial" w:hAnsi="Arial" w:cs="Arial"/>
          <w:w w:val="127"/>
          <w:sz w:val="20"/>
          <w:szCs w:val="20"/>
        </w:rPr>
        <w:t>e</w:t>
      </w:r>
      <w:r w:rsidRPr="007E0A84">
        <w:rPr>
          <w:rFonts w:ascii="Arial" w:hAnsi="Arial" w:cs="Arial"/>
          <w:spacing w:val="-12"/>
          <w:w w:val="127"/>
          <w:sz w:val="20"/>
          <w:szCs w:val="20"/>
        </w:rPr>
        <w:t xml:space="preserve"> </w:t>
      </w:r>
      <w:r w:rsidRPr="007E0A84">
        <w:rPr>
          <w:rFonts w:ascii="Arial" w:hAnsi="Arial" w:cs="Arial"/>
          <w:w w:val="109"/>
          <w:sz w:val="20"/>
          <w:szCs w:val="20"/>
        </w:rPr>
        <w:t>f</w:t>
      </w:r>
      <w:r w:rsidRPr="007E0A84">
        <w:rPr>
          <w:rFonts w:ascii="Arial" w:hAnsi="Arial" w:cs="Arial"/>
          <w:spacing w:val="-2"/>
          <w:w w:val="109"/>
          <w:sz w:val="20"/>
          <w:szCs w:val="20"/>
        </w:rPr>
        <w:t>i</w:t>
      </w:r>
      <w:r w:rsidRPr="007E0A84">
        <w:rPr>
          <w:rFonts w:ascii="Arial" w:hAnsi="Arial" w:cs="Arial"/>
          <w:spacing w:val="-2"/>
          <w:w w:val="116"/>
          <w:sz w:val="20"/>
          <w:szCs w:val="20"/>
        </w:rPr>
        <w:t>r</w:t>
      </w:r>
      <w:r w:rsidRPr="007E0A84">
        <w:rPr>
          <w:rFonts w:ascii="Arial" w:hAnsi="Arial" w:cs="Arial"/>
          <w:w w:val="114"/>
          <w:sz w:val="20"/>
          <w:szCs w:val="20"/>
        </w:rPr>
        <w:t>m</w:t>
      </w:r>
      <w:r w:rsidRPr="007E0A84">
        <w:rPr>
          <w:rFonts w:ascii="Arial" w:hAnsi="Arial" w:cs="Arial"/>
          <w:spacing w:val="-2"/>
          <w:sz w:val="20"/>
          <w:szCs w:val="20"/>
        </w:rPr>
        <w:t xml:space="preserve"> shall identify areas in which a formal policy or procedure is mandatory,</w:t>
      </w:r>
      <w:r w:rsidRPr="007E0A84">
        <w:rPr>
          <w:rFonts w:ascii="Arial" w:hAnsi="Arial" w:cs="Arial"/>
          <w:spacing w:val="-2"/>
          <w:w w:val="125"/>
          <w:sz w:val="20"/>
          <w:szCs w:val="20"/>
        </w:rPr>
        <w:t xml:space="preserve"> </w:t>
      </w:r>
      <w:r w:rsidRPr="007E0A84">
        <w:rPr>
          <w:rFonts w:ascii="Arial" w:hAnsi="Arial" w:cs="Arial"/>
          <w:spacing w:val="-2"/>
          <w:sz w:val="20"/>
          <w:szCs w:val="20"/>
        </w:rPr>
        <w:t>a</w:t>
      </w:r>
      <w:r w:rsidRPr="007E0A84">
        <w:rPr>
          <w:rFonts w:ascii="Arial" w:hAnsi="Arial" w:cs="Arial"/>
          <w:spacing w:val="-2"/>
          <w:w w:val="140"/>
          <w:sz w:val="20"/>
          <w:szCs w:val="20"/>
        </w:rPr>
        <w:t>l</w:t>
      </w:r>
      <w:r w:rsidRPr="007E0A84">
        <w:rPr>
          <w:rFonts w:ascii="Arial" w:hAnsi="Arial" w:cs="Arial"/>
          <w:spacing w:val="-2"/>
          <w:w w:val="122"/>
          <w:sz w:val="20"/>
          <w:szCs w:val="20"/>
        </w:rPr>
        <w:t>thou</w:t>
      </w:r>
      <w:r w:rsidRPr="007E0A84">
        <w:rPr>
          <w:rFonts w:ascii="Arial" w:hAnsi="Arial" w:cs="Arial"/>
          <w:w w:val="122"/>
          <w:sz w:val="20"/>
          <w:szCs w:val="20"/>
        </w:rPr>
        <w:t>gh</w:t>
      </w:r>
      <w:r w:rsidRPr="007E0A84">
        <w:rPr>
          <w:rFonts w:ascii="Arial" w:hAnsi="Arial" w:cs="Arial"/>
          <w:sz w:val="20"/>
          <w:szCs w:val="20"/>
        </w:rPr>
        <w:t xml:space="preserve"> </w:t>
      </w:r>
      <w:r w:rsidRPr="007E0A84">
        <w:rPr>
          <w:rFonts w:ascii="Arial" w:hAnsi="Arial" w:cs="Arial"/>
          <w:spacing w:val="-2"/>
          <w:w w:val="120"/>
          <w:sz w:val="20"/>
          <w:szCs w:val="20"/>
        </w:rPr>
        <w:t>th</w:t>
      </w:r>
      <w:r w:rsidRPr="007E0A84">
        <w:rPr>
          <w:rFonts w:ascii="Arial" w:hAnsi="Arial" w:cs="Arial"/>
          <w:w w:val="120"/>
          <w:sz w:val="20"/>
          <w:szCs w:val="20"/>
        </w:rPr>
        <w:t>e</w:t>
      </w:r>
      <w:r w:rsidRPr="007E0A84">
        <w:rPr>
          <w:rFonts w:ascii="Arial" w:hAnsi="Arial" w:cs="Arial"/>
          <w:spacing w:val="8"/>
          <w:w w:val="120"/>
          <w:sz w:val="20"/>
          <w:szCs w:val="20"/>
        </w:rPr>
        <w:t xml:space="preserve"> </w:t>
      </w:r>
      <w:r w:rsidRPr="007E0A84">
        <w:rPr>
          <w:rFonts w:ascii="Arial" w:hAnsi="Arial" w:cs="Arial"/>
          <w:spacing w:val="-2"/>
          <w:w w:val="120"/>
          <w:sz w:val="20"/>
          <w:szCs w:val="20"/>
        </w:rPr>
        <w:t>implementatio</w:t>
      </w:r>
      <w:r w:rsidRPr="007E0A84">
        <w:rPr>
          <w:rFonts w:ascii="Arial" w:hAnsi="Arial" w:cs="Arial"/>
          <w:w w:val="120"/>
          <w:sz w:val="20"/>
          <w:szCs w:val="20"/>
        </w:rPr>
        <w:t>n</w:t>
      </w:r>
      <w:r w:rsidRPr="007E0A84">
        <w:rPr>
          <w:rFonts w:ascii="Arial" w:hAnsi="Arial" w:cs="Arial"/>
          <w:spacing w:val="-13"/>
          <w:w w:val="120"/>
          <w:sz w:val="20"/>
          <w:szCs w:val="20"/>
        </w:rPr>
        <w:t xml:space="preserve"> </w:t>
      </w:r>
      <w:r w:rsidRPr="007E0A84">
        <w:rPr>
          <w:rFonts w:ascii="Arial" w:hAnsi="Arial" w:cs="Arial"/>
          <w:spacing w:val="-2"/>
          <w:sz w:val="20"/>
          <w:szCs w:val="20"/>
        </w:rPr>
        <w:t>o</w:t>
      </w:r>
      <w:r w:rsidRPr="007E0A84">
        <w:rPr>
          <w:rFonts w:ascii="Arial" w:hAnsi="Arial" w:cs="Arial"/>
          <w:sz w:val="20"/>
          <w:szCs w:val="20"/>
        </w:rPr>
        <w:t>f</w:t>
      </w:r>
      <w:r w:rsidRPr="007E0A84">
        <w:rPr>
          <w:rFonts w:ascii="Arial" w:hAnsi="Arial" w:cs="Arial"/>
          <w:spacing w:val="33"/>
          <w:sz w:val="20"/>
          <w:szCs w:val="20"/>
        </w:rPr>
        <w:t xml:space="preserve"> </w:t>
      </w:r>
      <w:r w:rsidRPr="007E0A84">
        <w:rPr>
          <w:rFonts w:ascii="Arial" w:hAnsi="Arial" w:cs="Arial"/>
          <w:spacing w:val="-2"/>
          <w:w w:val="114"/>
          <w:sz w:val="20"/>
          <w:szCs w:val="20"/>
        </w:rPr>
        <w:t>policie</w:t>
      </w:r>
      <w:r w:rsidRPr="007E0A84">
        <w:rPr>
          <w:rFonts w:ascii="Arial" w:hAnsi="Arial" w:cs="Arial"/>
          <w:w w:val="114"/>
          <w:sz w:val="20"/>
          <w:szCs w:val="20"/>
        </w:rPr>
        <w:t>s</w:t>
      </w:r>
      <w:r w:rsidRPr="007E0A84">
        <w:rPr>
          <w:rFonts w:ascii="Arial" w:hAnsi="Arial" w:cs="Arial"/>
          <w:spacing w:val="-26"/>
          <w:w w:val="114"/>
          <w:sz w:val="20"/>
          <w:szCs w:val="20"/>
        </w:rPr>
        <w:t xml:space="preserve"> </w:t>
      </w:r>
      <w:r w:rsidRPr="007E0A84">
        <w:rPr>
          <w:rFonts w:ascii="Arial" w:hAnsi="Arial" w:cs="Arial"/>
          <w:spacing w:val="-2"/>
          <w:w w:val="114"/>
          <w:sz w:val="20"/>
          <w:szCs w:val="20"/>
        </w:rPr>
        <w:t>an</w:t>
      </w:r>
      <w:r w:rsidRPr="007E0A84">
        <w:rPr>
          <w:rFonts w:ascii="Arial" w:hAnsi="Arial" w:cs="Arial"/>
          <w:w w:val="114"/>
          <w:sz w:val="20"/>
          <w:szCs w:val="20"/>
        </w:rPr>
        <w:t>d</w:t>
      </w:r>
      <w:r w:rsidRPr="007E0A84">
        <w:rPr>
          <w:rFonts w:ascii="Arial" w:hAnsi="Arial" w:cs="Arial"/>
          <w:spacing w:val="19"/>
          <w:w w:val="114"/>
          <w:sz w:val="20"/>
          <w:szCs w:val="20"/>
        </w:rPr>
        <w:t xml:space="preserve"> </w:t>
      </w:r>
      <w:r w:rsidRPr="007E0A84">
        <w:rPr>
          <w:rFonts w:ascii="Arial" w:hAnsi="Arial" w:cs="Arial"/>
          <w:spacing w:val="-2"/>
          <w:w w:val="114"/>
          <w:sz w:val="20"/>
          <w:szCs w:val="20"/>
        </w:rPr>
        <w:t>procedure</w:t>
      </w:r>
      <w:r w:rsidRPr="007E0A84">
        <w:rPr>
          <w:rFonts w:ascii="Arial" w:hAnsi="Arial" w:cs="Arial"/>
          <w:w w:val="114"/>
          <w:sz w:val="20"/>
          <w:szCs w:val="20"/>
        </w:rPr>
        <w:t>s</w:t>
      </w:r>
      <w:r w:rsidRPr="007E0A84">
        <w:rPr>
          <w:rFonts w:ascii="Arial" w:hAnsi="Arial" w:cs="Arial"/>
          <w:spacing w:val="26"/>
          <w:w w:val="114"/>
          <w:sz w:val="20"/>
          <w:szCs w:val="20"/>
        </w:rPr>
        <w:t xml:space="preserve"> </w:t>
      </w:r>
      <w:r w:rsidRPr="007E0A84">
        <w:rPr>
          <w:rFonts w:ascii="Arial" w:hAnsi="Arial" w:cs="Arial"/>
          <w:spacing w:val="-2"/>
          <w:w w:val="114"/>
          <w:sz w:val="20"/>
          <w:szCs w:val="20"/>
        </w:rPr>
        <w:t>nee</w:t>
      </w:r>
      <w:r w:rsidRPr="007E0A84">
        <w:rPr>
          <w:rFonts w:ascii="Arial" w:hAnsi="Arial" w:cs="Arial"/>
          <w:w w:val="114"/>
          <w:sz w:val="20"/>
          <w:szCs w:val="20"/>
        </w:rPr>
        <w:t>d</w:t>
      </w:r>
      <w:r w:rsidRPr="007E0A84">
        <w:rPr>
          <w:rFonts w:ascii="Arial" w:hAnsi="Arial" w:cs="Arial"/>
          <w:spacing w:val="29"/>
          <w:w w:val="114"/>
          <w:sz w:val="20"/>
          <w:szCs w:val="20"/>
        </w:rPr>
        <w:t xml:space="preserve"> </w:t>
      </w:r>
      <w:r w:rsidRPr="007E0A84">
        <w:rPr>
          <w:rFonts w:ascii="Arial" w:hAnsi="Arial" w:cs="Arial"/>
          <w:spacing w:val="-2"/>
          <w:w w:val="114"/>
          <w:sz w:val="20"/>
          <w:szCs w:val="20"/>
        </w:rPr>
        <w:t>no</w:t>
      </w:r>
      <w:r w:rsidRPr="007E0A84">
        <w:rPr>
          <w:rFonts w:ascii="Arial" w:hAnsi="Arial" w:cs="Arial"/>
          <w:w w:val="114"/>
          <w:sz w:val="20"/>
          <w:szCs w:val="20"/>
        </w:rPr>
        <w:t>t</w:t>
      </w:r>
      <w:r w:rsidRPr="007E0A84">
        <w:rPr>
          <w:rFonts w:ascii="Arial" w:hAnsi="Arial" w:cs="Arial"/>
          <w:spacing w:val="24"/>
          <w:w w:val="114"/>
          <w:sz w:val="20"/>
          <w:szCs w:val="20"/>
        </w:rPr>
        <w:t xml:space="preserve"> </w:t>
      </w:r>
      <w:r w:rsidRPr="007E0A84">
        <w:rPr>
          <w:rFonts w:ascii="Arial" w:hAnsi="Arial" w:cs="Arial"/>
          <w:spacing w:val="-2"/>
          <w:w w:val="122"/>
          <w:sz w:val="20"/>
          <w:szCs w:val="20"/>
        </w:rPr>
        <w:t>b</w:t>
      </w:r>
      <w:r w:rsidRPr="007E0A84">
        <w:rPr>
          <w:rFonts w:ascii="Arial" w:hAnsi="Arial" w:cs="Arial"/>
          <w:w w:val="125"/>
          <w:sz w:val="20"/>
          <w:szCs w:val="20"/>
        </w:rPr>
        <w:t xml:space="preserve">e </w:t>
      </w:r>
      <w:r w:rsidRPr="007E0A84">
        <w:rPr>
          <w:rFonts w:ascii="Arial" w:hAnsi="Arial" w:cs="Arial"/>
          <w:spacing w:val="-2"/>
          <w:w w:val="119"/>
          <w:sz w:val="20"/>
          <w:szCs w:val="20"/>
        </w:rPr>
        <w:t>limite</w:t>
      </w:r>
      <w:r w:rsidRPr="007E0A84">
        <w:rPr>
          <w:rFonts w:ascii="Arial" w:hAnsi="Arial" w:cs="Arial"/>
          <w:w w:val="119"/>
          <w:sz w:val="20"/>
          <w:szCs w:val="20"/>
        </w:rPr>
        <w:t>d</w:t>
      </w:r>
      <w:r w:rsidRPr="007E0A84">
        <w:rPr>
          <w:rFonts w:ascii="Arial" w:hAnsi="Arial" w:cs="Arial"/>
          <w:spacing w:val="-27"/>
          <w:w w:val="119"/>
          <w:sz w:val="20"/>
          <w:szCs w:val="20"/>
        </w:rPr>
        <w:t xml:space="preserve"> </w:t>
      </w:r>
      <w:r w:rsidRPr="007E0A84">
        <w:rPr>
          <w:rFonts w:ascii="Arial" w:hAnsi="Arial" w:cs="Arial"/>
          <w:spacing w:val="-2"/>
          <w:w w:val="119"/>
          <w:sz w:val="20"/>
          <w:szCs w:val="20"/>
        </w:rPr>
        <w:t>t</w:t>
      </w:r>
      <w:r w:rsidRPr="007E0A84">
        <w:rPr>
          <w:rFonts w:ascii="Arial" w:hAnsi="Arial" w:cs="Arial"/>
          <w:w w:val="119"/>
          <w:sz w:val="20"/>
          <w:szCs w:val="20"/>
        </w:rPr>
        <w:t>o</w:t>
      </w:r>
      <w:r w:rsidRPr="007E0A84">
        <w:rPr>
          <w:rFonts w:ascii="Arial" w:hAnsi="Arial" w:cs="Arial"/>
          <w:spacing w:val="6"/>
          <w:w w:val="119"/>
          <w:sz w:val="20"/>
          <w:szCs w:val="20"/>
        </w:rPr>
        <w:t xml:space="preserve"> </w:t>
      </w:r>
      <w:r w:rsidRPr="007E0A84">
        <w:rPr>
          <w:rFonts w:ascii="Arial" w:hAnsi="Arial" w:cs="Arial"/>
          <w:spacing w:val="-2"/>
          <w:sz w:val="20"/>
          <w:szCs w:val="20"/>
        </w:rPr>
        <w:t>suc</w:t>
      </w:r>
      <w:r w:rsidRPr="007E0A84">
        <w:rPr>
          <w:rFonts w:ascii="Arial" w:hAnsi="Arial" w:cs="Arial"/>
          <w:sz w:val="20"/>
          <w:szCs w:val="20"/>
        </w:rPr>
        <w:t>h</w:t>
      </w:r>
      <w:r w:rsidRPr="007E0A84">
        <w:rPr>
          <w:rFonts w:ascii="Arial" w:hAnsi="Arial" w:cs="Arial"/>
          <w:spacing w:val="44"/>
          <w:sz w:val="20"/>
          <w:szCs w:val="20"/>
        </w:rPr>
        <w:t xml:space="preserve"> </w:t>
      </w:r>
      <w:r w:rsidRPr="007E0A84">
        <w:rPr>
          <w:rFonts w:ascii="Arial" w:hAnsi="Arial" w:cs="Arial"/>
          <w:spacing w:val="-2"/>
          <w:w w:val="125"/>
          <w:sz w:val="20"/>
          <w:szCs w:val="20"/>
        </w:rPr>
        <w:t>a</w:t>
      </w:r>
      <w:r w:rsidRPr="007E0A84">
        <w:rPr>
          <w:rFonts w:ascii="Arial" w:hAnsi="Arial" w:cs="Arial"/>
          <w:spacing w:val="-2"/>
          <w:w w:val="116"/>
          <w:sz w:val="20"/>
          <w:szCs w:val="20"/>
        </w:rPr>
        <w:t>r</w:t>
      </w:r>
      <w:r w:rsidRPr="007E0A84">
        <w:rPr>
          <w:rFonts w:ascii="Arial" w:hAnsi="Arial" w:cs="Arial"/>
          <w:spacing w:val="-2"/>
          <w:w w:val="125"/>
          <w:sz w:val="20"/>
          <w:szCs w:val="20"/>
        </w:rPr>
        <w:t>ea</w:t>
      </w:r>
      <w:r w:rsidRPr="007E0A84">
        <w:rPr>
          <w:rFonts w:ascii="Arial" w:hAnsi="Arial" w:cs="Arial"/>
          <w:spacing w:val="-2"/>
          <w:sz w:val="20"/>
          <w:szCs w:val="20"/>
        </w:rPr>
        <w:t>s</w:t>
      </w:r>
      <w:r w:rsidRPr="007E0A84">
        <w:rPr>
          <w:rFonts w:ascii="Arial" w:hAnsi="Arial" w:cs="Arial"/>
          <w:w w:val="111"/>
          <w:sz w:val="20"/>
          <w:szCs w:val="20"/>
        </w:rPr>
        <w:t>.</w:t>
      </w:r>
    </w:p>
    <w:p w:rsidR="00375A32" w:rsidRDefault="00375A32" w:rsidP="007E0A84">
      <w:pPr>
        <w:jc w:val="both"/>
        <w:rPr>
          <w:rFonts w:ascii="Arial" w:hAnsi="Arial" w:cs="Arial"/>
          <w:sz w:val="20"/>
          <w:szCs w:val="20"/>
        </w:rPr>
      </w:pPr>
    </w:p>
    <w:p w:rsidR="007E0A84" w:rsidRPr="00375A32" w:rsidRDefault="007E0A84" w:rsidP="007E0A84">
      <w:pPr>
        <w:jc w:val="both"/>
        <w:rPr>
          <w:rFonts w:ascii="Arial" w:hAnsi="Arial" w:cs="Arial"/>
          <w:sz w:val="16"/>
          <w:szCs w:val="16"/>
        </w:rPr>
      </w:pPr>
      <w:r w:rsidRPr="00375A32">
        <w:rPr>
          <w:rFonts w:ascii="Arial" w:hAnsi="Arial" w:cs="Arial"/>
          <w:sz w:val="16"/>
          <w:szCs w:val="16"/>
        </w:rPr>
        <w:t xml:space="preserve">NOTE   </w:t>
      </w:r>
      <w:r w:rsidRPr="00375A32">
        <w:rPr>
          <w:rFonts w:ascii="Arial" w:hAnsi="Arial" w:cs="Arial"/>
          <w:spacing w:val="7"/>
          <w:sz w:val="16"/>
          <w:szCs w:val="16"/>
        </w:rPr>
        <w:t xml:space="preserve"> </w:t>
      </w:r>
      <w:r w:rsidRPr="00375A32">
        <w:rPr>
          <w:rFonts w:ascii="Arial" w:hAnsi="Arial" w:cs="Arial"/>
          <w:spacing w:val="-1"/>
          <w:w w:val="91"/>
          <w:sz w:val="16"/>
          <w:szCs w:val="16"/>
        </w:rPr>
        <w:t>E</w:t>
      </w:r>
      <w:r w:rsidRPr="00375A32">
        <w:rPr>
          <w:rFonts w:ascii="Arial" w:hAnsi="Arial" w:cs="Arial"/>
          <w:spacing w:val="-1"/>
          <w:w w:val="112"/>
          <w:sz w:val="16"/>
          <w:szCs w:val="16"/>
        </w:rPr>
        <w:t>x</w:t>
      </w:r>
      <w:r w:rsidRPr="00375A32">
        <w:rPr>
          <w:rFonts w:ascii="Arial" w:hAnsi="Arial" w:cs="Arial"/>
          <w:spacing w:val="-1"/>
          <w:w w:val="111"/>
          <w:sz w:val="16"/>
          <w:szCs w:val="16"/>
        </w:rPr>
        <w:t>a</w:t>
      </w:r>
      <w:r w:rsidRPr="00375A32">
        <w:rPr>
          <w:rFonts w:ascii="Arial" w:hAnsi="Arial" w:cs="Arial"/>
          <w:spacing w:val="-1"/>
          <w:w w:val="123"/>
          <w:sz w:val="16"/>
          <w:szCs w:val="16"/>
        </w:rPr>
        <w:t>m</w:t>
      </w:r>
      <w:r w:rsidRPr="00375A32">
        <w:rPr>
          <w:rFonts w:ascii="Arial" w:hAnsi="Arial" w:cs="Arial"/>
          <w:spacing w:val="-1"/>
          <w:w w:val="122"/>
          <w:sz w:val="16"/>
          <w:szCs w:val="16"/>
        </w:rPr>
        <w:t>p</w:t>
      </w:r>
      <w:r w:rsidRPr="00375A32">
        <w:rPr>
          <w:rFonts w:ascii="Arial" w:hAnsi="Arial" w:cs="Arial"/>
          <w:spacing w:val="-1"/>
          <w:sz w:val="16"/>
          <w:szCs w:val="16"/>
        </w:rPr>
        <w:t>l</w:t>
      </w:r>
      <w:r w:rsidRPr="00375A32">
        <w:rPr>
          <w:rFonts w:ascii="Arial" w:hAnsi="Arial" w:cs="Arial"/>
          <w:spacing w:val="-1"/>
          <w:w w:val="125"/>
          <w:sz w:val="16"/>
          <w:szCs w:val="16"/>
        </w:rPr>
        <w:t>e</w:t>
      </w:r>
      <w:r w:rsidRPr="00375A32">
        <w:rPr>
          <w:rFonts w:ascii="Arial" w:hAnsi="Arial" w:cs="Arial"/>
          <w:sz w:val="16"/>
          <w:szCs w:val="16"/>
        </w:rPr>
        <w:t>s</w:t>
      </w:r>
      <w:r w:rsidRPr="00375A32">
        <w:rPr>
          <w:rFonts w:ascii="Arial" w:hAnsi="Arial" w:cs="Arial"/>
          <w:spacing w:val="1"/>
          <w:sz w:val="16"/>
          <w:szCs w:val="16"/>
        </w:rPr>
        <w:t xml:space="preserve"> </w:t>
      </w:r>
      <w:r w:rsidRPr="00375A32">
        <w:rPr>
          <w:rFonts w:ascii="Arial" w:hAnsi="Arial" w:cs="Arial"/>
          <w:spacing w:val="-1"/>
          <w:w w:val="128"/>
          <w:sz w:val="16"/>
          <w:szCs w:val="16"/>
        </w:rPr>
        <w:t>o</w:t>
      </w:r>
      <w:r w:rsidRPr="00375A32">
        <w:rPr>
          <w:rFonts w:ascii="Arial" w:hAnsi="Arial" w:cs="Arial"/>
          <w:w w:val="128"/>
          <w:sz w:val="16"/>
          <w:szCs w:val="16"/>
        </w:rPr>
        <w:t>f</w:t>
      </w:r>
      <w:r w:rsidRPr="00375A32">
        <w:rPr>
          <w:rFonts w:ascii="Arial" w:hAnsi="Arial" w:cs="Arial"/>
          <w:spacing w:val="-11"/>
          <w:w w:val="128"/>
          <w:sz w:val="16"/>
          <w:szCs w:val="16"/>
        </w:rPr>
        <w:t xml:space="preserve"> </w:t>
      </w:r>
      <w:r w:rsidRPr="00375A32">
        <w:rPr>
          <w:rFonts w:ascii="Arial" w:hAnsi="Arial" w:cs="Arial"/>
          <w:spacing w:val="-1"/>
          <w:sz w:val="16"/>
          <w:szCs w:val="16"/>
        </w:rPr>
        <w:t>area</w:t>
      </w:r>
      <w:r w:rsidRPr="00375A32">
        <w:rPr>
          <w:rFonts w:ascii="Arial" w:hAnsi="Arial" w:cs="Arial"/>
          <w:sz w:val="16"/>
          <w:szCs w:val="16"/>
        </w:rPr>
        <w:t>s</w:t>
      </w:r>
      <w:r w:rsidRPr="00375A32">
        <w:rPr>
          <w:rFonts w:ascii="Arial" w:hAnsi="Arial" w:cs="Arial"/>
          <w:spacing w:val="43"/>
          <w:sz w:val="16"/>
          <w:szCs w:val="16"/>
        </w:rPr>
        <w:t xml:space="preserve"> </w:t>
      </w:r>
      <w:r w:rsidRPr="00375A32">
        <w:rPr>
          <w:rFonts w:ascii="Arial" w:hAnsi="Arial" w:cs="Arial"/>
          <w:spacing w:val="-1"/>
          <w:sz w:val="16"/>
          <w:szCs w:val="16"/>
        </w:rPr>
        <w:t>i</w:t>
      </w:r>
      <w:r w:rsidRPr="00375A32">
        <w:rPr>
          <w:rFonts w:ascii="Arial" w:hAnsi="Arial" w:cs="Arial"/>
          <w:sz w:val="16"/>
          <w:szCs w:val="16"/>
        </w:rPr>
        <w:t>n</w:t>
      </w:r>
      <w:r w:rsidRPr="00375A32">
        <w:rPr>
          <w:rFonts w:ascii="Arial" w:hAnsi="Arial" w:cs="Arial"/>
          <w:spacing w:val="22"/>
          <w:sz w:val="16"/>
          <w:szCs w:val="16"/>
        </w:rPr>
        <w:t xml:space="preserve"> </w:t>
      </w:r>
      <w:r w:rsidRPr="00375A32">
        <w:rPr>
          <w:rFonts w:ascii="Arial" w:hAnsi="Arial" w:cs="Arial"/>
          <w:spacing w:val="-1"/>
          <w:w w:val="113"/>
          <w:sz w:val="16"/>
          <w:szCs w:val="16"/>
        </w:rPr>
        <w:t>whic</w:t>
      </w:r>
      <w:r w:rsidRPr="00375A32">
        <w:rPr>
          <w:rFonts w:ascii="Arial" w:hAnsi="Arial" w:cs="Arial"/>
          <w:w w:val="113"/>
          <w:sz w:val="16"/>
          <w:szCs w:val="16"/>
        </w:rPr>
        <w:t>h</w:t>
      </w:r>
      <w:r w:rsidRPr="00375A32">
        <w:rPr>
          <w:rFonts w:ascii="Arial" w:hAnsi="Arial" w:cs="Arial"/>
          <w:spacing w:val="10"/>
          <w:w w:val="113"/>
          <w:sz w:val="16"/>
          <w:szCs w:val="16"/>
        </w:rPr>
        <w:t xml:space="preserve"> </w:t>
      </w:r>
      <w:r w:rsidRPr="00375A32">
        <w:rPr>
          <w:rFonts w:ascii="Arial" w:hAnsi="Arial" w:cs="Arial"/>
          <w:spacing w:val="-1"/>
          <w:w w:val="113"/>
          <w:sz w:val="16"/>
          <w:szCs w:val="16"/>
        </w:rPr>
        <w:t>policie</w:t>
      </w:r>
      <w:r w:rsidRPr="00375A32">
        <w:rPr>
          <w:rFonts w:ascii="Arial" w:hAnsi="Arial" w:cs="Arial"/>
          <w:w w:val="113"/>
          <w:sz w:val="16"/>
          <w:szCs w:val="16"/>
        </w:rPr>
        <w:t>s</w:t>
      </w:r>
      <w:r w:rsidRPr="00375A32">
        <w:rPr>
          <w:rFonts w:ascii="Arial" w:hAnsi="Arial" w:cs="Arial"/>
          <w:spacing w:val="-18"/>
          <w:w w:val="113"/>
          <w:sz w:val="16"/>
          <w:szCs w:val="16"/>
        </w:rPr>
        <w:t xml:space="preserve"> </w:t>
      </w:r>
      <w:r w:rsidRPr="00375A32">
        <w:rPr>
          <w:rFonts w:ascii="Arial" w:hAnsi="Arial" w:cs="Arial"/>
          <w:spacing w:val="-1"/>
          <w:sz w:val="16"/>
          <w:szCs w:val="16"/>
        </w:rPr>
        <w:t>ar</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w w:val="115"/>
          <w:sz w:val="16"/>
          <w:szCs w:val="16"/>
        </w:rPr>
        <w:t>mandator</w:t>
      </w:r>
      <w:r w:rsidRPr="00375A32">
        <w:rPr>
          <w:rFonts w:ascii="Arial" w:hAnsi="Arial" w:cs="Arial"/>
          <w:w w:val="115"/>
          <w:sz w:val="16"/>
          <w:szCs w:val="16"/>
        </w:rPr>
        <w:t>y</w:t>
      </w:r>
      <w:r w:rsidRPr="00375A32">
        <w:rPr>
          <w:rFonts w:ascii="Arial" w:hAnsi="Arial" w:cs="Arial"/>
          <w:spacing w:val="18"/>
          <w:w w:val="115"/>
          <w:sz w:val="16"/>
          <w:szCs w:val="16"/>
        </w:rPr>
        <w:t xml:space="preserve"> </w:t>
      </w:r>
      <w:r w:rsidRPr="00375A32">
        <w:rPr>
          <w:rFonts w:ascii="Arial" w:hAnsi="Arial" w:cs="Arial"/>
          <w:spacing w:val="-1"/>
          <w:w w:val="115"/>
          <w:sz w:val="16"/>
          <w:szCs w:val="16"/>
        </w:rPr>
        <w:t>include</w:t>
      </w:r>
      <w:r w:rsidRPr="00375A32">
        <w:rPr>
          <w:rFonts w:ascii="Arial" w:hAnsi="Arial" w:cs="Arial"/>
          <w:w w:val="115"/>
          <w:sz w:val="16"/>
          <w:szCs w:val="16"/>
        </w:rPr>
        <w:t>,</w:t>
      </w:r>
      <w:r w:rsidRPr="00375A32">
        <w:rPr>
          <w:rFonts w:ascii="Arial" w:hAnsi="Arial" w:cs="Arial"/>
          <w:spacing w:val="-7"/>
          <w:w w:val="115"/>
          <w:sz w:val="16"/>
          <w:szCs w:val="16"/>
        </w:rPr>
        <w:t xml:space="preserve"> </w:t>
      </w:r>
      <w:r w:rsidRPr="00375A32">
        <w:rPr>
          <w:rFonts w:ascii="Arial" w:hAnsi="Arial" w:cs="Arial"/>
          <w:spacing w:val="-1"/>
          <w:w w:val="122"/>
          <w:sz w:val="16"/>
          <w:szCs w:val="16"/>
        </w:rPr>
        <w:t>bu</w:t>
      </w:r>
      <w:r w:rsidRPr="00375A32">
        <w:rPr>
          <w:rFonts w:ascii="Arial" w:hAnsi="Arial" w:cs="Arial"/>
          <w:w w:val="140"/>
          <w:sz w:val="16"/>
          <w:szCs w:val="16"/>
        </w:rPr>
        <w:t xml:space="preserve">t </w:t>
      </w:r>
      <w:r w:rsidRPr="00375A32">
        <w:rPr>
          <w:rFonts w:ascii="Arial" w:hAnsi="Arial" w:cs="Arial"/>
          <w:spacing w:val="-1"/>
          <w:sz w:val="16"/>
          <w:szCs w:val="16"/>
        </w:rPr>
        <w:t>ar</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w w:val="116"/>
          <w:sz w:val="16"/>
          <w:szCs w:val="16"/>
        </w:rPr>
        <w:t>no</w:t>
      </w:r>
      <w:r w:rsidRPr="00375A32">
        <w:rPr>
          <w:rFonts w:ascii="Arial" w:hAnsi="Arial" w:cs="Arial"/>
          <w:w w:val="116"/>
          <w:sz w:val="16"/>
          <w:szCs w:val="16"/>
        </w:rPr>
        <w:t>t</w:t>
      </w:r>
      <w:r w:rsidRPr="00375A32">
        <w:rPr>
          <w:rFonts w:ascii="Arial" w:hAnsi="Arial" w:cs="Arial"/>
          <w:spacing w:val="18"/>
          <w:w w:val="116"/>
          <w:sz w:val="16"/>
          <w:szCs w:val="16"/>
        </w:rPr>
        <w:t xml:space="preserve"> </w:t>
      </w:r>
      <w:r w:rsidRPr="00375A32">
        <w:rPr>
          <w:rFonts w:ascii="Arial" w:hAnsi="Arial" w:cs="Arial"/>
          <w:spacing w:val="-1"/>
          <w:w w:val="116"/>
          <w:sz w:val="16"/>
          <w:szCs w:val="16"/>
        </w:rPr>
        <w:t>limite</w:t>
      </w:r>
      <w:r w:rsidRPr="00375A32">
        <w:rPr>
          <w:rFonts w:ascii="Arial" w:hAnsi="Arial" w:cs="Arial"/>
          <w:w w:val="116"/>
          <w:sz w:val="16"/>
          <w:szCs w:val="16"/>
        </w:rPr>
        <w:t>d</w:t>
      </w:r>
      <w:r w:rsidRPr="00375A32">
        <w:rPr>
          <w:rFonts w:ascii="Arial" w:hAnsi="Arial" w:cs="Arial"/>
          <w:spacing w:val="5"/>
          <w:w w:val="116"/>
          <w:sz w:val="16"/>
          <w:szCs w:val="16"/>
        </w:rPr>
        <w:t xml:space="preserve"> </w:t>
      </w:r>
      <w:r w:rsidRPr="00375A32">
        <w:rPr>
          <w:rFonts w:ascii="Arial" w:hAnsi="Arial" w:cs="Arial"/>
          <w:spacing w:val="-1"/>
          <w:w w:val="116"/>
          <w:sz w:val="16"/>
          <w:szCs w:val="16"/>
        </w:rPr>
        <w:t>to</w:t>
      </w:r>
      <w:r w:rsidRPr="00375A32">
        <w:rPr>
          <w:rFonts w:ascii="Arial" w:hAnsi="Arial" w:cs="Arial"/>
          <w:w w:val="116"/>
          <w:sz w:val="16"/>
          <w:szCs w:val="16"/>
        </w:rPr>
        <w:t>,</w:t>
      </w:r>
      <w:r w:rsidRPr="00375A32">
        <w:rPr>
          <w:rFonts w:ascii="Arial" w:hAnsi="Arial" w:cs="Arial"/>
          <w:spacing w:val="10"/>
          <w:w w:val="116"/>
          <w:sz w:val="16"/>
          <w:szCs w:val="16"/>
        </w:rPr>
        <w:t xml:space="preserve"> </w:t>
      </w:r>
      <w:r w:rsidRPr="00375A32">
        <w:rPr>
          <w:rFonts w:ascii="Arial" w:hAnsi="Arial" w:cs="Arial"/>
          <w:spacing w:val="-1"/>
          <w:w w:val="116"/>
          <w:sz w:val="16"/>
          <w:szCs w:val="16"/>
        </w:rPr>
        <w:t>complaints-handlin</w:t>
      </w:r>
      <w:r w:rsidRPr="00375A32">
        <w:rPr>
          <w:rFonts w:ascii="Arial" w:hAnsi="Arial" w:cs="Arial"/>
          <w:w w:val="116"/>
          <w:sz w:val="16"/>
          <w:szCs w:val="16"/>
        </w:rPr>
        <w:t>g</w:t>
      </w:r>
      <w:r w:rsidRPr="00375A32">
        <w:rPr>
          <w:rFonts w:ascii="Arial" w:hAnsi="Arial" w:cs="Arial"/>
          <w:spacing w:val="-14"/>
          <w:w w:val="116"/>
          <w:sz w:val="16"/>
          <w:szCs w:val="16"/>
        </w:rPr>
        <w:t xml:space="preserve"> </w:t>
      </w:r>
      <w:r w:rsidRPr="00375A32">
        <w:rPr>
          <w:rFonts w:ascii="Arial" w:hAnsi="Arial" w:cs="Arial"/>
          <w:spacing w:val="-1"/>
          <w:sz w:val="16"/>
          <w:szCs w:val="16"/>
        </w:rPr>
        <w:t>(se</w:t>
      </w:r>
      <w:r w:rsidRPr="00375A32">
        <w:rPr>
          <w:rFonts w:ascii="Arial" w:hAnsi="Arial" w:cs="Arial"/>
          <w:sz w:val="16"/>
          <w:szCs w:val="16"/>
        </w:rPr>
        <w:t>e</w:t>
      </w:r>
      <w:r w:rsidRPr="00375A32">
        <w:rPr>
          <w:rFonts w:ascii="Arial" w:hAnsi="Arial" w:cs="Arial"/>
          <w:spacing w:val="43"/>
          <w:sz w:val="16"/>
          <w:szCs w:val="16"/>
        </w:rPr>
        <w:t xml:space="preserve"> </w:t>
      </w:r>
      <w:r w:rsidRPr="00375A32">
        <w:rPr>
          <w:rFonts w:ascii="Arial" w:hAnsi="Arial" w:cs="Arial"/>
          <w:bCs/>
          <w:iCs/>
          <w:spacing w:val="-1"/>
          <w:sz w:val="16"/>
          <w:szCs w:val="16"/>
        </w:rPr>
        <w:t>KS ISO 10002:2014</w:t>
      </w:r>
      <w:r w:rsidRPr="00375A32">
        <w:rPr>
          <w:rFonts w:ascii="Arial" w:hAnsi="Arial" w:cs="Arial"/>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1"/>
          <w:sz w:val="16"/>
          <w:szCs w:val="16"/>
        </w:rPr>
        <w:t>c</w:t>
      </w:r>
      <w:r w:rsidRPr="00375A32">
        <w:rPr>
          <w:rFonts w:ascii="Arial" w:hAnsi="Arial" w:cs="Arial"/>
          <w:spacing w:val="-1"/>
          <w:w w:val="122"/>
          <w:sz w:val="16"/>
          <w:szCs w:val="16"/>
        </w:rPr>
        <w:t>on</w:t>
      </w:r>
      <w:r w:rsidRPr="00375A32">
        <w:rPr>
          <w:rFonts w:ascii="Arial" w:hAnsi="Arial" w:cs="Arial"/>
          <w:w w:val="120"/>
          <w:sz w:val="16"/>
          <w:szCs w:val="16"/>
        </w:rPr>
        <w:t>f</w:t>
      </w:r>
      <w:r w:rsidRPr="00375A32">
        <w:rPr>
          <w:rFonts w:ascii="Arial" w:hAnsi="Arial" w:cs="Arial"/>
          <w:spacing w:val="-1"/>
          <w:w w:val="120"/>
          <w:sz w:val="16"/>
          <w:szCs w:val="16"/>
        </w:rPr>
        <w:t>l</w:t>
      </w:r>
      <w:r w:rsidRPr="00375A32">
        <w:rPr>
          <w:rFonts w:ascii="Arial" w:hAnsi="Arial" w:cs="Arial"/>
          <w:spacing w:val="-1"/>
          <w:sz w:val="16"/>
          <w:szCs w:val="16"/>
        </w:rPr>
        <w:t>ic</w:t>
      </w:r>
      <w:r w:rsidRPr="00375A32">
        <w:rPr>
          <w:rFonts w:ascii="Arial" w:hAnsi="Arial" w:cs="Arial"/>
          <w:spacing w:val="-1"/>
          <w:w w:val="140"/>
          <w:sz w:val="16"/>
          <w:szCs w:val="16"/>
        </w:rPr>
        <w:t>t</w:t>
      </w:r>
      <w:r w:rsidRPr="00375A32">
        <w:rPr>
          <w:rFonts w:ascii="Arial" w:hAnsi="Arial" w:cs="Arial"/>
          <w:sz w:val="16"/>
          <w:szCs w:val="16"/>
        </w:rPr>
        <w:t xml:space="preserve">s </w:t>
      </w:r>
      <w:r w:rsidRPr="00375A32">
        <w:rPr>
          <w:rFonts w:ascii="Arial" w:hAnsi="Arial" w:cs="Arial"/>
          <w:spacing w:val="-1"/>
          <w:w w:val="128"/>
          <w:sz w:val="16"/>
          <w:szCs w:val="16"/>
        </w:rPr>
        <w:t>o</w:t>
      </w:r>
      <w:r w:rsidRPr="00375A32">
        <w:rPr>
          <w:rFonts w:ascii="Arial" w:hAnsi="Arial" w:cs="Arial"/>
          <w:w w:val="128"/>
          <w:sz w:val="16"/>
          <w:szCs w:val="16"/>
        </w:rPr>
        <w:t>f</w:t>
      </w:r>
      <w:r w:rsidRPr="00375A32">
        <w:rPr>
          <w:rFonts w:ascii="Arial" w:hAnsi="Arial" w:cs="Arial"/>
          <w:spacing w:val="-11"/>
          <w:w w:val="128"/>
          <w:sz w:val="16"/>
          <w:szCs w:val="16"/>
        </w:rPr>
        <w:t xml:space="preserve"> </w:t>
      </w:r>
      <w:r w:rsidRPr="00375A32">
        <w:rPr>
          <w:rFonts w:ascii="Arial" w:hAnsi="Arial" w:cs="Arial"/>
          <w:spacing w:val="-1"/>
          <w:w w:val="128"/>
          <w:sz w:val="16"/>
          <w:szCs w:val="16"/>
        </w:rPr>
        <w:t>i</w:t>
      </w:r>
      <w:r w:rsidRPr="00375A32">
        <w:rPr>
          <w:rFonts w:ascii="Arial" w:hAnsi="Arial" w:cs="Arial"/>
          <w:spacing w:val="-1"/>
          <w:w w:val="122"/>
          <w:sz w:val="16"/>
          <w:szCs w:val="16"/>
        </w:rPr>
        <w:t>n</w:t>
      </w:r>
      <w:r w:rsidRPr="00375A32">
        <w:rPr>
          <w:rFonts w:ascii="Arial" w:hAnsi="Arial" w:cs="Arial"/>
          <w:spacing w:val="-1"/>
          <w:w w:val="140"/>
          <w:sz w:val="16"/>
          <w:szCs w:val="16"/>
        </w:rPr>
        <w:t>t</w:t>
      </w:r>
      <w:r w:rsidRPr="00375A32">
        <w:rPr>
          <w:rFonts w:ascii="Arial" w:hAnsi="Arial" w:cs="Arial"/>
          <w:spacing w:val="-1"/>
          <w:w w:val="125"/>
          <w:sz w:val="16"/>
          <w:szCs w:val="16"/>
        </w:rPr>
        <w:t>e</w:t>
      </w:r>
      <w:r w:rsidRPr="00375A32">
        <w:rPr>
          <w:rFonts w:ascii="Arial" w:hAnsi="Arial" w:cs="Arial"/>
          <w:spacing w:val="-1"/>
          <w:sz w:val="16"/>
          <w:szCs w:val="16"/>
        </w:rPr>
        <w:t>r</w:t>
      </w:r>
      <w:r w:rsidRPr="00375A32">
        <w:rPr>
          <w:rFonts w:ascii="Arial" w:hAnsi="Arial" w:cs="Arial"/>
          <w:spacing w:val="-1"/>
          <w:w w:val="125"/>
          <w:sz w:val="16"/>
          <w:szCs w:val="16"/>
        </w:rPr>
        <w:t>e</w:t>
      </w:r>
      <w:r w:rsidRPr="00375A32">
        <w:rPr>
          <w:rFonts w:ascii="Arial" w:hAnsi="Arial" w:cs="Arial"/>
          <w:spacing w:val="-1"/>
          <w:sz w:val="16"/>
          <w:szCs w:val="16"/>
        </w:rPr>
        <w:t>s</w:t>
      </w:r>
      <w:r w:rsidRPr="00375A32">
        <w:rPr>
          <w:rFonts w:ascii="Arial" w:hAnsi="Arial" w:cs="Arial"/>
          <w:spacing w:val="-1"/>
          <w:w w:val="140"/>
          <w:sz w:val="16"/>
          <w:szCs w:val="16"/>
        </w:rPr>
        <w:t>t</w:t>
      </w:r>
      <w:r w:rsidRPr="00375A32">
        <w:rPr>
          <w:rFonts w:ascii="Arial" w:hAnsi="Arial" w:cs="Arial"/>
          <w:w w:val="111"/>
          <w:sz w:val="16"/>
          <w:szCs w:val="16"/>
        </w:rPr>
        <w:t>.</w:t>
      </w:r>
    </w:p>
    <w:p w:rsidR="007E0A84" w:rsidRPr="007E0A84" w:rsidRDefault="007E0A84" w:rsidP="007E0A84">
      <w:pPr>
        <w:jc w:val="both"/>
        <w:rPr>
          <w:rFonts w:ascii="Arial" w:hAnsi="Arial" w:cs="Arial"/>
          <w:i/>
          <w:w w:val="111"/>
          <w:sz w:val="20"/>
          <w:szCs w:val="20"/>
        </w:rPr>
      </w:pPr>
    </w:p>
    <w:p w:rsidR="007E0A84" w:rsidRPr="007E0A84" w:rsidRDefault="007E0A84" w:rsidP="007E0A84">
      <w:pPr>
        <w:ind w:left="748" w:right="229" w:hanging="748"/>
        <w:jc w:val="both"/>
        <w:rPr>
          <w:rFonts w:ascii="Arial" w:hAnsi="Arial" w:cs="Arial"/>
          <w:sz w:val="20"/>
          <w:szCs w:val="20"/>
        </w:rPr>
      </w:pPr>
      <w:r w:rsidRPr="007E0A84">
        <w:rPr>
          <w:rFonts w:ascii="Arial" w:hAnsi="Arial" w:cs="Arial"/>
          <w:b/>
          <w:spacing w:val="-1"/>
          <w:sz w:val="20"/>
          <w:szCs w:val="20"/>
        </w:rPr>
        <w:t>5.7.</w:t>
      </w:r>
      <w:r w:rsidRPr="007E0A84">
        <w:rPr>
          <w:rFonts w:ascii="Arial" w:hAnsi="Arial" w:cs="Arial"/>
          <w:b/>
          <w:sz w:val="20"/>
          <w:szCs w:val="20"/>
        </w:rPr>
        <w:t xml:space="preserve">2     </w:t>
      </w:r>
      <w:r w:rsidRPr="007E0A84">
        <w:rPr>
          <w:rFonts w:ascii="Arial" w:hAnsi="Arial" w:cs="Arial"/>
          <w:b/>
          <w:spacing w:val="15"/>
          <w:sz w:val="20"/>
          <w:szCs w:val="20"/>
        </w:rPr>
        <w:t xml:space="preserve"> </w:t>
      </w:r>
      <w:r w:rsidRPr="007E0A84">
        <w:rPr>
          <w:rFonts w:ascii="Arial" w:hAnsi="Arial" w:cs="Arial"/>
          <w:b/>
          <w:spacing w:val="-1"/>
          <w:w w:val="91"/>
          <w:sz w:val="20"/>
          <w:szCs w:val="20"/>
        </w:rPr>
        <w:t>P</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09"/>
          <w:sz w:val="20"/>
          <w:szCs w:val="20"/>
        </w:rPr>
        <w:t>p</w:t>
      </w:r>
      <w:r w:rsidRPr="007E0A84">
        <w:rPr>
          <w:rFonts w:ascii="Arial" w:hAnsi="Arial" w:cs="Arial"/>
          <w:b/>
          <w:spacing w:val="-1"/>
          <w:w w:val="111"/>
          <w:sz w:val="20"/>
          <w:szCs w:val="20"/>
        </w:rPr>
        <w:t>a</w:t>
      </w:r>
      <w:r w:rsidRPr="007E0A84">
        <w:rPr>
          <w:rFonts w:ascii="Arial" w:hAnsi="Arial" w:cs="Arial"/>
          <w:b/>
          <w:spacing w:val="-1"/>
          <w:w w:val="87"/>
          <w:sz w:val="20"/>
          <w:szCs w:val="20"/>
        </w:rPr>
        <w:t>r</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22"/>
          <w:sz w:val="20"/>
          <w:szCs w:val="20"/>
        </w:rPr>
        <w:t>o</w:t>
      </w:r>
      <w:r w:rsidRPr="007E0A84">
        <w:rPr>
          <w:rFonts w:ascii="Arial" w:hAnsi="Arial" w:cs="Arial"/>
          <w:b/>
          <w:spacing w:val="-1"/>
          <w:w w:val="109"/>
          <w:sz w:val="20"/>
          <w:szCs w:val="20"/>
        </w:rPr>
        <w:t>n</w:t>
      </w:r>
      <w:r w:rsidRPr="007E0A84">
        <w:rPr>
          <w:rFonts w:ascii="Arial" w:hAnsi="Arial" w:cs="Arial"/>
          <w:b/>
          <w:w w:val="111"/>
          <w:sz w:val="20"/>
          <w:szCs w:val="20"/>
        </w:rPr>
        <w:t>,</w:t>
      </w:r>
      <w:r w:rsidRPr="007E0A84">
        <w:rPr>
          <w:rFonts w:ascii="Arial" w:hAnsi="Arial" w:cs="Arial"/>
          <w:b/>
          <w:spacing w:val="2"/>
          <w:sz w:val="20"/>
          <w:szCs w:val="20"/>
        </w:rPr>
        <w:t xml:space="preserve"> </w:t>
      </w:r>
      <w:r w:rsidRPr="007E0A84">
        <w:rPr>
          <w:rFonts w:ascii="Arial" w:hAnsi="Arial" w:cs="Arial"/>
          <w:b/>
          <w:spacing w:val="-1"/>
          <w:w w:val="110"/>
          <w:sz w:val="20"/>
          <w:szCs w:val="20"/>
        </w:rPr>
        <w:t>maintenanc</w:t>
      </w:r>
      <w:r w:rsidRPr="007E0A84">
        <w:rPr>
          <w:rFonts w:ascii="Arial" w:hAnsi="Arial" w:cs="Arial"/>
          <w:b/>
          <w:w w:val="110"/>
          <w:sz w:val="20"/>
          <w:szCs w:val="20"/>
        </w:rPr>
        <w:t>e</w:t>
      </w:r>
      <w:r w:rsidRPr="007E0A84">
        <w:rPr>
          <w:rFonts w:ascii="Arial" w:hAnsi="Arial" w:cs="Arial"/>
          <w:b/>
          <w:spacing w:val="7"/>
          <w:w w:val="110"/>
          <w:sz w:val="20"/>
          <w:szCs w:val="20"/>
        </w:rPr>
        <w:t xml:space="preserve">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39"/>
          <w:sz w:val="20"/>
          <w:szCs w:val="20"/>
        </w:rPr>
        <w:t xml:space="preserve"> </w:t>
      </w:r>
      <w:r w:rsidRPr="007E0A84">
        <w:rPr>
          <w:rFonts w:ascii="Arial" w:hAnsi="Arial" w:cs="Arial"/>
          <w:b/>
          <w:spacing w:val="-1"/>
          <w:sz w:val="20"/>
          <w:szCs w:val="20"/>
        </w:rPr>
        <w:t>periodi</w:t>
      </w:r>
      <w:r w:rsidRPr="007E0A84">
        <w:rPr>
          <w:rFonts w:ascii="Arial" w:hAnsi="Arial" w:cs="Arial"/>
          <w:b/>
          <w:sz w:val="20"/>
          <w:szCs w:val="20"/>
        </w:rPr>
        <w:t xml:space="preserve">c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11"/>
          <w:sz w:val="20"/>
          <w:szCs w:val="20"/>
        </w:rPr>
        <w:t>v</w:t>
      </w:r>
      <w:r w:rsidRPr="007E0A84">
        <w:rPr>
          <w:rFonts w:ascii="Arial" w:hAnsi="Arial" w:cs="Arial"/>
          <w:b/>
          <w:spacing w:val="-1"/>
          <w:sz w:val="20"/>
          <w:szCs w:val="20"/>
        </w:rPr>
        <w:t>i</w:t>
      </w:r>
      <w:r w:rsidRPr="007E0A84">
        <w:rPr>
          <w:rFonts w:ascii="Arial" w:hAnsi="Arial" w:cs="Arial"/>
          <w:b/>
          <w:spacing w:val="-1"/>
          <w:w w:val="125"/>
          <w:sz w:val="20"/>
          <w:szCs w:val="20"/>
        </w:rPr>
        <w:t>e</w:t>
      </w:r>
      <w:r w:rsidRPr="007E0A84">
        <w:rPr>
          <w:rFonts w:ascii="Arial" w:hAnsi="Arial" w:cs="Arial"/>
          <w:b/>
          <w:w w:val="123"/>
          <w:sz w:val="20"/>
          <w:szCs w:val="20"/>
        </w:rPr>
        <w:t>w</w:t>
      </w:r>
      <w:r w:rsidRPr="007E0A84">
        <w:rPr>
          <w:rFonts w:ascii="Arial" w:hAnsi="Arial" w:cs="Arial"/>
          <w:b/>
          <w:spacing w:val="2"/>
          <w:sz w:val="20"/>
          <w:szCs w:val="20"/>
        </w:rPr>
        <w:t xml:space="preserve">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1"/>
          <w:w w:val="109"/>
          <w:sz w:val="20"/>
          <w:szCs w:val="20"/>
        </w:rPr>
        <w:t>p</w:t>
      </w:r>
      <w:r w:rsidRPr="007E0A84">
        <w:rPr>
          <w:rFonts w:ascii="Arial" w:hAnsi="Arial" w:cs="Arial"/>
          <w:b/>
          <w:spacing w:val="-1"/>
          <w:w w:val="122"/>
          <w:sz w:val="20"/>
          <w:szCs w:val="20"/>
        </w:rPr>
        <w:t>o</w:t>
      </w:r>
      <w:r w:rsidRPr="007E0A84">
        <w:rPr>
          <w:rFonts w:ascii="Arial" w:hAnsi="Arial" w:cs="Arial"/>
          <w:b/>
          <w:spacing w:val="-1"/>
          <w:sz w:val="20"/>
          <w:szCs w:val="20"/>
        </w:rPr>
        <w:t>lici</w:t>
      </w:r>
      <w:r w:rsidRPr="007E0A84">
        <w:rPr>
          <w:rFonts w:ascii="Arial" w:hAnsi="Arial" w:cs="Arial"/>
          <w:b/>
          <w:spacing w:val="-1"/>
          <w:w w:val="125"/>
          <w:sz w:val="20"/>
          <w:szCs w:val="20"/>
        </w:rPr>
        <w:t>e</w:t>
      </w:r>
      <w:r w:rsidRPr="007E0A84">
        <w:rPr>
          <w:rFonts w:ascii="Arial" w:hAnsi="Arial" w:cs="Arial"/>
          <w:b/>
          <w:w w:val="114"/>
          <w:sz w:val="20"/>
          <w:szCs w:val="20"/>
        </w:rPr>
        <w:t xml:space="preserve">s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39"/>
          <w:sz w:val="20"/>
          <w:szCs w:val="20"/>
        </w:rPr>
        <w:t xml:space="preserve"> </w:t>
      </w:r>
      <w:r w:rsidRPr="007E0A84">
        <w:rPr>
          <w:rFonts w:ascii="Arial" w:hAnsi="Arial" w:cs="Arial"/>
          <w:b/>
          <w:spacing w:val="-1"/>
          <w:w w:val="109"/>
          <w:sz w:val="20"/>
          <w:szCs w:val="20"/>
        </w:rPr>
        <w:t>p</w:t>
      </w:r>
      <w:r w:rsidRPr="007E0A84">
        <w:rPr>
          <w:rFonts w:ascii="Arial" w:hAnsi="Arial" w:cs="Arial"/>
          <w:b/>
          <w:spacing w:val="-5"/>
          <w:w w:val="87"/>
          <w:sz w:val="20"/>
          <w:szCs w:val="20"/>
        </w:rPr>
        <w:t>r</w:t>
      </w:r>
      <w:r w:rsidRPr="007E0A84">
        <w:rPr>
          <w:rFonts w:ascii="Arial" w:hAnsi="Arial" w:cs="Arial"/>
          <w:b/>
          <w:spacing w:val="-1"/>
          <w:w w:val="122"/>
          <w:sz w:val="20"/>
          <w:szCs w:val="20"/>
        </w:rPr>
        <w:t>o</w:t>
      </w:r>
      <w:r w:rsidRPr="007E0A84">
        <w:rPr>
          <w:rFonts w:ascii="Arial" w:hAnsi="Arial" w:cs="Arial"/>
          <w:b/>
          <w:spacing w:val="-1"/>
          <w:sz w:val="20"/>
          <w:szCs w:val="20"/>
        </w:rPr>
        <w:t>c</w:t>
      </w:r>
      <w:r w:rsidRPr="007E0A84">
        <w:rPr>
          <w:rFonts w:ascii="Arial" w:hAnsi="Arial" w:cs="Arial"/>
          <w:b/>
          <w:spacing w:val="-1"/>
          <w:w w:val="125"/>
          <w:sz w:val="20"/>
          <w:szCs w:val="20"/>
        </w:rPr>
        <w:t>e</w:t>
      </w:r>
      <w:r w:rsidRPr="007E0A84">
        <w:rPr>
          <w:rFonts w:ascii="Arial" w:hAnsi="Arial" w:cs="Arial"/>
          <w:b/>
          <w:spacing w:val="-1"/>
          <w:w w:val="109"/>
          <w:sz w:val="20"/>
          <w:szCs w:val="20"/>
        </w:rPr>
        <w:t>du</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w w:val="114"/>
          <w:sz w:val="20"/>
          <w:szCs w:val="20"/>
        </w:rPr>
        <w:t>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20"/>
          <w:sz w:val="20"/>
          <w:szCs w:val="20"/>
        </w:rPr>
        <w:t>allocat</w:t>
      </w:r>
      <w:r w:rsidRPr="007E0A84">
        <w:rPr>
          <w:rFonts w:ascii="Arial" w:hAnsi="Arial" w:cs="Arial"/>
          <w:w w:val="120"/>
          <w:sz w:val="20"/>
          <w:szCs w:val="20"/>
        </w:rPr>
        <w:t>e</w:t>
      </w:r>
      <w:r w:rsidRPr="007E0A84">
        <w:rPr>
          <w:rFonts w:ascii="Arial" w:hAnsi="Arial" w:cs="Arial"/>
          <w:spacing w:val="-20"/>
          <w:w w:val="120"/>
          <w:sz w:val="20"/>
          <w:szCs w:val="20"/>
        </w:rPr>
        <w:t xml:space="preserve"> </w:t>
      </w:r>
      <w:r w:rsidRPr="007E0A84">
        <w:rPr>
          <w:rFonts w:ascii="Arial" w:hAnsi="Arial" w:cs="Arial"/>
          <w:spacing w:val="-1"/>
          <w:w w:val="120"/>
          <w:sz w:val="20"/>
          <w:szCs w:val="20"/>
        </w:rPr>
        <w:t>t</w:t>
      </w:r>
      <w:r w:rsidRPr="007E0A84">
        <w:rPr>
          <w:rFonts w:ascii="Arial" w:hAnsi="Arial" w:cs="Arial"/>
          <w:w w:val="120"/>
          <w:sz w:val="20"/>
          <w:szCs w:val="20"/>
        </w:rPr>
        <w:t>o</w:t>
      </w:r>
      <w:r w:rsidRPr="007E0A84">
        <w:rPr>
          <w:rFonts w:ascii="Arial" w:hAnsi="Arial" w:cs="Arial"/>
          <w:spacing w:val="5"/>
          <w:w w:val="120"/>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46"/>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18"/>
          <w:sz w:val="20"/>
          <w:szCs w:val="20"/>
        </w:rPr>
        <w:t>person</w:t>
      </w:r>
      <w:r w:rsidRPr="007E0A84">
        <w:rPr>
          <w:rFonts w:ascii="Arial" w:hAnsi="Arial" w:cs="Arial"/>
          <w:w w:val="118"/>
          <w:sz w:val="20"/>
          <w:szCs w:val="20"/>
        </w:rPr>
        <w:t>,</w:t>
      </w:r>
      <w:r w:rsidRPr="007E0A84">
        <w:rPr>
          <w:rFonts w:ascii="Arial" w:hAnsi="Arial" w:cs="Arial"/>
          <w:spacing w:val="-7"/>
          <w:w w:val="118"/>
          <w:sz w:val="20"/>
          <w:szCs w:val="20"/>
        </w:rPr>
        <w:t xml:space="preserve"> </w:t>
      </w:r>
      <w:r w:rsidRPr="007E0A84">
        <w:rPr>
          <w:rFonts w:ascii="Arial" w:hAnsi="Arial" w:cs="Arial"/>
          <w:spacing w:val="-1"/>
          <w:sz w:val="20"/>
          <w:szCs w:val="20"/>
        </w:rPr>
        <w:t>suc</w:t>
      </w:r>
      <w:r w:rsidRPr="007E0A84">
        <w:rPr>
          <w:rFonts w:ascii="Arial" w:hAnsi="Arial" w:cs="Arial"/>
          <w:sz w:val="20"/>
          <w:szCs w:val="20"/>
        </w:rPr>
        <w:t>h</w:t>
      </w:r>
      <w:r w:rsidRPr="007E0A84">
        <w:rPr>
          <w:rFonts w:ascii="Arial" w:hAnsi="Arial" w:cs="Arial"/>
          <w:spacing w:val="46"/>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4"/>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sz w:val="20"/>
          <w:szCs w:val="20"/>
        </w:rPr>
        <w:t>s</w:t>
      </w:r>
      <w:r w:rsidRPr="007E0A84">
        <w:rPr>
          <w:rFonts w:ascii="Arial" w:hAnsi="Arial" w:cs="Arial"/>
          <w:spacing w:val="-1"/>
          <w:w w:val="140"/>
          <w:sz w:val="20"/>
          <w:szCs w:val="20"/>
        </w:rPr>
        <w:t>t</w:t>
      </w:r>
      <w:r w:rsidRPr="007E0A84">
        <w:rPr>
          <w:rFonts w:ascii="Arial" w:hAnsi="Arial" w:cs="Arial"/>
          <w:spacing w:val="-1"/>
          <w:w w:val="125"/>
          <w:sz w:val="20"/>
          <w:szCs w:val="20"/>
        </w:rPr>
        <w:t>a</w:t>
      </w:r>
      <w:r w:rsidRPr="007E0A84">
        <w:rPr>
          <w:rFonts w:ascii="Arial" w:hAnsi="Arial" w:cs="Arial"/>
          <w:spacing w:val="-4"/>
          <w:w w:val="116"/>
          <w:sz w:val="20"/>
          <w:szCs w:val="20"/>
        </w:rPr>
        <w:t>f</w:t>
      </w:r>
      <w:r w:rsidRPr="007E0A84">
        <w:rPr>
          <w:rFonts w:ascii="Arial" w:hAnsi="Arial" w:cs="Arial"/>
          <w:w w:val="116"/>
          <w:sz w:val="20"/>
          <w:szCs w:val="20"/>
        </w:rPr>
        <w:t xml:space="preserve">f </w:t>
      </w:r>
      <w:r w:rsidRPr="007E0A84">
        <w:rPr>
          <w:rFonts w:ascii="Arial" w:hAnsi="Arial" w:cs="Arial"/>
          <w:spacing w:val="-1"/>
          <w:w w:val="117"/>
          <w:sz w:val="20"/>
          <w:szCs w:val="20"/>
        </w:rPr>
        <w:t>membe</w:t>
      </w:r>
      <w:r w:rsidRPr="007E0A84">
        <w:rPr>
          <w:rFonts w:ascii="Arial" w:hAnsi="Arial" w:cs="Arial"/>
          <w:w w:val="117"/>
          <w:sz w:val="20"/>
          <w:szCs w:val="20"/>
        </w:rPr>
        <w:t>r</w:t>
      </w:r>
      <w:r w:rsidRPr="007E0A84">
        <w:rPr>
          <w:rFonts w:ascii="Arial" w:hAnsi="Arial" w:cs="Arial"/>
          <w:spacing w:val="4"/>
          <w:w w:val="117"/>
          <w:sz w:val="20"/>
          <w:szCs w:val="20"/>
        </w:rPr>
        <w:t xml:space="preserve"> </w:t>
      </w:r>
      <w:r w:rsidRPr="007E0A84">
        <w:rPr>
          <w:rFonts w:ascii="Arial" w:hAnsi="Arial" w:cs="Arial"/>
          <w:spacing w:val="-1"/>
          <w:w w:val="117"/>
          <w:sz w:val="20"/>
          <w:szCs w:val="20"/>
        </w:rPr>
        <w:t>wit</w:t>
      </w:r>
      <w:r w:rsidRPr="007E0A84">
        <w:rPr>
          <w:rFonts w:ascii="Arial" w:hAnsi="Arial" w:cs="Arial"/>
          <w:w w:val="117"/>
          <w:sz w:val="20"/>
          <w:szCs w:val="20"/>
        </w:rPr>
        <w:t>h</w:t>
      </w:r>
      <w:r w:rsidRPr="007E0A84">
        <w:rPr>
          <w:rFonts w:ascii="Arial" w:hAnsi="Arial" w:cs="Arial"/>
          <w:spacing w:val="-1"/>
          <w:w w:val="117"/>
          <w:sz w:val="20"/>
          <w:szCs w:val="20"/>
        </w:rPr>
        <w:t xml:space="preserve"> relevan</w:t>
      </w:r>
      <w:r w:rsidRPr="007E0A84">
        <w:rPr>
          <w:rFonts w:ascii="Arial" w:hAnsi="Arial" w:cs="Arial"/>
          <w:w w:val="117"/>
          <w:sz w:val="20"/>
          <w:szCs w:val="20"/>
        </w:rPr>
        <w:t>t</w:t>
      </w:r>
      <w:r w:rsidRPr="007E0A84">
        <w:rPr>
          <w:rFonts w:ascii="Arial" w:hAnsi="Arial" w:cs="Arial"/>
          <w:spacing w:val="7"/>
          <w:w w:val="117"/>
          <w:sz w:val="20"/>
          <w:szCs w:val="20"/>
        </w:rPr>
        <w:t xml:space="preserve"> </w:t>
      </w:r>
      <w:r w:rsidRPr="007E0A84">
        <w:rPr>
          <w:rFonts w:ascii="Arial" w:hAnsi="Arial" w:cs="Arial"/>
          <w:spacing w:val="-1"/>
          <w:sz w:val="20"/>
          <w:szCs w:val="20"/>
        </w:rPr>
        <w:t>exper</w:t>
      </w:r>
      <w:r w:rsidR="00375A32">
        <w:rPr>
          <w:rFonts w:ascii="Arial" w:hAnsi="Arial" w:cs="Arial"/>
          <w:spacing w:val="-1"/>
          <w:sz w:val="20"/>
          <w:szCs w:val="20"/>
        </w:rPr>
        <w:t xml:space="preserve">ience or a third party service </w:t>
      </w:r>
      <w:r w:rsidRPr="007E0A84">
        <w:rPr>
          <w:rFonts w:ascii="Arial" w:hAnsi="Arial" w:cs="Arial"/>
          <w:spacing w:val="-1"/>
          <w:sz w:val="20"/>
          <w:szCs w:val="20"/>
        </w:rPr>
        <w:t>provider, responsibility for preparing and</w:t>
      </w:r>
      <w:r w:rsidRPr="007E0A84">
        <w:rPr>
          <w:rFonts w:ascii="Arial" w:hAnsi="Arial" w:cs="Arial"/>
          <w:spacing w:val="4"/>
          <w:w w:val="119"/>
          <w:sz w:val="20"/>
          <w:szCs w:val="20"/>
        </w:rPr>
        <w:t xml:space="preserve"> </w:t>
      </w:r>
      <w:r w:rsidRPr="007E0A84">
        <w:rPr>
          <w:rFonts w:ascii="Arial" w:hAnsi="Arial" w:cs="Arial"/>
          <w:spacing w:val="-1"/>
          <w:w w:val="119"/>
          <w:sz w:val="20"/>
          <w:szCs w:val="20"/>
        </w:rPr>
        <w:t>maintainin</w:t>
      </w:r>
      <w:r w:rsidRPr="007E0A84">
        <w:rPr>
          <w:rFonts w:ascii="Arial" w:hAnsi="Arial" w:cs="Arial"/>
          <w:w w:val="119"/>
          <w:sz w:val="20"/>
          <w:szCs w:val="20"/>
        </w:rPr>
        <w:t>g</w:t>
      </w:r>
      <w:r w:rsidRPr="007E0A84">
        <w:rPr>
          <w:rFonts w:ascii="Arial" w:hAnsi="Arial" w:cs="Arial"/>
          <w:spacing w:val="-11"/>
          <w:w w:val="119"/>
          <w:sz w:val="20"/>
          <w:szCs w:val="20"/>
        </w:rPr>
        <w:t xml:space="preserve"> </w:t>
      </w:r>
      <w:r w:rsidRPr="007E0A84">
        <w:rPr>
          <w:rFonts w:ascii="Arial" w:hAnsi="Arial" w:cs="Arial"/>
          <w:spacing w:val="-1"/>
          <w:w w:val="119"/>
          <w:sz w:val="20"/>
          <w:szCs w:val="20"/>
        </w:rPr>
        <w:t>eac</w:t>
      </w:r>
      <w:r w:rsidRPr="007E0A84">
        <w:rPr>
          <w:rFonts w:ascii="Arial" w:hAnsi="Arial" w:cs="Arial"/>
          <w:w w:val="119"/>
          <w:sz w:val="20"/>
          <w:szCs w:val="20"/>
        </w:rPr>
        <w:t>h</w:t>
      </w:r>
      <w:r w:rsidRPr="007E0A84">
        <w:rPr>
          <w:rFonts w:ascii="Arial" w:hAnsi="Arial" w:cs="Arial"/>
          <w:spacing w:val="-10"/>
          <w:w w:val="119"/>
          <w:sz w:val="20"/>
          <w:szCs w:val="20"/>
        </w:rPr>
        <w:t xml:space="preserve"> </w:t>
      </w:r>
      <w:r w:rsidRPr="007E0A84">
        <w:rPr>
          <w:rFonts w:ascii="Arial" w:hAnsi="Arial" w:cs="Arial"/>
          <w:spacing w:val="-1"/>
          <w:w w:val="119"/>
          <w:sz w:val="20"/>
          <w:szCs w:val="20"/>
        </w:rPr>
        <w:t>regulator</w:t>
      </w:r>
      <w:r w:rsidRPr="007E0A84">
        <w:rPr>
          <w:rFonts w:ascii="Arial" w:hAnsi="Arial" w:cs="Arial"/>
          <w:w w:val="119"/>
          <w:sz w:val="20"/>
          <w:szCs w:val="20"/>
        </w:rPr>
        <w:t>y</w:t>
      </w:r>
      <w:r w:rsidRPr="007E0A84">
        <w:rPr>
          <w:rFonts w:ascii="Arial" w:hAnsi="Arial" w:cs="Arial"/>
          <w:spacing w:val="-8"/>
          <w:w w:val="119"/>
          <w:sz w:val="20"/>
          <w:szCs w:val="20"/>
        </w:rPr>
        <w:t xml:space="preserve"> </w:t>
      </w:r>
      <w:r w:rsidRPr="007E0A84">
        <w:rPr>
          <w:rFonts w:ascii="Arial" w:hAnsi="Arial" w:cs="Arial"/>
          <w:spacing w:val="-1"/>
          <w:w w:val="122"/>
          <w:sz w:val="20"/>
          <w:szCs w:val="20"/>
        </w:rPr>
        <w:t>po</w:t>
      </w:r>
      <w:r w:rsidRPr="007E0A84">
        <w:rPr>
          <w:rFonts w:ascii="Arial" w:hAnsi="Arial" w:cs="Arial"/>
          <w:spacing w:val="-1"/>
          <w:sz w:val="20"/>
          <w:szCs w:val="20"/>
        </w:rPr>
        <w:t>lic</w:t>
      </w:r>
      <w:r w:rsidRPr="007E0A84">
        <w:rPr>
          <w:rFonts w:ascii="Arial" w:hAnsi="Arial" w:cs="Arial"/>
          <w:sz w:val="20"/>
          <w:szCs w:val="20"/>
        </w:rPr>
        <w:t xml:space="preserve">y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w w:val="119"/>
          <w:sz w:val="20"/>
          <w:szCs w:val="20"/>
        </w:rPr>
        <w:t>procedure</w:t>
      </w:r>
      <w:r w:rsidRPr="007E0A84">
        <w:rPr>
          <w:rFonts w:ascii="Arial" w:hAnsi="Arial" w:cs="Arial"/>
          <w:w w:val="119"/>
          <w:sz w:val="20"/>
          <w:szCs w:val="20"/>
        </w:rPr>
        <w:t>,</w:t>
      </w:r>
      <w:r w:rsidRPr="007E0A84">
        <w:rPr>
          <w:rFonts w:ascii="Arial" w:hAnsi="Arial" w:cs="Arial"/>
          <w:spacing w:val="-8"/>
          <w:w w:val="119"/>
          <w:sz w:val="20"/>
          <w:szCs w:val="20"/>
        </w:rPr>
        <w:t xml:space="preserve"> </w:t>
      </w:r>
      <w:r w:rsidRPr="007E0A84">
        <w:rPr>
          <w:rFonts w:ascii="Arial" w:hAnsi="Arial" w:cs="Arial"/>
          <w:spacing w:val="-1"/>
          <w:w w:val="119"/>
          <w:sz w:val="20"/>
          <w:szCs w:val="20"/>
        </w:rPr>
        <w:t>takin</w:t>
      </w:r>
      <w:r w:rsidRPr="007E0A84">
        <w:rPr>
          <w:rFonts w:ascii="Arial" w:hAnsi="Arial" w:cs="Arial"/>
          <w:w w:val="119"/>
          <w:sz w:val="20"/>
          <w:szCs w:val="20"/>
        </w:rPr>
        <w:t>g</w:t>
      </w:r>
      <w:r w:rsidRPr="007E0A84">
        <w:rPr>
          <w:rFonts w:ascii="Arial" w:hAnsi="Arial" w:cs="Arial"/>
          <w:spacing w:val="-2"/>
          <w:w w:val="119"/>
          <w:sz w:val="20"/>
          <w:szCs w:val="20"/>
        </w:rPr>
        <w:t xml:space="preserve"> </w:t>
      </w:r>
      <w:r w:rsidRPr="007E0A84">
        <w:rPr>
          <w:rFonts w:ascii="Arial" w:hAnsi="Arial" w:cs="Arial"/>
          <w:spacing w:val="-1"/>
          <w:w w:val="119"/>
          <w:sz w:val="20"/>
          <w:szCs w:val="20"/>
        </w:rPr>
        <w:t>accoun</w:t>
      </w:r>
      <w:r w:rsidRPr="007E0A84">
        <w:rPr>
          <w:rFonts w:ascii="Arial" w:hAnsi="Arial" w:cs="Arial"/>
          <w:w w:val="119"/>
          <w:sz w:val="20"/>
          <w:szCs w:val="20"/>
        </w:rPr>
        <w:t>t</w:t>
      </w:r>
      <w:r w:rsidRPr="007E0A84">
        <w:rPr>
          <w:rFonts w:ascii="Arial" w:hAnsi="Arial" w:cs="Arial"/>
          <w:spacing w:val="-14"/>
          <w:w w:val="119"/>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w w:val="127"/>
          <w:sz w:val="20"/>
          <w:szCs w:val="20"/>
        </w:rPr>
        <w:t>i</w:t>
      </w:r>
      <w:r w:rsidRPr="007E0A84">
        <w:rPr>
          <w:rFonts w:ascii="Arial" w:hAnsi="Arial" w:cs="Arial"/>
          <w:spacing w:val="-1"/>
          <w:w w:val="122"/>
          <w:sz w:val="20"/>
          <w:szCs w:val="20"/>
        </w:rPr>
        <w:t>npu</w:t>
      </w:r>
      <w:r w:rsidRPr="007E0A84">
        <w:rPr>
          <w:rFonts w:ascii="Arial" w:hAnsi="Arial" w:cs="Arial"/>
          <w:w w:val="140"/>
          <w:sz w:val="20"/>
          <w:szCs w:val="20"/>
        </w:rPr>
        <w:t>t</w:t>
      </w:r>
      <w:r w:rsidRPr="007E0A84">
        <w:rPr>
          <w:rFonts w:ascii="Arial" w:hAnsi="Arial" w:cs="Arial"/>
          <w:spacing w:val="2"/>
          <w:sz w:val="20"/>
          <w:szCs w:val="20"/>
        </w:rPr>
        <w:t xml:space="preserve"> </w:t>
      </w:r>
      <w:r w:rsidRPr="007E0A84">
        <w:rPr>
          <w:rFonts w:ascii="Arial" w:hAnsi="Arial" w:cs="Arial"/>
          <w:spacing w:val="-1"/>
          <w:w w:val="118"/>
          <w:sz w:val="20"/>
          <w:szCs w:val="20"/>
        </w:rPr>
        <w:t>an</w:t>
      </w:r>
      <w:r w:rsidRPr="007E0A84">
        <w:rPr>
          <w:rFonts w:ascii="Arial" w:hAnsi="Arial" w:cs="Arial"/>
          <w:w w:val="118"/>
          <w:sz w:val="20"/>
          <w:szCs w:val="20"/>
        </w:rPr>
        <w:t>d</w:t>
      </w:r>
      <w:r w:rsidRPr="007E0A84">
        <w:rPr>
          <w:rFonts w:ascii="Arial" w:hAnsi="Arial" w:cs="Arial"/>
          <w:spacing w:val="8"/>
          <w:w w:val="118"/>
          <w:sz w:val="20"/>
          <w:szCs w:val="20"/>
        </w:rPr>
        <w:t xml:space="preserve"> </w:t>
      </w:r>
      <w:r w:rsidRPr="007E0A84">
        <w:rPr>
          <w:rFonts w:ascii="Arial" w:hAnsi="Arial" w:cs="Arial"/>
          <w:spacing w:val="-1"/>
          <w:w w:val="118"/>
          <w:sz w:val="20"/>
          <w:szCs w:val="20"/>
        </w:rPr>
        <w:t>comment</w:t>
      </w:r>
      <w:r w:rsidRPr="007E0A84">
        <w:rPr>
          <w:rFonts w:ascii="Arial" w:hAnsi="Arial" w:cs="Arial"/>
          <w:w w:val="118"/>
          <w:sz w:val="20"/>
          <w:szCs w:val="20"/>
        </w:rPr>
        <w:t>s</w:t>
      </w:r>
      <w:r w:rsidRPr="007E0A84">
        <w:rPr>
          <w:rFonts w:ascii="Arial" w:hAnsi="Arial" w:cs="Arial"/>
          <w:spacing w:val="-22"/>
          <w:w w:val="118"/>
          <w:sz w:val="20"/>
          <w:szCs w:val="20"/>
        </w:rPr>
        <w:t xml:space="preserve"> </w:t>
      </w:r>
      <w:r w:rsidRPr="007E0A84">
        <w:rPr>
          <w:rFonts w:ascii="Arial" w:hAnsi="Arial" w:cs="Arial"/>
          <w:spacing w:val="-1"/>
          <w:w w:val="116"/>
          <w:sz w:val="20"/>
          <w:szCs w:val="20"/>
        </w:rPr>
        <w:t>fr</w:t>
      </w:r>
      <w:r w:rsidRPr="007E0A84">
        <w:rPr>
          <w:rFonts w:ascii="Arial" w:hAnsi="Arial" w:cs="Arial"/>
          <w:spacing w:val="-1"/>
          <w:w w:val="122"/>
          <w:sz w:val="20"/>
          <w:szCs w:val="20"/>
        </w:rPr>
        <w:t>o</w:t>
      </w:r>
      <w:r w:rsidRPr="007E0A84">
        <w:rPr>
          <w:rFonts w:ascii="Arial" w:hAnsi="Arial" w:cs="Arial"/>
          <w:w w:val="114"/>
          <w:sz w:val="20"/>
          <w:szCs w:val="20"/>
        </w:rPr>
        <w:t xml:space="preserve">m </w:t>
      </w:r>
      <w:r w:rsidRPr="007E0A84">
        <w:rPr>
          <w:rFonts w:ascii="Arial" w:hAnsi="Arial" w:cs="Arial"/>
          <w:spacing w:val="-1"/>
          <w:w w:val="120"/>
          <w:sz w:val="20"/>
          <w:szCs w:val="20"/>
        </w:rPr>
        <w:t>relevan</w:t>
      </w:r>
      <w:r w:rsidRPr="007E0A84">
        <w:rPr>
          <w:rFonts w:ascii="Arial" w:hAnsi="Arial" w:cs="Arial"/>
          <w:w w:val="120"/>
          <w:sz w:val="20"/>
          <w:szCs w:val="20"/>
        </w:rPr>
        <w:t>t</w:t>
      </w:r>
      <w:r w:rsidRPr="007E0A84">
        <w:rPr>
          <w:rFonts w:ascii="Arial" w:hAnsi="Arial" w:cs="Arial"/>
          <w:spacing w:val="-14"/>
          <w:w w:val="120"/>
          <w:sz w:val="20"/>
          <w:szCs w:val="20"/>
        </w:rPr>
        <w:t xml:space="preserve"> </w:t>
      </w:r>
      <w:r w:rsidRPr="007E0A84">
        <w:rPr>
          <w:rFonts w:ascii="Arial" w:hAnsi="Arial" w:cs="Arial"/>
          <w:spacing w:val="-1"/>
          <w:w w:val="120"/>
          <w:sz w:val="20"/>
          <w:szCs w:val="20"/>
        </w:rPr>
        <w:t>partie</w:t>
      </w:r>
      <w:r w:rsidRPr="007E0A84">
        <w:rPr>
          <w:rFonts w:ascii="Arial" w:hAnsi="Arial" w:cs="Arial"/>
          <w:w w:val="120"/>
          <w:sz w:val="20"/>
          <w:szCs w:val="20"/>
        </w:rPr>
        <w:t>s</w:t>
      </w:r>
      <w:r w:rsidRPr="007E0A84">
        <w:rPr>
          <w:rFonts w:ascii="Arial" w:hAnsi="Arial" w:cs="Arial"/>
          <w:spacing w:val="-14"/>
          <w:w w:val="120"/>
          <w:sz w:val="20"/>
          <w:szCs w:val="20"/>
        </w:rPr>
        <w:t xml:space="preserve"> </w:t>
      </w:r>
      <w:r w:rsidRPr="007E0A84">
        <w:rPr>
          <w:rFonts w:ascii="Arial" w:hAnsi="Arial" w:cs="Arial"/>
          <w:spacing w:val="-1"/>
          <w:w w:val="120"/>
          <w:sz w:val="20"/>
          <w:szCs w:val="20"/>
        </w:rPr>
        <w:t>withi</w:t>
      </w:r>
      <w:r w:rsidRPr="007E0A84">
        <w:rPr>
          <w:rFonts w:ascii="Arial" w:hAnsi="Arial" w:cs="Arial"/>
          <w:w w:val="120"/>
          <w:sz w:val="20"/>
          <w:szCs w:val="20"/>
        </w:rPr>
        <w:t>n</w:t>
      </w:r>
      <w:r w:rsidRPr="007E0A84">
        <w:rPr>
          <w:rFonts w:ascii="Arial" w:hAnsi="Arial" w:cs="Arial"/>
          <w:spacing w:val="-21"/>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pacing w:val="-1"/>
          <w:w w:val="114"/>
          <w:sz w:val="20"/>
          <w:szCs w:val="20"/>
        </w:rPr>
        <w:t>policie</w:t>
      </w:r>
      <w:r w:rsidRPr="007E0A84">
        <w:rPr>
          <w:rFonts w:ascii="Arial" w:hAnsi="Arial" w:cs="Arial"/>
          <w:w w:val="114"/>
          <w:sz w:val="20"/>
          <w:szCs w:val="20"/>
        </w:rPr>
        <w:t>s</w:t>
      </w:r>
      <w:r w:rsidRPr="007E0A84">
        <w:rPr>
          <w:rFonts w:ascii="Arial" w:hAnsi="Arial" w:cs="Arial"/>
          <w:spacing w:val="-25"/>
          <w:w w:val="114"/>
          <w:sz w:val="20"/>
          <w:szCs w:val="20"/>
        </w:rPr>
        <w:t xml:space="preserve"> </w:t>
      </w:r>
      <w:r w:rsidRPr="007E0A84">
        <w:rPr>
          <w:rFonts w:ascii="Arial" w:hAnsi="Arial" w:cs="Arial"/>
          <w:spacing w:val="-1"/>
          <w:w w:val="114"/>
          <w:sz w:val="20"/>
          <w:szCs w:val="20"/>
        </w:rPr>
        <w:t>an</w:t>
      </w:r>
      <w:r w:rsidRPr="007E0A84">
        <w:rPr>
          <w:rFonts w:ascii="Arial" w:hAnsi="Arial" w:cs="Arial"/>
          <w:w w:val="114"/>
          <w:sz w:val="20"/>
          <w:szCs w:val="20"/>
        </w:rPr>
        <w:t>d</w:t>
      </w:r>
      <w:r w:rsidRPr="007E0A84">
        <w:rPr>
          <w:rFonts w:ascii="Arial" w:hAnsi="Arial" w:cs="Arial"/>
          <w:spacing w:val="21"/>
          <w:w w:val="114"/>
          <w:sz w:val="20"/>
          <w:szCs w:val="20"/>
        </w:rPr>
        <w:t xml:space="preserve"> </w:t>
      </w:r>
      <w:r w:rsidRPr="007E0A84">
        <w:rPr>
          <w:rFonts w:ascii="Arial" w:hAnsi="Arial" w:cs="Arial"/>
          <w:spacing w:val="-1"/>
          <w:w w:val="114"/>
          <w:sz w:val="20"/>
          <w:szCs w:val="20"/>
        </w:rPr>
        <w:t>procedure</w:t>
      </w:r>
      <w:r w:rsidRPr="007E0A84">
        <w:rPr>
          <w:rFonts w:ascii="Arial" w:hAnsi="Arial" w:cs="Arial"/>
          <w:w w:val="114"/>
          <w:sz w:val="20"/>
          <w:szCs w:val="20"/>
        </w:rPr>
        <w:t>s</w:t>
      </w:r>
      <w:r w:rsidRPr="007E0A84">
        <w:rPr>
          <w:rFonts w:ascii="Arial" w:hAnsi="Arial" w:cs="Arial"/>
          <w:spacing w:val="27"/>
          <w:w w:val="114"/>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13"/>
          <w:sz w:val="20"/>
          <w:szCs w:val="20"/>
        </w:rPr>
        <w:t>mad</w:t>
      </w:r>
      <w:r w:rsidRPr="007E0A84">
        <w:rPr>
          <w:rFonts w:ascii="Arial" w:hAnsi="Arial" w:cs="Arial"/>
          <w:w w:val="113"/>
          <w:sz w:val="20"/>
          <w:szCs w:val="20"/>
        </w:rPr>
        <w:t>e</w:t>
      </w:r>
      <w:r w:rsidRPr="007E0A84">
        <w:rPr>
          <w:rFonts w:ascii="Arial" w:hAnsi="Arial" w:cs="Arial"/>
          <w:spacing w:val="28"/>
          <w:w w:val="113"/>
          <w:sz w:val="20"/>
          <w:szCs w:val="20"/>
        </w:rPr>
        <w:t xml:space="preserve"> </w:t>
      </w:r>
      <w:r w:rsidRPr="007E0A84">
        <w:rPr>
          <w:rFonts w:ascii="Arial" w:hAnsi="Arial" w:cs="Arial"/>
          <w:spacing w:val="-1"/>
          <w:w w:val="113"/>
          <w:sz w:val="20"/>
          <w:szCs w:val="20"/>
        </w:rPr>
        <w:t>readil</w:t>
      </w:r>
      <w:r w:rsidRPr="007E0A84">
        <w:rPr>
          <w:rFonts w:ascii="Arial" w:hAnsi="Arial" w:cs="Arial"/>
          <w:w w:val="113"/>
          <w:sz w:val="20"/>
          <w:szCs w:val="20"/>
        </w:rPr>
        <w:t>y</w:t>
      </w:r>
      <w:r w:rsidRPr="007E0A84">
        <w:rPr>
          <w:rFonts w:ascii="Arial" w:hAnsi="Arial" w:cs="Arial"/>
          <w:spacing w:val="1"/>
          <w:w w:val="113"/>
          <w:sz w:val="20"/>
          <w:szCs w:val="20"/>
        </w:rPr>
        <w:t xml:space="preserve"> </w:t>
      </w:r>
      <w:r w:rsidRPr="007E0A84">
        <w:rPr>
          <w:rFonts w:ascii="Arial" w:hAnsi="Arial" w:cs="Arial"/>
          <w:spacing w:val="-1"/>
          <w:w w:val="113"/>
          <w:sz w:val="20"/>
          <w:szCs w:val="20"/>
        </w:rPr>
        <w:t>accessible</w:t>
      </w:r>
      <w:r w:rsidRPr="007E0A84">
        <w:rPr>
          <w:rFonts w:ascii="Arial" w:hAnsi="Arial" w:cs="Arial"/>
          <w:w w:val="113"/>
          <w:sz w:val="20"/>
          <w:szCs w:val="20"/>
        </w:rPr>
        <w:t>,</w:t>
      </w:r>
      <w:r w:rsidRPr="007E0A84">
        <w:rPr>
          <w:rFonts w:ascii="Arial" w:hAnsi="Arial" w:cs="Arial"/>
          <w:spacing w:val="-21"/>
          <w:w w:val="113"/>
          <w:sz w:val="20"/>
          <w:szCs w:val="20"/>
        </w:rPr>
        <w:t xml:space="preserve"> </w:t>
      </w:r>
      <w:r w:rsidRPr="007E0A84">
        <w:rPr>
          <w:rFonts w:ascii="Arial" w:hAnsi="Arial" w:cs="Arial"/>
          <w:spacing w:val="-1"/>
          <w:sz w:val="20"/>
          <w:szCs w:val="20"/>
        </w:rPr>
        <w:t>e.g</w:t>
      </w:r>
      <w:r w:rsidRPr="007E0A84">
        <w:rPr>
          <w:rFonts w:ascii="Arial" w:hAnsi="Arial" w:cs="Arial"/>
          <w:sz w:val="20"/>
          <w:szCs w:val="20"/>
        </w:rPr>
        <w:t xml:space="preserve">. </w:t>
      </w:r>
      <w:r w:rsidRPr="007E0A84">
        <w:rPr>
          <w:rFonts w:ascii="Arial" w:hAnsi="Arial" w:cs="Arial"/>
          <w:spacing w:val="7"/>
          <w:sz w:val="20"/>
          <w:szCs w:val="20"/>
        </w:rPr>
        <w:t xml:space="preserve"> </w:t>
      </w:r>
      <w:r w:rsidRPr="007E0A84">
        <w:rPr>
          <w:rFonts w:ascii="Arial" w:hAnsi="Arial" w:cs="Arial"/>
          <w:spacing w:val="-1"/>
          <w:sz w:val="20"/>
          <w:szCs w:val="20"/>
        </w:rPr>
        <w:t>vi</w:t>
      </w:r>
      <w:r w:rsidRPr="007E0A84">
        <w:rPr>
          <w:rFonts w:ascii="Arial" w:hAnsi="Arial" w:cs="Arial"/>
          <w:w w:val="125"/>
          <w:sz w:val="20"/>
          <w:szCs w:val="20"/>
        </w:rPr>
        <w:t xml:space="preserve">a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spacing w:val="-1"/>
          <w:w w:val="140"/>
          <w:sz w:val="20"/>
          <w:szCs w:val="20"/>
        </w:rPr>
        <w:t>t</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22"/>
          <w:sz w:val="20"/>
          <w:szCs w:val="20"/>
        </w:rPr>
        <w:t>n</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z w:val="20"/>
          <w:szCs w:val="20"/>
        </w:rPr>
        <w:t>f</w:t>
      </w:r>
      <w:r w:rsidRPr="007E0A84">
        <w:rPr>
          <w:rFonts w:ascii="Arial" w:hAnsi="Arial" w:cs="Arial"/>
          <w:spacing w:val="-1"/>
          <w:sz w:val="20"/>
          <w:szCs w:val="20"/>
        </w:rPr>
        <w:t>ir</w:t>
      </w:r>
      <w:r w:rsidRPr="007E0A84">
        <w:rPr>
          <w:rFonts w:ascii="Arial" w:hAnsi="Arial" w:cs="Arial"/>
          <w:sz w:val="20"/>
          <w:szCs w:val="20"/>
        </w:rPr>
        <w:t>m</w:t>
      </w:r>
      <w:r w:rsidRPr="007E0A84">
        <w:rPr>
          <w:rFonts w:ascii="Arial" w:hAnsi="Arial" w:cs="Arial"/>
          <w:spacing w:val="45"/>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19"/>
          <w:sz w:val="20"/>
          <w:szCs w:val="20"/>
        </w:rPr>
        <w:t>maintai</w:t>
      </w:r>
      <w:r w:rsidRPr="007E0A84">
        <w:rPr>
          <w:rFonts w:ascii="Arial" w:hAnsi="Arial" w:cs="Arial"/>
          <w:w w:val="119"/>
          <w:sz w:val="20"/>
          <w:szCs w:val="20"/>
        </w:rPr>
        <w:t>n</w:t>
      </w:r>
      <w:r w:rsidRPr="007E0A84">
        <w:rPr>
          <w:rFonts w:ascii="Arial" w:hAnsi="Arial" w:cs="Arial"/>
          <w:spacing w:val="-7"/>
          <w:w w:val="119"/>
          <w:sz w:val="20"/>
          <w:szCs w:val="20"/>
        </w:rPr>
        <w:t xml:space="preserve"> </w:t>
      </w:r>
      <w:r w:rsidRPr="007E0A84">
        <w:rPr>
          <w:rFonts w:ascii="Arial" w:hAnsi="Arial" w:cs="Arial"/>
          <w:spacing w:val="-1"/>
          <w:w w:val="119"/>
          <w:sz w:val="20"/>
          <w:szCs w:val="20"/>
        </w:rPr>
        <w:t>i</w:t>
      </w:r>
      <w:r w:rsidRPr="007E0A84">
        <w:rPr>
          <w:rFonts w:ascii="Arial" w:hAnsi="Arial" w:cs="Arial"/>
          <w:spacing w:val="-1"/>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4"/>
          <w:sz w:val="20"/>
          <w:szCs w:val="20"/>
        </w:rPr>
        <w:t>regulator</w:t>
      </w:r>
      <w:r w:rsidRPr="007E0A84">
        <w:rPr>
          <w:rFonts w:ascii="Arial" w:hAnsi="Arial" w:cs="Arial"/>
          <w:w w:val="114"/>
          <w:sz w:val="20"/>
          <w:szCs w:val="20"/>
        </w:rPr>
        <w:t>y</w:t>
      </w:r>
      <w:r w:rsidRPr="007E0A84">
        <w:rPr>
          <w:rFonts w:ascii="Arial" w:hAnsi="Arial" w:cs="Arial"/>
          <w:spacing w:val="35"/>
          <w:w w:val="114"/>
          <w:sz w:val="20"/>
          <w:szCs w:val="20"/>
        </w:rPr>
        <w:t xml:space="preserve"> </w:t>
      </w:r>
      <w:r w:rsidRPr="007E0A84">
        <w:rPr>
          <w:rFonts w:ascii="Arial" w:hAnsi="Arial" w:cs="Arial"/>
          <w:spacing w:val="-1"/>
          <w:w w:val="114"/>
          <w:sz w:val="20"/>
          <w:szCs w:val="20"/>
        </w:rPr>
        <w:t>policie</w:t>
      </w:r>
      <w:r w:rsidRPr="007E0A84">
        <w:rPr>
          <w:rFonts w:ascii="Arial" w:hAnsi="Arial" w:cs="Arial"/>
          <w:w w:val="114"/>
          <w:sz w:val="20"/>
          <w:szCs w:val="20"/>
        </w:rPr>
        <w:t>s</w:t>
      </w:r>
      <w:r w:rsidRPr="007E0A84">
        <w:rPr>
          <w:rFonts w:ascii="Arial" w:hAnsi="Arial" w:cs="Arial"/>
          <w:spacing w:val="-25"/>
          <w:w w:val="114"/>
          <w:sz w:val="20"/>
          <w:szCs w:val="20"/>
        </w:rPr>
        <w:t xml:space="preserve"> </w:t>
      </w:r>
      <w:r w:rsidRPr="007E0A84">
        <w:rPr>
          <w:rFonts w:ascii="Arial" w:hAnsi="Arial" w:cs="Arial"/>
          <w:spacing w:val="-1"/>
          <w:w w:val="114"/>
          <w:sz w:val="20"/>
          <w:szCs w:val="20"/>
        </w:rPr>
        <w:t>an</w:t>
      </w:r>
      <w:r w:rsidRPr="007E0A84">
        <w:rPr>
          <w:rFonts w:ascii="Arial" w:hAnsi="Arial" w:cs="Arial"/>
          <w:w w:val="114"/>
          <w:sz w:val="20"/>
          <w:szCs w:val="20"/>
        </w:rPr>
        <w:t>d</w:t>
      </w:r>
      <w:r w:rsidRPr="007E0A84">
        <w:rPr>
          <w:rFonts w:ascii="Arial" w:hAnsi="Arial" w:cs="Arial"/>
          <w:spacing w:val="21"/>
          <w:w w:val="114"/>
          <w:sz w:val="20"/>
          <w:szCs w:val="20"/>
        </w:rPr>
        <w:t xml:space="preserve"> </w:t>
      </w:r>
      <w:r w:rsidRPr="007E0A84">
        <w:rPr>
          <w:rFonts w:ascii="Arial" w:hAnsi="Arial" w:cs="Arial"/>
          <w:spacing w:val="-1"/>
          <w:w w:val="114"/>
          <w:sz w:val="20"/>
          <w:szCs w:val="20"/>
        </w:rPr>
        <w:t>procedure</w:t>
      </w:r>
      <w:r w:rsidRPr="007E0A84">
        <w:rPr>
          <w:rFonts w:ascii="Arial" w:hAnsi="Arial" w:cs="Arial"/>
          <w:w w:val="114"/>
          <w:sz w:val="20"/>
          <w:szCs w:val="20"/>
        </w:rPr>
        <w:t>s</w:t>
      </w:r>
      <w:r w:rsidRPr="007E0A84">
        <w:rPr>
          <w:rFonts w:ascii="Arial" w:hAnsi="Arial" w:cs="Arial"/>
          <w:spacing w:val="27"/>
          <w:w w:val="114"/>
          <w:sz w:val="20"/>
          <w:szCs w:val="20"/>
        </w:rPr>
        <w:t xml:space="preserve"> </w:t>
      </w:r>
      <w:r w:rsidRPr="007E0A84">
        <w:rPr>
          <w:rFonts w:ascii="Arial" w:hAnsi="Arial" w:cs="Arial"/>
          <w:spacing w:val="-1"/>
          <w:w w:val="122"/>
          <w:sz w:val="20"/>
          <w:szCs w:val="20"/>
        </w:rPr>
        <w:t>und</w:t>
      </w:r>
      <w:r w:rsidRPr="007E0A84">
        <w:rPr>
          <w:rFonts w:ascii="Arial" w:hAnsi="Arial" w:cs="Arial"/>
          <w:spacing w:val="-1"/>
          <w:w w:val="125"/>
          <w:sz w:val="20"/>
          <w:szCs w:val="20"/>
        </w:rPr>
        <w:t>e</w:t>
      </w:r>
      <w:r w:rsidRPr="007E0A84">
        <w:rPr>
          <w:rFonts w:ascii="Arial" w:hAnsi="Arial" w:cs="Arial"/>
          <w:w w:val="116"/>
          <w:sz w:val="20"/>
          <w:szCs w:val="20"/>
        </w:rPr>
        <w:t xml:space="preserve">r </w:t>
      </w:r>
      <w:r w:rsidRPr="007E0A84">
        <w:rPr>
          <w:rFonts w:ascii="Arial" w:hAnsi="Arial" w:cs="Arial"/>
          <w:spacing w:val="-1"/>
          <w:w w:val="114"/>
          <w:sz w:val="20"/>
          <w:szCs w:val="20"/>
        </w:rPr>
        <w:t>periodi</w:t>
      </w:r>
      <w:r w:rsidRPr="007E0A84">
        <w:rPr>
          <w:rFonts w:ascii="Arial" w:hAnsi="Arial" w:cs="Arial"/>
          <w:w w:val="114"/>
          <w:sz w:val="20"/>
          <w:szCs w:val="20"/>
        </w:rPr>
        <w:t>c</w:t>
      </w:r>
      <w:r w:rsidRPr="007E0A84">
        <w:rPr>
          <w:rFonts w:ascii="Arial" w:hAnsi="Arial" w:cs="Arial"/>
          <w:spacing w:val="3"/>
          <w:w w:val="114"/>
          <w:sz w:val="20"/>
          <w:szCs w:val="20"/>
        </w:rPr>
        <w:t xml:space="preserve"> </w:t>
      </w:r>
      <w:r w:rsidRPr="007E0A84">
        <w:rPr>
          <w:rFonts w:ascii="Arial" w:hAnsi="Arial" w:cs="Arial"/>
          <w:spacing w:val="-1"/>
          <w:w w:val="114"/>
          <w:sz w:val="20"/>
          <w:szCs w:val="20"/>
        </w:rPr>
        <w:t>revie</w:t>
      </w:r>
      <w:r w:rsidRPr="007E0A84">
        <w:rPr>
          <w:rFonts w:ascii="Arial" w:hAnsi="Arial" w:cs="Arial"/>
          <w:w w:val="114"/>
          <w:sz w:val="20"/>
          <w:szCs w:val="20"/>
        </w:rPr>
        <w:t>w</w:t>
      </w:r>
      <w:r w:rsidRPr="007E0A84">
        <w:rPr>
          <w:rFonts w:ascii="Arial" w:hAnsi="Arial" w:cs="Arial"/>
          <w:spacing w:val="-4"/>
          <w:w w:val="114"/>
          <w:sz w:val="20"/>
          <w:szCs w:val="20"/>
        </w:rPr>
        <w:t xml:space="preserve"> </w:t>
      </w:r>
      <w:r w:rsidRPr="007E0A84">
        <w:rPr>
          <w:rFonts w:ascii="Arial" w:hAnsi="Arial" w:cs="Arial"/>
          <w:spacing w:val="-1"/>
          <w:sz w:val="20"/>
          <w:szCs w:val="20"/>
        </w:rPr>
        <w:t>s</w:t>
      </w:r>
      <w:r w:rsidRPr="007E0A84">
        <w:rPr>
          <w:rFonts w:ascii="Arial" w:hAnsi="Arial" w:cs="Arial"/>
          <w:sz w:val="20"/>
          <w:szCs w:val="20"/>
        </w:rPr>
        <w:t>o</w:t>
      </w:r>
      <w:r w:rsidRPr="007E0A84">
        <w:rPr>
          <w:rFonts w:ascii="Arial" w:hAnsi="Arial" w:cs="Arial"/>
          <w:spacing w:val="24"/>
          <w:sz w:val="20"/>
          <w:szCs w:val="20"/>
        </w:rPr>
        <w:t xml:space="preserve"> </w:t>
      </w:r>
      <w:r w:rsidRPr="007E0A84">
        <w:rPr>
          <w:rFonts w:ascii="Arial" w:hAnsi="Arial" w:cs="Arial"/>
          <w:spacing w:val="-1"/>
          <w:w w:val="119"/>
          <w:sz w:val="20"/>
          <w:szCs w:val="20"/>
        </w:rPr>
        <w:t>tha</w:t>
      </w:r>
      <w:r w:rsidRPr="007E0A84">
        <w:rPr>
          <w:rFonts w:ascii="Arial" w:hAnsi="Arial" w:cs="Arial"/>
          <w:w w:val="119"/>
          <w:sz w:val="20"/>
          <w:szCs w:val="20"/>
        </w:rPr>
        <w:t>t</w:t>
      </w:r>
      <w:r w:rsidRPr="007E0A84">
        <w:rPr>
          <w:rFonts w:ascii="Arial" w:hAnsi="Arial" w:cs="Arial"/>
          <w:spacing w:val="25"/>
          <w:w w:val="119"/>
          <w:sz w:val="20"/>
          <w:szCs w:val="20"/>
        </w:rPr>
        <w:t xml:space="preserve"> </w:t>
      </w:r>
      <w:r w:rsidRPr="007E0A84">
        <w:rPr>
          <w:rFonts w:ascii="Arial" w:hAnsi="Arial" w:cs="Arial"/>
          <w:spacing w:val="-1"/>
          <w:w w:val="119"/>
          <w:sz w:val="20"/>
          <w:szCs w:val="20"/>
        </w:rPr>
        <w:t>the</w:t>
      </w:r>
      <w:r w:rsidRPr="007E0A84">
        <w:rPr>
          <w:rFonts w:ascii="Arial" w:hAnsi="Arial" w:cs="Arial"/>
          <w:w w:val="119"/>
          <w:sz w:val="20"/>
          <w:szCs w:val="20"/>
        </w:rPr>
        <w:t>y</w:t>
      </w:r>
      <w:r w:rsidRPr="007E0A84">
        <w:rPr>
          <w:rFonts w:ascii="Arial" w:hAnsi="Arial" w:cs="Arial"/>
          <w:spacing w:val="-6"/>
          <w:w w:val="119"/>
          <w:sz w:val="20"/>
          <w:szCs w:val="20"/>
        </w:rPr>
        <w:t xml:space="preserve"> </w:t>
      </w:r>
      <w:r w:rsidRPr="007E0A84">
        <w:rPr>
          <w:rFonts w:ascii="Arial" w:hAnsi="Arial" w:cs="Arial"/>
          <w:spacing w:val="-1"/>
          <w:w w:val="119"/>
          <w:sz w:val="20"/>
          <w:szCs w:val="20"/>
        </w:rPr>
        <w:t>continu</w:t>
      </w:r>
      <w:r w:rsidRPr="007E0A84">
        <w:rPr>
          <w:rFonts w:ascii="Arial" w:hAnsi="Arial" w:cs="Arial"/>
          <w:w w:val="119"/>
          <w:sz w:val="20"/>
          <w:szCs w:val="20"/>
        </w:rPr>
        <w:t>e</w:t>
      </w:r>
      <w:r w:rsidRPr="007E0A84">
        <w:rPr>
          <w:rFonts w:ascii="Arial" w:hAnsi="Arial" w:cs="Arial"/>
          <w:spacing w:val="-5"/>
          <w:w w:val="119"/>
          <w:sz w:val="20"/>
          <w:szCs w:val="20"/>
        </w:rPr>
        <w:t xml:space="preserve"> </w:t>
      </w:r>
      <w:r w:rsidRPr="007E0A84">
        <w:rPr>
          <w:rFonts w:ascii="Arial" w:hAnsi="Arial" w:cs="Arial"/>
          <w:spacing w:val="-1"/>
          <w:w w:val="119"/>
          <w:sz w:val="20"/>
          <w:szCs w:val="20"/>
        </w:rPr>
        <w:t>t</w:t>
      </w:r>
      <w:r w:rsidRPr="007E0A84">
        <w:rPr>
          <w:rFonts w:ascii="Arial" w:hAnsi="Arial" w:cs="Arial"/>
          <w:w w:val="119"/>
          <w:sz w:val="20"/>
          <w:szCs w:val="20"/>
        </w:rPr>
        <w:t>o</w:t>
      </w:r>
      <w:r w:rsidRPr="007E0A84">
        <w:rPr>
          <w:rFonts w:ascii="Arial" w:hAnsi="Arial" w:cs="Arial"/>
          <w:spacing w:val="7"/>
          <w:w w:val="119"/>
          <w:sz w:val="20"/>
          <w:szCs w:val="20"/>
        </w:rPr>
        <w:t xml:space="preserve"> </w:t>
      </w:r>
      <w:r w:rsidRPr="007E0A84">
        <w:rPr>
          <w:rFonts w:ascii="Arial" w:hAnsi="Arial" w:cs="Arial"/>
          <w:spacing w:val="-1"/>
          <w:w w:val="119"/>
          <w:sz w:val="20"/>
          <w:szCs w:val="20"/>
        </w:rPr>
        <w:t>remai</w:t>
      </w:r>
      <w:r w:rsidRPr="007E0A84">
        <w:rPr>
          <w:rFonts w:ascii="Arial" w:hAnsi="Arial" w:cs="Arial"/>
          <w:w w:val="119"/>
          <w:sz w:val="20"/>
          <w:szCs w:val="20"/>
        </w:rPr>
        <w:t>n</w:t>
      </w:r>
      <w:r w:rsidRPr="007E0A84">
        <w:rPr>
          <w:rFonts w:ascii="Arial" w:hAnsi="Arial" w:cs="Arial"/>
          <w:spacing w:val="-13"/>
          <w:w w:val="119"/>
          <w:sz w:val="20"/>
          <w:szCs w:val="20"/>
        </w:rPr>
        <w:t xml:space="preserve"> </w:t>
      </w:r>
      <w:r w:rsidRPr="007E0A84">
        <w:rPr>
          <w:rFonts w:ascii="Arial" w:hAnsi="Arial" w:cs="Arial"/>
          <w:spacing w:val="-1"/>
          <w:w w:val="119"/>
          <w:sz w:val="20"/>
          <w:szCs w:val="20"/>
        </w:rPr>
        <w:t>complian</w:t>
      </w:r>
      <w:r w:rsidRPr="007E0A84">
        <w:rPr>
          <w:rFonts w:ascii="Arial" w:hAnsi="Arial" w:cs="Arial"/>
          <w:w w:val="119"/>
          <w:sz w:val="20"/>
          <w:szCs w:val="20"/>
        </w:rPr>
        <w:t>t</w:t>
      </w:r>
      <w:r w:rsidRPr="007E0A84">
        <w:rPr>
          <w:rFonts w:ascii="Arial" w:hAnsi="Arial" w:cs="Arial"/>
          <w:spacing w:val="-26"/>
          <w:w w:val="119"/>
          <w:sz w:val="20"/>
          <w:szCs w:val="20"/>
        </w:rPr>
        <w:t xml:space="preserve"> </w:t>
      </w:r>
      <w:r w:rsidRPr="007E0A84">
        <w:rPr>
          <w:rFonts w:ascii="Arial" w:hAnsi="Arial" w:cs="Arial"/>
          <w:spacing w:val="-1"/>
          <w:w w:val="11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w w:val="122"/>
          <w:sz w:val="20"/>
          <w:szCs w:val="20"/>
        </w:rPr>
        <w:t xml:space="preserve">h </w:t>
      </w:r>
      <w:r w:rsidRPr="007E0A84">
        <w:rPr>
          <w:rFonts w:ascii="Arial" w:hAnsi="Arial" w:cs="Arial"/>
          <w:spacing w:val="-1"/>
          <w:w w:val="119"/>
          <w:sz w:val="20"/>
          <w:szCs w:val="20"/>
        </w:rPr>
        <w:t>regulator</w:t>
      </w:r>
      <w:r w:rsidRPr="007E0A84">
        <w:rPr>
          <w:rFonts w:ascii="Arial" w:hAnsi="Arial" w:cs="Arial"/>
          <w:w w:val="119"/>
          <w:sz w:val="20"/>
          <w:szCs w:val="20"/>
        </w:rPr>
        <w:t>y</w:t>
      </w:r>
      <w:r w:rsidRPr="007E0A84">
        <w:rPr>
          <w:rFonts w:ascii="Arial" w:hAnsi="Arial" w:cs="Arial"/>
          <w:spacing w:val="-8"/>
          <w:w w:val="119"/>
          <w:sz w:val="20"/>
          <w:szCs w:val="20"/>
        </w:rPr>
        <w:t xml:space="preserve"> </w:t>
      </w:r>
      <w:r w:rsidRPr="007E0A84">
        <w:rPr>
          <w:rFonts w:ascii="Arial" w:hAnsi="Arial" w:cs="Arial"/>
          <w:spacing w:val="-1"/>
          <w:w w:val="119"/>
          <w:sz w:val="20"/>
          <w:szCs w:val="20"/>
        </w:rPr>
        <w:t>requirement</w:t>
      </w:r>
      <w:r w:rsidRPr="007E0A84">
        <w:rPr>
          <w:rFonts w:ascii="Arial" w:hAnsi="Arial" w:cs="Arial"/>
          <w:w w:val="119"/>
          <w:sz w:val="20"/>
          <w:szCs w:val="20"/>
        </w:rPr>
        <w:t>s</w:t>
      </w:r>
      <w:r w:rsidRPr="007E0A84">
        <w:rPr>
          <w:rFonts w:ascii="Arial" w:hAnsi="Arial" w:cs="Arial"/>
          <w:spacing w:val="-6"/>
          <w:w w:val="119"/>
          <w:sz w:val="20"/>
          <w:szCs w:val="20"/>
        </w:rPr>
        <w:t xml:space="preserve">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w w:val="119"/>
          <w:sz w:val="20"/>
          <w:szCs w:val="20"/>
        </w:rPr>
        <w:t>consisten</w:t>
      </w:r>
      <w:r w:rsidRPr="007E0A84">
        <w:rPr>
          <w:rFonts w:ascii="Arial" w:hAnsi="Arial" w:cs="Arial"/>
          <w:w w:val="119"/>
          <w:sz w:val="20"/>
          <w:szCs w:val="20"/>
        </w:rPr>
        <w:t>t</w:t>
      </w:r>
      <w:r w:rsidRPr="007E0A84">
        <w:rPr>
          <w:rFonts w:ascii="Arial" w:hAnsi="Arial" w:cs="Arial"/>
          <w:spacing w:val="-25"/>
          <w:w w:val="119"/>
          <w:sz w:val="20"/>
          <w:szCs w:val="20"/>
        </w:rPr>
        <w:t xml:space="preserve"> </w:t>
      </w:r>
      <w:r w:rsidRPr="007E0A84">
        <w:rPr>
          <w:rFonts w:ascii="Arial" w:hAnsi="Arial" w:cs="Arial"/>
          <w:spacing w:val="-1"/>
          <w:w w:val="119"/>
          <w:sz w:val="20"/>
          <w:szCs w:val="20"/>
        </w:rPr>
        <w:t>wit</w:t>
      </w:r>
      <w:r w:rsidRPr="007E0A84">
        <w:rPr>
          <w:rFonts w:ascii="Arial" w:hAnsi="Arial" w:cs="Arial"/>
          <w:w w:val="119"/>
          <w:sz w:val="20"/>
          <w:szCs w:val="20"/>
        </w:rPr>
        <w:t>h</w:t>
      </w:r>
      <w:r w:rsidRPr="007E0A84">
        <w:rPr>
          <w:rFonts w:ascii="Arial" w:hAnsi="Arial" w:cs="Arial"/>
          <w:spacing w:val="-9"/>
          <w:w w:val="119"/>
          <w:sz w:val="20"/>
          <w:szCs w:val="20"/>
        </w:rPr>
        <w:t xml:space="preserve"> </w:t>
      </w:r>
      <w:r w:rsidRPr="007E0A84">
        <w:rPr>
          <w:rFonts w:ascii="Arial" w:hAnsi="Arial" w:cs="Arial"/>
          <w:spacing w:val="-1"/>
          <w:w w:val="119"/>
          <w:sz w:val="20"/>
          <w:szCs w:val="20"/>
        </w:rPr>
        <w:t>th</w:t>
      </w:r>
      <w:r w:rsidRPr="007E0A84">
        <w:rPr>
          <w:rFonts w:ascii="Arial" w:hAnsi="Arial" w:cs="Arial"/>
          <w:w w:val="119"/>
          <w:sz w:val="20"/>
          <w:szCs w:val="20"/>
        </w:rPr>
        <w:t>e</w:t>
      </w:r>
      <w:r w:rsidRPr="007E0A84">
        <w:rPr>
          <w:rFonts w:ascii="Arial" w:hAnsi="Arial" w:cs="Arial"/>
          <w:spacing w:val="13"/>
          <w:w w:val="119"/>
          <w:sz w:val="20"/>
          <w:szCs w:val="20"/>
        </w:rPr>
        <w:t xml:space="preserve"> </w:t>
      </w:r>
      <w:r w:rsidRPr="007E0A84">
        <w:rPr>
          <w:rFonts w:ascii="Arial" w:hAnsi="Arial" w:cs="Arial"/>
          <w:w w:val="109"/>
          <w:sz w:val="20"/>
          <w:szCs w:val="20"/>
        </w:rPr>
        <w:t>f</w:t>
      </w:r>
      <w:r w:rsidRPr="007E0A84">
        <w:rPr>
          <w:rFonts w:ascii="Arial" w:hAnsi="Arial" w:cs="Arial"/>
          <w:spacing w:val="-1"/>
          <w:w w:val="109"/>
          <w:sz w:val="20"/>
          <w:szCs w:val="20"/>
        </w:rPr>
        <w:t>i</w:t>
      </w:r>
      <w:r w:rsidRPr="007E0A84">
        <w:rPr>
          <w:rFonts w:ascii="Arial" w:hAnsi="Arial" w:cs="Arial"/>
          <w:spacing w:val="-1"/>
          <w:w w:val="116"/>
          <w:sz w:val="20"/>
          <w:szCs w:val="20"/>
        </w:rPr>
        <w:t>r</w:t>
      </w:r>
      <w:r w:rsidRPr="007E0A84">
        <w:rPr>
          <w:rFonts w:ascii="Arial" w:hAnsi="Arial" w:cs="Arial"/>
          <w:spacing w:val="-1"/>
          <w:w w:val="114"/>
          <w:sz w:val="20"/>
          <w:szCs w:val="20"/>
        </w:rPr>
        <w:t>m</w:t>
      </w:r>
      <w:r w:rsidRPr="007E0A84">
        <w:rPr>
          <w:rFonts w:ascii="Arial" w:hAnsi="Arial" w:cs="Arial"/>
          <w:spacing w:val="-12"/>
          <w:w w:val="83"/>
          <w:sz w:val="20"/>
          <w:szCs w:val="20"/>
        </w:rPr>
        <w: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3"/>
          <w:sz w:val="20"/>
          <w:szCs w:val="20"/>
        </w:rPr>
        <w:t>busines</w:t>
      </w:r>
      <w:r w:rsidRPr="007E0A84">
        <w:rPr>
          <w:rFonts w:ascii="Arial" w:hAnsi="Arial" w:cs="Arial"/>
          <w:w w:val="113"/>
          <w:sz w:val="20"/>
          <w:szCs w:val="20"/>
        </w:rPr>
        <w:t>s</w:t>
      </w:r>
      <w:r w:rsidRPr="007E0A84">
        <w:rPr>
          <w:rFonts w:ascii="Arial" w:hAnsi="Arial" w:cs="Arial"/>
          <w:spacing w:val="-3"/>
          <w:w w:val="113"/>
          <w:sz w:val="20"/>
          <w:szCs w:val="20"/>
        </w:rPr>
        <w:t xml:space="preserve"> </w:t>
      </w:r>
      <w:r w:rsidRPr="007E0A84">
        <w:rPr>
          <w:rFonts w:ascii="Arial" w:hAnsi="Arial" w:cs="Arial"/>
          <w:spacing w:val="-1"/>
          <w:w w:val="114"/>
          <w:sz w:val="20"/>
          <w:szCs w:val="20"/>
        </w:rPr>
        <w:t>m</w:t>
      </w:r>
      <w:r w:rsidRPr="007E0A84">
        <w:rPr>
          <w:rFonts w:ascii="Arial" w:hAnsi="Arial" w:cs="Arial"/>
          <w:spacing w:val="-1"/>
          <w:w w:val="122"/>
          <w:sz w:val="20"/>
          <w:szCs w:val="20"/>
        </w:rPr>
        <w:t>od</w:t>
      </w:r>
      <w:r w:rsidRPr="007E0A84">
        <w:rPr>
          <w:rFonts w:ascii="Arial" w:hAnsi="Arial" w:cs="Arial"/>
          <w:spacing w:val="-1"/>
          <w:w w:val="125"/>
          <w:sz w:val="20"/>
          <w:szCs w:val="20"/>
        </w:rPr>
        <w:t>e</w:t>
      </w:r>
      <w:r w:rsidRPr="007E0A84">
        <w:rPr>
          <w:rFonts w:ascii="Arial" w:hAnsi="Arial" w:cs="Arial"/>
          <w:sz w:val="20"/>
          <w:szCs w:val="20"/>
        </w:rPr>
        <w:t xml:space="preserve">l </w:t>
      </w:r>
      <w:r w:rsidRPr="007E0A84">
        <w:rPr>
          <w:rFonts w:ascii="Arial" w:hAnsi="Arial" w:cs="Arial"/>
          <w:spacing w:val="-1"/>
          <w:w w:val="118"/>
          <w:sz w:val="20"/>
          <w:szCs w:val="20"/>
        </w:rPr>
        <w:t>an</w:t>
      </w:r>
      <w:r w:rsidRPr="007E0A84">
        <w:rPr>
          <w:rFonts w:ascii="Arial" w:hAnsi="Arial" w:cs="Arial"/>
          <w:w w:val="118"/>
          <w:sz w:val="20"/>
          <w:szCs w:val="20"/>
        </w:rPr>
        <w:t>d</w:t>
      </w:r>
      <w:r w:rsidRPr="007E0A84">
        <w:rPr>
          <w:rFonts w:ascii="Arial" w:hAnsi="Arial" w:cs="Arial"/>
          <w:spacing w:val="8"/>
          <w:w w:val="118"/>
          <w:sz w:val="20"/>
          <w:szCs w:val="20"/>
        </w:rPr>
        <w:t xml:space="preserve"> </w:t>
      </w:r>
      <w:r w:rsidRPr="007E0A84">
        <w:rPr>
          <w:rFonts w:ascii="Arial" w:hAnsi="Arial" w:cs="Arial"/>
          <w:spacing w:val="-1"/>
          <w:w w:val="118"/>
          <w:sz w:val="20"/>
          <w:szCs w:val="20"/>
        </w:rPr>
        <w:t>practice</w:t>
      </w:r>
      <w:r w:rsidRPr="007E0A84">
        <w:rPr>
          <w:rFonts w:ascii="Arial" w:hAnsi="Arial" w:cs="Arial"/>
          <w:w w:val="118"/>
          <w:sz w:val="20"/>
          <w:szCs w:val="20"/>
        </w:rPr>
        <w:t>.</w:t>
      </w:r>
      <w:r w:rsidRPr="007E0A84">
        <w:rPr>
          <w:rFonts w:ascii="Arial" w:hAnsi="Arial" w:cs="Arial"/>
          <w:spacing w:val="-24"/>
          <w:w w:val="118"/>
          <w:sz w:val="20"/>
          <w:szCs w:val="20"/>
        </w:rPr>
        <w:t xml:space="preserve"> </w:t>
      </w:r>
      <w:r w:rsidRPr="007E0A84">
        <w:rPr>
          <w:rFonts w:ascii="Arial" w:hAnsi="Arial" w:cs="Arial"/>
          <w:spacing w:val="-1"/>
          <w:sz w:val="20"/>
          <w:szCs w:val="20"/>
        </w:rPr>
        <w:t>A</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w w:val="111"/>
          <w:sz w:val="20"/>
          <w:szCs w:val="20"/>
        </w:rPr>
        <w:t>,</w:t>
      </w:r>
      <w:r w:rsidRPr="007E0A84">
        <w:rPr>
          <w:rFonts w:ascii="Arial" w:hAnsi="Arial" w:cs="Arial"/>
          <w:spacing w:val="2"/>
          <w:sz w:val="20"/>
          <w:szCs w:val="20"/>
        </w:rPr>
        <w:t xml:space="preserve"> </w:t>
      </w:r>
      <w:r w:rsidRPr="007E0A84">
        <w:rPr>
          <w:rFonts w:ascii="Arial" w:hAnsi="Arial" w:cs="Arial"/>
          <w:spacing w:val="-1"/>
          <w:w w:val="114"/>
          <w:sz w:val="20"/>
          <w:szCs w:val="20"/>
        </w:rPr>
        <w:t>regulator</w:t>
      </w:r>
      <w:r w:rsidRPr="007E0A84">
        <w:rPr>
          <w:rFonts w:ascii="Arial" w:hAnsi="Arial" w:cs="Arial"/>
          <w:w w:val="114"/>
          <w:sz w:val="20"/>
          <w:szCs w:val="20"/>
        </w:rPr>
        <w:t>y</w:t>
      </w:r>
      <w:r w:rsidRPr="007E0A84">
        <w:rPr>
          <w:rFonts w:ascii="Arial" w:hAnsi="Arial" w:cs="Arial"/>
          <w:spacing w:val="35"/>
          <w:w w:val="114"/>
          <w:sz w:val="20"/>
          <w:szCs w:val="20"/>
        </w:rPr>
        <w:t xml:space="preserve"> </w:t>
      </w:r>
      <w:r w:rsidRPr="007E0A84">
        <w:rPr>
          <w:rFonts w:ascii="Arial" w:hAnsi="Arial" w:cs="Arial"/>
          <w:spacing w:val="-1"/>
          <w:w w:val="114"/>
          <w:sz w:val="20"/>
          <w:szCs w:val="20"/>
        </w:rPr>
        <w:t>policie</w:t>
      </w:r>
      <w:r w:rsidRPr="007E0A84">
        <w:rPr>
          <w:rFonts w:ascii="Arial" w:hAnsi="Arial" w:cs="Arial"/>
          <w:w w:val="114"/>
          <w:sz w:val="20"/>
          <w:szCs w:val="20"/>
        </w:rPr>
        <w:t>s</w:t>
      </w:r>
      <w:r w:rsidRPr="007E0A84">
        <w:rPr>
          <w:rFonts w:ascii="Arial" w:hAnsi="Arial" w:cs="Arial"/>
          <w:spacing w:val="-25"/>
          <w:w w:val="114"/>
          <w:sz w:val="20"/>
          <w:szCs w:val="20"/>
        </w:rPr>
        <w:t xml:space="preserve"> </w:t>
      </w:r>
      <w:r w:rsidRPr="007E0A84">
        <w:rPr>
          <w:rFonts w:ascii="Arial" w:hAnsi="Arial" w:cs="Arial"/>
          <w:spacing w:val="-1"/>
          <w:w w:val="114"/>
          <w:sz w:val="20"/>
          <w:szCs w:val="20"/>
        </w:rPr>
        <w:t>an</w:t>
      </w:r>
      <w:r w:rsidRPr="007E0A84">
        <w:rPr>
          <w:rFonts w:ascii="Arial" w:hAnsi="Arial" w:cs="Arial"/>
          <w:w w:val="114"/>
          <w:sz w:val="20"/>
          <w:szCs w:val="20"/>
        </w:rPr>
        <w:t>d</w:t>
      </w:r>
      <w:r w:rsidRPr="007E0A84">
        <w:rPr>
          <w:rFonts w:ascii="Arial" w:hAnsi="Arial" w:cs="Arial"/>
          <w:spacing w:val="21"/>
          <w:w w:val="114"/>
          <w:sz w:val="20"/>
          <w:szCs w:val="20"/>
        </w:rPr>
        <w:t xml:space="preserve"> </w:t>
      </w:r>
      <w:r w:rsidRPr="007E0A84">
        <w:rPr>
          <w:rFonts w:ascii="Arial" w:hAnsi="Arial" w:cs="Arial"/>
          <w:spacing w:val="-1"/>
          <w:w w:val="114"/>
          <w:sz w:val="20"/>
          <w:szCs w:val="20"/>
        </w:rPr>
        <w:t>procedure</w:t>
      </w:r>
      <w:r w:rsidRPr="007E0A84">
        <w:rPr>
          <w:rFonts w:ascii="Arial" w:hAnsi="Arial" w:cs="Arial"/>
          <w:w w:val="114"/>
          <w:sz w:val="20"/>
          <w:szCs w:val="20"/>
        </w:rPr>
        <w:t>s</w:t>
      </w:r>
      <w:r w:rsidRPr="007E0A84">
        <w:rPr>
          <w:rFonts w:ascii="Arial" w:hAnsi="Arial" w:cs="Arial"/>
          <w:spacing w:val="27"/>
          <w:w w:val="114"/>
          <w:sz w:val="20"/>
          <w:szCs w:val="20"/>
        </w:rPr>
        <w:t xml:space="preserve"> </w:t>
      </w:r>
      <w:r w:rsidRPr="007E0A84">
        <w:rPr>
          <w:rFonts w:ascii="Arial" w:hAnsi="Arial" w:cs="Arial"/>
          <w:spacing w:val="-1"/>
          <w:w w:val="114"/>
          <w:sz w:val="20"/>
          <w:szCs w:val="20"/>
        </w:rPr>
        <w:t>s</w:t>
      </w:r>
      <w:r w:rsidRPr="007E0A84">
        <w:rPr>
          <w:rFonts w:ascii="Arial" w:hAnsi="Arial" w:cs="Arial"/>
          <w:spacing w:val="-1"/>
          <w:w w:val="122"/>
          <w:sz w:val="20"/>
          <w:szCs w:val="20"/>
        </w:rPr>
        <w:t>h</w:t>
      </w:r>
      <w:r w:rsidRPr="007E0A84">
        <w:rPr>
          <w:rFonts w:ascii="Arial" w:hAnsi="Arial" w:cs="Arial"/>
          <w:spacing w:val="-1"/>
          <w:w w:val="125"/>
          <w:sz w:val="20"/>
          <w:szCs w:val="20"/>
        </w:rPr>
        <w:t>a</w:t>
      </w:r>
      <w:r w:rsidRPr="007E0A84">
        <w:rPr>
          <w:rFonts w:ascii="Arial" w:hAnsi="Arial" w:cs="Arial"/>
          <w:spacing w:val="-1"/>
          <w:sz w:val="20"/>
          <w:szCs w:val="20"/>
        </w:rPr>
        <w:t>l</w:t>
      </w:r>
      <w:r w:rsidRPr="007E0A84">
        <w:rPr>
          <w:rFonts w:ascii="Arial" w:hAnsi="Arial" w:cs="Arial"/>
          <w:sz w:val="20"/>
          <w:szCs w:val="20"/>
        </w:rPr>
        <w:t xml:space="preserve">l </w:t>
      </w:r>
      <w:r w:rsidRPr="007E0A84">
        <w:rPr>
          <w:rFonts w:ascii="Arial" w:hAnsi="Arial" w:cs="Arial"/>
          <w:spacing w:val="-1"/>
          <w:sz w:val="20"/>
          <w:szCs w:val="20"/>
        </w:rPr>
        <w:t>b</w:t>
      </w:r>
      <w:r w:rsidRPr="007E0A84">
        <w:rPr>
          <w:rFonts w:ascii="Arial" w:hAnsi="Arial" w:cs="Arial"/>
          <w:sz w:val="20"/>
          <w:szCs w:val="20"/>
        </w:rPr>
        <w:t>e</w:t>
      </w:r>
      <w:r w:rsidRPr="007E0A84">
        <w:rPr>
          <w:rFonts w:ascii="Arial" w:hAnsi="Arial" w:cs="Arial"/>
          <w:spacing w:val="46"/>
          <w:sz w:val="20"/>
          <w:szCs w:val="20"/>
        </w:rPr>
        <w:t xml:space="preserve"> </w:t>
      </w:r>
      <w:r w:rsidRPr="007E0A84">
        <w:rPr>
          <w:rFonts w:ascii="Arial" w:hAnsi="Arial" w:cs="Arial"/>
          <w:spacing w:val="-1"/>
          <w:w w:val="120"/>
          <w:sz w:val="20"/>
          <w:szCs w:val="20"/>
        </w:rPr>
        <w:t>introduced</w:t>
      </w:r>
      <w:r w:rsidRPr="007E0A84">
        <w:rPr>
          <w:rFonts w:ascii="Arial" w:hAnsi="Arial" w:cs="Arial"/>
          <w:w w:val="120"/>
          <w:sz w:val="20"/>
          <w:szCs w:val="20"/>
        </w:rPr>
        <w:t>,</w:t>
      </w:r>
      <w:r w:rsidRPr="007E0A84">
        <w:rPr>
          <w:rFonts w:ascii="Arial" w:hAnsi="Arial" w:cs="Arial"/>
          <w:spacing w:val="-16"/>
          <w:w w:val="120"/>
          <w:sz w:val="20"/>
          <w:szCs w:val="20"/>
        </w:rPr>
        <w:t xml:space="preserve"> </w:t>
      </w:r>
      <w:r w:rsidRPr="007E0A84">
        <w:rPr>
          <w:rFonts w:ascii="Arial" w:hAnsi="Arial" w:cs="Arial"/>
          <w:spacing w:val="-1"/>
          <w:w w:val="120"/>
          <w:sz w:val="20"/>
          <w:szCs w:val="20"/>
        </w:rPr>
        <w:t>amende</w:t>
      </w:r>
      <w:r w:rsidRPr="007E0A84">
        <w:rPr>
          <w:rFonts w:ascii="Arial" w:hAnsi="Arial" w:cs="Arial"/>
          <w:w w:val="120"/>
          <w:sz w:val="20"/>
          <w:szCs w:val="20"/>
        </w:rPr>
        <w:t>d</w:t>
      </w:r>
      <w:r w:rsidRPr="007E0A84">
        <w:rPr>
          <w:rFonts w:ascii="Arial" w:hAnsi="Arial" w:cs="Arial"/>
          <w:spacing w:val="3"/>
          <w:w w:val="120"/>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35"/>
          <w:sz w:val="20"/>
          <w:szCs w:val="20"/>
        </w:rPr>
        <w:t xml:space="preserve"> </w:t>
      </w:r>
      <w:r w:rsidRPr="007E0A84">
        <w:rPr>
          <w:rFonts w:ascii="Arial" w:hAnsi="Arial" w:cs="Arial"/>
          <w:spacing w:val="-1"/>
          <w:w w:val="11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pacing w:val="-1"/>
          <w:w w:val="122"/>
          <w:sz w:val="20"/>
          <w:szCs w:val="20"/>
        </w:rPr>
        <w:t>hd</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15"/>
          <w:sz w:val="20"/>
          <w:szCs w:val="20"/>
        </w:rPr>
        <w:t>w</w:t>
      </w:r>
      <w:r w:rsidRPr="007E0A84">
        <w:rPr>
          <w:rFonts w:ascii="Arial" w:hAnsi="Arial" w:cs="Arial"/>
          <w:spacing w:val="-1"/>
          <w:w w:val="122"/>
          <w:sz w:val="20"/>
          <w:szCs w:val="20"/>
        </w:rPr>
        <w:t>n</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5.7.</w:t>
      </w:r>
      <w:r w:rsidRPr="007E0A84">
        <w:rPr>
          <w:rFonts w:ascii="Arial" w:hAnsi="Arial" w:cs="Arial"/>
          <w:b/>
          <w:sz w:val="20"/>
          <w:szCs w:val="20"/>
        </w:rPr>
        <w:t xml:space="preserve">3     </w:t>
      </w:r>
      <w:r w:rsidRPr="007E0A84">
        <w:rPr>
          <w:rFonts w:ascii="Arial" w:hAnsi="Arial" w:cs="Arial"/>
          <w:b/>
          <w:spacing w:val="15"/>
          <w:sz w:val="20"/>
          <w:szCs w:val="20"/>
        </w:rPr>
        <w:t xml:space="preserve"> </w:t>
      </w:r>
      <w:r w:rsidRPr="007E0A84">
        <w:rPr>
          <w:rFonts w:ascii="Arial" w:hAnsi="Arial" w:cs="Arial"/>
          <w:b/>
          <w:spacing w:val="-1"/>
          <w:w w:val="92"/>
          <w:sz w:val="20"/>
          <w:szCs w:val="20"/>
        </w:rPr>
        <w:t>G</w:t>
      </w:r>
      <w:r w:rsidRPr="007E0A84">
        <w:rPr>
          <w:rFonts w:ascii="Arial" w:hAnsi="Arial" w:cs="Arial"/>
          <w:b/>
          <w:spacing w:val="-1"/>
          <w:w w:val="122"/>
          <w:sz w:val="20"/>
          <w:szCs w:val="20"/>
        </w:rPr>
        <w:t>o</w:t>
      </w:r>
      <w:r w:rsidRPr="007E0A84">
        <w:rPr>
          <w:rFonts w:ascii="Arial" w:hAnsi="Arial" w:cs="Arial"/>
          <w:b/>
          <w:spacing w:val="-1"/>
          <w:w w:val="111"/>
          <w:sz w:val="20"/>
          <w:szCs w:val="20"/>
        </w:rPr>
        <w:t>v</w:t>
      </w:r>
      <w:r w:rsidRPr="007E0A84">
        <w:rPr>
          <w:rFonts w:ascii="Arial" w:hAnsi="Arial" w:cs="Arial"/>
          <w:b/>
          <w:spacing w:val="-1"/>
          <w:w w:val="125"/>
          <w:sz w:val="20"/>
          <w:szCs w:val="20"/>
        </w:rPr>
        <w:t>e</w:t>
      </w:r>
      <w:r w:rsidRPr="007E0A84">
        <w:rPr>
          <w:rFonts w:ascii="Arial" w:hAnsi="Arial" w:cs="Arial"/>
          <w:b/>
          <w:spacing w:val="4"/>
          <w:w w:val="87"/>
          <w:sz w:val="20"/>
          <w:szCs w:val="20"/>
        </w:rPr>
        <w:t>r</w:t>
      </w:r>
      <w:r w:rsidRPr="007E0A84">
        <w:rPr>
          <w:rFonts w:ascii="Arial" w:hAnsi="Arial" w:cs="Arial"/>
          <w:b/>
          <w:spacing w:val="-1"/>
          <w:w w:val="109"/>
          <w:sz w:val="20"/>
          <w:szCs w:val="20"/>
        </w:rPr>
        <w:t>n</w:t>
      </w:r>
      <w:r w:rsidRPr="007E0A84">
        <w:rPr>
          <w:rFonts w:ascii="Arial" w:hAnsi="Arial" w:cs="Arial"/>
          <w:b/>
          <w:spacing w:val="-1"/>
          <w:w w:val="111"/>
          <w:sz w:val="20"/>
          <w:szCs w:val="20"/>
        </w:rPr>
        <w:t>a</w:t>
      </w:r>
      <w:r w:rsidRPr="007E0A84">
        <w:rPr>
          <w:rFonts w:ascii="Arial" w:hAnsi="Arial" w:cs="Arial"/>
          <w:b/>
          <w:spacing w:val="-1"/>
          <w:w w:val="109"/>
          <w:sz w:val="20"/>
          <w:szCs w:val="20"/>
        </w:rPr>
        <w:t>n</w:t>
      </w:r>
      <w:r w:rsidRPr="007E0A84">
        <w:rPr>
          <w:rFonts w:ascii="Arial" w:hAnsi="Arial" w:cs="Arial"/>
          <w:b/>
          <w:spacing w:val="-1"/>
          <w:sz w:val="20"/>
          <w:szCs w:val="20"/>
        </w:rPr>
        <w:t>c</w:t>
      </w:r>
      <w:r w:rsidRPr="007E0A84">
        <w:rPr>
          <w:rFonts w:ascii="Arial" w:hAnsi="Arial" w:cs="Arial"/>
          <w:b/>
          <w:w w:val="125"/>
          <w:sz w:val="20"/>
          <w:szCs w:val="20"/>
        </w:rPr>
        <w:t>e</w:t>
      </w:r>
      <w:r w:rsidRPr="007E0A84">
        <w:rPr>
          <w:rFonts w:ascii="Arial" w:hAnsi="Arial" w:cs="Arial"/>
          <w:b/>
          <w:spacing w:val="2"/>
          <w:sz w:val="20"/>
          <w:szCs w:val="20"/>
        </w:rPr>
        <w:t xml:space="preserve">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1"/>
          <w:w w:val="110"/>
          <w:sz w:val="20"/>
          <w:szCs w:val="20"/>
        </w:rPr>
        <w:t>policie</w:t>
      </w:r>
      <w:r w:rsidRPr="007E0A84">
        <w:rPr>
          <w:rFonts w:ascii="Arial" w:hAnsi="Arial" w:cs="Arial"/>
          <w:b/>
          <w:w w:val="110"/>
          <w:sz w:val="20"/>
          <w:szCs w:val="20"/>
        </w:rPr>
        <w:t>s</w:t>
      </w:r>
      <w:r w:rsidRPr="007E0A84">
        <w:rPr>
          <w:rFonts w:ascii="Arial" w:hAnsi="Arial" w:cs="Arial"/>
          <w:b/>
          <w:spacing w:val="-1"/>
          <w:w w:val="110"/>
          <w:sz w:val="20"/>
          <w:szCs w:val="20"/>
        </w:rPr>
        <w:t xml:space="preserve">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39"/>
          <w:sz w:val="20"/>
          <w:szCs w:val="20"/>
        </w:rPr>
        <w:t xml:space="preserve"> </w:t>
      </w:r>
      <w:r w:rsidRPr="007E0A84">
        <w:rPr>
          <w:rFonts w:ascii="Arial" w:hAnsi="Arial" w:cs="Arial"/>
          <w:b/>
          <w:spacing w:val="-1"/>
          <w:w w:val="109"/>
          <w:sz w:val="20"/>
          <w:szCs w:val="20"/>
        </w:rPr>
        <w:t>p</w:t>
      </w:r>
      <w:r w:rsidRPr="007E0A84">
        <w:rPr>
          <w:rFonts w:ascii="Arial" w:hAnsi="Arial" w:cs="Arial"/>
          <w:b/>
          <w:spacing w:val="-5"/>
          <w:w w:val="87"/>
          <w:sz w:val="20"/>
          <w:szCs w:val="20"/>
        </w:rPr>
        <w:t>r</w:t>
      </w:r>
      <w:r w:rsidRPr="007E0A84">
        <w:rPr>
          <w:rFonts w:ascii="Arial" w:hAnsi="Arial" w:cs="Arial"/>
          <w:b/>
          <w:spacing w:val="-1"/>
          <w:w w:val="122"/>
          <w:sz w:val="20"/>
          <w:szCs w:val="20"/>
        </w:rPr>
        <w:t>o</w:t>
      </w:r>
      <w:r w:rsidRPr="007E0A84">
        <w:rPr>
          <w:rFonts w:ascii="Arial" w:hAnsi="Arial" w:cs="Arial"/>
          <w:b/>
          <w:spacing w:val="-1"/>
          <w:sz w:val="20"/>
          <w:szCs w:val="20"/>
        </w:rPr>
        <w:t>c</w:t>
      </w:r>
      <w:r w:rsidRPr="007E0A84">
        <w:rPr>
          <w:rFonts w:ascii="Arial" w:hAnsi="Arial" w:cs="Arial"/>
          <w:b/>
          <w:spacing w:val="-1"/>
          <w:w w:val="125"/>
          <w:sz w:val="20"/>
          <w:szCs w:val="20"/>
        </w:rPr>
        <w:t>e</w:t>
      </w:r>
      <w:r w:rsidRPr="007E0A84">
        <w:rPr>
          <w:rFonts w:ascii="Arial" w:hAnsi="Arial" w:cs="Arial"/>
          <w:b/>
          <w:spacing w:val="-1"/>
          <w:w w:val="109"/>
          <w:sz w:val="20"/>
          <w:szCs w:val="20"/>
        </w:rPr>
        <w:t>du</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w w:val="114"/>
          <w:sz w:val="20"/>
          <w:szCs w:val="20"/>
        </w:rPr>
        <w:t>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i/>
          <w:sz w:val="20"/>
          <w:szCs w:val="20"/>
        </w:rPr>
        <w:t>The</w:t>
      </w:r>
      <w:r w:rsidRPr="007E0A84">
        <w:rPr>
          <w:rFonts w:ascii="Arial" w:hAnsi="Arial" w:cs="Arial"/>
          <w:spacing w:val="35"/>
          <w:sz w:val="20"/>
          <w:szCs w:val="20"/>
        </w:rPr>
        <w:t xml:space="preserve"> </w:t>
      </w:r>
      <w:r w:rsidRPr="007E0A84">
        <w:rPr>
          <w:rFonts w:ascii="Arial" w:hAnsi="Arial" w:cs="Arial"/>
          <w:sz w:val="20"/>
          <w:szCs w:val="20"/>
        </w:rPr>
        <w:t>firm</w:t>
      </w:r>
      <w:r w:rsidRPr="007E0A84">
        <w:rPr>
          <w:rFonts w:ascii="Arial" w:hAnsi="Arial" w:cs="Arial"/>
          <w:spacing w:val="45"/>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w w:val="118"/>
          <w:sz w:val="20"/>
          <w:szCs w:val="20"/>
        </w:rPr>
        <w:t>implement</w:t>
      </w:r>
      <w:r w:rsidRPr="007E0A84">
        <w:rPr>
          <w:rFonts w:ascii="Arial" w:hAnsi="Arial" w:cs="Arial"/>
          <w:spacing w:val="-5"/>
          <w:w w:val="118"/>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w w:val="118"/>
          <w:sz w:val="20"/>
          <w:szCs w:val="20"/>
        </w:rPr>
        <w:t>governance</w:t>
      </w:r>
      <w:r w:rsidRPr="007E0A84">
        <w:rPr>
          <w:rFonts w:ascii="Arial" w:hAnsi="Arial" w:cs="Arial"/>
          <w:spacing w:val="-6"/>
          <w:w w:val="118"/>
          <w:sz w:val="20"/>
          <w:szCs w:val="20"/>
        </w:rPr>
        <w:t xml:space="preserve"> </w:t>
      </w:r>
      <w:r w:rsidRPr="007E0A84">
        <w:rPr>
          <w:rFonts w:ascii="Arial" w:hAnsi="Arial" w:cs="Arial"/>
          <w:w w:val="118"/>
          <w:sz w:val="20"/>
          <w:szCs w:val="20"/>
        </w:rPr>
        <w:t xml:space="preserve">structure </w:t>
      </w:r>
      <w:r w:rsidRPr="007E0A84">
        <w:rPr>
          <w:rFonts w:ascii="Arial" w:hAnsi="Arial" w:cs="Arial"/>
          <w:sz w:val="20"/>
          <w:szCs w:val="20"/>
        </w:rPr>
        <w:t>for</w:t>
      </w:r>
      <w:r w:rsidRPr="007E0A84">
        <w:rPr>
          <w:rFonts w:ascii="Arial" w:hAnsi="Arial" w:cs="Arial"/>
          <w:spacing w:val="45"/>
          <w:sz w:val="20"/>
          <w:szCs w:val="20"/>
        </w:rPr>
        <w:t xml:space="preserve"> </w:t>
      </w:r>
      <w:r w:rsidRPr="007E0A84">
        <w:rPr>
          <w:rFonts w:ascii="Arial" w:hAnsi="Arial" w:cs="Arial"/>
          <w:w w:val="127"/>
          <w:sz w:val="20"/>
          <w:szCs w:val="20"/>
        </w:rPr>
        <w:t>the</w:t>
      </w:r>
      <w:r w:rsidRPr="007E0A84">
        <w:rPr>
          <w:rFonts w:ascii="Arial" w:hAnsi="Arial" w:cs="Arial"/>
          <w:spacing w:val="-11"/>
          <w:w w:val="127"/>
          <w:sz w:val="20"/>
          <w:szCs w:val="20"/>
        </w:rPr>
        <w:t xml:space="preserve"> </w:t>
      </w:r>
      <w:r w:rsidRPr="007E0A84">
        <w:rPr>
          <w:rFonts w:ascii="Arial" w:hAnsi="Arial" w:cs="Arial"/>
          <w:w w:val="114"/>
          <w:sz w:val="20"/>
          <w:szCs w:val="20"/>
        </w:rPr>
        <w:t>m</w:t>
      </w:r>
      <w:r w:rsidRPr="007E0A84">
        <w:rPr>
          <w:rFonts w:ascii="Arial" w:hAnsi="Arial" w:cs="Arial"/>
          <w:w w:val="125"/>
          <w:sz w:val="20"/>
          <w:szCs w:val="20"/>
        </w:rPr>
        <w:t>a</w:t>
      </w:r>
      <w:r w:rsidRPr="007E0A84">
        <w:rPr>
          <w:rFonts w:ascii="Arial" w:hAnsi="Arial" w:cs="Arial"/>
          <w:w w:val="122"/>
          <w:sz w:val="20"/>
          <w:szCs w:val="20"/>
        </w:rPr>
        <w:t>n</w:t>
      </w:r>
      <w:r w:rsidRPr="007E0A84">
        <w:rPr>
          <w:rFonts w:ascii="Arial" w:hAnsi="Arial" w:cs="Arial"/>
          <w:w w:val="125"/>
          <w:sz w:val="20"/>
          <w:szCs w:val="20"/>
        </w:rPr>
        <w:t>a</w:t>
      </w:r>
      <w:r w:rsidRPr="007E0A84">
        <w:rPr>
          <w:rFonts w:ascii="Arial" w:hAnsi="Arial" w:cs="Arial"/>
          <w:w w:val="122"/>
          <w:sz w:val="20"/>
          <w:szCs w:val="20"/>
        </w:rPr>
        <w:t>g</w:t>
      </w:r>
      <w:r w:rsidRPr="007E0A84">
        <w:rPr>
          <w:rFonts w:ascii="Arial" w:hAnsi="Arial" w:cs="Arial"/>
          <w:w w:val="125"/>
          <w:sz w:val="20"/>
          <w:szCs w:val="20"/>
        </w:rPr>
        <w:t>e</w:t>
      </w:r>
      <w:r w:rsidRPr="007E0A84">
        <w:rPr>
          <w:rFonts w:ascii="Arial" w:hAnsi="Arial" w:cs="Arial"/>
          <w:w w:val="114"/>
          <w:sz w:val="20"/>
          <w:szCs w:val="20"/>
        </w:rPr>
        <w:t>m</w:t>
      </w:r>
      <w:r w:rsidRPr="007E0A84">
        <w:rPr>
          <w:rFonts w:ascii="Arial" w:hAnsi="Arial" w:cs="Arial"/>
          <w:w w:val="125"/>
          <w:sz w:val="20"/>
          <w:szCs w:val="20"/>
        </w:rPr>
        <w:t>e</w:t>
      </w:r>
      <w:r w:rsidRPr="007E0A84">
        <w:rPr>
          <w:rFonts w:ascii="Arial" w:hAnsi="Arial" w:cs="Arial"/>
          <w:w w:val="122"/>
          <w:sz w:val="20"/>
          <w:szCs w:val="20"/>
        </w:rPr>
        <w:t>n</w:t>
      </w:r>
      <w:r w:rsidRPr="007E0A84">
        <w:rPr>
          <w:rFonts w:ascii="Arial" w:hAnsi="Arial" w:cs="Arial"/>
          <w:w w:val="140"/>
          <w:sz w:val="20"/>
          <w:szCs w:val="20"/>
        </w:rPr>
        <w:t xml:space="preserve">t </w:t>
      </w:r>
      <w:r w:rsidRPr="007E0A84">
        <w:rPr>
          <w:rFonts w:ascii="Arial" w:hAnsi="Arial" w:cs="Arial"/>
          <w:sz w:val="20"/>
          <w:szCs w:val="20"/>
        </w:rPr>
        <w:t>of</w:t>
      </w:r>
      <w:r w:rsidRPr="007E0A84">
        <w:rPr>
          <w:rFonts w:ascii="Arial" w:hAnsi="Arial" w:cs="Arial"/>
          <w:spacing w:val="35"/>
          <w:sz w:val="20"/>
          <w:szCs w:val="20"/>
        </w:rPr>
        <w:t xml:space="preserve"> </w:t>
      </w:r>
      <w:r w:rsidRPr="007E0A84">
        <w:rPr>
          <w:rFonts w:ascii="Arial" w:hAnsi="Arial" w:cs="Arial"/>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w w:val="114"/>
          <w:sz w:val="20"/>
          <w:szCs w:val="20"/>
        </w:rPr>
        <w:t>regulatory</w:t>
      </w:r>
      <w:r w:rsidRPr="007E0A84">
        <w:rPr>
          <w:rFonts w:ascii="Arial" w:hAnsi="Arial" w:cs="Arial"/>
          <w:spacing w:val="35"/>
          <w:w w:val="114"/>
          <w:sz w:val="20"/>
          <w:szCs w:val="20"/>
        </w:rPr>
        <w:t xml:space="preserve"> </w:t>
      </w:r>
      <w:r w:rsidRPr="007E0A84">
        <w:rPr>
          <w:rFonts w:ascii="Arial" w:hAnsi="Arial" w:cs="Arial"/>
          <w:w w:val="114"/>
          <w:sz w:val="20"/>
          <w:szCs w:val="20"/>
        </w:rPr>
        <w:t>policies</w:t>
      </w:r>
      <w:r w:rsidRPr="007E0A84">
        <w:rPr>
          <w:rFonts w:ascii="Arial" w:hAnsi="Arial" w:cs="Arial"/>
          <w:spacing w:val="-25"/>
          <w:w w:val="114"/>
          <w:sz w:val="20"/>
          <w:szCs w:val="20"/>
        </w:rPr>
        <w:t xml:space="preserve"> </w:t>
      </w:r>
      <w:r w:rsidRPr="007E0A84">
        <w:rPr>
          <w:rFonts w:ascii="Arial" w:hAnsi="Arial" w:cs="Arial"/>
          <w:w w:val="114"/>
          <w:sz w:val="20"/>
          <w:szCs w:val="20"/>
        </w:rPr>
        <w:t>and</w:t>
      </w:r>
      <w:r w:rsidRPr="007E0A84">
        <w:rPr>
          <w:rFonts w:ascii="Arial" w:hAnsi="Arial" w:cs="Arial"/>
          <w:spacing w:val="21"/>
          <w:w w:val="114"/>
          <w:sz w:val="20"/>
          <w:szCs w:val="20"/>
        </w:rPr>
        <w:t xml:space="preserve"> </w:t>
      </w:r>
      <w:r w:rsidRPr="007E0A84">
        <w:rPr>
          <w:rFonts w:ascii="Arial" w:hAnsi="Arial" w:cs="Arial"/>
          <w:w w:val="114"/>
          <w:sz w:val="20"/>
          <w:szCs w:val="20"/>
        </w:rPr>
        <w:t>procedures.</w:t>
      </w:r>
      <w:r w:rsidRPr="007E0A84">
        <w:rPr>
          <w:rFonts w:ascii="Arial" w:hAnsi="Arial" w:cs="Arial"/>
          <w:spacing w:val="26"/>
          <w:w w:val="114"/>
          <w:sz w:val="20"/>
          <w:szCs w:val="20"/>
        </w:rPr>
        <w:t xml:space="preserve"> </w:t>
      </w:r>
      <w:r w:rsidRPr="007E0A84">
        <w:rPr>
          <w:rFonts w:ascii="Arial" w:hAnsi="Arial" w:cs="Arial"/>
          <w:sz w:val="20"/>
          <w:szCs w:val="20"/>
        </w:rPr>
        <w:t>This</w:t>
      </w:r>
      <w:r w:rsidRPr="007E0A84">
        <w:rPr>
          <w:rFonts w:ascii="Arial" w:hAnsi="Arial" w:cs="Arial"/>
          <w:spacing w:val="13"/>
          <w:sz w:val="20"/>
          <w:szCs w:val="20"/>
        </w:rPr>
        <w:t xml:space="preserve"> </w:t>
      </w:r>
      <w:r w:rsidRPr="007E0A84">
        <w:rPr>
          <w:rFonts w:ascii="Arial" w:hAnsi="Arial" w:cs="Arial"/>
          <w:w w:val="119"/>
          <w:sz w:val="20"/>
          <w:szCs w:val="20"/>
        </w:rPr>
        <w:t>structure</w:t>
      </w:r>
      <w:r w:rsidRPr="007E0A84">
        <w:rPr>
          <w:rFonts w:ascii="Arial" w:hAnsi="Arial" w:cs="Arial"/>
          <w:spacing w:val="-7"/>
          <w:w w:val="119"/>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w w:val="122"/>
          <w:sz w:val="20"/>
          <w:szCs w:val="20"/>
        </w:rPr>
        <w:t>go</w:t>
      </w:r>
      <w:r w:rsidRPr="007E0A84">
        <w:rPr>
          <w:rFonts w:ascii="Arial" w:hAnsi="Arial" w:cs="Arial"/>
          <w:sz w:val="20"/>
          <w:szCs w:val="20"/>
        </w:rPr>
        <w:t>v</w:t>
      </w:r>
      <w:r w:rsidRPr="007E0A84">
        <w:rPr>
          <w:rFonts w:ascii="Arial" w:hAnsi="Arial" w:cs="Arial"/>
          <w:w w:val="125"/>
          <w:sz w:val="20"/>
          <w:szCs w:val="20"/>
        </w:rPr>
        <w:t>e</w:t>
      </w:r>
      <w:r w:rsidRPr="007E0A84">
        <w:rPr>
          <w:rFonts w:ascii="Arial" w:hAnsi="Arial" w:cs="Arial"/>
          <w:w w:val="116"/>
          <w:sz w:val="20"/>
          <w:szCs w:val="20"/>
        </w:rPr>
        <w:t>r</w:t>
      </w:r>
      <w:r w:rsidRPr="007E0A84">
        <w:rPr>
          <w:rFonts w:ascii="Arial" w:hAnsi="Arial" w:cs="Arial"/>
          <w:w w:val="122"/>
          <w:sz w:val="20"/>
          <w:szCs w:val="20"/>
        </w:rPr>
        <w:t xml:space="preserve">n </w:t>
      </w:r>
      <w:r w:rsidRPr="007E0A84">
        <w:rPr>
          <w:rFonts w:ascii="Arial" w:hAnsi="Arial" w:cs="Arial"/>
          <w:w w:val="118"/>
          <w:sz w:val="20"/>
          <w:szCs w:val="20"/>
        </w:rPr>
        <w:t>how</w:t>
      </w:r>
      <w:r w:rsidRPr="007E0A84">
        <w:rPr>
          <w:rFonts w:ascii="Arial" w:hAnsi="Arial" w:cs="Arial"/>
          <w:spacing w:val="-3"/>
          <w:w w:val="118"/>
          <w:sz w:val="20"/>
          <w:szCs w:val="20"/>
        </w:rPr>
        <w:t xml:space="preserve"> </w:t>
      </w:r>
      <w:r w:rsidRPr="007E0A84">
        <w:rPr>
          <w:rFonts w:ascii="Arial" w:hAnsi="Arial" w:cs="Arial"/>
          <w:w w:val="118"/>
          <w:sz w:val="20"/>
          <w:szCs w:val="20"/>
        </w:rPr>
        <w:t>each</w:t>
      </w:r>
      <w:r w:rsidRPr="007E0A84">
        <w:rPr>
          <w:rFonts w:ascii="Arial" w:hAnsi="Arial" w:cs="Arial"/>
          <w:spacing w:val="-6"/>
          <w:w w:val="118"/>
          <w:sz w:val="20"/>
          <w:szCs w:val="20"/>
        </w:rPr>
        <w:t xml:space="preserve"> </w:t>
      </w:r>
      <w:r w:rsidRPr="007E0A84">
        <w:rPr>
          <w:rFonts w:ascii="Arial" w:hAnsi="Arial" w:cs="Arial"/>
          <w:w w:val="118"/>
          <w:sz w:val="20"/>
          <w:szCs w:val="20"/>
        </w:rPr>
        <w:t>document</w:t>
      </w:r>
      <w:r w:rsidRPr="007E0A84">
        <w:rPr>
          <w:rFonts w:ascii="Arial" w:hAnsi="Arial" w:cs="Arial"/>
          <w:spacing w:val="6"/>
          <w:w w:val="118"/>
          <w:sz w:val="20"/>
          <w:szCs w:val="20"/>
        </w:rPr>
        <w:t xml:space="preserve"> </w:t>
      </w:r>
      <w:r w:rsidRPr="007E0A84">
        <w:rPr>
          <w:rFonts w:ascii="Arial" w:hAnsi="Arial" w:cs="Arial"/>
          <w:sz w:val="20"/>
          <w:szCs w:val="20"/>
        </w:rPr>
        <w:t>is</w:t>
      </w:r>
      <w:r w:rsidRPr="007E0A84">
        <w:rPr>
          <w:rFonts w:ascii="Arial" w:hAnsi="Arial" w:cs="Arial"/>
          <w:spacing w:val="2"/>
          <w:sz w:val="20"/>
          <w:szCs w:val="20"/>
        </w:rPr>
        <w:t xml:space="preserve"> </w:t>
      </w:r>
      <w:r w:rsidRPr="007E0A84">
        <w:rPr>
          <w:rFonts w:ascii="Arial" w:hAnsi="Arial" w:cs="Arial"/>
          <w:w w:val="128"/>
          <w:sz w:val="20"/>
          <w:szCs w:val="20"/>
        </w:rPr>
        <w:t>to</w:t>
      </w:r>
      <w:r w:rsidRPr="007E0A84">
        <w:rPr>
          <w:rFonts w:ascii="Arial" w:hAnsi="Arial" w:cs="Arial"/>
          <w:spacing w:val="-11"/>
          <w:w w:val="128"/>
          <w:sz w:val="20"/>
          <w:szCs w:val="20"/>
        </w:rPr>
        <w:t xml:space="preserve"> </w:t>
      </w:r>
      <w:r w:rsidRPr="007E0A84">
        <w:rPr>
          <w:rFonts w:ascii="Arial" w:hAnsi="Arial" w:cs="Arial"/>
          <w:sz w:val="20"/>
          <w:szCs w:val="20"/>
        </w:rPr>
        <w:t>be</w:t>
      </w:r>
      <w:r w:rsidRPr="007E0A84">
        <w:rPr>
          <w:rFonts w:ascii="Arial" w:hAnsi="Arial" w:cs="Arial"/>
          <w:spacing w:val="46"/>
          <w:sz w:val="20"/>
          <w:szCs w:val="20"/>
        </w:rPr>
        <w:t xml:space="preserve"> </w:t>
      </w:r>
      <w:r w:rsidRPr="007E0A84">
        <w:rPr>
          <w:rFonts w:ascii="Arial" w:hAnsi="Arial" w:cs="Arial"/>
          <w:w w:val="118"/>
          <w:sz w:val="20"/>
          <w:szCs w:val="20"/>
        </w:rPr>
        <w:t>approved, how</w:t>
      </w:r>
      <w:r w:rsidRPr="007E0A84">
        <w:rPr>
          <w:rFonts w:ascii="Arial" w:hAnsi="Arial" w:cs="Arial"/>
          <w:spacing w:val="-3"/>
          <w:w w:val="118"/>
          <w:sz w:val="20"/>
          <w:szCs w:val="20"/>
        </w:rPr>
        <w:t xml:space="preserve"> </w:t>
      </w:r>
      <w:r w:rsidRPr="007E0A84">
        <w:rPr>
          <w:rFonts w:ascii="Arial" w:hAnsi="Arial" w:cs="Arial"/>
          <w:w w:val="118"/>
          <w:sz w:val="20"/>
          <w:szCs w:val="20"/>
        </w:rPr>
        <w:t>amendments</w:t>
      </w:r>
      <w:r w:rsidRPr="007E0A84">
        <w:rPr>
          <w:rFonts w:ascii="Arial" w:hAnsi="Arial" w:cs="Arial"/>
          <w:spacing w:val="11"/>
          <w:w w:val="118"/>
          <w:sz w:val="20"/>
          <w:szCs w:val="20"/>
        </w:rPr>
        <w:t xml:space="preserve"> </w:t>
      </w:r>
      <w:r w:rsidRPr="007E0A84">
        <w:rPr>
          <w:rFonts w:ascii="Arial" w:hAnsi="Arial" w:cs="Arial"/>
          <w:sz w:val="20"/>
          <w:szCs w:val="20"/>
        </w:rPr>
        <w:t xml:space="preserve">are </w:t>
      </w:r>
      <w:r w:rsidRPr="007E0A84">
        <w:rPr>
          <w:rFonts w:ascii="Arial" w:hAnsi="Arial" w:cs="Arial"/>
          <w:w w:val="140"/>
          <w:sz w:val="20"/>
          <w:szCs w:val="20"/>
        </w:rPr>
        <w:t>t</w:t>
      </w:r>
      <w:r w:rsidRPr="007E0A84">
        <w:rPr>
          <w:rFonts w:ascii="Arial" w:hAnsi="Arial" w:cs="Arial"/>
          <w:w w:val="122"/>
          <w:sz w:val="20"/>
          <w:szCs w:val="20"/>
        </w:rPr>
        <w:t>o</w:t>
      </w:r>
      <w:r w:rsidRPr="007E0A84">
        <w:rPr>
          <w:rFonts w:ascii="Arial" w:hAnsi="Arial" w:cs="Arial"/>
          <w:sz w:val="20"/>
          <w:szCs w:val="20"/>
        </w:rPr>
        <w:t xml:space="preserve"> be</w:t>
      </w:r>
      <w:r w:rsidRPr="007E0A84">
        <w:rPr>
          <w:rFonts w:ascii="Arial" w:hAnsi="Arial" w:cs="Arial"/>
          <w:spacing w:val="46"/>
          <w:sz w:val="20"/>
          <w:szCs w:val="20"/>
        </w:rPr>
        <w:t xml:space="preserve"> </w:t>
      </w:r>
      <w:r w:rsidRPr="007E0A84">
        <w:rPr>
          <w:rFonts w:ascii="Arial" w:hAnsi="Arial" w:cs="Arial"/>
          <w:w w:val="118"/>
          <w:sz w:val="20"/>
          <w:szCs w:val="20"/>
        </w:rPr>
        <w:t>authorized,</w:t>
      </w:r>
      <w:r w:rsidRPr="007E0A84">
        <w:rPr>
          <w:rFonts w:ascii="Arial" w:hAnsi="Arial" w:cs="Arial"/>
          <w:spacing w:val="15"/>
          <w:w w:val="118"/>
          <w:sz w:val="20"/>
          <w:szCs w:val="20"/>
        </w:rPr>
        <w:t xml:space="preserve"> </w:t>
      </w:r>
      <w:r w:rsidRPr="007E0A84">
        <w:rPr>
          <w:rFonts w:ascii="Arial" w:hAnsi="Arial" w:cs="Arial"/>
          <w:w w:val="118"/>
          <w:sz w:val="20"/>
          <w:szCs w:val="20"/>
        </w:rPr>
        <w:t>the</w:t>
      </w:r>
      <w:r w:rsidRPr="007E0A84">
        <w:rPr>
          <w:rFonts w:ascii="Arial" w:hAnsi="Arial" w:cs="Arial"/>
          <w:spacing w:val="16"/>
          <w:w w:val="118"/>
          <w:sz w:val="20"/>
          <w:szCs w:val="20"/>
        </w:rPr>
        <w:t xml:space="preserve"> </w:t>
      </w:r>
      <w:r w:rsidRPr="007E0A84">
        <w:rPr>
          <w:rFonts w:ascii="Arial" w:hAnsi="Arial" w:cs="Arial"/>
          <w:w w:val="118"/>
          <w:sz w:val="20"/>
          <w:szCs w:val="20"/>
        </w:rPr>
        <w:t>person/body</w:t>
      </w:r>
      <w:r w:rsidRPr="007E0A84">
        <w:rPr>
          <w:rFonts w:ascii="Arial" w:hAnsi="Arial" w:cs="Arial"/>
          <w:spacing w:val="-18"/>
          <w:w w:val="118"/>
          <w:sz w:val="20"/>
          <w:szCs w:val="20"/>
        </w:rPr>
        <w:t xml:space="preserve"> </w:t>
      </w:r>
      <w:r w:rsidRPr="007E0A84">
        <w:rPr>
          <w:rFonts w:ascii="Arial" w:hAnsi="Arial" w:cs="Arial"/>
          <w:w w:val="118"/>
          <w:sz w:val="20"/>
          <w:szCs w:val="20"/>
        </w:rPr>
        <w:t>responsible</w:t>
      </w:r>
      <w:r w:rsidRPr="007E0A84">
        <w:rPr>
          <w:rFonts w:ascii="Arial" w:hAnsi="Arial" w:cs="Arial"/>
          <w:spacing w:val="-26"/>
          <w:w w:val="118"/>
          <w:sz w:val="20"/>
          <w:szCs w:val="20"/>
        </w:rPr>
        <w:t xml:space="preserve"> </w:t>
      </w:r>
      <w:r w:rsidRPr="007E0A84">
        <w:rPr>
          <w:rFonts w:ascii="Arial" w:hAnsi="Arial" w:cs="Arial"/>
          <w:sz w:val="20"/>
          <w:szCs w:val="20"/>
        </w:rPr>
        <w:t>for</w:t>
      </w:r>
      <w:r w:rsidRPr="007E0A84">
        <w:rPr>
          <w:rFonts w:ascii="Arial" w:hAnsi="Arial" w:cs="Arial"/>
          <w:spacing w:val="45"/>
          <w:sz w:val="20"/>
          <w:szCs w:val="20"/>
        </w:rPr>
        <w:t xml:space="preserve"> </w:t>
      </w:r>
      <w:r w:rsidRPr="007E0A84">
        <w:rPr>
          <w:rFonts w:ascii="Arial" w:hAnsi="Arial" w:cs="Arial"/>
          <w:w w:val="118"/>
          <w:sz w:val="20"/>
          <w:szCs w:val="20"/>
        </w:rPr>
        <w:t>each</w:t>
      </w:r>
      <w:r w:rsidRPr="007E0A84">
        <w:rPr>
          <w:rFonts w:ascii="Arial" w:hAnsi="Arial" w:cs="Arial"/>
          <w:spacing w:val="-6"/>
          <w:w w:val="118"/>
          <w:sz w:val="20"/>
          <w:szCs w:val="20"/>
        </w:rPr>
        <w:t xml:space="preserve"> </w:t>
      </w:r>
      <w:r w:rsidRPr="007E0A84">
        <w:rPr>
          <w:rFonts w:ascii="Arial" w:hAnsi="Arial" w:cs="Arial"/>
          <w:sz w:val="20"/>
          <w:szCs w:val="20"/>
        </w:rPr>
        <w:t>policy</w:t>
      </w:r>
      <w:r w:rsidRPr="007E0A84">
        <w:rPr>
          <w:rFonts w:ascii="Arial" w:hAnsi="Arial" w:cs="Arial"/>
          <w:spacing w:val="46"/>
          <w:sz w:val="20"/>
          <w:szCs w:val="20"/>
        </w:rPr>
        <w:t xml:space="preserve"> </w:t>
      </w:r>
      <w:r w:rsidRPr="007E0A84">
        <w:rPr>
          <w:rFonts w:ascii="Arial" w:hAnsi="Arial" w:cs="Arial"/>
          <w:w w:val="125"/>
          <w:sz w:val="20"/>
          <w:szCs w:val="20"/>
        </w:rPr>
        <w:t>a</w:t>
      </w:r>
      <w:r w:rsidRPr="007E0A84">
        <w:rPr>
          <w:rFonts w:ascii="Arial" w:hAnsi="Arial" w:cs="Arial"/>
          <w:w w:val="122"/>
          <w:sz w:val="20"/>
          <w:szCs w:val="20"/>
        </w:rPr>
        <w:t xml:space="preserve">nd </w:t>
      </w:r>
      <w:r w:rsidRPr="007E0A84">
        <w:rPr>
          <w:rFonts w:ascii="Arial" w:hAnsi="Arial" w:cs="Arial"/>
          <w:w w:val="118"/>
          <w:sz w:val="20"/>
          <w:szCs w:val="20"/>
        </w:rPr>
        <w:t>procedure</w:t>
      </w:r>
      <w:r w:rsidRPr="007E0A84">
        <w:rPr>
          <w:rFonts w:ascii="Arial" w:hAnsi="Arial" w:cs="Arial"/>
          <w:spacing w:val="4"/>
          <w:w w:val="118"/>
          <w:sz w:val="20"/>
          <w:szCs w:val="20"/>
        </w:rPr>
        <w:t xml:space="preserve"> </w:t>
      </w:r>
      <w:r w:rsidRPr="007E0A84">
        <w:rPr>
          <w:rFonts w:ascii="Arial" w:hAnsi="Arial" w:cs="Arial"/>
          <w:w w:val="118"/>
          <w:sz w:val="20"/>
          <w:szCs w:val="20"/>
        </w:rPr>
        <w:t>and</w:t>
      </w:r>
      <w:r w:rsidRPr="007E0A84">
        <w:rPr>
          <w:rFonts w:ascii="Arial" w:hAnsi="Arial" w:cs="Arial"/>
          <w:spacing w:val="8"/>
          <w:w w:val="118"/>
          <w:sz w:val="20"/>
          <w:szCs w:val="20"/>
        </w:rPr>
        <w:t xml:space="preserve"> </w:t>
      </w:r>
      <w:r w:rsidRPr="007E0A84">
        <w:rPr>
          <w:rFonts w:ascii="Arial" w:hAnsi="Arial" w:cs="Arial"/>
          <w:w w:val="118"/>
          <w:sz w:val="20"/>
          <w:szCs w:val="20"/>
        </w:rPr>
        <w:t>the</w:t>
      </w:r>
      <w:r w:rsidRPr="007E0A84">
        <w:rPr>
          <w:rFonts w:ascii="Arial" w:hAnsi="Arial" w:cs="Arial"/>
          <w:spacing w:val="16"/>
          <w:w w:val="118"/>
          <w:sz w:val="20"/>
          <w:szCs w:val="20"/>
        </w:rPr>
        <w:t xml:space="preserve"> </w:t>
      </w:r>
      <w:r w:rsidRPr="007E0A84">
        <w:rPr>
          <w:rFonts w:ascii="Arial" w:hAnsi="Arial" w:cs="Arial"/>
          <w:w w:val="118"/>
          <w:sz w:val="20"/>
          <w:szCs w:val="20"/>
        </w:rPr>
        <w:t>required</w:t>
      </w:r>
      <w:r w:rsidRPr="007E0A84">
        <w:rPr>
          <w:rFonts w:ascii="Arial" w:hAnsi="Arial" w:cs="Arial"/>
          <w:spacing w:val="6"/>
          <w:w w:val="118"/>
          <w:sz w:val="20"/>
          <w:szCs w:val="20"/>
        </w:rPr>
        <w:t xml:space="preserve"> </w:t>
      </w:r>
      <w:r w:rsidRPr="007E0A84">
        <w:rPr>
          <w:rFonts w:ascii="Arial" w:hAnsi="Arial" w:cs="Arial"/>
          <w:w w:val="118"/>
          <w:sz w:val="20"/>
          <w:szCs w:val="20"/>
        </w:rPr>
        <w:t>review</w:t>
      </w:r>
      <w:r w:rsidRPr="007E0A84">
        <w:rPr>
          <w:rFonts w:ascii="Arial" w:hAnsi="Arial" w:cs="Arial"/>
          <w:spacing w:val="-27"/>
          <w:w w:val="118"/>
          <w:sz w:val="20"/>
          <w:szCs w:val="20"/>
        </w:rPr>
        <w:t xml:space="preserve"> </w:t>
      </w:r>
      <w:r w:rsidRPr="007E0A84">
        <w:rPr>
          <w:rFonts w:ascii="Arial" w:hAnsi="Arial" w:cs="Arial"/>
          <w:w w:val="118"/>
          <w:sz w:val="20"/>
          <w:szCs w:val="20"/>
        </w:rPr>
        <w:t>frequency</w:t>
      </w:r>
      <w:r w:rsidRPr="007E0A84">
        <w:rPr>
          <w:rFonts w:ascii="Arial" w:hAnsi="Arial" w:cs="Arial"/>
          <w:spacing w:val="-18"/>
          <w:w w:val="118"/>
          <w:sz w:val="20"/>
          <w:szCs w:val="20"/>
        </w:rPr>
        <w:t xml:space="preserve"> </w:t>
      </w:r>
      <w:r w:rsidRPr="007E0A84">
        <w:rPr>
          <w:rFonts w:ascii="Arial" w:hAnsi="Arial" w:cs="Arial"/>
          <w:sz w:val="20"/>
          <w:szCs w:val="20"/>
        </w:rPr>
        <w:t>for</w:t>
      </w:r>
      <w:r w:rsidRPr="007E0A84">
        <w:rPr>
          <w:rFonts w:ascii="Arial" w:hAnsi="Arial" w:cs="Arial"/>
          <w:spacing w:val="45"/>
          <w:sz w:val="20"/>
          <w:szCs w:val="20"/>
        </w:rPr>
        <w:t xml:space="preserve"> </w:t>
      </w:r>
      <w:r w:rsidRPr="007E0A84">
        <w:rPr>
          <w:rFonts w:ascii="Arial" w:hAnsi="Arial" w:cs="Arial"/>
          <w:w w:val="118"/>
          <w:sz w:val="20"/>
          <w:szCs w:val="20"/>
        </w:rPr>
        <w:t>each</w:t>
      </w:r>
      <w:r w:rsidRPr="007E0A84">
        <w:rPr>
          <w:rFonts w:ascii="Arial" w:hAnsi="Arial" w:cs="Arial"/>
          <w:spacing w:val="-6"/>
          <w:w w:val="118"/>
          <w:sz w:val="20"/>
          <w:szCs w:val="20"/>
        </w:rPr>
        <w:t xml:space="preserve"> </w:t>
      </w:r>
      <w:r w:rsidRPr="007E0A84">
        <w:rPr>
          <w:rFonts w:ascii="Arial" w:hAnsi="Arial" w:cs="Arial"/>
          <w:w w:val="122"/>
          <w:sz w:val="20"/>
          <w:szCs w:val="20"/>
        </w:rPr>
        <w:t>do</w:t>
      </w:r>
      <w:r w:rsidRPr="007E0A84">
        <w:rPr>
          <w:rFonts w:ascii="Arial" w:hAnsi="Arial" w:cs="Arial"/>
          <w:sz w:val="20"/>
          <w:szCs w:val="20"/>
        </w:rPr>
        <w:t>c</w:t>
      </w:r>
      <w:r w:rsidRPr="007E0A84">
        <w:rPr>
          <w:rFonts w:ascii="Arial" w:hAnsi="Arial" w:cs="Arial"/>
          <w:w w:val="122"/>
          <w:sz w:val="20"/>
          <w:szCs w:val="20"/>
        </w:rPr>
        <w:t>u</w:t>
      </w:r>
      <w:r w:rsidRPr="007E0A84">
        <w:rPr>
          <w:rFonts w:ascii="Arial" w:hAnsi="Arial" w:cs="Arial"/>
          <w:w w:val="114"/>
          <w:sz w:val="20"/>
          <w:szCs w:val="20"/>
        </w:rPr>
        <w:t>m</w:t>
      </w:r>
      <w:r w:rsidRPr="007E0A84">
        <w:rPr>
          <w:rFonts w:ascii="Arial" w:hAnsi="Arial" w:cs="Arial"/>
          <w:w w:val="125"/>
          <w:sz w:val="20"/>
          <w:szCs w:val="20"/>
        </w:rPr>
        <w:t>e</w:t>
      </w:r>
      <w:r w:rsidRPr="007E0A84">
        <w:rPr>
          <w:rFonts w:ascii="Arial" w:hAnsi="Arial" w:cs="Arial"/>
          <w:w w:val="122"/>
          <w:sz w:val="20"/>
          <w:szCs w:val="20"/>
        </w:rPr>
        <w:t>n</w:t>
      </w:r>
      <w:r w:rsidRPr="007E0A84">
        <w:rPr>
          <w:rFonts w:ascii="Arial" w:hAnsi="Arial" w:cs="Arial"/>
          <w:w w:val="140"/>
          <w:sz w:val="20"/>
          <w:szCs w:val="20"/>
        </w:rPr>
        <w:t>t</w:t>
      </w:r>
      <w:r w:rsidRPr="007E0A84">
        <w:rPr>
          <w:rFonts w:ascii="Arial" w:hAnsi="Arial" w:cs="Arial"/>
          <w:w w:val="111"/>
          <w:sz w:val="20"/>
          <w:szCs w:val="20"/>
        </w:rPr>
        <w:t>.</w:t>
      </w:r>
    </w:p>
    <w:p w:rsidR="00375A32" w:rsidRDefault="00375A32"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The</w:t>
      </w:r>
      <w:r w:rsidRPr="007E0A84">
        <w:rPr>
          <w:rFonts w:ascii="Arial" w:hAnsi="Arial" w:cs="Arial"/>
          <w:spacing w:val="35"/>
          <w:sz w:val="20"/>
          <w:szCs w:val="20"/>
        </w:rPr>
        <w:t xml:space="preserve"> </w:t>
      </w:r>
      <w:r w:rsidRPr="007E0A84">
        <w:rPr>
          <w:rFonts w:ascii="Arial" w:hAnsi="Arial" w:cs="Arial"/>
          <w:sz w:val="20"/>
          <w:szCs w:val="20"/>
        </w:rPr>
        <w:t>firm</w:t>
      </w:r>
      <w:r w:rsidRPr="007E0A84">
        <w:rPr>
          <w:rFonts w:ascii="Arial" w:hAnsi="Arial" w:cs="Arial"/>
          <w:spacing w:val="45"/>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sz w:val="20"/>
          <w:szCs w:val="20"/>
        </w:rPr>
        <w:t>also</w:t>
      </w:r>
      <w:r w:rsidRPr="007E0A84">
        <w:rPr>
          <w:rFonts w:ascii="Arial" w:hAnsi="Arial" w:cs="Arial"/>
          <w:spacing w:val="46"/>
          <w:sz w:val="20"/>
          <w:szCs w:val="20"/>
        </w:rPr>
        <w:t xml:space="preserve"> </w:t>
      </w:r>
      <w:r w:rsidRPr="007E0A84">
        <w:rPr>
          <w:rFonts w:ascii="Arial" w:hAnsi="Arial" w:cs="Arial"/>
          <w:w w:val="118"/>
          <w:sz w:val="20"/>
          <w:szCs w:val="20"/>
        </w:rPr>
        <w:t>implement</w:t>
      </w:r>
      <w:r w:rsidRPr="007E0A84">
        <w:rPr>
          <w:rFonts w:ascii="Arial" w:hAnsi="Arial" w:cs="Arial"/>
          <w:spacing w:val="-5"/>
          <w:w w:val="118"/>
          <w:sz w:val="20"/>
          <w:szCs w:val="20"/>
        </w:rPr>
        <w:t xml:space="preserve"> </w:t>
      </w:r>
      <w:r w:rsidRPr="007E0A84">
        <w:rPr>
          <w:rFonts w:ascii="Arial" w:hAnsi="Arial" w:cs="Arial"/>
          <w:w w:val="125"/>
          <w:sz w:val="20"/>
          <w:szCs w:val="20"/>
        </w:rPr>
        <w:t>a</w:t>
      </w:r>
      <w:r w:rsidRPr="007E0A84">
        <w:rPr>
          <w:rFonts w:ascii="Arial" w:hAnsi="Arial" w:cs="Arial"/>
          <w:w w:val="122"/>
          <w:sz w:val="20"/>
          <w:szCs w:val="20"/>
        </w:rPr>
        <w:t>pp</w:t>
      </w:r>
      <w:r w:rsidRPr="007E0A84">
        <w:rPr>
          <w:rFonts w:ascii="Arial" w:hAnsi="Arial" w:cs="Arial"/>
          <w:w w:val="116"/>
          <w:sz w:val="20"/>
          <w:szCs w:val="20"/>
        </w:rPr>
        <w:t>r</w:t>
      </w:r>
      <w:r w:rsidRPr="007E0A84">
        <w:rPr>
          <w:rFonts w:ascii="Arial" w:hAnsi="Arial" w:cs="Arial"/>
          <w:w w:val="122"/>
          <w:sz w:val="20"/>
          <w:szCs w:val="20"/>
        </w:rPr>
        <w:t>op</w:t>
      </w:r>
      <w:r w:rsidRPr="007E0A84">
        <w:rPr>
          <w:rFonts w:ascii="Arial" w:hAnsi="Arial" w:cs="Arial"/>
          <w:w w:val="116"/>
          <w:sz w:val="20"/>
          <w:szCs w:val="20"/>
        </w:rPr>
        <w:t>r</w:t>
      </w:r>
      <w:r w:rsidRPr="007E0A84">
        <w:rPr>
          <w:rFonts w:ascii="Arial" w:hAnsi="Arial" w:cs="Arial"/>
          <w:sz w:val="20"/>
          <w:szCs w:val="20"/>
        </w:rPr>
        <w:t>i</w:t>
      </w:r>
      <w:r w:rsidRPr="007E0A84">
        <w:rPr>
          <w:rFonts w:ascii="Arial" w:hAnsi="Arial" w:cs="Arial"/>
          <w:w w:val="125"/>
          <w:sz w:val="20"/>
          <w:szCs w:val="20"/>
        </w:rPr>
        <w:t>a</w:t>
      </w:r>
      <w:r w:rsidRPr="007E0A84">
        <w:rPr>
          <w:rFonts w:ascii="Arial" w:hAnsi="Arial" w:cs="Arial"/>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w w:val="120"/>
          <w:sz w:val="20"/>
          <w:szCs w:val="20"/>
        </w:rPr>
        <w:t xml:space="preserve">arrangements </w:t>
      </w:r>
      <w:r w:rsidRPr="007E0A84">
        <w:rPr>
          <w:rFonts w:ascii="Arial" w:hAnsi="Arial" w:cs="Arial"/>
          <w:sz w:val="20"/>
          <w:szCs w:val="20"/>
        </w:rPr>
        <w:t>for</w:t>
      </w:r>
      <w:r w:rsidRPr="007E0A84">
        <w:rPr>
          <w:rFonts w:ascii="Arial" w:hAnsi="Arial" w:cs="Arial"/>
          <w:spacing w:val="45"/>
          <w:sz w:val="20"/>
          <w:szCs w:val="20"/>
        </w:rPr>
        <w:t xml:space="preserve"> </w:t>
      </w:r>
      <w:r w:rsidRPr="007E0A84">
        <w:rPr>
          <w:rFonts w:ascii="Arial" w:hAnsi="Arial" w:cs="Arial"/>
          <w:w w:val="112"/>
          <w:sz w:val="20"/>
          <w:szCs w:val="20"/>
        </w:rPr>
        <w:t xml:space="preserve">assessing </w:t>
      </w:r>
      <w:r w:rsidRPr="007E0A84">
        <w:rPr>
          <w:rFonts w:ascii="Arial" w:hAnsi="Arial" w:cs="Arial"/>
          <w:w w:val="120"/>
          <w:sz w:val="20"/>
          <w:szCs w:val="20"/>
        </w:rPr>
        <w:t>and</w:t>
      </w:r>
      <w:r w:rsidRPr="007E0A84">
        <w:rPr>
          <w:rFonts w:ascii="Arial" w:hAnsi="Arial" w:cs="Arial"/>
          <w:spacing w:val="1"/>
          <w:w w:val="120"/>
          <w:sz w:val="20"/>
          <w:szCs w:val="20"/>
        </w:rPr>
        <w:t xml:space="preserve"> </w:t>
      </w:r>
      <w:r w:rsidRPr="007E0A84">
        <w:rPr>
          <w:rFonts w:ascii="Arial" w:hAnsi="Arial" w:cs="Arial"/>
          <w:w w:val="120"/>
          <w:sz w:val="20"/>
          <w:szCs w:val="20"/>
        </w:rPr>
        <w:t>taking</w:t>
      </w:r>
      <w:r w:rsidRPr="007E0A84">
        <w:rPr>
          <w:rFonts w:ascii="Arial" w:hAnsi="Arial" w:cs="Arial"/>
          <w:spacing w:val="-8"/>
          <w:w w:val="120"/>
          <w:sz w:val="20"/>
          <w:szCs w:val="20"/>
        </w:rPr>
        <w:t xml:space="preserve"> </w:t>
      </w:r>
      <w:r w:rsidRPr="007E0A84">
        <w:rPr>
          <w:rFonts w:ascii="Arial" w:hAnsi="Arial" w:cs="Arial"/>
          <w:w w:val="125"/>
          <w:sz w:val="20"/>
          <w:szCs w:val="20"/>
        </w:rPr>
        <w:t>a</w:t>
      </w:r>
      <w:r w:rsidRPr="007E0A84">
        <w:rPr>
          <w:rFonts w:ascii="Arial" w:hAnsi="Arial" w:cs="Arial"/>
          <w:w w:val="122"/>
          <w:sz w:val="20"/>
          <w:szCs w:val="20"/>
        </w:rPr>
        <w:t>pp</w:t>
      </w:r>
      <w:r w:rsidRPr="007E0A84">
        <w:rPr>
          <w:rFonts w:ascii="Arial" w:hAnsi="Arial" w:cs="Arial"/>
          <w:w w:val="116"/>
          <w:sz w:val="20"/>
          <w:szCs w:val="20"/>
        </w:rPr>
        <w:t>r</w:t>
      </w:r>
      <w:r w:rsidRPr="007E0A84">
        <w:rPr>
          <w:rFonts w:ascii="Arial" w:hAnsi="Arial" w:cs="Arial"/>
          <w:w w:val="122"/>
          <w:sz w:val="20"/>
          <w:szCs w:val="20"/>
        </w:rPr>
        <w:t>op</w:t>
      </w:r>
      <w:r w:rsidRPr="007E0A84">
        <w:rPr>
          <w:rFonts w:ascii="Arial" w:hAnsi="Arial" w:cs="Arial"/>
          <w:w w:val="116"/>
          <w:sz w:val="20"/>
          <w:szCs w:val="20"/>
        </w:rPr>
        <w:t>r</w:t>
      </w:r>
      <w:r w:rsidRPr="007E0A84">
        <w:rPr>
          <w:rFonts w:ascii="Arial" w:hAnsi="Arial" w:cs="Arial"/>
          <w:sz w:val="20"/>
          <w:szCs w:val="20"/>
        </w:rPr>
        <w:t>i</w:t>
      </w:r>
      <w:r w:rsidRPr="007E0A84">
        <w:rPr>
          <w:rFonts w:ascii="Arial" w:hAnsi="Arial" w:cs="Arial"/>
          <w:w w:val="125"/>
          <w:sz w:val="20"/>
          <w:szCs w:val="20"/>
        </w:rPr>
        <w:t>a</w:t>
      </w:r>
      <w:r w:rsidRPr="007E0A84">
        <w:rPr>
          <w:rFonts w:ascii="Arial" w:hAnsi="Arial" w:cs="Arial"/>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w w:val="115"/>
          <w:sz w:val="20"/>
          <w:szCs w:val="20"/>
        </w:rPr>
        <w:t xml:space="preserve">actions </w:t>
      </w:r>
      <w:r w:rsidRPr="007E0A84">
        <w:rPr>
          <w:rFonts w:ascii="Arial" w:hAnsi="Arial" w:cs="Arial"/>
          <w:sz w:val="20"/>
          <w:szCs w:val="20"/>
        </w:rPr>
        <w:t>for</w:t>
      </w:r>
      <w:r w:rsidRPr="007E0A84">
        <w:rPr>
          <w:rFonts w:ascii="Arial" w:hAnsi="Arial" w:cs="Arial"/>
          <w:spacing w:val="45"/>
          <w:sz w:val="20"/>
          <w:szCs w:val="20"/>
        </w:rPr>
        <w:t xml:space="preserve"> </w:t>
      </w:r>
      <w:r w:rsidRPr="007E0A84">
        <w:rPr>
          <w:rFonts w:ascii="Arial" w:hAnsi="Arial" w:cs="Arial"/>
          <w:w w:val="117"/>
          <w:sz w:val="20"/>
          <w:szCs w:val="20"/>
        </w:rPr>
        <w:t>material</w:t>
      </w:r>
      <w:r w:rsidRPr="007E0A84">
        <w:rPr>
          <w:rFonts w:ascii="Arial" w:hAnsi="Arial" w:cs="Arial"/>
          <w:spacing w:val="5"/>
          <w:w w:val="117"/>
          <w:sz w:val="20"/>
          <w:szCs w:val="20"/>
        </w:rPr>
        <w:t xml:space="preserve"> </w:t>
      </w:r>
      <w:r w:rsidRPr="007E0A84">
        <w:rPr>
          <w:rFonts w:ascii="Arial" w:hAnsi="Arial" w:cs="Arial"/>
          <w:w w:val="117"/>
          <w:sz w:val="20"/>
          <w:szCs w:val="20"/>
        </w:rPr>
        <w:t>breaches</w:t>
      </w:r>
      <w:r w:rsidRPr="007E0A84">
        <w:rPr>
          <w:rFonts w:ascii="Arial" w:hAnsi="Arial" w:cs="Arial"/>
          <w:spacing w:val="-3"/>
          <w:w w:val="117"/>
          <w:sz w:val="20"/>
          <w:szCs w:val="20"/>
        </w:rPr>
        <w:t xml:space="preserve"> </w:t>
      </w:r>
      <w:r w:rsidRPr="007E0A84">
        <w:rPr>
          <w:rFonts w:ascii="Arial" w:hAnsi="Arial" w:cs="Arial"/>
          <w:sz w:val="20"/>
          <w:szCs w:val="20"/>
        </w:rPr>
        <w:t>on</w:t>
      </w:r>
      <w:r w:rsidRPr="007E0A84">
        <w:rPr>
          <w:rFonts w:ascii="Arial" w:hAnsi="Arial" w:cs="Arial"/>
          <w:spacing w:val="35"/>
          <w:sz w:val="20"/>
          <w:szCs w:val="20"/>
        </w:rPr>
        <w:t xml:space="preserve"> </w:t>
      </w:r>
      <w:r w:rsidRPr="007E0A84">
        <w:rPr>
          <w:rFonts w:ascii="Arial" w:hAnsi="Arial" w:cs="Arial"/>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w w:val="116"/>
          <w:sz w:val="20"/>
          <w:szCs w:val="20"/>
        </w:rPr>
        <w:t>r</w:t>
      </w:r>
      <w:r w:rsidRPr="007E0A84">
        <w:rPr>
          <w:rFonts w:ascii="Arial" w:hAnsi="Arial" w:cs="Arial"/>
          <w:w w:val="125"/>
          <w:sz w:val="20"/>
          <w:szCs w:val="20"/>
        </w:rPr>
        <w:t>e</w:t>
      </w:r>
      <w:r w:rsidRPr="007E0A84">
        <w:rPr>
          <w:rFonts w:ascii="Arial" w:hAnsi="Arial" w:cs="Arial"/>
          <w:w w:val="122"/>
          <w:sz w:val="20"/>
          <w:szCs w:val="20"/>
        </w:rPr>
        <w:t>gu</w:t>
      </w:r>
      <w:r w:rsidRPr="007E0A84">
        <w:rPr>
          <w:rFonts w:ascii="Arial" w:hAnsi="Arial" w:cs="Arial"/>
          <w:sz w:val="20"/>
          <w:szCs w:val="20"/>
        </w:rPr>
        <w:t>l</w:t>
      </w:r>
      <w:r w:rsidRPr="007E0A84">
        <w:rPr>
          <w:rFonts w:ascii="Arial" w:hAnsi="Arial" w:cs="Arial"/>
          <w:w w:val="125"/>
          <w:sz w:val="20"/>
          <w:szCs w:val="20"/>
        </w:rPr>
        <w:t>a</w:t>
      </w:r>
      <w:r w:rsidRPr="007E0A84">
        <w:rPr>
          <w:rFonts w:ascii="Arial" w:hAnsi="Arial" w:cs="Arial"/>
          <w:w w:val="140"/>
          <w:sz w:val="20"/>
          <w:szCs w:val="20"/>
        </w:rPr>
        <w:t>t</w:t>
      </w:r>
      <w:r w:rsidRPr="007E0A84">
        <w:rPr>
          <w:rFonts w:ascii="Arial" w:hAnsi="Arial" w:cs="Arial"/>
          <w:w w:val="122"/>
          <w:sz w:val="20"/>
          <w:szCs w:val="20"/>
        </w:rPr>
        <w:t>o</w:t>
      </w:r>
      <w:r w:rsidRPr="007E0A84">
        <w:rPr>
          <w:rFonts w:ascii="Arial" w:hAnsi="Arial" w:cs="Arial"/>
          <w:w w:val="116"/>
          <w:sz w:val="20"/>
          <w:szCs w:val="20"/>
        </w:rPr>
        <w:t>r</w:t>
      </w:r>
      <w:r w:rsidRPr="007E0A84">
        <w:rPr>
          <w:rFonts w:ascii="Arial" w:hAnsi="Arial" w:cs="Arial"/>
          <w:sz w:val="20"/>
          <w:szCs w:val="20"/>
        </w:rPr>
        <w:t xml:space="preserve">y </w:t>
      </w:r>
      <w:r w:rsidRPr="007E0A84">
        <w:rPr>
          <w:rFonts w:ascii="Arial" w:hAnsi="Arial" w:cs="Arial"/>
          <w:w w:val="114"/>
          <w:sz w:val="20"/>
          <w:szCs w:val="20"/>
        </w:rPr>
        <w:t>policies</w:t>
      </w:r>
      <w:r w:rsidRPr="007E0A84">
        <w:rPr>
          <w:rFonts w:ascii="Arial" w:hAnsi="Arial" w:cs="Arial"/>
          <w:spacing w:val="-25"/>
          <w:w w:val="114"/>
          <w:sz w:val="20"/>
          <w:szCs w:val="20"/>
        </w:rPr>
        <w:t xml:space="preserve"> </w:t>
      </w:r>
      <w:r w:rsidRPr="007E0A84">
        <w:rPr>
          <w:rFonts w:ascii="Arial" w:hAnsi="Arial" w:cs="Arial"/>
          <w:w w:val="114"/>
          <w:sz w:val="20"/>
          <w:szCs w:val="20"/>
        </w:rPr>
        <w:t>and</w:t>
      </w:r>
      <w:r w:rsidRPr="007E0A84">
        <w:rPr>
          <w:rFonts w:ascii="Arial" w:hAnsi="Arial" w:cs="Arial"/>
          <w:spacing w:val="21"/>
          <w:w w:val="114"/>
          <w:sz w:val="20"/>
          <w:szCs w:val="20"/>
        </w:rPr>
        <w:t xml:space="preserve"> </w:t>
      </w:r>
      <w:r w:rsidRPr="007E0A84">
        <w:rPr>
          <w:rFonts w:ascii="Arial" w:hAnsi="Arial" w:cs="Arial"/>
          <w:w w:val="122"/>
          <w:sz w:val="20"/>
          <w:szCs w:val="20"/>
        </w:rPr>
        <w:t>p</w:t>
      </w:r>
      <w:r w:rsidRPr="007E0A84">
        <w:rPr>
          <w:rFonts w:ascii="Arial" w:hAnsi="Arial" w:cs="Arial"/>
          <w:w w:val="116"/>
          <w:sz w:val="20"/>
          <w:szCs w:val="20"/>
        </w:rPr>
        <w:t>r</w:t>
      </w:r>
      <w:r w:rsidRPr="007E0A84">
        <w:rPr>
          <w:rFonts w:ascii="Arial" w:hAnsi="Arial" w:cs="Arial"/>
          <w:w w:val="122"/>
          <w:sz w:val="20"/>
          <w:szCs w:val="20"/>
        </w:rPr>
        <w:t>o</w:t>
      </w:r>
      <w:r w:rsidRPr="007E0A84">
        <w:rPr>
          <w:rFonts w:ascii="Arial" w:hAnsi="Arial" w:cs="Arial"/>
          <w:sz w:val="20"/>
          <w:szCs w:val="20"/>
        </w:rPr>
        <w:t>c</w:t>
      </w:r>
      <w:r w:rsidRPr="007E0A84">
        <w:rPr>
          <w:rFonts w:ascii="Arial" w:hAnsi="Arial" w:cs="Arial"/>
          <w:w w:val="125"/>
          <w:sz w:val="20"/>
          <w:szCs w:val="20"/>
        </w:rPr>
        <w:t>e</w:t>
      </w:r>
      <w:r w:rsidRPr="007E0A84">
        <w:rPr>
          <w:rFonts w:ascii="Arial" w:hAnsi="Arial" w:cs="Arial"/>
          <w:w w:val="122"/>
          <w:sz w:val="20"/>
          <w:szCs w:val="20"/>
        </w:rPr>
        <w:t>du</w:t>
      </w:r>
      <w:r w:rsidRPr="007E0A84">
        <w:rPr>
          <w:rFonts w:ascii="Arial" w:hAnsi="Arial" w:cs="Arial"/>
          <w:w w:val="116"/>
          <w:sz w:val="20"/>
          <w:szCs w:val="20"/>
        </w:rPr>
        <w:t>r</w:t>
      </w:r>
      <w:r w:rsidRPr="007E0A84">
        <w:rPr>
          <w:rFonts w:ascii="Arial" w:hAnsi="Arial" w:cs="Arial"/>
          <w:w w:val="125"/>
          <w:sz w:val="20"/>
          <w:szCs w:val="20"/>
        </w:rPr>
        <w:t>e</w:t>
      </w:r>
      <w:r w:rsidRPr="007E0A84">
        <w:rPr>
          <w:rFonts w:ascii="Arial" w:hAnsi="Arial" w:cs="Arial"/>
          <w:sz w:val="20"/>
          <w:szCs w:val="20"/>
        </w:rPr>
        <w:t>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b/>
          <w:spacing w:val="-1"/>
          <w:sz w:val="20"/>
          <w:szCs w:val="20"/>
        </w:rPr>
        <w:t>5.7.</w:t>
      </w:r>
      <w:r w:rsidRPr="007E0A84">
        <w:rPr>
          <w:rFonts w:ascii="Arial" w:hAnsi="Arial" w:cs="Arial"/>
          <w:b/>
          <w:sz w:val="20"/>
          <w:szCs w:val="20"/>
        </w:rPr>
        <w:t xml:space="preserve">4     </w:t>
      </w:r>
      <w:r w:rsidRPr="007E0A84">
        <w:rPr>
          <w:rFonts w:ascii="Arial" w:hAnsi="Arial" w:cs="Arial"/>
          <w:b/>
          <w:spacing w:val="15"/>
          <w:sz w:val="20"/>
          <w:szCs w:val="20"/>
        </w:rPr>
        <w:t xml:space="preserve"> </w:t>
      </w:r>
      <w:r w:rsidRPr="007E0A84">
        <w:rPr>
          <w:rFonts w:ascii="Arial" w:hAnsi="Arial" w:cs="Arial"/>
          <w:b/>
          <w:spacing w:val="-1"/>
          <w:w w:val="84"/>
          <w:sz w:val="20"/>
          <w:szCs w:val="20"/>
        </w:rPr>
        <w:t>R</w:t>
      </w:r>
      <w:r w:rsidRPr="007E0A84">
        <w:rPr>
          <w:rFonts w:ascii="Arial" w:hAnsi="Arial" w:cs="Arial"/>
          <w:b/>
          <w:spacing w:val="-1"/>
          <w:w w:val="125"/>
          <w:sz w:val="20"/>
          <w:szCs w:val="20"/>
        </w:rPr>
        <w:t>e</w:t>
      </w:r>
      <w:r w:rsidRPr="007E0A84">
        <w:rPr>
          <w:rFonts w:ascii="Arial" w:hAnsi="Arial" w:cs="Arial"/>
          <w:b/>
          <w:spacing w:val="-1"/>
          <w:w w:val="122"/>
          <w:sz w:val="20"/>
          <w:szCs w:val="20"/>
        </w:rPr>
        <w:t>g</w:t>
      </w:r>
      <w:r w:rsidRPr="007E0A84">
        <w:rPr>
          <w:rFonts w:ascii="Arial" w:hAnsi="Arial" w:cs="Arial"/>
          <w:b/>
          <w:spacing w:val="-1"/>
          <w:w w:val="109"/>
          <w:sz w:val="20"/>
          <w:szCs w:val="20"/>
        </w:rPr>
        <w:t>u</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w w:val="111"/>
          <w:sz w:val="20"/>
          <w:szCs w:val="20"/>
        </w:rPr>
        <w:t>y</w:t>
      </w:r>
      <w:r w:rsidRPr="007E0A84">
        <w:rPr>
          <w:rFonts w:ascii="Arial" w:hAnsi="Arial" w:cs="Arial"/>
          <w:b/>
          <w:spacing w:val="2"/>
          <w:sz w:val="20"/>
          <w:szCs w:val="20"/>
        </w:rPr>
        <w:t xml:space="preserve"> </w:t>
      </w:r>
      <w:r w:rsidRPr="007E0A84">
        <w:rPr>
          <w:rFonts w:ascii="Arial" w:hAnsi="Arial" w:cs="Arial"/>
          <w:b/>
          <w:spacing w:val="-1"/>
          <w:sz w:val="20"/>
          <w:szCs w:val="20"/>
        </w:rPr>
        <w:t>c</w:t>
      </w:r>
      <w:r w:rsidRPr="007E0A84">
        <w:rPr>
          <w:rFonts w:ascii="Arial" w:hAnsi="Arial" w:cs="Arial"/>
          <w:b/>
          <w:spacing w:val="-1"/>
          <w:w w:val="109"/>
          <w:sz w:val="20"/>
          <w:szCs w:val="20"/>
        </w:rPr>
        <w:t>h</w:t>
      </w:r>
      <w:r w:rsidRPr="007E0A84">
        <w:rPr>
          <w:rFonts w:ascii="Arial" w:hAnsi="Arial" w:cs="Arial"/>
          <w:b/>
          <w:spacing w:val="-1"/>
          <w:w w:val="111"/>
          <w:sz w:val="20"/>
          <w:szCs w:val="20"/>
        </w:rPr>
        <w:t>a</w:t>
      </w:r>
      <w:r w:rsidRPr="007E0A84">
        <w:rPr>
          <w:rFonts w:ascii="Arial" w:hAnsi="Arial" w:cs="Arial"/>
          <w:b/>
          <w:spacing w:val="-1"/>
          <w:w w:val="109"/>
          <w:sz w:val="20"/>
          <w:szCs w:val="20"/>
        </w:rPr>
        <w:t>n</w:t>
      </w:r>
      <w:r w:rsidRPr="007E0A84">
        <w:rPr>
          <w:rFonts w:ascii="Arial" w:hAnsi="Arial" w:cs="Arial"/>
          <w:b/>
          <w:spacing w:val="-1"/>
          <w:w w:val="122"/>
          <w:sz w:val="20"/>
          <w:szCs w:val="20"/>
        </w:rPr>
        <w:t>g</w:t>
      </w:r>
      <w:r w:rsidRPr="007E0A84">
        <w:rPr>
          <w:rFonts w:ascii="Arial" w:hAnsi="Arial" w:cs="Arial"/>
          <w:b/>
          <w:spacing w:val="-1"/>
          <w:w w:val="125"/>
          <w:sz w:val="20"/>
          <w:szCs w:val="20"/>
        </w:rPr>
        <w:t>e</w:t>
      </w:r>
      <w:r w:rsidRPr="007E0A84">
        <w:rPr>
          <w:rFonts w:ascii="Arial" w:hAnsi="Arial" w:cs="Arial"/>
          <w:b/>
          <w:w w:val="114"/>
          <w:sz w:val="20"/>
          <w:szCs w:val="20"/>
        </w:rPr>
        <w:t>s</w:t>
      </w:r>
    </w:p>
    <w:p w:rsidR="007E0A84" w:rsidRPr="007E0A84" w:rsidRDefault="007E0A84" w:rsidP="007E0A84">
      <w:pPr>
        <w:jc w:val="both"/>
        <w:rPr>
          <w:rFonts w:ascii="Arial" w:hAnsi="Arial" w:cs="Arial"/>
          <w:sz w:val="20"/>
          <w:szCs w:val="20"/>
        </w:rPr>
      </w:pPr>
    </w:p>
    <w:p w:rsidR="007E0A84" w:rsidRDefault="007E0A84" w:rsidP="007E0A84">
      <w:pPr>
        <w:jc w:val="both"/>
        <w:rPr>
          <w:rFonts w:ascii="Arial" w:hAnsi="Arial" w:cs="Arial"/>
          <w:sz w:val="20"/>
          <w:szCs w:val="20"/>
        </w:rPr>
      </w:pPr>
      <w:r w:rsidRPr="007E0A84">
        <w:rPr>
          <w:rFonts w:ascii="Arial" w:hAnsi="Arial" w:cs="Arial"/>
          <w:sz w:val="20"/>
          <w:szCs w:val="20"/>
        </w:rPr>
        <w:t>The</w:t>
      </w:r>
      <w:r w:rsidRPr="007E0A84">
        <w:rPr>
          <w:rFonts w:ascii="Arial" w:hAnsi="Arial" w:cs="Arial"/>
          <w:spacing w:val="35"/>
          <w:sz w:val="20"/>
          <w:szCs w:val="20"/>
        </w:rPr>
        <w:t xml:space="preserve"> </w:t>
      </w:r>
      <w:r w:rsidRPr="007E0A84">
        <w:rPr>
          <w:rFonts w:ascii="Arial" w:hAnsi="Arial" w:cs="Arial"/>
          <w:w w:val="116"/>
          <w:sz w:val="20"/>
          <w:szCs w:val="20"/>
        </w:rPr>
        <w:t>compliance</w:t>
      </w:r>
      <w:r w:rsidRPr="007E0A84">
        <w:rPr>
          <w:rFonts w:ascii="Arial" w:hAnsi="Arial" w:cs="Arial"/>
          <w:spacing w:val="-20"/>
          <w:w w:val="116"/>
          <w:sz w:val="20"/>
          <w:szCs w:val="20"/>
        </w:rPr>
        <w:t xml:space="preserve"> </w:t>
      </w:r>
      <w:r w:rsidRPr="007E0A84">
        <w:rPr>
          <w:rFonts w:ascii="Arial" w:hAnsi="Arial" w:cs="Arial"/>
          <w:w w:val="116"/>
          <w:sz w:val="20"/>
          <w:szCs w:val="20"/>
        </w:rPr>
        <w:t>function</w:t>
      </w:r>
      <w:r w:rsidRPr="007E0A84">
        <w:rPr>
          <w:rFonts w:ascii="Arial" w:hAnsi="Arial" w:cs="Arial"/>
          <w:spacing w:val="9"/>
          <w:w w:val="116"/>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w w:val="117"/>
          <w:sz w:val="20"/>
          <w:szCs w:val="20"/>
        </w:rPr>
        <w:t>have</w:t>
      </w:r>
      <w:r w:rsidRPr="007E0A84">
        <w:rPr>
          <w:rFonts w:ascii="Arial" w:hAnsi="Arial" w:cs="Arial"/>
          <w:spacing w:val="-4"/>
          <w:w w:val="117"/>
          <w:sz w:val="20"/>
          <w:szCs w:val="20"/>
        </w:rPr>
        <w:t xml:space="preserve"> </w:t>
      </w:r>
      <w:r w:rsidRPr="007E0A84">
        <w:rPr>
          <w:rFonts w:ascii="Arial" w:hAnsi="Arial" w:cs="Arial"/>
          <w:sz w:val="20"/>
          <w:szCs w:val="20"/>
        </w:rPr>
        <w:t>in</w:t>
      </w:r>
      <w:r w:rsidRPr="007E0A84">
        <w:rPr>
          <w:rFonts w:ascii="Arial" w:hAnsi="Arial" w:cs="Arial"/>
          <w:spacing w:val="24"/>
          <w:sz w:val="20"/>
          <w:szCs w:val="20"/>
        </w:rPr>
        <w:t xml:space="preserve"> </w:t>
      </w:r>
      <w:r w:rsidRPr="007E0A84">
        <w:rPr>
          <w:rFonts w:ascii="Arial" w:hAnsi="Arial" w:cs="Arial"/>
          <w:w w:val="115"/>
          <w:sz w:val="20"/>
          <w:szCs w:val="20"/>
        </w:rPr>
        <w:t>place</w:t>
      </w:r>
      <w:r w:rsidRPr="007E0A84">
        <w:rPr>
          <w:rFonts w:ascii="Arial" w:hAnsi="Arial" w:cs="Arial"/>
          <w:spacing w:val="-2"/>
          <w:w w:val="115"/>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z w:val="20"/>
          <w:szCs w:val="20"/>
        </w:rPr>
        <w:t>policy</w:t>
      </w:r>
      <w:r w:rsidRPr="007E0A84">
        <w:rPr>
          <w:rFonts w:ascii="Arial" w:hAnsi="Arial" w:cs="Arial"/>
          <w:spacing w:val="46"/>
          <w:sz w:val="20"/>
          <w:szCs w:val="20"/>
        </w:rPr>
        <w:t xml:space="preserve"> </w:t>
      </w:r>
      <w:r w:rsidRPr="007E0A84">
        <w:rPr>
          <w:rFonts w:ascii="Arial" w:hAnsi="Arial" w:cs="Arial"/>
          <w:sz w:val="20"/>
          <w:szCs w:val="20"/>
        </w:rPr>
        <w:t>or</w:t>
      </w:r>
      <w:r w:rsidRPr="007E0A84">
        <w:rPr>
          <w:rFonts w:ascii="Arial" w:hAnsi="Arial" w:cs="Arial"/>
          <w:spacing w:val="35"/>
          <w:sz w:val="20"/>
          <w:szCs w:val="20"/>
        </w:rPr>
        <w:t xml:space="preserve"> </w:t>
      </w:r>
      <w:r w:rsidRPr="007E0A84">
        <w:rPr>
          <w:rFonts w:ascii="Arial" w:hAnsi="Arial" w:cs="Arial"/>
          <w:w w:val="112"/>
          <w:sz w:val="20"/>
          <w:szCs w:val="20"/>
        </w:rPr>
        <w:t>process</w:t>
      </w:r>
      <w:r w:rsidRPr="007E0A84">
        <w:rPr>
          <w:rFonts w:ascii="Arial" w:hAnsi="Arial" w:cs="Arial"/>
          <w:spacing w:val="2"/>
          <w:w w:val="112"/>
          <w:sz w:val="20"/>
          <w:szCs w:val="20"/>
        </w:rPr>
        <w:t xml:space="preserve"> </w:t>
      </w:r>
      <w:r w:rsidRPr="007E0A84">
        <w:rPr>
          <w:rFonts w:ascii="Arial" w:hAnsi="Arial" w:cs="Arial"/>
          <w:w w:val="116"/>
          <w:sz w:val="20"/>
          <w:szCs w:val="20"/>
        </w:rPr>
        <w:t>f</w:t>
      </w:r>
      <w:r w:rsidRPr="007E0A84">
        <w:rPr>
          <w:rFonts w:ascii="Arial" w:hAnsi="Arial" w:cs="Arial"/>
          <w:w w:val="122"/>
          <w:sz w:val="20"/>
          <w:szCs w:val="20"/>
        </w:rPr>
        <w:t>o</w:t>
      </w:r>
      <w:r w:rsidRPr="007E0A84">
        <w:rPr>
          <w:rFonts w:ascii="Arial" w:hAnsi="Arial" w:cs="Arial"/>
          <w:w w:val="116"/>
          <w:sz w:val="20"/>
          <w:szCs w:val="20"/>
        </w:rPr>
        <w:t>r</w:t>
      </w:r>
      <w:r w:rsidRPr="007E0A84">
        <w:rPr>
          <w:rFonts w:ascii="Arial" w:hAnsi="Arial" w:cs="Arial"/>
          <w:sz w:val="20"/>
          <w:szCs w:val="20"/>
        </w:rPr>
        <w:t>:</w:t>
      </w:r>
    </w:p>
    <w:p w:rsidR="00375A32" w:rsidRPr="007E0A84" w:rsidRDefault="00375A32" w:rsidP="007E0A84">
      <w:pPr>
        <w:jc w:val="both"/>
        <w:rPr>
          <w:rFonts w:ascii="Arial" w:hAnsi="Arial" w:cs="Arial"/>
          <w:sz w:val="20"/>
          <w:szCs w:val="20"/>
        </w:rPr>
      </w:pPr>
    </w:p>
    <w:p w:rsidR="007E0A84" w:rsidRPr="007E0A84" w:rsidRDefault="007E0A84" w:rsidP="007E0A84">
      <w:pPr>
        <w:pStyle w:val="ListParagraph"/>
        <w:numPr>
          <w:ilvl w:val="0"/>
          <w:numId w:val="20"/>
        </w:numPr>
        <w:contextualSpacing/>
        <w:jc w:val="both"/>
        <w:rPr>
          <w:rFonts w:ascii="Arial" w:hAnsi="Arial" w:cs="Arial"/>
          <w:w w:val="111"/>
          <w:sz w:val="20"/>
          <w:szCs w:val="20"/>
        </w:rPr>
      </w:pPr>
      <w:r w:rsidRPr="007E0A84">
        <w:rPr>
          <w:rFonts w:ascii="Arial" w:hAnsi="Arial" w:cs="Arial"/>
          <w:spacing w:val="-2"/>
          <w:w w:val="119"/>
          <w:sz w:val="20"/>
          <w:szCs w:val="20"/>
        </w:rPr>
        <w:t>keepin</w:t>
      </w:r>
      <w:r w:rsidRPr="007E0A84">
        <w:rPr>
          <w:rFonts w:ascii="Arial" w:hAnsi="Arial" w:cs="Arial"/>
          <w:w w:val="119"/>
          <w:sz w:val="20"/>
          <w:szCs w:val="20"/>
        </w:rPr>
        <w:t>g</w:t>
      </w:r>
      <w:r w:rsidRPr="007E0A84">
        <w:rPr>
          <w:rFonts w:ascii="Arial" w:hAnsi="Arial" w:cs="Arial"/>
          <w:spacing w:val="-6"/>
          <w:w w:val="119"/>
          <w:sz w:val="20"/>
          <w:szCs w:val="20"/>
        </w:rPr>
        <w:t xml:space="preserve"> </w:t>
      </w:r>
      <w:r w:rsidRPr="007E0A84">
        <w:rPr>
          <w:rFonts w:ascii="Arial" w:hAnsi="Arial" w:cs="Arial"/>
          <w:spacing w:val="-2"/>
          <w:w w:val="122"/>
          <w:sz w:val="20"/>
          <w:szCs w:val="20"/>
        </w:rPr>
        <w:t>up</w:t>
      </w:r>
      <w:r w:rsidRPr="007E0A84">
        <w:rPr>
          <w:rFonts w:ascii="Arial" w:hAnsi="Arial" w:cs="Arial"/>
          <w:spacing w:val="-2"/>
          <w:sz w:val="20"/>
          <w:szCs w:val="20"/>
        </w:rPr>
        <w:t>-</w:t>
      </w:r>
      <w:r w:rsidRPr="007E0A84">
        <w:rPr>
          <w:rFonts w:ascii="Arial" w:hAnsi="Arial" w:cs="Arial"/>
          <w:spacing w:val="-2"/>
          <w:w w:val="140"/>
          <w:sz w:val="20"/>
          <w:szCs w:val="20"/>
        </w:rPr>
        <w:t>t</w:t>
      </w:r>
      <w:r w:rsidRPr="007E0A84">
        <w:rPr>
          <w:rFonts w:ascii="Arial" w:hAnsi="Arial" w:cs="Arial"/>
          <w:spacing w:val="-2"/>
          <w:w w:val="122"/>
          <w:sz w:val="20"/>
          <w:szCs w:val="20"/>
        </w:rPr>
        <w:t>o</w:t>
      </w:r>
      <w:r w:rsidRPr="007E0A84">
        <w:rPr>
          <w:rFonts w:ascii="Arial" w:hAnsi="Arial" w:cs="Arial"/>
          <w:spacing w:val="-2"/>
          <w:sz w:val="20"/>
          <w:szCs w:val="20"/>
        </w:rPr>
        <w:t>-</w:t>
      </w:r>
      <w:r w:rsidRPr="007E0A84">
        <w:rPr>
          <w:rFonts w:ascii="Arial" w:hAnsi="Arial" w:cs="Arial"/>
          <w:spacing w:val="-2"/>
          <w:w w:val="122"/>
          <w:sz w:val="20"/>
          <w:szCs w:val="20"/>
        </w:rPr>
        <w:t>d</w:t>
      </w:r>
      <w:r w:rsidRPr="007E0A84">
        <w:rPr>
          <w:rFonts w:ascii="Arial" w:hAnsi="Arial" w:cs="Arial"/>
          <w:spacing w:val="-2"/>
          <w:w w:val="125"/>
          <w:sz w:val="20"/>
          <w:szCs w:val="20"/>
        </w:rPr>
        <w:t>a</w:t>
      </w:r>
      <w:r w:rsidRPr="007E0A84">
        <w:rPr>
          <w:rFonts w:ascii="Arial" w:hAnsi="Arial" w:cs="Arial"/>
          <w:spacing w:val="-2"/>
          <w:w w:val="140"/>
          <w:sz w:val="20"/>
          <w:szCs w:val="20"/>
        </w:rPr>
        <w:t>t</w:t>
      </w:r>
      <w:r w:rsidRPr="007E0A84">
        <w:rPr>
          <w:rFonts w:ascii="Arial" w:hAnsi="Arial" w:cs="Arial"/>
          <w:w w:val="125"/>
          <w:sz w:val="20"/>
          <w:szCs w:val="20"/>
        </w:rPr>
        <w:t>e</w:t>
      </w:r>
      <w:r w:rsidRPr="007E0A84">
        <w:rPr>
          <w:rFonts w:ascii="Arial" w:hAnsi="Arial" w:cs="Arial"/>
          <w:sz w:val="20"/>
          <w:szCs w:val="20"/>
        </w:rPr>
        <w:t xml:space="preserve"> </w:t>
      </w:r>
      <w:r w:rsidRPr="007E0A84">
        <w:rPr>
          <w:rFonts w:ascii="Arial" w:hAnsi="Arial" w:cs="Arial"/>
          <w:spacing w:val="-2"/>
          <w:w w:val="118"/>
          <w:sz w:val="20"/>
          <w:szCs w:val="20"/>
        </w:rPr>
        <w:t>wit</w:t>
      </w:r>
      <w:r w:rsidRPr="007E0A84">
        <w:rPr>
          <w:rFonts w:ascii="Arial" w:hAnsi="Arial" w:cs="Arial"/>
          <w:w w:val="118"/>
          <w:sz w:val="20"/>
          <w:szCs w:val="20"/>
        </w:rPr>
        <w:t>h</w:t>
      </w:r>
      <w:r w:rsidRPr="007E0A84">
        <w:rPr>
          <w:rFonts w:ascii="Arial" w:hAnsi="Arial" w:cs="Arial"/>
          <w:spacing w:val="-6"/>
          <w:w w:val="118"/>
          <w:sz w:val="20"/>
          <w:szCs w:val="20"/>
        </w:rPr>
        <w:t xml:space="preserve"> </w:t>
      </w:r>
      <w:r w:rsidRPr="007E0A84">
        <w:rPr>
          <w:rFonts w:ascii="Arial" w:hAnsi="Arial" w:cs="Arial"/>
          <w:spacing w:val="-2"/>
          <w:w w:val="118"/>
          <w:sz w:val="20"/>
          <w:szCs w:val="20"/>
        </w:rPr>
        <w:t>actua</w:t>
      </w:r>
      <w:r w:rsidRPr="007E0A84">
        <w:rPr>
          <w:rFonts w:ascii="Arial" w:hAnsi="Arial" w:cs="Arial"/>
          <w:w w:val="118"/>
          <w:sz w:val="20"/>
          <w:szCs w:val="20"/>
        </w:rPr>
        <w:t>l</w:t>
      </w:r>
      <w:r w:rsidRPr="007E0A84">
        <w:rPr>
          <w:rFonts w:ascii="Arial" w:hAnsi="Arial" w:cs="Arial"/>
          <w:spacing w:val="-5"/>
          <w:w w:val="118"/>
          <w:sz w:val="20"/>
          <w:szCs w:val="20"/>
        </w:rPr>
        <w:t xml:space="preserve"> </w:t>
      </w:r>
      <w:r w:rsidRPr="007E0A84">
        <w:rPr>
          <w:rFonts w:ascii="Arial" w:hAnsi="Arial" w:cs="Arial"/>
          <w:spacing w:val="-2"/>
          <w:sz w:val="20"/>
          <w:szCs w:val="20"/>
        </w:rPr>
        <w:t>o</w:t>
      </w:r>
      <w:r w:rsidRPr="007E0A84">
        <w:rPr>
          <w:rFonts w:ascii="Arial" w:hAnsi="Arial" w:cs="Arial"/>
          <w:sz w:val="20"/>
          <w:szCs w:val="20"/>
        </w:rPr>
        <w:t>r</w:t>
      </w:r>
      <w:r w:rsidRPr="007E0A84">
        <w:rPr>
          <w:rFonts w:ascii="Arial" w:hAnsi="Arial" w:cs="Arial"/>
          <w:spacing w:val="33"/>
          <w:sz w:val="20"/>
          <w:szCs w:val="20"/>
        </w:rPr>
        <w:t xml:space="preserve"> </w:t>
      </w:r>
      <w:r w:rsidRPr="007E0A84">
        <w:rPr>
          <w:rFonts w:ascii="Arial" w:hAnsi="Arial" w:cs="Arial"/>
          <w:spacing w:val="-2"/>
          <w:w w:val="122"/>
          <w:sz w:val="20"/>
          <w:szCs w:val="20"/>
        </w:rPr>
        <w:t>po</w:t>
      </w:r>
      <w:r w:rsidRPr="007E0A84">
        <w:rPr>
          <w:rFonts w:ascii="Arial" w:hAnsi="Arial" w:cs="Arial"/>
          <w:spacing w:val="-2"/>
          <w:w w:val="140"/>
          <w:sz w:val="20"/>
          <w:szCs w:val="20"/>
        </w:rPr>
        <w:t>t</w:t>
      </w:r>
      <w:r w:rsidRPr="007E0A84">
        <w:rPr>
          <w:rFonts w:ascii="Arial" w:hAnsi="Arial" w:cs="Arial"/>
          <w:spacing w:val="-2"/>
          <w:w w:val="125"/>
          <w:sz w:val="20"/>
          <w:szCs w:val="20"/>
        </w:rPr>
        <w:t>e</w:t>
      </w:r>
      <w:r w:rsidRPr="007E0A84">
        <w:rPr>
          <w:rFonts w:ascii="Arial" w:hAnsi="Arial" w:cs="Arial"/>
          <w:spacing w:val="-2"/>
          <w:w w:val="122"/>
          <w:sz w:val="20"/>
          <w:szCs w:val="20"/>
        </w:rPr>
        <w:t>n</w:t>
      </w:r>
      <w:r w:rsidRPr="007E0A84">
        <w:rPr>
          <w:rFonts w:ascii="Arial" w:hAnsi="Arial" w:cs="Arial"/>
          <w:spacing w:val="-2"/>
          <w:w w:val="140"/>
          <w:sz w:val="20"/>
          <w:szCs w:val="20"/>
        </w:rPr>
        <w:t>t</w:t>
      </w:r>
      <w:r w:rsidRPr="007E0A84">
        <w:rPr>
          <w:rFonts w:ascii="Arial" w:hAnsi="Arial" w:cs="Arial"/>
          <w:spacing w:val="-2"/>
          <w:sz w:val="20"/>
          <w:szCs w:val="20"/>
        </w:rPr>
        <w:t>i</w:t>
      </w:r>
      <w:r w:rsidRPr="007E0A84">
        <w:rPr>
          <w:rFonts w:ascii="Arial" w:hAnsi="Arial" w:cs="Arial"/>
          <w:spacing w:val="-2"/>
          <w:w w:val="125"/>
          <w:sz w:val="20"/>
          <w:szCs w:val="20"/>
        </w:rPr>
        <w:t>a</w:t>
      </w:r>
      <w:r w:rsidRPr="007E0A84">
        <w:rPr>
          <w:rFonts w:ascii="Arial" w:hAnsi="Arial" w:cs="Arial"/>
          <w:sz w:val="20"/>
          <w:szCs w:val="20"/>
        </w:rPr>
        <w:t xml:space="preserve">l </w:t>
      </w:r>
      <w:r w:rsidRPr="007E0A84">
        <w:rPr>
          <w:rFonts w:ascii="Arial" w:hAnsi="Arial" w:cs="Arial"/>
          <w:spacing w:val="-2"/>
          <w:w w:val="117"/>
          <w:sz w:val="20"/>
          <w:szCs w:val="20"/>
        </w:rPr>
        <w:t>change</w:t>
      </w:r>
      <w:r w:rsidRPr="007E0A84">
        <w:rPr>
          <w:rFonts w:ascii="Arial" w:hAnsi="Arial" w:cs="Arial"/>
          <w:w w:val="117"/>
          <w:sz w:val="20"/>
          <w:szCs w:val="20"/>
        </w:rPr>
        <w:t>s</w:t>
      </w:r>
      <w:r w:rsidRPr="007E0A84">
        <w:rPr>
          <w:rFonts w:ascii="Arial" w:hAnsi="Arial" w:cs="Arial"/>
          <w:spacing w:val="-6"/>
          <w:w w:val="117"/>
          <w:sz w:val="20"/>
          <w:szCs w:val="20"/>
        </w:rPr>
        <w:t xml:space="preserve"> </w:t>
      </w:r>
      <w:r w:rsidRPr="007E0A84">
        <w:rPr>
          <w:rFonts w:ascii="Arial" w:hAnsi="Arial" w:cs="Arial"/>
          <w:spacing w:val="-2"/>
          <w:sz w:val="20"/>
          <w:szCs w:val="20"/>
        </w:rPr>
        <w:t>i</w:t>
      </w:r>
      <w:r w:rsidRPr="007E0A84">
        <w:rPr>
          <w:rFonts w:ascii="Arial" w:hAnsi="Arial" w:cs="Arial"/>
          <w:sz w:val="20"/>
          <w:szCs w:val="20"/>
        </w:rPr>
        <w:t>n</w:t>
      </w:r>
      <w:r w:rsidRPr="007E0A84">
        <w:rPr>
          <w:rFonts w:ascii="Arial" w:hAnsi="Arial" w:cs="Arial"/>
          <w:spacing w:val="22"/>
          <w:sz w:val="20"/>
          <w:szCs w:val="20"/>
        </w:rPr>
        <w:t xml:space="preserve"> </w:t>
      </w:r>
      <w:r w:rsidRPr="007E0A84">
        <w:rPr>
          <w:rFonts w:ascii="Arial" w:hAnsi="Arial" w:cs="Arial"/>
          <w:spacing w:val="-2"/>
          <w:w w:val="116"/>
          <w:sz w:val="20"/>
          <w:szCs w:val="20"/>
        </w:rPr>
        <w:t>r</w:t>
      </w:r>
      <w:r w:rsidRPr="007E0A84">
        <w:rPr>
          <w:rFonts w:ascii="Arial" w:hAnsi="Arial" w:cs="Arial"/>
          <w:spacing w:val="-2"/>
          <w:w w:val="125"/>
          <w:sz w:val="20"/>
          <w:szCs w:val="20"/>
        </w:rPr>
        <w:t>e</w:t>
      </w:r>
      <w:r w:rsidRPr="007E0A84">
        <w:rPr>
          <w:rFonts w:ascii="Arial" w:hAnsi="Arial" w:cs="Arial"/>
          <w:spacing w:val="-2"/>
          <w:w w:val="122"/>
          <w:sz w:val="20"/>
          <w:szCs w:val="20"/>
        </w:rPr>
        <w:t>gu</w:t>
      </w:r>
      <w:r w:rsidRPr="007E0A84">
        <w:rPr>
          <w:rFonts w:ascii="Arial" w:hAnsi="Arial" w:cs="Arial"/>
          <w:spacing w:val="-2"/>
          <w:sz w:val="20"/>
          <w:szCs w:val="20"/>
        </w:rPr>
        <w:t>l</w:t>
      </w:r>
      <w:r w:rsidRPr="007E0A84">
        <w:rPr>
          <w:rFonts w:ascii="Arial" w:hAnsi="Arial" w:cs="Arial"/>
          <w:spacing w:val="-2"/>
          <w:w w:val="125"/>
          <w:sz w:val="20"/>
          <w:szCs w:val="20"/>
        </w:rPr>
        <w:t>a</w:t>
      </w:r>
      <w:r w:rsidRPr="007E0A84">
        <w:rPr>
          <w:rFonts w:ascii="Arial" w:hAnsi="Arial" w:cs="Arial"/>
          <w:spacing w:val="-2"/>
          <w:w w:val="140"/>
          <w:sz w:val="20"/>
          <w:szCs w:val="20"/>
        </w:rPr>
        <w:t>t</w:t>
      </w:r>
      <w:r w:rsidRPr="007E0A84">
        <w:rPr>
          <w:rFonts w:ascii="Arial" w:hAnsi="Arial" w:cs="Arial"/>
          <w:spacing w:val="-2"/>
          <w:sz w:val="20"/>
          <w:szCs w:val="20"/>
        </w:rPr>
        <w:t>i</w:t>
      </w:r>
      <w:r w:rsidRPr="007E0A84">
        <w:rPr>
          <w:rFonts w:ascii="Arial" w:hAnsi="Arial" w:cs="Arial"/>
          <w:spacing w:val="-2"/>
          <w:w w:val="122"/>
          <w:sz w:val="20"/>
          <w:szCs w:val="20"/>
        </w:rPr>
        <w:t>on</w:t>
      </w:r>
      <w:r w:rsidRPr="007E0A84">
        <w:rPr>
          <w:rFonts w:ascii="Arial" w:hAnsi="Arial" w:cs="Arial"/>
          <w:w w:val="111"/>
          <w:sz w:val="20"/>
          <w:szCs w:val="20"/>
        </w:rPr>
        <w:t xml:space="preserve">, </w:t>
      </w:r>
    </w:p>
    <w:p w:rsidR="007E0A84" w:rsidRPr="007E0A84" w:rsidRDefault="007E0A84" w:rsidP="007E0A84">
      <w:pPr>
        <w:pStyle w:val="ListParagraph"/>
        <w:numPr>
          <w:ilvl w:val="0"/>
          <w:numId w:val="20"/>
        </w:numPr>
        <w:contextualSpacing/>
        <w:jc w:val="both"/>
        <w:rPr>
          <w:rFonts w:ascii="Arial" w:hAnsi="Arial" w:cs="Arial"/>
          <w:sz w:val="20"/>
          <w:szCs w:val="20"/>
        </w:rPr>
      </w:pPr>
      <w:r w:rsidRPr="007E0A84">
        <w:rPr>
          <w:rFonts w:ascii="Arial" w:hAnsi="Arial" w:cs="Arial"/>
          <w:spacing w:val="-2"/>
          <w:w w:val="116"/>
          <w:sz w:val="20"/>
          <w:szCs w:val="20"/>
        </w:rPr>
        <w:t>communicatin</w:t>
      </w:r>
      <w:r w:rsidRPr="007E0A84">
        <w:rPr>
          <w:rFonts w:ascii="Arial" w:hAnsi="Arial" w:cs="Arial"/>
          <w:w w:val="116"/>
          <w:sz w:val="20"/>
          <w:szCs w:val="20"/>
        </w:rPr>
        <w:t>g</w:t>
      </w:r>
      <w:r w:rsidRPr="007E0A84">
        <w:rPr>
          <w:rFonts w:ascii="Arial" w:hAnsi="Arial" w:cs="Arial"/>
          <w:spacing w:val="-7"/>
          <w:w w:val="116"/>
          <w:sz w:val="20"/>
          <w:szCs w:val="20"/>
        </w:rPr>
        <w:t xml:space="preserve"> </w:t>
      </w:r>
      <w:r w:rsidRPr="007E0A84">
        <w:rPr>
          <w:rFonts w:ascii="Arial" w:hAnsi="Arial" w:cs="Arial"/>
          <w:spacing w:val="-2"/>
          <w:w w:val="140"/>
          <w:sz w:val="20"/>
          <w:szCs w:val="20"/>
        </w:rPr>
        <w:t>t</w:t>
      </w:r>
      <w:r w:rsidRPr="007E0A84">
        <w:rPr>
          <w:rFonts w:ascii="Arial" w:hAnsi="Arial" w:cs="Arial"/>
          <w:spacing w:val="-2"/>
          <w:w w:val="122"/>
          <w:sz w:val="20"/>
          <w:szCs w:val="20"/>
        </w:rPr>
        <w:t>h</w:t>
      </w:r>
      <w:r w:rsidRPr="007E0A84">
        <w:rPr>
          <w:rFonts w:ascii="Arial" w:hAnsi="Arial" w:cs="Arial"/>
          <w:spacing w:val="-2"/>
          <w:w w:val="125"/>
          <w:sz w:val="20"/>
          <w:szCs w:val="20"/>
        </w:rPr>
        <w:t>e</w:t>
      </w:r>
      <w:r w:rsidRPr="007E0A84">
        <w:rPr>
          <w:rFonts w:ascii="Arial" w:hAnsi="Arial" w:cs="Arial"/>
          <w:spacing w:val="-2"/>
          <w:sz w:val="20"/>
          <w:szCs w:val="20"/>
        </w:rPr>
        <w:t>s</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2"/>
          <w:w w:val="120"/>
          <w:sz w:val="20"/>
          <w:szCs w:val="20"/>
        </w:rPr>
        <w:t>t</w:t>
      </w:r>
      <w:r w:rsidRPr="007E0A84">
        <w:rPr>
          <w:rFonts w:ascii="Arial" w:hAnsi="Arial" w:cs="Arial"/>
          <w:w w:val="120"/>
          <w:sz w:val="20"/>
          <w:szCs w:val="20"/>
        </w:rPr>
        <w:t>o</w:t>
      </w:r>
      <w:r w:rsidRPr="007E0A84">
        <w:rPr>
          <w:rFonts w:ascii="Arial" w:hAnsi="Arial" w:cs="Arial"/>
          <w:spacing w:val="1"/>
          <w:w w:val="120"/>
          <w:sz w:val="20"/>
          <w:szCs w:val="20"/>
        </w:rPr>
        <w:t xml:space="preserve"> </w:t>
      </w:r>
      <w:r w:rsidRPr="007E0A84">
        <w:rPr>
          <w:rFonts w:ascii="Arial" w:hAnsi="Arial" w:cs="Arial"/>
          <w:spacing w:val="-2"/>
          <w:w w:val="120"/>
          <w:sz w:val="20"/>
          <w:szCs w:val="20"/>
        </w:rPr>
        <w:t>th</w:t>
      </w:r>
      <w:r w:rsidRPr="007E0A84">
        <w:rPr>
          <w:rFonts w:ascii="Arial" w:hAnsi="Arial" w:cs="Arial"/>
          <w:w w:val="120"/>
          <w:sz w:val="20"/>
          <w:szCs w:val="20"/>
        </w:rPr>
        <w:t>e</w:t>
      </w:r>
      <w:r w:rsidRPr="007E0A84">
        <w:rPr>
          <w:rFonts w:ascii="Arial" w:hAnsi="Arial" w:cs="Arial"/>
          <w:spacing w:val="6"/>
          <w:w w:val="120"/>
          <w:sz w:val="20"/>
          <w:szCs w:val="20"/>
        </w:rPr>
        <w:t xml:space="preserve"> </w:t>
      </w:r>
      <w:r w:rsidRPr="007E0A84">
        <w:rPr>
          <w:rFonts w:ascii="Arial" w:hAnsi="Arial" w:cs="Arial"/>
          <w:spacing w:val="-2"/>
          <w:w w:val="120"/>
          <w:sz w:val="20"/>
          <w:szCs w:val="20"/>
        </w:rPr>
        <w:t>relevan</w:t>
      </w:r>
      <w:r w:rsidRPr="007E0A84">
        <w:rPr>
          <w:rFonts w:ascii="Arial" w:hAnsi="Arial" w:cs="Arial"/>
          <w:w w:val="120"/>
          <w:sz w:val="20"/>
          <w:szCs w:val="20"/>
        </w:rPr>
        <w:t>t</w:t>
      </w:r>
      <w:r w:rsidRPr="007E0A84">
        <w:rPr>
          <w:rFonts w:ascii="Arial" w:hAnsi="Arial" w:cs="Arial"/>
          <w:spacing w:val="-17"/>
          <w:w w:val="120"/>
          <w:sz w:val="20"/>
          <w:szCs w:val="20"/>
        </w:rPr>
        <w:t xml:space="preserve"> </w:t>
      </w:r>
      <w:r w:rsidRPr="007E0A84">
        <w:rPr>
          <w:rFonts w:ascii="Arial" w:hAnsi="Arial" w:cs="Arial"/>
          <w:spacing w:val="-2"/>
          <w:w w:val="120"/>
          <w:sz w:val="20"/>
          <w:szCs w:val="20"/>
        </w:rPr>
        <w:t>areas</w:t>
      </w:r>
      <w:r w:rsidRPr="007E0A84">
        <w:rPr>
          <w:rFonts w:ascii="Arial" w:hAnsi="Arial" w:cs="Arial"/>
          <w:w w:val="120"/>
          <w:sz w:val="20"/>
          <w:szCs w:val="20"/>
        </w:rPr>
        <w:t>,</w:t>
      </w:r>
      <w:r w:rsidRPr="007E0A84">
        <w:rPr>
          <w:rFonts w:ascii="Arial" w:hAnsi="Arial" w:cs="Arial"/>
          <w:spacing w:val="-19"/>
          <w:w w:val="120"/>
          <w:sz w:val="20"/>
          <w:szCs w:val="20"/>
        </w:rPr>
        <w:t xml:space="preserve"> </w:t>
      </w:r>
      <w:r w:rsidRPr="007E0A84">
        <w:rPr>
          <w:rFonts w:ascii="Arial" w:hAnsi="Arial" w:cs="Arial"/>
          <w:spacing w:val="-2"/>
          <w:sz w:val="20"/>
          <w:szCs w:val="20"/>
        </w:rPr>
        <w:t>suc</w:t>
      </w:r>
      <w:r w:rsidRPr="007E0A84">
        <w:rPr>
          <w:rFonts w:ascii="Arial" w:hAnsi="Arial" w:cs="Arial"/>
          <w:sz w:val="20"/>
          <w:szCs w:val="20"/>
        </w:rPr>
        <w:t>h</w:t>
      </w:r>
      <w:r w:rsidRPr="007E0A84">
        <w:rPr>
          <w:rFonts w:ascii="Arial" w:hAnsi="Arial" w:cs="Arial"/>
          <w:spacing w:val="42"/>
          <w:sz w:val="20"/>
          <w:szCs w:val="20"/>
        </w:rPr>
        <w:t xml:space="preserve"> </w:t>
      </w:r>
      <w:r w:rsidRPr="007E0A84">
        <w:rPr>
          <w:rFonts w:ascii="Arial" w:hAnsi="Arial" w:cs="Arial"/>
          <w:spacing w:val="-2"/>
          <w:sz w:val="20"/>
          <w:szCs w:val="20"/>
        </w:rPr>
        <w:t>a</w:t>
      </w:r>
      <w:r w:rsidRPr="007E0A84">
        <w:rPr>
          <w:rFonts w:ascii="Arial" w:hAnsi="Arial" w:cs="Arial"/>
          <w:sz w:val="20"/>
          <w:szCs w:val="20"/>
        </w:rPr>
        <w:t>s</w:t>
      </w:r>
      <w:r w:rsidRPr="007E0A84">
        <w:rPr>
          <w:rFonts w:ascii="Arial" w:hAnsi="Arial" w:cs="Arial"/>
          <w:spacing w:val="20"/>
          <w:sz w:val="20"/>
          <w:szCs w:val="20"/>
        </w:rPr>
        <w:t xml:space="preserve"> </w:t>
      </w:r>
      <w:r w:rsidRPr="007E0A84">
        <w:rPr>
          <w:rFonts w:ascii="Arial" w:hAnsi="Arial" w:cs="Arial"/>
          <w:spacing w:val="-2"/>
          <w:w w:val="113"/>
          <w:sz w:val="20"/>
          <w:szCs w:val="20"/>
        </w:rPr>
        <w:t>busines</w:t>
      </w:r>
      <w:r w:rsidRPr="007E0A84">
        <w:rPr>
          <w:rFonts w:ascii="Arial" w:hAnsi="Arial" w:cs="Arial"/>
          <w:w w:val="113"/>
          <w:sz w:val="20"/>
          <w:szCs w:val="20"/>
        </w:rPr>
        <w:t>s</w:t>
      </w:r>
      <w:r w:rsidRPr="007E0A84">
        <w:rPr>
          <w:rFonts w:ascii="Arial" w:hAnsi="Arial" w:cs="Arial"/>
          <w:spacing w:val="-7"/>
          <w:w w:val="113"/>
          <w:sz w:val="20"/>
          <w:szCs w:val="20"/>
        </w:rPr>
        <w:t xml:space="preserve"> </w:t>
      </w:r>
      <w:r w:rsidRPr="007E0A84">
        <w:rPr>
          <w:rFonts w:ascii="Arial" w:hAnsi="Arial" w:cs="Arial"/>
          <w:spacing w:val="-2"/>
          <w:w w:val="113"/>
          <w:sz w:val="20"/>
          <w:szCs w:val="20"/>
        </w:rPr>
        <w:t>li</w:t>
      </w:r>
      <w:r w:rsidRPr="007E0A84">
        <w:rPr>
          <w:rFonts w:ascii="Arial" w:hAnsi="Arial" w:cs="Arial"/>
          <w:spacing w:val="-2"/>
          <w:w w:val="122"/>
          <w:sz w:val="20"/>
          <w:szCs w:val="20"/>
        </w:rPr>
        <w:t>n</w:t>
      </w:r>
      <w:r w:rsidRPr="007E0A84">
        <w:rPr>
          <w:rFonts w:ascii="Arial" w:hAnsi="Arial" w:cs="Arial"/>
          <w:spacing w:val="-2"/>
          <w:w w:val="125"/>
          <w:sz w:val="20"/>
          <w:szCs w:val="20"/>
        </w:rPr>
        <w:t>e</w:t>
      </w:r>
      <w:r w:rsidRPr="007E0A84">
        <w:rPr>
          <w:rFonts w:ascii="Arial" w:hAnsi="Arial" w:cs="Arial"/>
          <w:spacing w:val="-2"/>
          <w:sz w:val="20"/>
          <w:szCs w:val="20"/>
        </w:rPr>
        <w:t>s</w:t>
      </w:r>
      <w:r w:rsidRPr="007E0A84">
        <w:rPr>
          <w:rFonts w:ascii="Arial" w:hAnsi="Arial" w:cs="Arial"/>
          <w:w w:val="111"/>
          <w:sz w:val="20"/>
          <w:szCs w:val="20"/>
        </w:rPr>
        <w:t xml:space="preserve">, </w:t>
      </w:r>
      <w:r w:rsidRPr="007E0A84">
        <w:rPr>
          <w:rFonts w:ascii="Arial" w:hAnsi="Arial" w:cs="Arial"/>
          <w:spacing w:val="-2"/>
          <w:sz w:val="20"/>
          <w:szCs w:val="20"/>
        </w:rPr>
        <w:t>ris</w:t>
      </w:r>
      <w:r w:rsidRPr="007E0A84">
        <w:rPr>
          <w:rFonts w:ascii="Arial" w:hAnsi="Arial" w:cs="Arial"/>
          <w:sz w:val="20"/>
          <w:szCs w:val="20"/>
        </w:rPr>
        <w:t>k</w:t>
      </w:r>
      <w:r w:rsidRPr="007E0A84">
        <w:rPr>
          <w:rFonts w:ascii="Arial" w:hAnsi="Arial" w:cs="Arial"/>
          <w:spacing w:val="20"/>
          <w:sz w:val="20"/>
          <w:szCs w:val="20"/>
        </w:rPr>
        <w:t xml:space="preserve"> </w:t>
      </w:r>
      <w:r w:rsidRPr="007E0A84">
        <w:rPr>
          <w:rFonts w:ascii="Arial" w:hAnsi="Arial" w:cs="Arial"/>
          <w:spacing w:val="-2"/>
          <w:w w:val="119"/>
          <w:sz w:val="20"/>
          <w:szCs w:val="20"/>
        </w:rPr>
        <w:t>management</w:t>
      </w:r>
      <w:r w:rsidRPr="007E0A84">
        <w:rPr>
          <w:rFonts w:ascii="Arial" w:hAnsi="Arial" w:cs="Arial"/>
          <w:w w:val="119"/>
          <w:sz w:val="20"/>
          <w:szCs w:val="20"/>
        </w:rPr>
        <w:t>,</w:t>
      </w:r>
      <w:r w:rsidRPr="007E0A84">
        <w:rPr>
          <w:rFonts w:ascii="Arial" w:hAnsi="Arial" w:cs="Arial"/>
          <w:spacing w:val="15"/>
          <w:w w:val="119"/>
          <w:sz w:val="20"/>
          <w:szCs w:val="20"/>
        </w:rPr>
        <w:t xml:space="preserve"> </w:t>
      </w:r>
      <w:r w:rsidRPr="007E0A84">
        <w:rPr>
          <w:rFonts w:ascii="Arial" w:hAnsi="Arial" w:cs="Arial"/>
          <w:spacing w:val="-2"/>
          <w:w w:val="119"/>
          <w:sz w:val="20"/>
          <w:szCs w:val="20"/>
        </w:rPr>
        <w:t>senio</w:t>
      </w:r>
      <w:r w:rsidRPr="007E0A84">
        <w:rPr>
          <w:rFonts w:ascii="Arial" w:hAnsi="Arial" w:cs="Arial"/>
          <w:w w:val="119"/>
          <w:sz w:val="20"/>
          <w:szCs w:val="20"/>
        </w:rPr>
        <w:t>r</w:t>
      </w:r>
      <w:r w:rsidRPr="007E0A84">
        <w:rPr>
          <w:rFonts w:ascii="Arial" w:hAnsi="Arial" w:cs="Arial"/>
          <w:spacing w:val="-26"/>
          <w:w w:val="119"/>
          <w:sz w:val="20"/>
          <w:szCs w:val="20"/>
        </w:rPr>
        <w:t xml:space="preserve"> </w:t>
      </w:r>
      <w:r w:rsidRPr="007E0A84">
        <w:rPr>
          <w:rFonts w:ascii="Arial" w:hAnsi="Arial" w:cs="Arial"/>
          <w:spacing w:val="-2"/>
          <w:w w:val="119"/>
          <w:sz w:val="20"/>
          <w:szCs w:val="20"/>
        </w:rPr>
        <w:t>manager</w:t>
      </w:r>
      <w:r w:rsidRPr="007E0A84">
        <w:rPr>
          <w:rFonts w:ascii="Arial" w:hAnsi="Arial" w:cs="Arial"/>
          <w:w w:val="119"/>
          <w:sz w:val="20"/>
          <w:szCs w:val="20"/>
        </w:rPr>
        <w:t>s</w:t>
      </w:r>
      <w:r w:rsidRPr="007E0A84">
        <w:rPr>
          <w:rFonts w:ascii="Arial" w:hAnsi="Arial" w:cs="Arial"/>
          <w:spacing w:val="-11"/>
          <w:w w:val="119"/>
          <w:sz w:val="20"/>
          <w:szCs w:val="20"/>
        </w:rPr>
        <w:t xml:space="preserve"> </w:t>
      </w:r>
      <w:r w:rsidRPr="007E0A84">
        <w:rPr>
          <w:rFonts w:ascii="Arial" w:hAnsi="Arial" w:cs="Arial"/>
          <w:spacing w:val="-2"/>
          <w:w w:val="119"/>
          <w:sz w:val="20"/>
          <w:szCs w:val="20"/>
        </w:rPr>
        <w:t>an</w:t>
      </w:r>
      <w:r w:rsidRPr="007E0A84">
        <w:rPr>
          <w:rFonts w:ascii="Arial" w:hAnsi="Arial" w:cs="Arial"/>
          <w:w w:val="119"/>
          <w:sz w:val="20"/>
          <w:szCs w:val="20"/>
        </w:rPr>
        <w:t>d</w:t>
      </w:r>
      <w:r w:rsidRPr="007E0A84">
        <w:rPr>
          <w:rFonts w:ascii="Arial" w:hAnsi="Arial" w:cs="Arial"/>
          <w:spacing w:val="1"/>
          <w:w w:val="119"/>
          <w:sz w:val="20"/>
          <w:szCs w:val="20"/>
        </w:rPr>
        <w:t xml:space="preserve"> </w:t>
      </w:r>
      <w:r w:rsidRPr="007E0A84">
        <w:rPr>
          <w:rFonts w:ascii="Arial" w:hAnsi="Arial" w:cs="Arial"/>
          <w:spacing w:val="-2"/>
          <w:w w:val="119"/>
          <w:sz w:val="20"/>
          <w:szCs w:val="20"/>
        </w:rPr>
        <w:t>th</w:t>
      </w:r>
      <w:r w:rsidRPr="007E0A84">
        <w:rPr>
          <w:rFonts w:ascii="Arial" w:hAnsi="Arial" w:cs="Arial"/>
          <w:w w:val="119"/>
          <w:sz w:val="20"/>
          <w:szCs w:val="20"/>
        </w:rPr>
        <w:t>e</w:t>
      </w:r>
      <w:r w:rsidRPr="007E0A84">
        <w:rPr>
          <w:rFonts w:ascii="Arial" w:hAnsi="Arial" w:cs="Arial"/>
          <w:spacing w:val="9"/>
          <w:w w:val="119"/>
          <w:sz w:val="20"/>
          <w:szCs w:val="20"/>
        </w:rPr>
        <w:t xml:space="preserve"> </w:t>
      </w:r>
      <w:r w:rsidRPr="007E0A84">
        <w:rPr>
          <w:rFonts w:ascii="Arial" w:hAnsi="Arial" w:cs="Arial"/>
          <w:spacing w:val="-2"/>
          <w:w w:val="119"/>
          <w:sz w:val="20"/>
          <w:szCs w:val="20"/>
        </w:rPr>
        <w:t>governin</w:t>
      </w:r>
      <w:r w:rsidRPr="007E0A84">
        <w:rPr>
          <w:rFonts w:ascii="Arial" w:hAnsi="Arial" w:cs="Arial"/>
          <w:w w:val="119"/>
          <w:sz w:val="20"/>
          <w:szCs w:val="20"/>
        </w:rPr>
        <w:t>g</w:t>
      </w:r>
      <w:r w:rsidRPr="007E0A84">
        <w:rPr>
          <w:rFonts w:ascii="Arial" w:hAnsi="Arial" w:cs="Arial"/>
          <w:spacing w:val="-20"/>
          <w:w w:val="119"/>
          <w:sz w:val="20"/>
          <w:szCs w:val="20"/>
        </w:rPr>
        <w:t xml:space="preserve"> </w:t>
      </w:r>
      <w:r w:rsidRPr="007E0A84">
        <w:rPr>
          <w:rFonts w:ascii="Arial" w:hAnsi="Arial" w:cs="Arial"/>
          <w:spacing w:val="-2"/>
          <w:w w:val="119"/>
          <w:sz w:val="20"/>
          <w:szCs w:val="20"/>
        </w:rPr>
        <w:t>bod</w:t>
      </w:r>
      <w:r w:rsidRPr="007E0A84">
        <w:rPr>
          <w:rFonts w:ascii="Arial" w:hAnsi="Arial" w:cs="Arial"/>
          <w:spacing w:val="-20"/>
          <w:w w:val="119"/>
          <w:sz w:val="20"/>
          <w:szCs w:val="20"/>
        </w:rPr>
        <w:t>y</w:t>
      </w:r>
      <w:r w:rsidRPr="007E0A84">
        <w:rPr>
          <w:rFonts w:ascii="Arial" w:hAnsi="Arial" w:cs="Arial"/>
          <w:w w:val="119"/>
          <w:sz w:val="20"/>
          <w:szCs w:val="20"/>
        </w:rPr>
        <w:t>,</w:t>
      </w:r>
      <w:r w:rsidRPr="007E0A84">
        <w:rPr>
          <w:rFonts w:ascii="Arial" w:hAnsi="Arial" w:cs="Arial"/>
          <w:spacing w:val="-21"/>
          <w:w w:val="119"/>
          <w:sz w:val="20"/>
          <w:szCs w:val="20"/>
        </w:rPr>
        <w:t xml:space="preserve"> </w:t>
      </w:r>
      <w:r w:rsidRPr="007E0A84">
        <w:rPr>
          <w:rFonts w:ascii="Arial" w:hAnsi="Arial" w:cs="Arial"/>
          <w:spacing w:val="-2"/>
          <w:w w:val="119"/>
          <w:sz w:val="20"/>
          <w:szCs w:val="20"/>
        </w:rPr>
        <w:t>an</w:t>
      </w:r>
      <w:r w:rsidRPr="007E0A84">
        <w:rPr>
          <w:rFonts w:ascii="Arial" w:hAnsi="Arial" w:cs="Arial"/>
          <w:w w:val="119"/>
          <w:sz w:val="20"/>
          <w:szCs w:val="20"/>
        </w:rPr>
        <w:t>d</w:t>
      </w:r>
      <w:r w:rsidRPr="007E0A84">
        <w:rPr>
          <w:rFonts w:ascii="Arial" w:hAnsi="Arial" w:cs="Arial"/>
          <w:spacing w:val="1"/>
          <w:w w:val="119"/>
          <w:sz w:val="20"/>
          <w:szCs w:val="20"/>
        </w:rPr>
        <w:t xml:space="preserve"> </w:t>
      </w:r>
      <w:r w:rsidRPr="007E0A84">
        <w:rPr>
          <w:rFonts w:ascii="Arial" w:hAnsi="Arial" w:cs="Arial"/>
          <w:spacing w:val="-2"/>
          <w:w w:val="140"/>
          <w:sz w:val="20"/>
          <w:szCs w:val="20"/>
        </w:rPr>
        <w:t>t</w:t>
      </w:r>
      <w:r w:rsidRPr="007E0A84">
        <w:rPr>
          <w:rFonts w:ascii="Arial" w:hAnsi="Arial" w:cs="Arial"/>
          <w:w w:val="122"/>
          <w:sz w:val="20"/>
          <w:szCs w:val="20"/>
        </w:rPr>
        <w:t xml:space="preserve">o </w:t>
      </w:r>
      <w:r w:rsidRPr="007E0A84">
        <w:rPr>
          <w:rFonts w:ascii="Arial" w:hAnsi="Arial" w:cs="Arial"/>
          <w:spacing w:val="-2"/>
          <w:w w:val="122"/>
          <w:sz w:val="20"/>
          <w:szCs w:val="20"/>
        </w:rPr>
        <w:t>op</w:t>
      </w:r>
      <w:r w:rsidRPr="007E0A84">
        <w:rPr>
          <w:rFonts w:ascii="Arial" w:hAnsi="Arial" w:cs="Arial"/>
          <w:spacing w:val="-2"/>
          <w:w w:val="125"/>
          <w:sz w:val="20"/>
          <w:szCs w:val="20"/>
        </w:rPr>
        <w:t>e</w:t>
      </w:r>
      <w:r w:rsidRPr="007E0A84">
        <w:rPr>
          <w:rFonts w:ascii="Arial" w:hAnsi="Arial" w:cs="Arial"/>
          <w:spacing w:val="-2"/>
          <w:w w:val="116"/>
          <w:sz w:val="20"/>
          <w:szCs w:val="20"/>
        </w:rPr>
        <w:t>r</w:t>
      </w:r>
      <w:r w:rsidRPr="007E0A84">
        <w:rPr>
          <w:rFonts w:ascii="Arial" w:hAnsi="Arial" w:cs="Arial"/>
          <w:spacing w:val="-2"/>
          <w:w w:val="125"/>
          <w:sz w:val="20"/>
          <w:szCs w:val="20"/>
        </w:rPr>
        <w:t>a</w:t>
      </w:r>
      <w:r w:rsidRPr="007E0A84">
        <w:rPr>
          <w:rFonts w:ascii="Arial" w:hAnsi="Arial" w:cs="Arial"/>
          <w:spacing w:val="-2"/>
          <w:w w:val="140"/>
          <w:sz w:val="20"/>
          <w:szCs w:val="20"/>
        </w:rPr>
        <w:t>t</w:t>
      </w:r>
      <w:r w:rsidRPr="007E0A84">
        <w:rPr>
          <w:rFonts w:ascii="Arial" w:hAnsi="Arial" w:cs="Arial"/>
          <w:spacing w:val="-2"/>
          <w:sz w:val="20"/>
          <w:szCs w:val="20"/>
        </w:rPr>
        <w:t>i</w:t>
      </w:r>
      <w:r w:rsidRPr="007E0A84">
        <w:rPr>
          <w:rFonts w:ascii="Arial" w:hAnsi="Arial" w:cs="Arial"/>
          <w:spacing w:val="-2"/>
          <w:w w:val="122"/>
          <w:sz w:val="20"/>
          <w:szCs w:val="20"/>
        </w:rPr>
        <w:t>on</w:t>
      </w:r>
      <w:r w:rsidRPr="007E0A84">
        <w:rPr>
          <w:rFonts w:ascii="Arial" w:hAnsi="Arial" w:cs="Arial"/>
          <w:spacing w:val="-2"/>
          <w:w w:val="125"/>
          <w:sz w:val="20"/>
          <w:szCs w:val="20"/>
        </w:rPr>
        <w:t>a</w:t>
      </w:r>
      <w:r w:rsidRPr="007E0A84">
        <w:rPr>
          <w:rFonts w:ascii="Arial" w:hAnsi="Arial" w:cs="Arial"/>
          <w:sz w:val="20"/>
          <w:szCs w:val="20"/>
        </w:rPr>
        <w:t>l</w:t>
      </w:r>
      <w:r w:rsidRPr="007E0A84">
        <w:rPr>
          <w:rFonts w:ascii="Arial" w:hAnsi="Arial" w:cs="Arial"/>
          <w:spacing w:val="-2"/>
          <w:sz w:val="20"/>
          <w:szCs w:val="20"/>
        </w:rPr>
        <w:t xml:space="preserve"> </w:t>
      </w:r>
      <w:r w:rsidRPr="007E0A84">
        <w:rPr>
          <w:rFonts w:ascii="Arial" w:hAnsi="Arial" w:cs="Arial"/>
          <w:spacing w:val="-2"/>
          <w:w w:val="117"/>
          <w:sz w:val="20"/>
          <w:szCs w:val="20"/>
        </w:rPr>
        <w:t>management</w:t>
      </w:r>
      <w:r w:rsidRPr="007E0A84">
        <w:rPr>
          <w:rFonts w:ascii="Arial" w:hAnsi="Arial" w:cs="Arial"/>
          <w:w w:val="117"/>
          <w:sz w:val="20"/>
          <w:szCs w:val="20"/>
        </w:rPr>
        <w:t>,</w:t>
      </w:r>
      <w:r w:rsidRPr="007E0A84">
        <w:rPr>
          <w:rFonts w:ascii="Arial" w:hAnsi="Arial" w:cs="Arial"/>
          <w:spacing w:val="37"/>
          <w:w w:val="117"/>
          <w:sz w:val="20"/>
          <w:szCs w:val="20"/>
        </w:rPr>
        <w:t xml:space="preserve"> </w:t>
      </w:r>
      <w:r w:rsidRPr="007E0A84">
        <w:rPr>
          <w:rFonts w:ascii="Arial" w:hAnsi="Arial" w:cs="Arial"/>
          <w:spacing w:val="-2"/>
          <w:w w:val="117"/>
          <w:sz w:val="20"/>
          <w:szCs w:val="20"/>
        </w:rPr>
        <w:t>whic</w:t>
      </w:r>
      <w:r w:rsidRPr="007E0A84">
        <w:rPr>
          <w:rFonts w:ascii="Arial" w:hAnsi="Arial" w:cs="Arial"/>
          <w:w w:val="117"/>
          <w:sz w:val="20"/>
          <w:szCs w:val="20"/>
        </w:rPr>
        <w:t>h</w:t>
      </w:r>
      <w:r w:rsidRPr="007E0A84">
        <w:rPr>
          <w:rFonts w:ascii="Arial" w:hAnsi="Arial" w:cs="Arial"/>
          <w:spacing w:val="-27"/>
          <w:w w:val="117"/>
          <w:sz w:val="20"/>
          <w:szCs w:val="20"/>
        </w:rPr>
        <w:t xml:space="preserve"> </w:t>
      </w:r>
      <w:r w:rsidRPr="007E0A84">
        <w:rPr>
          <w:rFonts w:ascii="Arial" w:hAnsi="Arial" w:cs="Arial"/>
          <w:spacing w:val="-2"/>
          <w:sz w:val="20"/>
          <w:szCs w:val="20"/>
        </w:rPr>
        <w:t>i</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2"/>
          <w:w w:val="116"/>
          <w:sz w:val="20"/>
          <w:szCs w:val="20"/>
        </w:rPr>
        <w:t>responsibl</w:t>
      </w:r>
      <w:r w:rsidRPr="007E0A84">
        <w:rPr>
          <w:rFonts w:ascii="Arial" w:hAnsi="Arial" w:cs="Arial"/>
          <w:w w:val="116"/>
          <w:sz w:val="20"/>
          <w:szCs w:val="20"/>
        </w:rPr>
        <w:t>e</w:t>
      </w:r>
      <w:r w:rsidRPr="007E0A84">
        <w:rPr>
          <w:rFonts w:ascii="Arial" w:hAnsi="Arial" w:cs="Arial"/>
          <w:spacing w:val="-9"/>
          <w:w w:val="116"/>
          <w:sz w:val="20"/>
          <w:szCs w:val="20"/>
        </w:rPr>
        <w:t xml:space="preserve"> </w:t>
      </w:r>
      <w:r w:rsidRPr="007E0A84">
        <w:rPr>
          <w:rFonts w:ascii="Arial" w:hAnsi="Arial" w:cs="Arial"/>
          <w:spacing w:val="-2"/>
          <w:sz w:val="20"/>
          <w:szCs w:val="20"/>
        </w:rPr>
        <w:t>fo</w:t>
      </w:r>
      <w:r w:rsidRPr="007E0A84">
        <w:rPr>
          <w:rFonts w:ascii="Arial" w:hAnsi="Arial" w:cs="Arial"/>
          <w:sz w:val="20"/>
          <w:szCs w:val="20"/>
        </w:rPr>
        <w:t>r</w:t>
      </w:r>
      <w:r w:rsidRPr="007E0A84">
        <w:rPr>
          <w:rFonts w:ascii="Arial" w:hAnsi="Arial" w:cs="Arial"/>
          <w:spacing w:val="41"/>
          <w:sz w:val="20"/>
          <w:szCs w:val="20"/>
        </w:rPr>
        <w:t xml:space="preserve"> </w:t>
      </w:r>
      <w:r w:rsidRPr="007E0A84">
        <w:rPr>
          <w:rFonts w:ascii="Arial" w:hAnsi="Arial" w:cs="Arial"/>
          <w:spacing w:val="-2"/>
          <w:sz w:val="20"/>
          <w:szCs w:val="20"/>
        </w:rPr>
        <w:t>i</w:t>
      </w:r>
      <w:r w:rsidRPr="007E0A84">
        <w:rPr>
          <w:rFonts w:ascii="Arial" w:hAnsi="Arial" w:cs="Arial"/>
          <w:spacing w:val="-2"/>
          <w:w w:val="114"/>
          <w:sz w:val="20"/>
          <w:szCs w:val="20"/>
        </w:rPr>
        <w:t>m</w:t>
      </w:r>
      <w:r w:rsidRPr="007E0A84">
        <w:rPr>
          <w:rFonts w:ascii="Arial" w:hAnsi="Arial" w:cs="Arial"/>
          <w:spacing w:val="-2"/>
          <w:w w:val="122"/>
          <w:sz w:val="20"/>
          <w:szCs w:val="20"/>
        </w:rPr>
        <w:t>p</w:t>
      </w:r>
      <w:r w:rsidRPr="007E0A84">
        <w:rPr>
          <w:rFonts w:ascii="Arial" w:hAnsi="Arial" w:cs="Arial"/>
          <w:spacing w:val="-2"/>
          <w:sz w:val="20"/>
          <w:szCs w:val="20"/>
        </w:rPr>
        <w:t>l</w:t>
      </w:r>
      <w:r w:rsidRPr="007E0A84">
        <w:rPr>
          <w:rFonts w:ascii="Arial" w:hAnsi="Arial" w:cs="Arial"/>
          <w:spacing w:val="-2"/>
          <w:w w:val="125"/>
          <w:sz w:val="20"/>
          <w:szCs w:val="20"/>
        </w:rPr>
        <w:t>e</w:t>
      </w:r>
      <w:r w:rsidRPr="007E0A84">
        <w:rPr>
          <w:rFonts w:ascii="Arial" w:hAnsi="Arial" w:cs="Arial"/>
          <w:spacing w:val="-2"/>
          <w:w w:val="114"/>
          <w:sz w:val="20"/>
          <w:szCs w:val="20"/>
        </w:rPr>
        <w:t>m</w:t>
      </w:r>
      <w:r w:rsidRPr="007E0A84">
        <w:rPr>
          <w:rFonts w:ascii="Arial" w:hAnsi="Arial" w:cs="Arial"/>
          <w:spacing w:val="-2"/>
          <w:w w:val="125"/>
          <w:sz w:val="20"/>
          <w:szCs w:val="20"/>
        </w:rPr>
        <w:t>e</w:t>
      </w:r>
      <w:r w:rsidRPr="007E0A84">
        <w:rPr>
          <w:rFonts w:ascii="Arial" w:hAnsi="Arial" w:cs="Arial"/>
          <w:spacing w:val="-2"/>
          <w:w w:val="122"/>
          <w:sz w:val="20"/>
          <w:szCs w:val="20"/>
        </w:rPr>
        <w:t>n</w:t>
      </w:r>
      <w:r w:rsidRPr="007E0A84">
        <w:rPr>
          <w:rFonts w:ascii="Arial" w:hAnsi="Arial" w:cs="Arial"/>
          <w:spacing w:val="-2"/>
          <w:w w:val="140"/>
          <w:sz w:val="20"/>
          <w:szCs w:val="20"/>
        </w:rPr>
        <w:t>t</w:t>
      </w:r>
      <w:r w:rsidRPr="007E0A84">
        <w:rPr>
          <w:rFonts w:ascii="Arial" w:hAnsi="Arial" w:cs="Arial"/>
          <w:spacing w:val="-2"/>
          <w:sz w:val="20"/>
          <w:szCs w:val="20"/>
        </w:rPr>
        <w:t>i</w:t>
      </w:r>
      <w:r w:rsidRPr="007E0A84">
        <w:rPr>
          <w:rFonts w:ascii="Arial" w:hAnsi="Arial" w:cs="Arial"/>
          <w:spacing w:val="-2"/>
          <w:w w:val="122"/>
          <w:sz w:val="20"/>
          <w:szCs w:val="20"/>
        </w:rPr>
        <w:t>n</w:t>
      </w:r>
      <w:r w:rsidRPr="007E0A84">
        <w:rPr>
          <w:rFonts w:ascii="Arial" w:hAnsi="Arial" w:cs="Arial"/>
          <w:w w:val="122"/>
          <w:sz w:val="20"/>
          <w:szCs w:val="20"/>
        </w:rPr>
        <w:t xml:space="preserve">g </w:t>
      </w:r>
      <w:r w:rsidRPr="007E0A84">
        <w:rPr>
          <w:rFonts w:ascii="Arial" w:hAnsi="Arial" w:cs="Arial"/>
          <w:spacing w:val="-2"/>
          <w:w w:val="119"/>
          <w:sz w:val="20"/>
          <w:szCs w:val="20"/>
        </w:rPr>
        <w:t>regulator</w:t>
      </w:r>
      <w:r w:rsidRPr="007E0A84">
        <w:rPr>
          <w:rFonts w:ascii="Arial" w:hAnsi="Arial" w:cs="Arial"/>
          <w:w w:val="119"/>
          <w:sz w:val="20"/>
          <w:szCs w:val="20"/>
        </w:rPr>
        <w:t>y</w:t>
      </w:r>
      <w:r w:rsidRPr="007E0A84">
        <w:rPr>
          <w:rFonts w:ascii="Arial" w:hAnsi="Arial" w:cs="Arial"/>
          <w:spacing w:val="-10"/>
          <w:w w:val="119"/>
          <w:sz w:val="20"/>
          <w:szCs w:val="20"/>
        </w:rPr>
        <w:t xml:space="preserve"> </w:t>
      </w:r>
      <w:r w:rsidRPr="007E0A84">
        <w:rPr>
          <w:rFonts w:ascii="Arial" w:hAnsi="Arial" w:cs="Arial"/>
          <w:spacing w:val="-2"/>
          <w:w w:val="119"/>
          <w:sz w:val="20"/>
          <w:szCs w:val="20"/>
        </w:rPr>
        <w:t>c</w:t>
      </w:r>
      <w:r w:rsidRPr="007E0A84">
        <w:rPr>
          <w:rFonts w:ascii="Arial" w:hAnsi="Arial" w:cs="Arial"/>
          <w:spacing w:val="-2"/>
          <w:w w:val="122"/>
          <w:sz w:val="20"/>
          <w:szCs w:val="20"/>
        </w:rPr>
        <w:t>h</w:t>
      </w:r>
      <w:r w:rsidRPr="007E0A84">
        <w:rPr>
          <w:rFonts w:ascii="Arial" w:hAnsi="Arial" w:cs="Arial"/>
          <w:spacing w:val="-2"/>
          <w:w w:val="125"/>
          <w:sz w:val="20"/>
          <w:szCs w:val="20"/>
        </w:rPr>
        <w:t>a</w:t>
      </w:r>
      <w:r w:rsidRPr="007E0A84">
        <w:rPr>
          <w:rFonts w:ascii="Arial" w:hAnsi="Arial" w:cs="Arial"/>
          <w:spacing w:val="-2"/>
          <w:w w:val="122"/>
          <w:sz w:val="20"/>
          <w:szCs w:val="20"/>
        </w:rPr>
        <w:t>ng</w:t>
      </w:r>
      <w:r w:rsidRPr="007E0A84">
        <w:rPr>
          <w:rFonts w:ascii="Arial" w:hAnsi="Arial" w:cs="Arial"/>
          <w:spacing w:val="-2"/>
          <w:w w:val="125"/>
          <w:sz w:val="20"/>
          <w:szCs w:val="20"/>
        </w:rPr>
        <w:t>e</w:t>
      </w:r>
      <w:r w:rsidRPr="007E0A84">
        <w:rPr>
          <w:rFonts w:ascii="Arial" w:hAnsi="Arial" w:cs="Arial"/>
          <w:spacing w:val="-2"/>
          <w:sz w:val="20"/>
          <w:szCs w:val="20"/>
        </w:rPr>
        <w:t>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pacing w:val="-1"/>
          <w:sz w:val="20"/>
          <w:szCs w:val="20"/>
        </w:rPr>
        <w:t>Th</w:t>
      </w:r>
      <w:r w:rsidRPr="007E0A84">
        <w:rPr>
          <w:rFonts w:ascii="Arial" w:hAnsi="Arial" w:cs="Arial"/>
          <w:sz w:val="20"/>
          <w:szCs w:val="20"/>
        </w:rPr>
        <w:t>e</w:t>
      </w:r>
      <w:r w:rsidRPr="007E0A84">
        <w:rPr>
          <w:rFonts w:ascii="Arial" w:hAnsi="Arial" w:cs="Arial"/>
          <w:spacing w:val="35"/>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functio</w:t>
      </w:r>
      <w:r w:rsidRPr="007E0A84">
        <w:rPr>
          <w:rFonts w:ascii="Arial" w:hAnsi="Arial" w:cs="Arial"/>
          <w:w w:val="116"/>
          <w:sz w:val="20"/>
          <w:szCs w:val="20"/>
        </w:rPr>
        <w:t>n</w:t>
      </w:r>
      <w:r w:rsidRPr="007E0A84">
        <w:rPr>
          <w:rFonts w:ascii="Arial" w:hAnsi="Arial" w:cs="Arial"/>
          <w:spacing w:val="9"/>
          <w:w w:val="116"/>
          <w:sz w:val="20"/>
          <w:szCs w:val="20"/>
        </w:rPr>
        <w:t xml:space="preserve"> </w:t>
      </w:r>
      <w:r w:rsidRPr="007E0A84">
        <w:rPr>
          <w:rFonts w:ascii="Arial" w:hAnsi="Arial" w:cs="Arial"/>
          <w:spacing w:val="-1"/>
          <w:sz w:val="20"/>
          <w:szCs w:val="20"/>
        </w:rPr>
        <w:t>shal</w:t>
      </w:r>
      <w:r w:rsidRPr="007E0A84">
        <w:rPr>
          <w:rFonts w:ascii="Arial" w:hAnsi="Arial" w:cs="Arial"/>
          <w:sz w:val="20"/>
          <w:szCs w:val="20"/>
        </w:rPr>
        <w:t>l</w:t>
      </w:r>
      <w:r w:rsidRPr="007E0A84">
        <w:rPr>
          <w:rFonts w:ascii="Arial" w:hAnsi="Arial" w:cs="Arial"/>
          <w:spacing w:val="46"/>
          <w:sz w:val="20"/>
          <w:szCs w:val="20"/>
        </w:rPr>
        <w:t xml:space="preserve"> </w:t>
      </w:r>
      <w:r w:rsidRPr="007E0A84">
        <w:rPr>
          <w:rFonts w:ascii="Arial" w:hAnsi="Arial" w:cs="Arial"/>
          <w:spacing w:val="-1"/>
          <w:w w:val="120"/>
          <w:sz w:val="20"/>
          <w:szCs w:val="20"/>
        </w:rPr>
        <w:t>ensur</w:t>
      </w:r>
      <w:r w:rsidRPr="007E0A84">
        <w:rPr>
          <w:rFonts w:ascii="Arial" w:hAnsi="Arial" w:cs="Arial"/>
          <w:w w:val="120"/>
          <w:sz w:val="20"/>
          <w:szCs w:val="20"/>
        </w:rPr>
        <w:t>e</w:t>
      </w:r>
      <w:r w:rsidRPr="007E0A84">
        <w:rPr>
          <w:rFonts w:ascii="Arial" w:hAnsi="Arial" w:cs="Arial"/>
          <w:spacing w:val="-12"/>
          <w:w w:val="120"/>
          <w:sz w:val="20"/>
          <w:szCs w:val="20"/>
        </w:rPr>
        <w:t xml:space="preserve"> </w:t>
      </w:r>
      <w:r w:rsidRPr="007E0A84">
        <w:rPr>
          <w:rFonts w:ascii="Arial" w:hAnsi="Arial" w:cs="Arial"/>
          <w:spacing w:val="-1"/>
          <w:w w:val="120"/>
          <w:sz w:val="20"/>
          <w:szCs w:val="20"/>
        </w:rPr>
        <w:t>tha</w:t>
      </w:r>
      <w:r w:rsidRPr="007E0A84">
        <w:rPr>
          <w:rFonts w:ascii="Arial" w:hAnsi="Arial" w:cs="Arial"/>
          <w:w w:val="120"/>
          <w:sz w:val="20"/>
          <w:szCs w:val="20"/>
        </w:rPr>
        <w:t>t</w:t>
      </w:r>
      <w:r w:rsidRPr="007E0A84">
        <w:rPr>
          <w:rFonts w:ascii="Arial" w:hAnsi="Arial" w:cs="Arial"/>
          <w:spacing w:val="21"/>
          <w:w w:val="120"/>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17"/>
          <w:sz w:val="20"/>
          <w:szCs w:val="20"/>
        </w:rPr>
        <w:t>change</w:t>
      </w:r>
      <w:r w:rsidRPr="007E0A84">
        <w:rPr>
          <w:rFonts w:ascii="Arial" w:hAnsi="Arial" w:cs="Arial"/>
          <w:w w:val="117"/>
          <w:sz w:val="20"/>
          <w:szCs w:val="20"/>
        </w:rPr>
        <w:t>s</w:t>
      </w:r>
      <w:r w:rsidRPr="007E0A84">
        <w:rPr>
          <w:rFonts w:ascii="Arial" w:hAnsi="Arial" w:cs="Arial"/>
          <w:spacing w:val="-5"/>
          <w:w w:val="117"/>
          <w:sz w:val="20"/>
          <w:szCs w:val="20"/>
        </w:rPr>
        <w:t xml:space="preserve"> </w:t>
      </w:r>
      <w:r w:rsidRPr="007E0A84">
        <w:rPr>
          <w:rFonts w:ascii="Arial" w:hAnsi="Arial" w:cs="Arial"/>
          <w:spacing w:val="-1"/>
          <w:w w:val="140"/>
          <w:sz w:val="20"/>
          <w:szCs w:val="20"/>
        </w:rPr>
        <w:t>t</w:t>
      </w:r>
      <w:r w:rsidRPr="007E0A84">
        <w:rPr>
          <w:rFonts w:ascii="Arial" w:hAnsi="Arial" w:cs="Arial"/>
          <w:w w:val="122"/>
          <w:sz w:val="20"/>
          <w:szCs w:val="20"/>
        </w:rPr>
        <w:t xml:space="preserve">o </w:t>
      </w:r>
      <w:r w:rsidRPr="007E0A84">
        <w:rPr>
          <w:rFonts w:ascii="Arial" w:hAnsi="Arial" w:cs="Arial"/>
          <w:spacing w:val="-1"/>
          <w:w w:val="114"/>
          <w:sz w:val="20"/>
          <w:szCs w:val="20"/>
        </w:rPr>
        <w:t>policie</w:t>
      </w:r>
      <w:r w:rsidRPr="007E0A84">
        <w:rPr>
          <w:rFonts w:ascii="Arial" w:hAnsi="Arial" w:cs="Arial"/>
          <w:w w:val="114"/>
          <w:sz w:val="20"/>
          <w:szCs w:val="20"/>
        </w:rPr>
        <w:t>s</w:t>
      </w:r>
      <w:r w:rsidRPr="007E0A84">
        <w:rPr>
          <w:rFonts w:ascii="Arial" w:hAnsi="Arial" w:cs="Arial"/>
          <w:spacing w:val="-25"/>
          <w:w w:val="114"/>
          <w:sz w:val="20"/>
          <w:szCs w:val="20"/>
        </w:rPr>
        <w:t xml:space="preserve"> </w:t>
      </w:r>
      <w:r w:rsidRPr="007E0A84">
        <w:rPr>
          <w:rFonts w:ascii="Arial" w:hAnsi="Arial" w:cs="Arial"/>
          <w:spacing w:val="-1"/>
          <w:w w:val="114"/>
          <w:sz w:val="20"/>
          <w:szCs w:val="20"/>
        </w:rPr>
        <w:t>an</w:t>
      </w:r>
      <w:r w:rsidRPr="007E0A84">
        <w:rPr>
          <w:rFonts w:ascii="Arial" w:hAnsi="Arial" w:cs="Arial"/>
          <w:w w:val="114"/>
          <w:sz w:val="20"/>
          <w:szCs w:val="20"/>
        </w:rPr>
        <w:t>d</w:t>
      </w:r>
      <w:r w:rsidRPr="007E0A84">
        <w:rPr>
          <w:rFonts w:ascii="Arial" w:hAnsi="Arial" w:cs="Arial"/>
          <w:spacing w:val="21"/>
          <w:w w:val="114"/>
          <w:sz w:val="20"/>
          <w:szCs w:val="20"/>
        </w:rPr>
        <w:t xml:space="preserve"> </w:t>
      </w:r>
      <w:r w:rsidRPr="007E0A84">
        <w:rPr>
          <w:rFonts w:ascii="Arial" w:hAnsi="Arial" w:cs="Arial"/>
          <w:spacing w:val="-1"/>
          <w:w w:val="114"/>
          <w:sz w:val="20"/>
          <w:szCs w:val="20"/>
        </w:rPr>
        <w:t>procedure</w:t>
      </w:r>
      <w:r w:rsidRPr="007E0A84">
        <w:rPr>
          <w:rFonts w:ascii="Arial" w:hAnsi="Arial" w:cs="Arial"/>
          <w:w w:val="114"/>
          <w:sz w:val="20"/>
          <w:szCs w:val="20"/>
        </w:rPr>
        <w:t>s</w:t>
      </w:r>
      <w:r w:rsidRPr="007E0A84">
        <w:rPr>
          <w:rFonts w:ascii="Arial" w:hAnsi="Arial" w:cs="Arial"/>
          <w:spacing w:val="27"/>
          <w:w w:val="114"/>
          <w:sz w:val="20"/>
          <w:szCs w:val="20"/>
        </w:rPr>
        <w:t xml:space="preserve"> </w:t>
      </w:r>
      <w:r w:rsidRPr="007E0A84">
        <w:rPr>
          <w:rFonts w:ascii="Arial" w:hAnsi="Arial" w:cs="Arial"/>
          <w:spacing w:val="-1"/>
          <w:w w:val="114"/>
          <w:sz w:val="20"/>
          <w:szCs w:val="20"/>
        </w:rPr>
        <w:t>tak</w:t>
      </w:r>
      <w:r w:rsidRPr="007E0A84">
        <w:rPr>
          <w:rFonts w:ascii="Arial" w:hAnsi="Arial" w:cs="Arial"/>
          <w:w w:val="114"/>
          <w:sz w:val="20"/>
          <w:szCs w:val="20"/>
        </w:rPr>
        <w:t>e</w:t>
      </w:r>
      <w:r w:rsidRPr="007E0A84">
        <w:rPr>
          <w:rFonts w:ascii="Arial" w:hAnsi="Arial" w:cs="Arial"/>
          <w:spacing w:val="26"/>
          <w:w w:val="114"/>
          <w:sz w:val="20"/>
          <w:szCs w:val="20"/>
        </w:rPr>
        <w:t xml:space="preserve"> </w:t>
      </w:r>
      <w:r w:rsidRPr="007E0A84">
        <w:rPr>
          <w:rFonts w:ascii="Arial" w:hAnsi="Arial" w:cs="Arial"/>
          <w:spacing w:val="-1"/>
          <w:w w:val="114"/>
          <w:sz w:val="20"/>
          <w:szCs w:val="20"/>
        </w:rPr>
        <w:t>plac</w:t>
      </w:r>
      <w:r w:rsidRPr="007E0A84">
        <w:rPr>
          <w:rFonts w:ascii="Arial" w:hAnsi="Arial" w:cs="Arial"/>
          <w:w w:val="114"/>
          <w:sz w:val="20"/>
          <w:szCs w:val="20"/>
        </w:rPr>
        <w:t>e</w:t>
      </w:r>
      <w:r w:rsidRPr="007E0A84">
        <w:rPr>
          <w:rFonts w:ascii="Arial" w:hAnsi="Arial" w:cs="Arial"/>
          <w:spacing w:val="3"/>
          <w:w w:val="114"/>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4"/>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3"/>
          <w:sz w:val="20"/>
          <w:szCs w:val="20"/>
        </w:rPr>
        <w:t>timel</w:t>
      </w:r>
      <w:r w:rsidRPr="007E0A84">
        <w:rPr>
          <w:rFonts w:ascii="Arial" w:hAnsi="Arial" w:cs="Arial"/>
          <w:w w:val="113"/>
          <w:sz w:val="20"/>
          <w:szCs w:val="20"/>
        </w:rPr>
        <w:t>y</w:t>
      </w:r>
      <w:r w:rsidRPr="007E0A84">
        <w:rPr>
          <w:rFonts w:ascii="Arial" w:hAnsi="Arial" w:cs="Arial"/>
          <w:spacing w:val="-4"/>
          <w:w w:val="113"/>
          <w:sz w:val="20"/>
          <w:szCs w:val="20"/>
        </w:rPr>
        <w:t xml:space="preserve"> </w:t>
      </w:r>
      <w:r w:rsidRPr="007E0A84">
        <w:rPr>
          <w:rFonts w:ascii="Arial" w:hAnsi="Arial" w:cs="Arial"/>
          <w:spacing w:val="-1"/>
          <w:w w:val="116"/>
          <w:sz w:val="20"/>
          <w:szCs w:val="20"/>
        </w:rPr>
        <w:t>f</w:t>
      </w:r>
      <w:r w:rsidRPr="007E0A84">
        <w:rPr>
          <w:rFonts w:ascii="Arial" w:hAnsi="Arial" w:cs="Arial"/>
          <w:spacing w:val="-1"/>
          <w:w w:val="125"/>
          <w:sz w:val="20"/>
          <w:szCs w:val="20"/>
        </w:rPr>
        <w:t>a</w:t>
      </w:r>
      <w:r w:rsidRPr="007E0A84">
        <w:rPr>
          <w:rFonts w:ascii="Arial" w:hAnsi="Arial" w:cs="Arial"/>
          <w:spacing w:val="-1"/>
          <w:sz w:val="20"/>
          <w:szCs w:val="20"/>
        </w:rPr>
        <w:t>s</w:t>
      </w:r>
      <w:r w:rsidRPr="007E0A84">
        <w:rPr>
          <w:rFonts w:ascii="Arial" w:hAnsi="Arial" w:cs="Arial"/>
          <w:spacing w:val="-1"/>
          <w:w w:val="122"/>
          <w:sz w:val="20"/>
          <w:szCs w:val="20"/>
        </w:rPr>
        <w:t>h</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w w:val="111"/>
          <w:sz w:val="20"/>
          <w:szCs w:val="20"/>
        </w:rPr>
        <w:t>.</w:t>
      </w:r>
    </w:p>
    <w:p w:rsidR="00375A32" w:rsidRDefault="00375A32" w:rsidP="007E0A84">
      <w:pPr>
        <w:jc w:val="both"/>
        <w:rPr>
          <w:rFonts w:ascii="Arial" w:hAnsi="Arial" w:cs="Arial"/>
          <w:spacing w:val="-1"/>
          <w:sz w:val="16"/>
          <w:szCs w:val="16"/>
        </w:rPr>
      </w:pPr>
    </w:p>
    <w:p w:rsidR="007E0A84" w:rsidRPr="00375A32" w:rsidRDefault="007E0A84" w:rsidP="007E0A84">
      <w:pPr>
        <w:jc w:val="both"/>
        <w:rPr>
          <w:rFonts w:ascii="Arial" w:hAnsi="Arial" w:cs="Arial"/>
          <w:w w:val="111"/>
          <w:sz w:val="16"/>
          <w:szCs w:val="16"/>
        </w:rPr>
      </w:pPr>
      <w:r w:rsidRPr="00375A32">
        <w:rPr>
          <w:rFonts w:ascii="Arial" w:hAnsi="Arial" w:cs="Arial"/>
          <w:spacing w:val="-1"/>
          <w:sz w:val="16"/>
          <w:szCs w:val="16"/>
        </w:rPr>
        <w:t>NOT</w:t>
      </w:r>
      <w:r w:rsidRPr="00375A32">
        <w:rPr>
          <w:rFonts w:ascii="Arial" w:hAnsi="Arial" w:cs="Arial"/>
          <w:sz w:val="16"/>
          <w:szCs w:val="16"/>
        </w:rPr>
        <w:t xml:space="preserve">E   </w:t>
      </w:r>
      <w:r w:rsidRPr="00375A32">
        <w:rPr>
          <w:rFonts w:ascii="Arial" w:hAnsi="Arial" w:cs="Arial"/>
          <w:spacing w:val="7"/>
          <w:sz w:val="16"/>
          <w:szCs w:val="16"/>
        </w:rPr>
        <w:t xml:space="preserve"> </w:t>
      </w:r>
      <w:r w:rsidRPr="00375A32">
        <w:rPr>
          <w:rFonts w:ascii="Arial" w:hAnsi="Arial" w:cs="Arial"/>
          <w:spacing w:val="-1"/>
          <w:w w:val="119"/>
          <w:sz w:val="16"/>
          <w:szCs w:val="16"/>
        </w:rPr>
        <w:t>Wher</w:t>
      </w:r>
      <w:r w:rsidRPr="00375A32">
        <w:rPr>
          <w:rFonts w:ascii="Arial" w:hAnsi="Arial" w:cs="Arial"/>
          <w:w w:val="119"/>
          <w:sz w:val="16"/>
          <w:szCs w:val="16"/>
        </w:rPr>
        <w:t>e</w:t>
      </w:r>
      <w:r w:rsidRPr="00375A32">
        <w:rPr>
          <w:rFonts w:ascii="Arial" w:hAnsi="Arial" w:cs="Arial"/>
          <w:spacing w:val="-7"/>
          <w:w w:val="119"/>
          <w:sz w:val="16"/>
          <w:szCs w:val="16"/>
        </w:rPr>
        <w:t xml:space="preserve"> </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pacing w:val="-1"/>
          <w:sz w:val="16"/>
          <w:szCs w:val="16"/>
        </w:rPr>
        <w:t>r</w:t>
      </w:r>
      <w:r w:rsidRPr="00375A32">
        <w:rPr>
          <w:rFonts w:ascii="Arial" w:hAnsi="Arial" w:cs="Arial"/>
          <w:w w:val="125"/>
          <w:sz w:val="16"/>
          <w:szCs w:val="16"/>
        </w:rPr>
        <w:t>e</w:t>
      </w:r>
      <w:r w:rsidRPr="00375A32">
        <w:rPr>
          <w:rFonts w:ascii="Arial" w:hAnsi="Arial" w:cs="Arial"/>
          <w:spacing w:val="1"/>
          <w:sz w:val="16"/>
          <w:szCs w:val="16"/>
        </w:rPr>
        <w:t xml:space="preserve"> </w:t>
      </w:r>
      <w:r w:rsidRPr="00375A32">
        <w:rPr>
          <w:rFonts w:ascii="Arial" w:hAnsi="Arial" w:cs="Arial"/>
          <w:spacing w:val="-1"/>
          <w:sz w:val="16"/>
          <w:szCs w:val="16"/>
        </w:rPr>
        <w:t>ar</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w w:val="115"/>
          <w:sz w:val="16"/>
          <w:szCs w:val="16"/>
        </w:rPr>
        <w:t>multipl</w:t>
      </w:r>
      <w:r w:rsidRPr="00375A32">
        <w:rPr>
          <w:rFonts w:ascii="Arial" w:hAnsi="Arial" w:cs="Arial"/>
          <w:w w:val="115"/>
          <w:sz w:val="16"/>
          <w:szCs w:val="16"/>
        </w:rPr>
        <w:t>e</w:t>
      </w:r>
      <w:r w:rsidRPr="00375A32">
        <w:rPr>
          <w:rFonts w:ascii="Arial" w:hAnsi="Arial" w:cs="Arial"/>
          <w:spacing w:val="17"/>
          <w:w w:val="115"/>
          <w:sz w:val="16"/>
          <w:szCs w:val="16"/>
        </w:rPr>
        <w:t xml:space="preserve"> </w:t>
      </w:r>
      <w:r w:rsidRPr="00375A32">
        <w:rPr>
          <w:rFonts w:ascii="Arial" w:hAnsi="Arial" w:cs="Arial"/>
          <w:spacing w:val="-1"/>
          <w:w w:val="115"/>
          <w:sz w:val="16"/>
          <w:szCs w:val="16"/>
        </w:rPr>
        <w:t>busines</w:t>
      </w:r>
      <w:r w:rsidRPr="00375A32">
        <w:rPr>
          <w:rFonts w:ascii="Arial" w:hAnsi="Arial" w:cs="Arial"/>
          <w:w w:val="115"/>
          <w:sz w:val="16"/>
          <w:szCs w:val="16"/>
        </w:rPr>
        <w:t>s</w:t>
      </w:r>
      <w:r w:rsidRPr="00375A32">
        <w:rPr>
          <w:rFonts w:ascii="Arial" w:hAnsi="Arial" w:cs="Arial"/>
          <w:spacing w:val="-18"/>
          <w:w w:val="115"/>
          <w:sz w:val="16"/>
          <w:szCs w:val="16"/>
        </w:rPr>
        <w:t xml:space="preserve"> </w:t>
      </w:r>
      <w:r w:rsidRPr="00375A32">
        <w:rPr>
          <w:rFonts w:ascii="Arial" w:hAnsi="Arial" w:cs="Arial"/>
          <w:spacing w:val="-1"/>
          <w:sz w:val="16"/>
          <w:szCs w:val="16"/>
        </w:rPr>
        <w:t>lines</w:t>
      </w:r>
      <w:r w:rsidRPr="00375A32">
        <w:rPr>
          <w:rFonts w:ascii="Arial" w:hAnsi="Arial" w:cs="Arial"/>
          <w:sz w:val="16"/>
          <w:szCs w:val="16"/>
        </w:rPr>
        <w:t xml:space="preserve">, </w:t>
      </w:r>
      <w:r w:rsidRPr="00375A32">
        <w:rPr>
          <w:rFonts w:ascii="Arial" w:hAnsi="Arial" w:cs="Arial"/>
          <w:spacing w:val="-1"/>
          <w:w w:val="127"/>
          <w:sz w:val="16"/>
          <w:szCs w:val="16"/>
        </w:rPr>
        <w:t>th</w:t>
      </w:r>
      <w:r w:rsidRPr="00375A32">
        <w:rPr>
          <w:rFonts w:ascii="Arial" w:hAnsi="Arial" w:cs="Arial"/>
          <w:w w:val="127"/>
          <w:sz w:val="16"/>
          <w:szCs w:val="16"/>
        </w:rPr>
        <w:t>e</w:t>
      </w:r>
      <w:r w:rsidRPr="00375A32">
        <w:rPr>
          <w:rFonts w:ascii="Arial" w:hAnsi="Arial" w:cs="Arial"/>
          <w:spacing w:val="-11"/>
          <w:w w:val="127"/>
          <w:sz w:val="16"/>
          <w:szCs w:val="16"/>
        </w:rPr>
        <w:t xml:space="preserve"> </w:t>
      </w:r>
      <w:r w:rsidRPr="00375A32">
        <w:rPr>
          <w:rFonts w:ascii="Arial" w:hAnsi="Arial" w:cs="Arial"/>
          <w:sz w:val="16"/>
          <w:szCs w:val="16"/>
        </w:rPr>
        <w:t>f</w:t>
      </w:r>
      <w:r w:rsidRPr="00375A32">
        <w:rPr>
          <w:rFonts w:ascii="Arial" w:hAnsi="Arial" w:cs="Arial"/>
          <w:spacing w:val="-1"/>
          <w:sz w:val="16"/>
          <w:szCs w:val="16"/>
        </w:rPr>
        <w:t>ir</w:t>
      </w:r>
      <w:r w:rsidRPr="00375A32">
        <w:rPr>
          <w:rFonts w:ascii="Arial" w:hAnsi="Arial" w:cs="Arial"/>
          <w:sz w:val="16"/>
          <w:szCs w:val="16"/>
        </w:rPr>
        <w:t xml:space="preserve">m </w:t>
      </w:r>
      <w:r w:rsidRPr="00375A32">
        <w:rPr>
          <w:rFonts w:ascii="Arial" w:hAnsi="Arial" w:cs="Arial"/>
          <w:spacing w:val="6"/>
          <w:sz w:val="16"/>
          <w:szCs w:val="16"/>
        </w:rPr>
        <w:t xml:space="preserve"> </w:t>
      </w:r>
      <w:r w:rsidRPr="00375A32">
        <w:rPr>
          <w:rFonts w:ascii="Arial" w:hAnsi="Arial" w:cs="Arial"/>
          <w:spacing w:val="-1"/>
          <w:w w:val="123"/>
          <w:sz w:val="16"/>
          <w:szCs w:val="16"/>
        </w:rPr>
        <w:t>m</w:t>
      </w:r>
      <w:r w:rsidRPr="00375A32">
        <w:rPr>
          <w:rFonts w:ascii="Arial" w:hAnsi="Arial" w:cs="Arial"/>
          <w:spacing w:val="-1"/>
          <w:sz w:val="16"/>
          <w:szCs w:val="16"/>
        </w:rPr>
        <w:t>i</w:t>
      </w:r>
      <w:r w:rsidRPr="00375A32">
        <w:rPr>
          <w:rFonts w:ascii="Arial" w:hAnsi="Arial" w:cs="Arial"/>
          <w:spacing w:val="-1"/>
          <w:w w:val="122"/>
          <w:sz w:val="16"/>
          <w:szCs w:val="16"/>
        </w:rPr>
        <w:t>gh</w:t>
      </w:r>
      <w:r w:rsidRPr="00375A32">
        <w:rPr>
          <w:rFonts w:ascii="Arial" w:hAnsi="Arial" w:cs="Arial"/>
          <w:w w:val="140"/>
          <w:sz w:val="16"/>
          <w:szCs w:val="16"/>
        </w:rPr>
        <w:t>t</w:t>
      </w:r>
      <w:r w:rsidRPr="00375A32">
        <w:rPr>
          <w:rFonts w:ascii="Arial" w:hAnsi="Arial" w:cs="Arial"/>
          <w:spacing w:val="1"/>
          <w:sz w:val="16"/>
          <w:szCs w:val="16"/>
        </w:rPr>
        <w:t xml:space="preserve"> </w:t>
      </w:r>
      <w:r w:rsidRPr="00375A32">
        <w:rPr>
          <w:rFonts w:ascii="Arial" w:hAnsi="Arial" w:cs="Arial"/>
          <w:spacing w:val="-1"/>
          <w:w w:val="123"/>
          <w:sz w:val="16"/>
          <w:szCs w:val="16"/>
        </w:rPr>
        <w:t>nee</w:t>
      </w:r>
      <w:r w:rsidRPr="00375A32">
        <w:rPr>
          <w:rFonts w:ascii="Arial" w:hAnsi="Arial" w:cs="Arial"/>
          <w:w w:val="123"/>
          <w:sz w:val="16"/>
          <w:szCs w:val="16"/>
        </w:rPr>
        <w:t>d</w:t>
      </w:r>
      <w:r w:rsidRPr="00375A32">
        <w:rPr>
          <w:rFonts w:ascii="Arial" w:hAnsi="Arial" w:cs="Arial"/>
          <w:spacing w:val="2"/>
          <w:w w:val="123"/>
          <w:sz w:val="16"/>
          <w:szCs w:val="16"/>
        </w:rPr>
        <w:t xml:space="preserve"> </w:t>
      </w:r>
      <w:r w:rsidRPr="00375A32">
        <w:rPr>
          <w:rFonts w:ascii="Arial" w:hAnsi="Arial" w:cs="Arial"/>
          <w:spacing w:val="-1"/>
          <w:w w:val="140"/>
          <w:sz w:val="16"/>
          <w:szCs w:val="16"/>
        </w:rPr>
        <w:t>t</w:t>
      </w:r>
      <w:r w:rsidRPr="00375A32">
        <w:rPr>
          <w:rFonts w:ascii="Arial" w:hAnsi="Arial" w:cs="Arial"/>
          <w:w w:val="122"/>
          <w:sz w:val="16"/>
          <w:szCs w:val="16"/>
        </w:rPr>
        <w:t>o</w:t>
      </w:r>
      <w:r w:rsidRPr="00375A32">
        <w:rPr>
          <w:rFonts w:ascii="Arial" w:hAnsi="Arial" w:cs="Arial"/>
          <w:spacing w:val="1"/>
          <w:sz w:val="16"/>
          <w:szCs w:val="16"/>
        </w:rPr>
        <w:t xml:space="preserve"> </w:t>
      </w:r>
      <w:r w:rsidRPr="00375A32">
        <w:rPr>
          <w:rFonts w:ascii="Arial" w:hAnsi="Arial" w:cs="Arial"/>
          <w:spacing w:val="-1"/>
          <w:w w:val="112"/>
          <w:sz w:val="16"/>
          <w:szCs w:val="16"/>
        </w:rPr>
        <w:t>conside</w:t>
      </w:r>
      <w:r w:rsidRPr="00375A32">
        <w:rPr>
          <w:rFonts w:ascii="Arial" w:hAnsi="Arial" w:cs="Arial"/>
          <w:w w:val="112"/>
          <w:sz w:val="16"/>
          <w:szCs w:val="16"/>
        </w:rPr>
        <w:t>r</w:t>
      </w:r>
      <w:r w:rsidRPr="00375A32">
        <w:rPr>
          <w:rFonts w:ascii="Arial" w:hAnsi="Arial" w:cs="Arial"/>
          <w:spacing w:val="1"/>
          <w:w w:val="112"/>
          <w:sz w:val="16"/>
          <w:szCs w:val="16"/>
        </w:rPr>
        <w:t xml:space="preserve"> </w:t>
      </w:r>
      <w:r w:rsidRPr="00375A32">
        <w:rPr>
          <w:rFonts w:ascii="Arial" w:hAnsi="Arial" w:cs="Arial"/>
          <w:spacing w:val="-1"/>
          <w:w w:val="125"/>
          <w:sz w:val="16"/>
          <w:szCs w:val="16"/>
        </w:rPr>
        <w:t>w</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z w:val="16"/>
          <w:szCs w:val="16"/>
        </w:rPr>
        <w:t>r</w:t>
      </w:r>
      <w:r w:rsidRPr="00375A32">
        <w:rPr>
          <w:rFonts w:ascii="Arial" w:hAnsi="Arial" w:cs="Arial"/>
          <w:spacing w:val="1"/>
          <w:sz w:val="16"/>
          <w:szCs w:val="16"/>
        </w:rPr>
        <w:t xml:space="preserve"> </w:t>
      </w:r>
      <w:r w:rsidRPr="00375A32">
        <w:rPr>
          <w:rFonts w:ascii="Arial" w:hAnsi="Arial" w:cs="Arial"/>
          <w:spacing w:val="-1"/>
          <w:w w:val="120"/>
          <w:sz w:val="16"/>
          <w:szCs w:val="16"/>
        </w:rPr>
        <w:t>i</w:t>
      </w:r>
      <w:r w:rsidRPr="00375A32">
        <w:rPr>
          <w:rFonts w:ascii="Arial" w:hAnsi="Arial" w:cs="Arial"/>
          <w:w w:val="120"/>
          <w:sz w:val="16"/>
          <w:szCs w:val="16"/>
        </w:rPr>
        <w:t>t</w:t>
      </w:r>
      <w:r w:rsidRPr="00375A32">
        <w:rPr>
          <w:rFonts w:ascii="Arial" w:hAnsi="Arial" w:cs="Arial"/>
          <w:spacing w:val="-8"/>
          <w:w w:val="120"/>
          <w:sz w:val="16"/>
          <w:szCs w:val="16"/>
        </w:rPr>
        <w:t xml:space="preserve"> </w:t>
      </w:r>
      <w:r w:rsidRPr="00375A32">
        <w:rPr>
          <w:rFonts w:ascii="Arial" w:hAnsi="Arial" w:cs="Arial"/>
          <w:spacing w:val="-1"/>
          <w:w w:val="120"/>
          <w:sz w:val="16"/>
          <w:szCs w:val="16"/>
        </w:rPr>
        <w:t>woul</w:t>
      </w:r>
      <w:r w:rsidRPr="00375A32">
        <w:rPr>
          <w:rFonts w:ascii="Arial" w:hAnsi="Arial" w:cs="Arial"/>
          <w:w w:val="120"/>
          <w:sz w:val="16"/>
          <w:szCs w:val="16"/>
        </w:rPr>
        <w:t>d</w:t>
      </w:r>
      <w:r w:rsidRPr="00375A32">
        <w:rPr>
          <w:rFonts w:ascii="Arial" w:hAnsi="Arial" w:cs="Arial"/>
          <w:spacing w:val="-6"/>
          <w:w w:val="120"/>
          <w:sz w:val="16"/>
          <w:szCs w:val="16"/>
        </w:rPr>
        <w:t xml:space="preserve"> </w:t>
      </w:r>
      <w:r w:rsidRPr="00375A32">
        <w:rPr>
          <w:rFonts w:ascii="Arial" w:hAnsi="Arial" w:cs="Arial"/>
          <w:spacing w:val="-1"/>
          <w:sz w:val="16"/>
          <w:szCs w:val="16"/>
        </w:rPr>
        <w:t>b</w:t>
      </w:r>
      <w:r w:rsidRPr="00375A32">
        <w:rPr>
          <w:rFonts w:ascii="Arial" w:hAnsi="Arial" w:cs="Arial"/>
          <w:sz w:val="16"/>
          <w:szCs w:val="16"/>
        </w:rPr>
        <w:t>e</w:t>
      </w:r>
      <w:r w:rsidRPr="00375A32">
        <w:rPr>
          <w:rFonts w:ascii="Arial" w:hAnsi="Arial" w:cs="Arial"/>
          <w:spacing w:val="43"/>
          <w:sz w:val="16"/>
          <w:szCs w:val="16"/>
        </w:rPr>
        <w:t xml:space="preserve"> </w:t>
      </w:r>
      <w:r w:rsidRPr="00375A32">
        <w:rPr>
          <w:rFonts w:ascii="Arial" w:hAnsi="Arial" w:cs="Arial"/>
          <w:spacing w:val="-1"/>
          <w:w w:val="117"/>
          <w:sz w:val="16"/>
          <w:szCs w:val="16"/>
        </w:rPr>
        <w:t>appropriat</w:t>
      </w:r>
      <w:r w:rsidRPr="00375A32">
        <w:rPr>
          <w:rFonts w:ascii="Arial" w:hAnsi="Arial" w:cs="Arial"/>
          <w:w w:val="117"/>
          <w:sz w:val="16"/>
          <w:szCs w:val="16"/>
        </w:rPr>
        <w:t>e</w:t>
      </w:r>
      <w:r w:rsidRPr="00375A32">
        <w:rPr>
          <w:rFonts w:ascii="Arial" w:hAnsi="Arial" w:cs="Arial"/>
          <w:spacing w:val="-13"/>
          <w:w w:val="117"/>
          <w:sz w:val="16"/>
          <w:szCs w:val="16"/>
        </w:rPr>
        <w:t xml:space="preserve"> </w:t>
      </w:r>
      <w:r w:rsidRPr="00375A32">
        <w:rPr>
          <w:rFonts w:ascii="Arial" w:hAnsi="Arial" w:cs="Arial"/>
          <w:spacing w:val="-1"/>
          <w:w w:val="117"/>
          <w:sz w:val="16"/>
          <w:szCs w:val="16"/>
        </w:rPr>
        <w:t>t</w:t>
      </w:r>
      <w:r w:rsidRPr="00375A32">
        <w:rPr>
          <w:rFonts w:ascii="Arial" w:hAnsi="Arial" w:cs="Arial"/>
          <w:w w:val="117"/>
          <w:sz w:val="16"/>
          <w:szCs w:val="16"/>
        </w:rPr>
        <w:t>o</w:t>
      </w:r>
      <w:r w:rsidRPr="00375A32">
        <w:rPr>
          <w:rFonts w:ascii="Arial" w:hAnsi="Arial" w:cs="Arial"/>
          <w:spacing w:val="10"/>
          <w:w w:val="117"/>
          <w:sz w:val="16"/>
          <w:szCs w:val="16"/>
        </w:rPr>
        <w:t xml:space="preserve"> </w:t>
      </w:r>
      <w:r w:rsidRPr="00375A32">
        <w:rPr>
          <w:rFonts w:ascii="Arial" w:hAnsi="Arial" w:cs="Arial"/>
          <w:spacing w:val="-1"/>
          <w:w w:val="117"/>
          <w:sz w:val="16"/>
          <w:szCs w:val="16"/>
        </w:rPr>
        <w:t>establis</w:t>
      </w:r>
      <w:r w:rsidRPr="00375A32">
        <w:rPr>
          <w:rFonts w:ascii="Arial" w:hAnsi="Arial" w:cs="Arial"/>
          <w:w w:val="117"/>
          <w:sz w:val="16"/>
          <w:szCs w:val="16"/>
        </w:rPr>
        <w:t>h</w:t>
      </w:r>
      <w:r w:rsidRPr="00375A32">
        <w:rPr>
          <w:rFonts w:ascii="Arial" w:hAnsi="Arial" w:cs="Arial"/>
          <w:spacing w:val="-26"/>
          <w:w w:val="117"/>
          <w:sz w:val="16"/>
          <w:szCs w:val="16"/>
        </w:rPr>
        <w:t xml:space="preserve"> </w:t>
      </w:r>
      <w:r w:rsidRPr="00375A32">
        <w:rPr>
          <w:rFonts w:ascii="Arial" w:hAnsi="Arial" w:cs="Arial"/>
          <w:sz w:val="16"/>
          <w:szCs w:val="16"/>
        </w:rPr>
        <w:t>a</w:t>
      </w:r>
      <w:r w:rsidRPr="00375A32">
        <w:rPr>
          <w:rFonts w:ascii="Arial" w:hAnsi="Arial" w:cs="Arial"/>
          <w:spacing w:val="11"/>
          <w:sz w:val="16"/>
          <w:szCs w:val="16"/>
        </w:rPr>
        <w:t xml:space="preserve"> </w:t>
      </w:r>
      <w:r w:rsidRPr="00375A32">
        <w:rPr>
          <w:rFonts w:ascii="Arial" w:hAnsi="Arial" w:cs="Arial"/>
          <w:spacing w:val="-1"/>
          <w:w w:val="122"/>
          <w:sz w:val="16"/>
          <w:szCs w:val="16"/>
        </w:rPr>
        <w:t>n</w:t>
      </w:r>
      <w:r w:rsidRPr="00375A32">
        <w:rPr>
          <w:rFonts w:ascii="Arial" w:hAnsi="Arial" w:cs="Arial"/>
          <w:spacing w:val="-1"/>
          <w:w w:val="125"/>
          <w:sz w:val="16"/>
          <w:szCs w:val="16"/>
        </w:rPr>
        <w:t>e</w:t>
      </w:r>
      <w:r w:rsidRPr="00375A32">
        <w:rPr>
          <w:rFonts w:ascii="Arial" w:hAnsi="Arial" w:cs="Arial"/>
          <w:spacing w:val="-1"/>
          <w:w w:val="140"/>
          <w:sz w:val="16"/>
          <w:szCs w:val="16"/>
        </w:rPr>
        <w:t>t</w:t>
      </w:r>
      <w:r w:rsidRPr="00375A32">
        <w:rPr>
          <w:rFonts w:ascii="Arial" w:hAnsi="Arial" w:cs="Arial"/>
          <w:spacing w:val="-1"/>
          <w:w w:val="125"/>
          <w:sz w:val="16"/>
          <w:szCs w:val="16"/>
        </w:rPr>
        <w:t>w</w:t>
      </w:r>
      <w:r w:rsidRPr="00375A32">
        <w:rPr>
          <w:rFonts w:ascii="Arial" w:hAnsi="Arial" w:cs="Arial"/>
          <w:spacing w:val="-1"/>
          <w:w w:val="122"/>
          <w:sz w:val="16"/>
          <w:szCs w:val="16"/>
        </w:rPr>
        <w:t>o</w:t>
      </w:r>
      <w:r w:rsidRPr="00375A32">
        <w:rPr>
          <w:rFonts w:ascii="Arial" w:hAnsi="Arial" w:cs="Arial"/>
          <w:spacing w:val="-1"/>
          <w:sz w:val="16"/>
          <w:szCs w:val="16"/>
        </w:rPr>
        <w:t>r</w:t>
      </w:r>
      <w:r w:rsidRPr="00375A32">
        <w:rPr>
          <w:rFonts w:ascii="Arial" w:hAnsi="Arial" w:cs="Arial"/>
          <w:w w:val="125"/>
          <w:sz w:val="16"/>
          <w:szCs w:val="16"/>
        </w:rPr>
        <w:t>k</w:t>
      </w:r>
      <w:r w:rsidRPr="00375A32">
        <w:rPr>
          <w:rFonts w:ascii="Arial" w:hAnsi="Arial" w:cs="Arial"/>
          <w:spacing w:val="1"/>
          <w:sz w:val="16"/>
          <w:szCs w:val="16"/>
        </w:rPr>
        <w:t xml:space="preserve"> </w:t>
      </w:r>
      <w:r w:rsidRPr="00375A32">
        <w:rPr>
          <w:rFonts w:ascii="Arial" w:hAnsi="Arial" w:cs="Arial"/>
          <w:spacing w:val="-1"/>
          <w:w w:val="122"/>
          <w:sz w:val="16"/>
          <w:szCs w:val="16"/>
        </w:rPr>
        <w:t>o</w:t>
      </w:r>
      <w:r w:rsidRPr="00375A32">
        <w:rPr>
          <w:rFonts w:ascii="Arial" w:hAnsi="Arial" w:cs="Arial"/>
          <w:w w:val="140"/>
          <w:sz w:val="16"/>
          <w:szCs w:val="16"/>
        </w:rPr>
        <w:t xml:space="preserve">f </w:t>
      </w:r>
      <w:r w:rsidRPr="00375A32">
        <w:rPr>
          <w:rFonts w:ascii="Arial" w:hAnsi="Arial" w:cs="Arial"/>
          <w:spacing w:val="-1"/>
          <w:w w:val="116"/>
          <w:sz w:val="16"/>
          <w:szCs w:val="16"/>
        </w:rPr>
        <w:t>dedicate</w:t>
      </w:r>
      <w:r w:rsidRPr="00375A32">
        <w:rPr>
          <w:rFonts w:ascii="Arial" w:hAnsi="Arial" w:cs="Arial"/>
          <w:w w:val="116"/>
          <w:sz w:val="16"/>
          <w:szCs w:val="16"/>
        </w:rPr>
        <w:t>d</w:t>
      </w:r>
      <w:r w:rsidRPr="00375A32">
        <w:rPr>
          <w:rFonts w:ascii="Arial" w:hAnsi="Arial" w:cs="Arial"/>
          <w:spacing w:val="13"/>
          <w:w w:val="116"/>
          <w:sz w:val="16"/>
          <w:szCs w:val="16"/>
        </w:rPr>
        <w:t xml:space="preserve"> </w:t>
      </w:r>
      <w:r w:rsidRPr="00375A32">
        <w:rPr>
          <w:rFonts w:ascii="Arial" w:hAnsi="Arial" w:cs="Arial"/>
          <w:spacing w:val="-1"/>
          <w:w w:val="116"/>
          <w:sz w:val="16"/>
          <w:szCs w:val="16"/>
        </w:rPr>
        <w:t>complianc</w:t>
      </w:r>
      <w:r w:rsidRPr="00375A32">
        <w:rPr>
          <w:rFonts w:ascii="Arial" w:hAnsi="Arial" w:cs="Arial"/>
          <w:w w:val="116"/>
          <w:sz w:val="16"/>
          <w:szCs w:val="16"/>
        </w:rPr>
        <w:t>e</w:t>
      </w:r>
      <w:r w:rsidRPr="00375A32">
        <w:rPr>
          <w:rFonts w:ascii="Arial" w:hAnsi="Arial" w:cs="Arial"/>
          <w:spacing w:val="-19"/>
          <w:w w:val="116"/>
          <w:sz w:val="16"/>
          <w:szCs w:val="16"/>
        </w:rPr>
        <w:t xml:space="preserve"> </w:t>
      </w:r>
      <w:r w:rsidRPr="00375A32">
        <w:rPr>
          <w:rFonts w:ascii="Arial" w:hAnsi="Arial" w:cs="Arial"/>
          <w:spacing w:val="-1"/>
          <w:w w:val="116"/>
          <w:sz w:val="16"/>
          <w:szCs w:val="16"/>
        </w:rPr>
        <w:t>s</w:t>
      </w:r>
      <w:r w:rsidRPr="00375A32">
        <w:rPr>
          <w:rFonts w:ascii="Arial" w:hAnsi="Arial" w:cs="Arial"/>
          <w:spacing w:val="-1"/>
          <w:w w:val="140"/>
          <w:sz w:val="16"/>
          <w:szCs w:val="16"/>
        </w:rPr>
        <w:t>t</w:t>
      </w:r>
      <w:r w:rsidRPr="00375A32">
        <w:rPr>
          <w:rFonts w:ascii="Arial" w:hAnsi="Arial" w:cs="Arial"/>
          <w:spacing w:val="-1"/>
          <w:w w:val="111"/>
          <w:sz w:val="16"/>
          <w:szCs w:val="16"/>
        </w:rPr>
        <w:t>a</w:t>
      </w:r>
      <w:r w:rsidRPr="00375A32">
        <w:rPr>
          <w:rFonts w:ascii="Arial" w:hAnsi="Arial" w:cs="Arial"/>
          <w:spacing w:val="-4"/>
          <w:w w:val="140"/>
          <w:sz w:val="16"/>
          <w:szCs w:val="16"/>
        </w:rPr>
        <w:t>f</w:t>
      </w:r>
      <w:r w:rsidRPr="00375A32">
        <w:rPr>
          <w:rFonts w:ascii="Arial" w:hAnsi="Arial" w:cs="Arial"/>
          <w:w w:val="140"/>
          <w:sz w:val="16"/>
          <w:szCs w:val="16"/>
        </w:rPr>
        <w:t>f</w:t>
      </w:r>
      <w:r w:rsidRPr="00375A32">
        <w:rPr>
          <w:rFonts w:ascii="Arial" w:hAnsi="Arial" w:cs="Arial"/>
          <w:spacing w:val="1"/>
          <w:sz w:val="16"/>
          <w:szCs w:val="16"/>
        </w:rPr>
        <w:t xml:space="preserve"> </w:t>
      </w:r>
      <w:r w:rsidRPr="00375A32">
        <w:rPr>
          <w:rFonts w:ascii="Arial" w:hAnsi="Arial" w:cs="Arial"/>
          <w:spacing w:val="-1"/>
          <w:w w:val="120"/>
          <w:sz w:val="16"/>
          <w:szCs w:val="16"/>
        </w:rPr>
        <w:t>t</w:t>
      </w:r>
      <w:r w:rsidRPr="00375A32">
        <w:rPr>
          <w:rFonts w:ascii="Arial" w:hAnsi="Arial" w:cs="Arial"/>
          <w:w w:val="120"/>
          <w:sz w:val="16"/>
          <w:szCs w:val="16"/>
        </w:rPr>
        <w:t>o</w:t>
      </w:r>
      <w:r w:rsidRPr="00375A32">
        <w:rPr>
          <w:rFonts w:ascii="Arial" w:hAnsi="Arial" w:cs="Arial"/>
          <w:spacing w:val="4"/>
          <w:w w:val="120"/>
          <w:sz w:val="16"/>
          <w:szCs w:val="16"/>
        </w:rPr>
        <w:t xml:space="preserve"> </w:t>
      </w:r>
      <w:r w:rsidRPr="00375A32">
        <w:rPr>
          <w:rFonts w:ascii="Arial" w:hAnsi="Arial" w:cs="Arial"/>
          <w:spacing w:val="-1"/>
          <w:w w:val="120"/>
          <w:sz w:val="16"/>
          <w:szCs w:val="16"/>
        </w:rPr>
        <w:t>sta</w:t>
      </w:r>
      <w:r w:rsidRPr="00375A32">
        <w:rPr>
          <w:rFonts w:ascii="Arial" w:hAnsi="Arial" w:cs="Arial"/>
          <w:w w:val="120"/>
          <w:sz w:val="16"/>
          <w:szCs w:val="16"/>
        </w:rPr>
        <w:t>y</w:t>
      </w:r>
      <w:r w:rsidRPr="00375A32">
        <w:rPr>
          <w:rFonts w:ascii="Arial" w:hAnsi="Arial" w:cs="Arial"/>
          <w:spacing w:val="-27"/>
          <w:w w:val="120"/>
          <w:sz w:val="16"/>
          <w:szCs w:val="16"/>
        </w:rPr>
        <w:t xml:space="preserve"> </w:t>
      </w:r>
      <w:r w:rsidRPr="00375A32">
        <w:rPr>
          <w:rFonts w:ascii="Arial" w:hAnsi="Arial" w:cs="Arial"/>
          <w:spacing w:val="-1"/>
          <w:w w:val="120"/>
          <w:sz w:val="16"/>
          <w:szCs w:val="16"/>
        </w:rPr>
        <w:t>up-to-dat</w:t>
      </w:r>
      <w:r w:rsidRPr="00375A32">
        <w:rPr>
          <w:rFonts w:ascii="Arial" w:hAnsi="Arial" w:cs="Arial"/>
          <w:w w:val="120"/>
          <w:sz w:val="16"/>
          <w:szCs w:val="16"/>
        </w:rPr>
        <w:t>e</w:t>
      </w:r>
      <w:r w:rsidRPr="00375A32">
        <w:rPr>
          <w:rFonts w:ascii="Arial" w:hAnsi="Arial" w:cs="Arial"/>
          <w:spacing w:val="-8"/>
          <w:w w:val="120"/>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6"/>
          <w:sz w:val="16"/>
          <w:szCs w:val="16"/>
        </w:rPr>
        <w:t xml:space="preserve"> </w:t>
      </w:r>
      <w:r w:rsidRPr="00375A32">
        <w:rPr>
          <w:rFonts w:ascii="Arial" w:hAnsi="Arial" w:cs="Arial"/>
          <w:spacing w:val="-1"/>
          <w:w w:val="117"/>
          <w:sz w:val="16"/>
          <w:szCs w:val="16"/>
        </w:rPr>
        <w:t>communicat</w:t>
      </w:r>
      <w:r w:rsidRPr="00375A32">
        <w:rPr>
          <w:rFonts w:ascii="Arial" w:hAnsi="Arial" w:cs="Arial"/>
          <w:w w:val="117"/>
          <w:sz w:val="16"/>
          <w:szCs w:val="16"/>
        </w:rPr>
        <w:t>e</w:t>
      </w:r>
      <w:r w:rsidRPr="00375A32">
        <w:rPr>
          <w:rFonts w:ascii="Arial" w:hAnsi="Arial" w:cs="Arial"/>
          <w:spacing w:val="1"/>
          <w:w w:val="117"/>
          <w:sz w:val="16"/>
          <w:szCs w:val="16"/>
        </w:rPr>
        <w:t xml:space="preserve"> </w:t>
      </w:r>
      <w:r w:rsidRPr="00375A32">
        <w:rPr>
          <w:rFonts w:ascii="Arial" w:hAnsi="Arial" w:cs="Arial"/>
          <w:spacing w:val="-1"/>
          <w:w w:val="117"/>
          <w:sz w:val="16"/>
          <w:szCs w:val="16"/>
        </w:rPr>
        <w:t>c</w:t>
      </w:r>
      <w:r w:rsidRPr="00375A32">
        <w:rPr>
          <w:rFonts w:ascii="Arial" w:hAnsi="Arial" w:cs="Arial"/>
          <w:spacing w:val="-1"/>
          <w:w w:val="122"/>
          <w:sz w:val="16"/>
          <w:szCs w:val="16"/>
        </w:rPr>
        <w:t>h</w:t>
      </w:r>
      <w:r w:rsidRPr="00375A32">
        <w:rPr>
          <w:rFonts w:ascii="Arial" w:hAnsi="Arial" w:cs="Arial"/>
          <w:spacing w:val="-1"/>
          <w:w w:val="111"/>
          <w:sz w:val="16"/>
          <w:szCs w:val="16"/>
        </w:rPr>
        <w:t>a</w:t>
      </w:r>
      <w:r w:rsidRPr="00375A32">
        <w:rPr>
          <w:rFonts w:ascii="Arial" w:hAnsi="Arial" w:cs="Arial"/>
          <w:spacing w:val="-1"/>
          <w:w w:val="122"/>
          <w:sz w:val="16"/>
          <w:szCs w:val="16"/>
        </w:rPr>
        <w:t>ng</w:t>
      </w:r>
      <w:r w:rsidRPr="00375A32">
        <w:rPr>
          <w:rFonts w:ascii="Arial" w:hAnsi="Arial" w:cs="Arial"/>
          <w:spacing w:val="-1"/>
          <w:w w:val="125"/>
          <w:sz w:val="16"/>
          <w:szCs w:val="16"/>
        </w:rPr>
        <w:t>e</w:t>
      </w:r>
      <w:r w:rsidRPr="00375A32">
        <w:rPr>
          <w:rFonts w:ascii="Arial" w:hAnsi="Arial" w:cs="Arial"/>
          <w:sz w:val="16"/>
          <w:szCs w:val="16"/>
        </w:rPr>
        <w:t xml:space="preserve">s </w:t>
      </w:r>
      <w:r w:rsidRPr="00375A32">
        <w:rPr>
          <w:rFonts w:ascii="Arial" w:hAnsi="Arial" w:cs="Arial"/>
          <w:spacing w:val="-1"/>
          <w:w w:val="125"/>
          <w:sz w:val="16"/>
          <w:szCs w:val="16"/>
        </w:rPr>
        <w:t>tha</w:t>
      </w:r>
      <w:r w:rsidRPr="00375A32">
        <w:rPr>
          <w:rFonts w:ascii="Arial" w:hAnsi="Arial" w:cs="Arial"/>
          <w:w w:val="125"/>
          <w:sz w:val="16"/>
          <w:szCs w:val="16"/>
        </w:rPr>
        <w:t>t</w:t>
      </w:r>
      <w:r w:rsidRPr="00375A32">
        <w:rPr>
          <w:rFonts w:ascii="Arial" w:hAnsi="Arial" w:cs="Arial"/>
          <w:spacing w:val="-10"/>
          <w:w w:val="125"/>
          <w:sz w:val="16"/>
          <w:szCs w:val="16"/>
        </w:rPr>
        <w:t xml:space="preserve"> </w:t>
      </w:r>
      <w:r w:rsidRPr="00375A32">
        <w:rPr>
          <w:rFonts w:ascii="Arial" w:hAnsi="Arial" w:cs="Arial"/>
          <w:spacing w:val="-1"/>
          <w:sz w:val="16"/>
          <w:szCs w:val="16"/>
        </w:rPr>
        <w:t>ar</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w w:val="114"/>
          <w:sz w:val="16"/>
          <w:szCs w:val="16"/>
        </w:rPr>
        <w:t>relevan</w:t>
      </w:r>
      <w:r w:rsidRPr="00375A32">
        <w:rPr>
          <w:rFonts w:ascii="Arial" w:hAnsi="Arial" w:cs="Arial"/>
          <w:w w:val="114"/>
          <w:sz w:val="16"/>
          <w:szCs w:val="16"/>
        </w:rPr>
        <w:t>t</w:t>
      </w:r>
      <w:r w:rsidRPr="00375A32">
        <w:rPr>
          <w:rFonts w:ascii="Arial" w:hAnsi="Arial" w:cs="Arial"/>
          <w:spacing w:val="13"/>
          <w:w w:val="114"/>
          <w:sz w:val="16"/>
          <w:szCs w:val="16"/>
        </w:rPr>
        <w:t xml:space="preserve"> </w:t>
      </w:r>
      <w:r w:rsidRPr="00375A32">
        <w:rPr>
          <w:rFonts w:ascii="Arial" w:hAnsi="Arial" w:cs="Arial"/>
          <w:spacing w:val="-1"/>
          <w:w w:val="114"/>
          <w:sz w:val="16"/>
          <w:szCs w:val="16"/>
        </w:rPr>
        <w:t>t</w:t>
      </w:r>
      <w:r w:rsidRPr="00375A32">
        <w:rPr>
          <w:rFonts w:ascii="Arial" w:hAnsi="Arial" w:cs="Arial"/>
          <w:w w:val="114"/>
          <w:sz w:val="16"/>
          <w:szCs w:val="16"/>
        </w:rPr>
        <w:t>o</w:t>
      </w:r>
      <w:r w:rsidRPr="00375A32">
        <w:rPr>
          <w:rFonts w:ascii="Arial" w:hAnsi="Arial" w:cs="Arial"/>
          <w:spacing w:val="16"/>
          <w:w w:val="114"/>
          <w:sz w:val="16"/>
          <w:szCs w:val="16"/>
        </w:rPr>
        <w:t xml:space="preserve"> </w:t>
      </w:r>
      <w:r w:rsidRPr="00375A32">
        <w:rPr>
          <w:rFonts w:ascii="Arial" w:hAnsi="Arial" w:cs="Arial"/>
          <w:spacing w:val="-1"/>
          <w:w w:val="114"/>
          <w:sz w:val="16"/>
          <w:szCs w:val="16"/>
        </w:rPr>
        <w:t>thei</w:t>
      </w:r>
      <w:r w:rsidRPr="00375A32">
        <w:rPr>
          <w:rFonts w:ascii="Arial" w:hAnsi="Arial" w:cs="Arial"/>
          <w:w w:val="114"/>
          <w:sz w:val="16"/>
          <w:szCs w:val="16"/>
        </w:rPr>
        <w:t>r</w:t>
      </w:r>
      <w:r w:rsidRPr="00375A32">
        <w:rPr>
          <w:rFonts w:ascii="Arial" w:hAnsi="Arial" w:cs="Arial"/>
          <w:spacing w:val="8"/>
          <w:w w:val="114"/>
          <w:sz w:val="16"/>
          <w:szCs w:val="16"/>
        </w:rPr>
        <w:t xml:space="preserve"> </w:t>
      </w:r>
      <w:r w:rsidRPr="00375A32">
        <w:rPr>
          <w:rFonts w:ascii="Arial" w:hAnsi="Arial" w:cs="Arial"/>
          <w:spacing w:val="-1"/>
          <w:w w:val="114"/>
          <w:sz w:val="16"/>
          <w:szCs w:val="16"/>
        </w:rPr>
        <w:t>speci</w:t>
      </w:r>
      <w:r w:rsidRPr="00375A32">
        <w:rPr>
          <w:rFonts w:ascii="Arial" w:hAnsi="Arial" w:cs="Arial"/>
          <w:w w:val="114"/>
          <w:sz w:val="16"/>
          <w:szCs w:val="16"/>
        </w:rPr>
        <w:t>f</w:t>
      </w:r>
      <w:r w:rsidRPr="00375A32">
        <w:rPr>
          <w:rFonts w:ascii="Arial" w:hAnsi="Arial" w:cs="Arial"/>
          <w:spacing w:val="-1"/>
          <w:w w:val="114"/>
          <w:sz w:val="16"/>
          <w:szCs w:val="16"/>
        </w:rPr>
        <w:t>i</w:t>
      </w:r>
      <w:r w:rsidRPr="00375A32">
        <w:rPr>
          <w:rFonts w:ascii="Arial" w:hAnsi="Arial" w:cs="Arial"/>
          <w:w w:val="114"/>
          <w:sz w:val="16"/>
          <w:szCs w:val="16"/>
        </w:rPr>
        <w:t>c</w:t>
      </w:r>
      <w:r w:rsidRPr="00375A32">
        <w:rPr>
          <w:rFonts w:ascii="Arial" w:hAnsi="Arial" w:cs="Arial"/>
          <w:spacing w:val="-23"/>
          <w:w w:val="114"/>
          <w:sz w:val="16"/>
          <w:szCs w:val="16"/>
        </w:rPr>
        <w:t xml:space="preserve"> </w:t>
      </w:r>
      <w:r w:rsidRPr="00375A32">
        <w:rPr>
          <w:rFonts w:ascii="Arial" w:hAnsi="Arial" w:cs="Arial"/>
          <w:spacing w:val="-1"/>
          <w:w w:val="114"/>
          <w:sz w:val="16"/>
          <w:szCs w:val="16"/>
        </w:rPr>
        <w:t>busines</w:t>
      </w:r>
      <w:r w:rsidRPr="00375A32">
        <w:rPr>
          <w:rFonts w:ascii="Arial" w:hAnsi="Arial" w:cs="Arial"/>
          <w:w w:val="114"/>
          <w:sz w:val="16"/>
          <w:szCs w:val="16"/>
        </w:rPr>
        <w:t>s</w:t>
      </w:r>
      <w:r w:rsidRPr="00375A32">
        <w:rPr>
          <w:rFonts w:ascii="Arial" w:hAnsi="Arial" w:cs="Arial"/>
          <w:spacing w:val="-11"/>
          <w:w w:val="114"/>
          <w:sz w:val="16"/>
          <w:szCs w:val="16"/>
        </w:rPr>
        <w:t xml:space="preserve"> </w:t>
      </w:r>
      <w:r w:rsidRPr="00375A32">
        <w:rPr>
          <w:rFonts w:ascii="Arial" w:hAnsi="Arial" w:cs="Arial"/>
          <w:spacing w:val="-1"/>
          <w:w w:val="111"/>
          <w:sz w:val="16"/>
          <w:szCs w:val="16"/>
        </w:rPr>
        <w:t>a</w:t>
      </w:r>
      <w:r w:rsidRPr="00375A32">
        <w:rPr>
          <w:rFonts w:ascii="Arial" w:hAnsi="Arial" w:cs="Arial"/>
          <w:spacing w:val="-1"/>
          <w:sz w:val="16"/>
          <w:szCs w:val="16"/>
        </w:rPr>
        <w:t>r</w:t>
      </w:r>
      <w:r w:rsidRPr="00375A32">
        <w:rPr>
          <w:rFonts w:ascii="Arial" w:hAnsi="Arial" w:cs="Arial"/>
          <w:spacing w:val="-1"/>
          <w:w w:val="125"/>
          <w:sz w:val="16"/>
          <w:szCs w:val="16"/>
        </w:rPr>
        <w:t>e</w:t>
      </w:r>
      <w:r w:rsidRPr="00375A32">
        <w:rPr>
          <w:rFonts w:ascii="Arial" w:hAnsi="Arial" w:cs="Arial"/>
          <w:spacing w:val="-1"/>
          <w:w w:val="111"/>
          <w:sz w:val="16"/>
          <w:szCs w:val="16"/>
        </w:rPr>
        <w:t>a</w:t>
      </w:r>
      <w:r w:rsidRPr="00375A32">
        <w:rPr>
          <w:rFonts w:ascii="Arial" w:hAnsi="Arial" w:cs="Arial"/>
          <w:w w:val="111"/>
          <w:sz w:val="16"/>
          <w:szCs w:val="16"/>
        </w:rPr>
        <w:t>.</w:t>
      </w:r>
    </w:p>
    <w:p w:rsidR="00375A32" w:rsidRDefault="00375A32" w:rsidP="007E0A84">
      <w:pPr>
        <w:ind w:right="-59"/>
        <w:jc w:val="both"/>
        <w:rPr>
          <w:rFonts w:ascii="Arial" w:hAnsi="Arial" w:cs="Arial"/>
          <w:b/>
          <w:spacing w:val="-1"/>
          <w:position w:val="-1"/>
          <w:sz w:val="20"/>
          <w:szCs w:val="20"/>
        </w:rPr>
      </w:pPr>
    </w:p>
    <w:p w:rsidR="007E0A84" w:rsidRPr="00375A32" w:rsidRDefault="007E0A84" w:rsidP="007E0A84">
      <w:pPr>
        <w:ind w:right="-59"/>
        <w:jc w:val="both"/>
        <w:rPr>
          <w:rFonts w:ascii="Arial" w:hAnsi="Arial" w:cs="Arial"/>
          <w:b/>
          <w:w w:val="122"/>
          <w:position w:val="-1"/>
          <w:sz w:val="22"/>
          <w:szCs w:val="22"/>
        </w:rPr>
      </w:pPr>
      <w:r w:rsidRPr="00375A32">
        <w:rPr>
          <w:rFonts w:ascii="Arial" w:hAnsi="Arial" w:cs="Arial"/>
          <w:b/>
          <w:spacing w:val="-1"/>
          <w:position w:val="-1"/>
          <w:sz w:val="22"/>
          <w:szCs w:val="22"/>
        </w:rPr>
        <w:t>5.</w:t>
      </w:r>
      <w:r w:rsidRPr="00375A32">
        <w:rPr>
          <w:rFonts w:ascii="Arial" w:hAnsi="Arial" w:cs="Arial"/>
          <w:b/>
          <w:position w:val="-1"/>
          <w:sz w:val="22"/>
          <w:szCs w:val="22"/>
        </w:rPr>
        <w:t xml:space="preserve">8    </w:t>
      </w:r>
      <w:r w:rsidRPr="00375A32">
        <w:rPr>
          <w:rFonts w:ascii="Arial" w:hAnsi="Arial" w:cs="Arial"/>
          <w:b/>
          <w:spacing w:val="50"/>
          <w:position w:val="-1"/>
          <w:sz w:val="22"/>
          <w:szCs w:val="22"/>
        </w:rPr>
        <w:t xml:space="preserve"> </w:t>
      </w:r>
      <w:r w:rsidRPr="00375A32">
        <w:rPr>
          <w:rFonts w:ascii="Arial" w:hAnsi="Arial" w:cs="Arial"/>
          <w:b/>
          <w:spacing w:val="-1"/>
          <w:w w:val="84"/>
          <w:position w:val="-1"/>
          <w:sz w:val="22"/>
          <w:szCs w:val="22"/>
        </w:rPr>
        <w:t>C</w:t>
      </w:r>
      <w:r w:rsidRPr="00375A32">
        <w:rPr>
          <w:rFonts w:ascii="Arial" w:hAnsi="Arial" w:cs="Arial"/>
          <w:b/>
          <w:spacing w:val="-1"/>
          <w:w w:val="122"/>
          <w:position w:val="-1"/>
          <w:sz w:val="22"/>
          <w:szCs w:val="22"/>
        </w:rPr>
        <w:t>o</w:t>
      </w:r>
      <w:r w:rsidRPr="00375A32">
        <w:rPr>
          <w:rFonts w:ascii="Arial" w:hAnsi="Arial" w:cs="Arial"/>
          <w:b/>
          <w:spacing w:val="-1"/>
          <w:w w:val="106"/>
          <w:position w:val="-1"/>
          <w:sz w:val="22"/>
          <w:szCs w:val="22"/>
        </w:rPr>
        <w:t>m</w:t>
      </w:r>
      <w:r w:rsidRPr="00375A32">
        <w:rPr>
          <w:rFonts w:ascii="Arial" w:hAnsi="Arial" w:cs="Arial"/>
          <w:b/>
          <w:spacing w:val="-1"/>
          <w:w w:val="109"/>
          <w:position w:val="-1"/>
          <w:sz w:val="22"/>
          <w:szCs w:val="22"/>
        </w:rPr>
        <w:t>p</w:t>
      </w:r>
      <w:r w:rsidRPr="00375A32">
        <w:rPr>
          <w:rFonts w:ascii="Arial" w:hAnsi="Arial" w:cs="Arial"/>
          <w:b/>
          <w:spacing w:val="-1"/>
          <w:position w:val="-1"/>
          <w:sz w:val="22"/>
          <w:szCs w:val="22"/>
        </w:rPr>
        <w:t>li</w:t>
      </w:r>
      <w:r w:rsidRPr="00375A32">
        <w:rPr>
          <w:rFonts w:ascii="Arial" w:hAnsi="Arial" w:cs="Arial"/>
          <w:b/>
          <w:spacing w:val="-1"/>
          <w:w w:val="111"/>
          <w:position w:val="-1"/>
          <w:sz w:val="22"/>
          <w:szCs w:val="22"/>
        </w:rPr>
        <w:t>a</w:t>
      </w:r>
      <w:r w:rsidRPr="00375A32">
        <w:rPr>
          <w:rFonts w:ascii="Arial" w:hAnsi="Arial" w:cs="Arial"/>
          <w:b/>
          <w:spacing w:val="-1"/>
          <w:w w:val="109"/>
          <w:position w:val="-1"/>
          <w:sz w:val="22"/>
          <w:szCs w:val="22"/>
        </w:rPr>
        <w:t>n</w:t>
      </w:r>
      <w:r w:rsidRPr="00375A32">
        <w:rPr>
          <w:rFonts w:ascii="Arial" w:hAnsi="Arial" w:cs="Arial"/>
          <w:b/>
          <w:spacing w:val="-1"/>
          <w:position w:val="-1"/>
          <w:sz w:val="22"/>
          <w:szCs w:val="22"/>
        </w:rPr>
        <w:t>c</w:t>
      </w:r>
      <w:r w:rsidRPr="00375A32">
        <w:rPr>
          <w:rFonts w:ascii="Arial" w:hAnsi="Arial" w:cs="Arial"/>
          <w:b/>
          <w:w w:val="125"/>
          <w:position w:val="-1"/>
          <w:sz w:val="22"/>
          <w:szCs w:val="22"/>
        </w:rPr>
        <w:t>e</w:t>
      </w:r>
      <w:r w:rsidRPr="00375A32">
        <w:rPr>
          <w:rFonts w:ascii="Arial" w:hAnsi="Arial" w:cs="Arial"/>
          <w:b/>
          <w:spacing w:val="2"/>
          <w:position w:val="-1"/>
          <w:sz w:val="22"/>
          <w:szCs w:val="22"/>
        </w:rPr>
        <w:t xml:space="preserve"> </w:t>
      </w:r>
      <w:r w:rsidRPr="00375A32">
        <w:rPr>
          <w:rFonts w:ascii="Arial" w:hAnsi="Arial" w:cs="Arial"/>
          <w:b/>
          <w:spacing w:val="-5"/>
          <w:w w:val="87"/>
          <w:position w:val="-1"/>
          <w:sz w:val="22"/>
          <w:szCs w:val="22"/>
        </w:rPr>
        <w:t>r</w:t>
      </w:r>
      <w:r w:rsidRPr="00375A32">
        <w:rPr>
          <w:rFonts w:ascii="Arial" w:hAnsi="Arial" w:cs="Arial"/>
          <w:b/>
          <w:spacing w:val="-1"/>
          <w:w w:val="125"/>
          <w:position w:val="-1"/>
          <w:sz w:val="22"/>
          <w:szCs w:val="22"/>
        </w:rPr>
        <w:t>e</w:t>
      </w:r>
      <w:r w:rsidRPr="00375A32">
        <w:rPr>
          <w:rFonts w:ascii="Arial" w:hAnsi="Arial" w:cs="Arial"/>
          <w:b/>
          <w:spacing w:val="-1"/>
          <w:w w:val="109"/>
          <w:position w:val="-1"/>
          <w:sz w:val="22"/>
          <w:szCs w:val="22"/>
        </w:rPr>
        <w:t>p</w:t>
      </w:r>
      <w:r w:rsidRPr="00375A32">
        <w:rPr>
          <w:rFonts w:ascii="Arial" w:hAnsi="Arial" w:cs="Arial"/>
          <w:b/>
          <w:spacing w:val="-1"/>
          <w:w w:val="122"/>
          <w:position w:val="-1"/>
          <w:sz w:val="22"/>
          <w:szCs w:val="22"/>
        </w:rPr>
        <w:t>o</w:t>
      </w:r>
      <w:r w:rsidRPr="00375A32">
        <w:rPr>
          <w:rFonts w:ascii="Arial" w:hAnsi="Arial" w:cs="Arial"/>
          <w:b/>
          <w:spacing w:val="-1"/>
          <w:w w:val="87"/>
          <w:position w:val="-1"/>
          <w:sz w:val="22"/>
          <w:szCs w:val="22"/>
        </w:rPr>
        <w:t>r</w:t>
      </w:r>
      <w:r w:rsidRPr="00375A32">
        <w:rPr>
          <w:rFonts w:ascii="Arial" w:hAnsi="Arial" w:cs="Arial"/>
          <w:b/>
          <w:spacing w:val="-1"/>
          <w:w w:val="116"/>
          <w:position w:val="-1"/>
          <w:sz w:val="22"/>
          <w:szCs w:val="22"/>
        </w:rPr>
        <w:t>t</w:t>
      </w:r>
      <w:r w:rsidRPr="00375A32">
        <w:rPr>
          <w:rFonts w:ascii="Arial" w:hAnsi="Arial" w:cs="Arial"/>
          <w:b/>
          <w:spacing w:val="-1"/>
          <w:position w:val="-1"/>
          <w:sz w:val="22"/>
          <w:szCs w:val="22"/>
        </w:rPr>
        <w:t>i</w:t>
      </w:r>
      <w:r w:rsidRPr="00375A32">
        <w:rPr>
          <w:rFonts w:ascii="Arial" w:hAnsi="Arial" w:cs="Arial"/>
          <w:b/>
          <w:spacing w:val="-1"/>
          <w:w w:val="109"/>
          <w:position w:val="-1"/>
          <w:sz w:val="22"/>
          <w:szCs w:val="22"/>
        </w:rPr>
        <w:t>n</w:t>
      </w:r>
      <w:r w:rsidRPr="00375A32">
        <w:rPr>
          <w:rFonts w:ascii="Arial" w:hAnsi="Arial" w:cs="Arial"/>
          <w:b/>
          <w:w w:val="122"/>
          <w:position w:val="-1"/>
          <w:sz w:val="22"/>
          <w:szCs w:val="22"/>
        </w:rPr>
        <w:t>g</w:t>
      </w:r>
    </w:p>
    <w:p w:rsidR="00375A32" w:rsidRDefault="00375A32" w:rsidP="00375A32">
      <w:pPr>
        <w:ind w:right="-59"/>
        <w:jc w:val="both"/>
        <w:rPr>
          <w:rFonts w:ascii="Arial" w:hAnsi="Arial" w:cs="Arial"/>
          <w:spacing w:val="-1"/>
          <w:w w:val="107"/>
          <w:sz w:val="20"/>
          <w:szCs w:val="20"/>
        </w:rPr>
      </w:pPr>
    </w:p>
    <w:p w:rsidR="00375A32" w:rsidRPr="00375A32" w:rsidRDefault="00375A32" w:rsidP="00375A32">
      <w:pPr>
        <w:ind w:right="-59"/>
        <w:jc w:val="both"/>
        <w:rPr>
          <w:rFonts w:ascii="Arial" w:hAnsi="Arial" w:cs="Arial"/>
          <w:spacing w:val="-25"/>
          <w:w w:val="118"/>
          <w:sz w:val="20"/>
          <w:szCs w:val="20"/>
        </w:rPr>
      </w:pPr>
      <w:r w:rsidRPr="007E0A84">
        <w:rPr>
          <w:rFonts w:ascii="Arial" w:hAnsi="Arial" w:cs="Arial"/>
          <w:spacing w:val="-1"/>
          <w:w w:val="107"/>
          <w:sz w:val="20"/>
          <w:szCs w:val="20"/>
        </w:rPr>
        <w:t>O</w:t>
      </w:r>
      <w:r w:rsidRPr="007E0A84">
        <w:rPr>
          <w:rFonts w:ascii="Arial" w:hAnsi="Arial" w:cs="Arial"/>
          <w:spacing w:val="-1"/>
          <w:w w:val="122"/>
          <w:sz w:val="20"/>
          <w:szCs w:val="20"/>
        </w:rPr>
        <w:t>b</w:t>
      </w:r>
      <w:r w:rsidRPr="007E0A84">
        <w:rPr>
          <w:rFonts w:ascii="Arial" w:hAnsi="Arial" w:cs="Arial"/>
          <w:spacing w:val="-1"/>
          <w:sz w:val="20"/>
          <w:szCs w:val="20"/>
        </w:rPr>
        <w:t>j</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iv</w:t>
      </w:r>
      <w:r w:rsidRPr="007E0A84">
        <w:rPr>
          <w:rFonts w:ascii="Arial" w:hAnsi="Arial" w:cs="Arial"/>
          <w:spacing w:val="-1"/>
          <w:w w:val="125"/>
          <w:sz w:val="20"/>
          <w:szCs w:val="20"/>
        </w:rPr>
        <w:t>e</w:t>
      </w:r>
      <w:r w:rsidRPr="007E0A84">
        <w:rPr>
          <w:rFonts w:ascii="Arial" w:hAnsi="Arial" w:cs="Arial"/>
          <w:sz w:val="20"/>
          <w:szCs w:val="20"/>
        </w:rPr>
        <w:t>:</w:t>
      </w:r>
      <w:r w:rsidRPr="007E0A84">
        <w:rPr>
          <w:rFonts w:ascii="Arial" w:hAnsi="Arial" w:cs="Arial"/>
          <w:spacing w:val="2"/>
          <w:sz w:val="20"/>
          <w:szCs w:val="20"/>
        </w:rPr>
        <w:t xml:space="preserve"> </w:t>
      </w:r>
      <w:r w:rsidRPr="007E0A84">
        <w:rPr>
          <w:rFonts w:ascii="Arial" w:hAnsi="Arial" w:cs="Arial"/>
          <w:spacing w:val="-15"/>
          <w:sz w:val="20"/>
          <w:szCs w:val="20"/>
        </w:rPr>
        <w:t>T</w:t>
      </w:r>
      <w:r w:rsidRPr="007E0A84">
        <w:rPr>
          <w:rFonts w:ascii="Arial" w:hAnsi="Arial" w:cs="Arial"/>
          <w:sz w:val="20"/>
          <w:szCs w:val="20"/>
        </w:rPr>
        <w:t>o</w:t>
      </w:r>
      <w:r w:rsidRPr="007E0A84">
        <w:rPr>
          <w:rFonts w:ascii="Arial" w:hAnsi="Arial" w:cs="Arial"/>
          <w:spacing w:val="13"/>
          <w:sz w:val="20"/>
          <w:szCs w:val="20"/>
        </w:rPr>
        <w:t xml:space="preserve"> </w:t>
      </w:r>
      <w:r w:rsidRPr="007E0A84">
        <w:rPr>
          <w:rFonts w:ascii="Arial" w:hAnsi="Arial" w:cs="Arial"/>
          <w:spacing w:val="-1"/>
          <w:w w:val="119"/>
          <w:sz w:val="20"/>
          <w:szCs w:val="20"/>
        </w:rPr>
        <w:t>establis</w:t>
      </w:r>
      <w:r w:rsidRPr="007E0A84">
        <w:rPr>
          <w:rFonts w:ascii="Arial" w:hAnsi="Arial" w:cs="Arial"/>
          <w:w w:val="119"/>
          <w:sz w:val="20"/>
          <w:szCs w:val="20"/>
        </w:rPr>
        <w:t>h</w:t>
      </w:r>
      <w:r w:rsidRPr="007E0A84">
        <w:rPr>
          <w:rFonts w:ascii="Arial" w:hAnsi="Arial" w:cs="Arial"/>
          <w:spacing w:val="-28"/>
          <w:w w:val="119"/>
          <w:sz w:val="20"/>
          <w:szCs w:val="20"/>
        </w:rPr>
        <w:t xml:space="preserve">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w w:val="119"/>
          <w:sz w:val="20"/>
          <w:szCs w:val="20"/>
        </w:rPr>
        <w:t>maintai</w:t>
      </w:r>
      <w:r w:rsidRPr="007E0A84">
        <w:rPr>
          <w:rFonts w:ascii="Arial" w:hAnsi="Arial" w:cs="Arial"/>
          <w:w w:val="119"/>
          <w:sz w:val="20"/>
          <w:szCs w:val="20"/>
        </w:rPr>
        <w:t>n</w:t>
      </w:r>
      <w:r w:rsidRPr="007E0A84">
        <w:rPr>
          <w:rFonts w:ascii="Arial" w:hAnsi="Arial" w:cs="Arial"/>
          <w:spacing w:val="-7"/>
          <w:w w:val="119"/>
          <w:sz w:val="20"/>
          <w:szCs w:val="20"/>
        </w:rPr>
        <w:t xml:space="preserve"> </w:t>
      </w:r>
      <w:r w:rsidRPr="007E0A84">
        <w:rPr>
          <w:rFonts w:ascii="Arial" w:hAnsi="Arial" w:cs="Arial"/>
          <w:sz w:val="20"/>
          <w:szCs w:val="20"/>
        </w:rPr>
        <w:t>a</w:t>
      </w:r>
      <w:r w:rsidRPr="007E0A84">
        <w:rPr>
          <w:rFonts w:ascii="Arial" w:hAnsi="Arial" w:cs="Arial"/>
          <w:spacing w:val="24"/>
          <w:sz w:val="20"/>
          <w:szCs w:val="20"/>
        </w:rPr>
        <w:t xml:space="preserve"> </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w w:val="122"/>
          <w:sz w:val="20"/>
          <w:szCs w:val="20"/>
        </w:rPr>
        <w:t>po</w:t>
      </w:r>
      <w:r w:rsidRPr="007E0A84">
        <w:rPr>
          <w:rFonts w:ascii="Arial" w:hAnsi="Arial" w:cs="Arial"/>
          <w:spacing w:val="-1"/>
          <w:w w:val="116"/>
          <w:sz w:val="20"/>
          <w:szCs w:val="20"/>
        </w:rPr>
        <w:t>r</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w w:val="122"/>
          <w:sz w:val="20"/>
          <w:szCs w:val="20"/>
        </w:rPr>
        <w:t>g</w:t>
      </w:r>
      <w:r w:rsidRPr="007E0A84">
        <w:rPr>
          <w:rFonts w:ascii="Arial" w:hAnsi="Arial" w:cs="Arial"/>
          <w:spacing w:val="2"/>
          <w:sz w:val="20"/>
          <w:szCs w:val="20"/>
        </w:rPr>
        <w:t xml:space="preserve"> </w:t>
      </w:r>
      <w:r w:rsidRPr="007E0A84">
        <w:rPr>
          <w:rFonts w:ascii="Arial" w:hAnsi="Arial" w:cs="Arial"/>
          <w:spacing w:val="-1"/>
          <w:w w:val="116"/>
          <w:sz w:val="20"/>
          <w:szCs w:val="20"/>
        </w:rPr>
        <w:t>fr</w:t>
      </w:r>
      <w:r w:rsidRPr="007E0A84">
        <w:rPr>
          <w:rFonts w:ascii="Arial" w:hAnsi="Arial" w:cs="Arial"/>
          <w:spacing w:val="-1"/>
          <w:w w:val="125"/>
          <w:sz w:val="20"/>
          <w:szCs w:val="20"/>
        </w:rPr>
        <w:t>a</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w w:val="115"/>
          <w:sz w:val="20"/>
          <w:szCs w:val="20"/>
        </w:rPr>
        <w:t>w</w:t>
      </w:r>
      <w:r w:rsidRPr="007E0A84">
        <w:rPr>
          <w:rFonts w:ascii="Arial" w:hAnsi="Arial" w:cs="Arial"/>
          <w:spacing w:val="-1"/>
          <w:w w:val="122"/>
          <w:sz w:val="20"/>
          <w:szCs w:val="20"/>
        </w:rPr>
        <w:t>o</w:t>
      </w:r>
      <w:r w:rsidRPr="007E0A84">
        <w:rPr>
          <w:rFonts w:ascii="Arial" w:hAnsi="Arial" w:cs="Arial"/>
          <w:spacing w:val="-1"/>
          <w:w w:val="116"/>
          <w:sz w:val="20"/>
          <w:szCs w:val="20"/>
        </w:rPr>
        <w:t>r</w:t>
      </w:r>
      <w:r w:rsidRPr="007E0A84">
        <w:rPr>
          <w:rFonts w:ascii="Arial" w:hAnsi="Arial" w:cs="Arial"/>
          <w:w w:val="111"/>
          <w:sz w:val="20"/>
          <w:szCs w:val="20"/>
        </w:rPr>
        <w:t xml:space="preserve">k </w:t>
      </w:r>
      <w:r w:rsidRPr="007E0A84">
        <w:rPr>
          <w:rFonts w:ascii="Arial" w:hAnsi="Arial" w:cs="Arial"/>
          <w:spacing w:val="-1"/>
          <w:w w:val="118"/>
          <w:sz w:val="20"/>
          <w:szCs w:val="20"/>
        </w:rPr>
        <w:t>fo</w:t>
      </w:r>
      <w:r w:rsidRPr="007E0A84">
        <w:rPr>
          <w:rFonts w:ascii="Arial" w:hAnsi="Arial" w:cs="Arial"/>
          <w:w w:val="118"/>
          <w:sz w:val="20"/>
          <w:szCs w:val="20"/>
        </w:rPr>
        <w:t>r</w:t>
      </w:r>
      <w:r w:rsidRPr="007E0A84">
        <w:rPr>
          <w:rFonts w:ascii="Arial" w:hAnsi="Arial" w:cs="Arial"/>
          <w:spacing w:val="-5"/>
          <w:w w:val="118"/>
          <w:sz w:val="20"/>
          <w:szCs w:val="20"/>
        </w:rPr>
        <w:t xml:space="preserve"> </w:t>
      </w:r>
      <w:r w:rsidRPr="007E0A84">
        <w:rPr>
          <w:rFonts w:ascii="Arial" w:hAnsi="Arial" w:cs="Arial"/>
          <w:spacing w:val="-1"/>
          <w:w w:val="118"/>
          <w:sz w:val="20"/>
          <w:szCs w:val="20"/>
        </w:rPr>
        <w:t>providin</w:t>
      </w:r>
      <w:r w:rsidRPr="007E0A84">
        <w:rPr>
          <w:rFonts w:ascii="Arial" w:hAnsi="Arial" w:cs="Arial"/>
          <w:w w:val="118"/>
          <w:sz w:val="20"/>
          <w:szCs w:val="20"/>
        </w:rPr>
        <w:t>g</w:t>
      </w:r>
      <w:r>
        <w:rPr>
          <w:rFonts w:ascii="Arial" w:hAnsi="Arial" w:cs="Arial"/>
          <w:spacing w:val="-25"/>
          <w:w w:val="118"/>
          <w:sz w:val="20"/>
          <w:szCs w:val="20"/>
        </w:rPr>
        <w:t xml:space="preserve"> </w:t>
      </w:r>
      <w:r w:rsidRPr="007E0A84">
        <w:rPr>
          <w:rFonts w:ascii="Arial" w:hAnsi="Arial" w:cs="Arial"/>
          <w:spacing w:val="-1"/>
          <w:w w:val="118"/>
          <w:sz w:val="20"/>
          <w:szCs w:val="20"/>
        </w:rPr>
        <w:t>assuranc</w:t>
      </w:r>
      <w:r w:rsidRPr="007E0A84">
        <w:rPr>
          <w:rFonts w:ascii="Arial" w:hAnsi="Arial" w:cs="Arial"/>
          <w:w w:val="118"/>
          <w:sz w:val="20"/>
          <w:szCs w:val="20"/>
        </w:rPr>
        <w:t>e</w:t>
      </w:r>
      <w:r w:rsidRPr="007E0A84">
        <w:rPr>
          <w:rFonts w:ascii="Arial" w:hAnsi="Arial" w:cs="Arial"/>
          <w:spacing w:val="-24"/>
          <w:w w:val="118"/>
          <w:sz w:val="20"/>
          <w:szCs w:val="20"/>
        </w:rPr>
        <w:t xml:space="preserve"> </w:t>
      </w:r>
      <w:r w:rsidRPr="007E0A84">
        <w:rPr>
          <w:rFonts w:ascii="Arial" w:hAnsi="Arial" w:cs="Arial"/>
          <w:spacing w:val="-1"/>
          <w:w w:val="118"/>
          <w:sz w:val="20"/>
          <w:szCs w:val="20"/>
        </w:rPr>
        <w:t>an</w:t>
      </w:r>
      <w:r w:rsidRPr="007E0A84">
        <w:rPr>
          <w:rFonts w:ascii="Arial" w:hAnsi="Arial" w:cs="Arial"/>
          <w:w w:val="118"/>
          <w:sz w:val="20"/>
          <w:szCs w:val="20"/>
        </w:rPr>
        <w:t>d</w:t>
      </w:r>
      <w:r w:rsidRPr="007E0A84">
        <w:rPr>
          <w:rFonts w:ascii="Arial" w:hAnsi="Arial" w:cs="Arial"/>
          <w:spacing w:val="8"/>
          <w:w w:val="118"/>
          <w:sz w:val="20"/>
          <w:szCs w:val="20"/>
        </w:rPr>
        <w:t xml:space="preserve"> </w:t>
      </w:r>
      <w:r w:rsidRPr="007E0A84">
        <w:rPr>
          <w:rFonts w:ascii="Arial" w:hAnsi="Arial" w:cs="Arial"/>
          <w:spacing w:val="-1"/>
          <w:w w:val="118"/>
          <w:sz w:val="20"/>
          <w:szCs w:val="20"/>
        </w:rPr>
        <w:t>keepin</w:t>
      </w:r>
      <w:r w:rsidRPr="007E0A84">
        <w:rPr>
          <w:rFonts w:ascii="Arial" w:hAnsi="Arial" w:cs="Arial"/>
          <w:w w:val="118"/>
          <w:sz w:val="20"/>
          <w:szCs w:val="20"/>
        </w:rPr>
        <w:t>g</w:t>
      </w:r>
      <w:r w:rsidRPr="007E0A84">
        <w:rPr>
          <w:rFonts w:ascii="Arial" w:hAnsi="Arial" w:cs="Arial"/>
          <w:spacing w:val="1"/>
          <w:w w:val="118"/>
          <w:sz w:val="20"/>
          <w:szCs w:val="20"/>
        </w:rPr>
        <w:t xml:space="preserve"> </w:t>
      </w:r>
      <w:r w:rsidRPr="007E0A84">
        <w:rPr>
          <w:rFonts w:ascii="Arial" w:hAnsi="Arial" w:cs="Arial"/>
          <w:spacing w:val="-1"/>
          <w:w w:val="118"/>
          <w:sz w:val="20"/>
          <w:szCs w:val="20"/>
        </w:rPr>
        <w:t>senio</w:t>
      </w:r>
      <w:r w:rsidRPr="007E0A84">
        <w:rPr>
          <w:rFonts w:ascii="Arial" w:hAnsi="Arial" w:cs="Arial"/>
          <w:w w:val="118"/>
          <w:sz w:val="20"/>
          <w:szCs w:val="20"/>
        </w:rPr>
        <w:t>r</w:t>
      </w:r>
      <w:r w:rsidRPr="007E0A84">
        <w:rPr>
          <w:rFonts w:ascii="Arial" w:hAnsi="Arial" w:cs="Arial"/>
          <w:spacing w:val="-17"/>
          <w:w w:val="118"/>
          <w:sz w:val="20"/>
          <w:szCs w:val="20"/>
        </w:rPr>
        <w:t xml:space="preserve"> </w:t>
      </w:r>
      <w:r w:rsidRPr="007E0A84">
        <w:rPr>
          <w:rFonts w:ascii="Arial" w:hAnsi="Arial" w:cs="Arial"/>
          <w:spacing w:val="-1"/>
          <w:w w:val="118"/>
          <w:sz w:val="20"/>
          <w:szCs w:val="20"/>
        </w:rPr>
        <w:t>manager</w:t>
      </w:r>
      <w:r w:rsidRPr="007E0A84">
        <w:rPr>
          <w:rFonts w:ascii="Arial" w:hAnsi="Arial" w:cs="Arial"/>
          <w:w w:val="118"/>
          <w:sz w:val="20"/>
          <w:szCs w:val="20"/>
        </w:rPr>
        <w:t>s</w:t>
      </w:r>
      <w:r w:rsidRPr="007E0A84">
        <w:rPr>
          <w:rFonts w:ascii="Arial" w:hAnsi="Arial" w:cs="Arial"/>
          <w:spacing w:val="-1"/>
          <w:w w:val="118"/>
          <w:sz w:val="20"/>
          <w:szCs w:val="20"/>
        </w:rPr>
        <w:t xml:space="preserve"> an</w:t>
      </w:r>
      <w:r w:rsidRPr="007E0A84">
        <w:rPr>
          <w:rFonts w:ascii="Arial" w:hAnsi="Arial" w:cs="Arial"/>
          <w:w w:val="118"/>
          <w:sz w:val="20"/>
          <w:szCs w:val="20"/>
        </w:rPr>
        <w:t>d</w:t>
      </w:r>
      <w:r w:rsidRPr="007E0A84">
        <w:rPr>
          <w:rFonts w:ascii="Arial" w:hAnsi="Arial" w:cs="Arial"/>
          <w:spacing w:val="8"/>
          <w:w w:val="118"/>
          <w:sz w:val="20"/>
          <w:szCs w:val="20"/>
        </w:rPr>
        <w:t xml:space="preserve"> </w:t>
      </w:r>
      <w:r w:rsidRPr="007E0A84">
        <w:rPr>
          <w:rFonts w:ascii="Arial" w:hAnsi="Arial" w:cs="Arial"/>
          <w:spacing w:val="-1"/>
          <w:w w:val="140"/>
          <w:sz w:val="20"/>
          <w:szCs w:val="20"/>
        </w:rPr>
        <w:t>t</w:t>
      </w:r>
      <w:r w:rsidRPr="007E0A84">
        <w:rPr>
          <w:rFonts w:ascii="Arial" w:hAnsi="Arial" w:cs="Arial"/>
          <w:spacing w:val="-1"/>
          <w:w w:val="122"/>
          <w:sz w:val="20"/>
          <w:szCs w:val="20"/>
        </w:rPr>
        <w:t>h</w:t>
      </w:r>
      <w:r w:rsidRPr="007E0A84">
        <w:rPr>
          <w:rFonts w:ascii="Arial" w:hAnsi="Arial" w:cs="Arial"/>
          <w:w w:val="125"/>
          <w:sz w:val="20"/>
          <w:szCs w:val="20"/>
        </w:rPr>
        <w:t xml:space="preserve">e </w:t>
      </w:r>
      <w:r w:rsidRPr="007E0A84">
        <w:rPr>
          <w:rFonts w:ascii="Arial" w:hAnsi="Arial" w:cs="Arial"/>
          <w:spacing w:val="-1"/>
          <w:w w:val="117"/>
          <w:sz w:val="20"/>
          <w:szCs w:val="20"/>
        </w:rPr>
        <w:t>governin</w:t>
      </w:r>
      <w:r w:rsidRPr="007E0A84">
        <w:rPr>
          <w:rFonts w:ascii="Arial" w:hAnsi="Arial" w:cs="Arial"/>
          <w:w w:val="117"/>
          <w:sz w:val="20"/>
          <w:szCs w:val="20"/>
        </w:rPr>
        <w:t xml:space="preserve">g </w:t>
      </w:r>
      <w:r w:rsidRPr="007E0A84">
        <w:rPr>
          <w:rFonts w:ascii="Arial" w:hAnsi="Arial" w:cs="Arial"/>
          <w:spacing w:val="-1"/>
          <w:w w:val="117"/>
          <w:sz w:val="20"/>
          <w:szCs w:val="20"/>
        </w:rPr>
        <w:t>bod</w:t>
      </w:r>
      <w:r w:rsidRPr="007E0A84">
        <w:rPr>
          <w:rFonts w:ascii="Arial" w:hAnsi="Arial" w:cs="Arial"/>
          <w:w w:val="117"/>
          <w:sz w:val="20"/>
          <w:szCs w:val="20"/>
        </w:rPr>
        <w:t>y</w:t>
      </w:r>
      <w:r w:rsidRPr="007E0A84">
        <w:rPr>
          <w:rFonts w:ascii="Arial" w:hAnsi="Arial" w:cs="Arial"/>
          <w:spacing w:val="-8"/>
          <w:w w:val="117"/>
          <w:sz w:val="20"/>
          <w:szCs w:val="20"/>
        </w:rPr>
        <w:t xml:space="preserve"> </w:t>
      </w:r>
      <w:r w:rsidRPr="007E0A84">
        <w:rPr>
          <w:rFonts w:ascii="Arial" w:hAnsi="Arial" w:cs="Arial"/>
          <w:spacing w:val="-1"/>
          <w:w w:val="117"/>
          <w:sz w:val="20"/>
          <w:szCs w:val="20"/>
        </w:rPr>
        <w:t>awar</w:t>
      </w:r>
      <w:r w:rsidRPr="007E0A84">
        <w:rPr>
          <w:rFonts w:ascii="Arial" w:hAnsi="Arial" w:cs="Arial"/>
          <w:w w:val="117"/>
          <w:sz w:val="20"/>
          <w:szCs w:val="20"/>
        </w:rPr>
        <w:t>e</w:t>
      </w:r>
      <w:r w:rsidRPr="007E0A84">
        <w:rPr>
          <w:rFonts w:ascii="Arial" w:hAnsi="Arial" w:cs="Arial"/>
          <w:spacing w:val="12"/>
          <w:w w:val="117"/>
          <w:sz w:val="20"/>
          <w:szCs w:val="20"/>
        </w:rPr>
        <w:t xml:space="preserve"> </w:t>
      </w: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35"/>
          <w:sz w:val="20"/>
          <w:szCs w:val="20"/>
        </w:rPr>
        <w:t xml:space="preserve"> </w:t>
      </w:r>
      <w:r w:rsidRPr="007E0A84">
        <w:rPr>
          <w:rFonts w:ascii="Arial" w:hAnsi="Arial" w:cs="Arial"/>
          <w:spacing w:val="-1"/>
          <w:w w:val="114"/>
          <w:sz w:val="20"/>
          <w:szCs w:val="20"/>
        </w:rPr>
        <w:t>complianc</w:t>
      </w:r>
      <w:r w:rsidRPr="007E0A84">
        <w:rPr>
          <w:rFonts w:ascii="Arial" w:hAnsi="Arial" w:cs="Arial"/>
          <w:w w:val="114"/>
          <w:sz w:val="20"/>
          <w:szCs w:val="20"/>
        </w:rPr>
        <w:t>e</w:t>
      </w:r>
      <w:r w:rsidRPr="007E0A84">
        <w:rPr>
          <w:rFonts w:ascii="Arial" w:hAnsi="Arial" w:cs="Arial"/>
          <w:spacing w:val="-1"/>
          <w:w w:val="114"/>
          <w:sz w:val="20"/>
          <w:szCs w:val="20"/>
        </w:rPr>
        <w:t xml:space="preserve"> iss</w:t>
      </w:r>
      <w:r w:rsidRPr="007E0A84">
        <w:rPr>
          <w:rFonts w:ascii="Arial" w:hAnsi="Arial" w:cs="Arial"/>
          <w:spacing w:val="-1"/>
          <w:w w:val="122"/>
          <w:sz w:val="20"/>
          <w:szCs w:val="20"/>
        </w:rPr>
        <w:t>u</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w w:val="111"/>
          <w:sz w:val="20"/>
          <w:szCs w:val="20"/>
        </w:rPr>
        <w:t>.</w:t>
      </w:r>
    </w:p>
    <w:p w:rsidR="007E0A84" w:rsidRPr="007E0A84" w:rsidRDefault="007E0A84" w:rsidP="007E0A84">
      <w:pPr>
        <w:ind w:right="-59"/>
        <w:jc w:val="both"/>
        <w:rPr>
          <w:rFonts w:ascii="Arial" w:hAnsi="Arial" w:cs="Arial"/>
          <w:spacing w:val="12"/>
          <w:w w:val="117"/>
          <w:sz w:val="20"/>
          <w:szCs w:val="20"/>
        </w:rPr>
      </w:pPr>
      <w:r w:rsidRPr="007E0A84">
        <w:rPr>
          <w:rFonts w:ascii="Arial" w:hAnsi="Arial" w:cs="Arial"/>
          <w:spacing w:val="-1"/>
          <w:w w:val="107"/>
          <w:sz w:val="20"/>
          <w:szCs w:val="20"/>
        </w:rPr>
        <w:tab/>
      </w:r>
      <w:r w:rsidRPr="007E0A84">
        <w:rPr>
          <w:rFonts w:ascii="Arial" w:hAnsi="Arial" w:cs="Arial"/>
          <w:spacing w:val="-1"/>
          <w:w w:val="118"/>
          <w:sz w:val="20"/>
          <w:szCs w:val="20"/>
        </w:rPr>
        <w:tab/>
      </w:r>
    </w:p>
    <w:p w:rsidR="007E0A84" w:rsidRPr="007E0A84" w:rsidRDefault="007E0A84" w:rsidP="007E0A84">
      <w:pPr>
        <w:ind w:right="-59"/>
        <w:jc w:val="both"/>
        <w:rPr>
          <w:rFonts w:ascii="Arial" w:hAnsi="Arial" w:cs="Arial"/>
          <w:sz w:val="20"/>
          <w:szCs w:val="20"/>
        </w:rPr>
      </w:pPr>
      <w:r w:rsidRPr="007E0A84">
        <w:rPr>
          <w:rFonts w:ascii="Arial" w:hAnsi="Arial" w:cs="Arial"/>
          <w:b/>
          <w:spacing w:val="-1"/>
          <w:sz w:val="20"/>
          <w:szCs w:val="20"/>
        </w:rPr>
        <w:t>5.8.</w:t>
      </w:r>
      <w:r w:rsidRPr="007E0A84">
        <w:rPr>
          <w:rFonts w:ascii="Arial" w:hAnsi="Arial" w:cs="Arial"/>
          <w:b/>
          <w:sz w:val="20"/>
          <w:szCs w:val="20"/>
        </w:rPr>
        <w:t xml:space="preserve">1     </w:t>
      </w:r>
      <w:r w:rsidRPr="007E0A84">
        <w:rPr>
          <w:rFonts w:ascii="Arial" w:hAnsi="Arial" w:cs="Arial"/>
          <w:b/>
          <w:spacing w:val="15"/>
          <w:sz w:val="20"/>
          <w:szCs w:val="20"/>
        </w:rPr>
        <w:t xml:space="preserve"> </w:t>
      </w:r>
      <w:r w:rsidRPr="007E0A84">
        <w:rPr>
          <w:rFonts w:ascii="Arial" w:hAnsi="Arial" w:cs="Arial"/>
          <w:b/>
          <w:spacing w:val="-1"/>
          <w:w w:val="84"/>
          <w:sz w:val="20"/>
          <w:szCs w:val="20"/>
        </w:rPr>
        <w:t>R</w:t>
      </w:r>
      <w:r w:rsidRPr="007E0A84">
        <w:rPr>
          <w:rFonts w:ascii="Arial" w:hAnsi="Arial" w:cs="Arial"/>
          <w:b/>
          <w:spacing w:val="-1"/>
          <w:w w:val="125"/>
          <w:sz w:val="20"/>
          <w:szCs w:val="20"/>
        </w:rPr>
        <w:t>e</w:t>
      </w:r>
      <w:r w:rsidRPr="007E0A84">
        <w:rPr>
          <w:rFonts w:ascii="Arial" w:hAnsi="Arial" w:cs="Arial"/>
          <w:b/>
          <w:spacing w:val="-1"/>
          <w:sz w:val="20"/>
          <w:szCs w:val="20"/>
        </w:rPr>
        <w:t>ci</w:t>
      </w:r>
      <w:r w:rsidRPr="007E0A84">
        <w:rPr>
          <w:rFonts w:ascii="Arial" w:hAnsi="Arial" w:cs="Arial"/>
          <w:b/>
          <w:spacing w:val="-1"/>
          <w:w w:val="109"/>
          <w:sz w:val="20"/>
          <w:szCs w:val="20"/>
        </w:rPr>
        <w:t>p</w:t>
      </w:r>
      <w:r w:rsidRPr="007E0A84">
        <w:rPr>
          <w:rFonts w:ascii="Arial" w:hAnsi="Arial" w:cs="Arial"/>
          <w:b/>
          <w:spacing w:val="-1"/>
          <w:sz w:val="20"/>
          <w:szCs w:val="20"/>
        </w:rPr>
        <w:t>i</w:t>
      </w:r>
      <w:r w:rsidRPr="007E0A84">
        <w:rPr>
          <w:rFonts w:ascii="Arial" w:hAnsi="Arial" w:cs="Arial"/>
          <w:b/>
          <w:spacing w:val="-1"/>
          <w:w w:val="125"/>
          <w:sz w:val="20"/>
          <w:szCs w:val="20"/>
        </w:rPr>
        <w:t>e</w:t>
      </w:r>
      <w:r w:rsidRPr="007E0A84">
        <w:rPr>
          <w:rFonts w:ascii="Arial" w:hAnsi="Arial" w:cs="Arial"/>
          <w:b/>
          <w:spacing w:val="-1"/>
          <w:w w:val="109"/>
          <w:sz w:val="20"/>
          <w:szCs w:val="20"/>
        </w:rPr>
        <w:t>n</w:t>
      </w:r>
      <w:r w:rsidRPr="007E0A84">
        <w:rPr>
          <w:rFonts w:ascii="Arial" w:hAnsi="Arial" w:cs="Arial"/>
          <w:b/>
          <w:spacing w:val="-1"/>
          <w:w w:val="116"/>
          <w:sz w:val="20"/>
          <w:szCs w:val="20"/>
        </w:rPr>
        <w:t>t</w:t>
      </w:r>
      <w:r w:rsidRPr="007E0A84">
        <w:rPr>
          <w:rFonts w:ascii="Arial" w:hAnsi="Arial" w:cs="Arial"/>
          <w:b/>
          <w:w w:val="114"/>
          <w:sz w:val="20"/>
          <w:szCs w:val="20"/>
        </w:rPr>
        <w:t>s</w:t>
      </w:r>
      <w:r w:rsidRPr="007E0A84">
        <w:rPr>
          <w:rFonts w:ascii="Arial" w:hAnsi="Arial" w:cs="Arial"/>
          <w:b/>
          <w:spacing w:val="2"/>
          <w:sz w:val="20"/>
          <w:szCs w:val="20"/>
        </w:rPr>
        <w:t xml:space="preserve"> </w:t>
      </w:r>
      <w:r w:rsidRPr="007E0A84">
        <w:rPr>
          <w:rFonts w:ascii="Arial" w:hAnsi="Arial" w:cs="Arial"/>
          <w:b/>
          <w:spacing w:val="-1"/>
          <w:sz w:val="20"/>
          <w:szCs w:val="20"/>
        </w:rPr>
        <w:t>o</w:t>
      </w:r>
      <w:r w:rsidRPr="007E0A84">
        <w:rPr>
          <w:rFonts w:ascii="Arial" w:hAnsi="Arial" w:cs="Arial"/>
          <w:b/>
          <w:sz w:val="20"/>
          <w:szCs w:val="20"/>
        </w:rPr>
        <w:t>f</w:t>
      </w:r>
      <w:r w:rsidRPr="007E0A84">
        <w:rPr>
          <w:rFonts w:ascii="Arial" w:hAnsi="Arial" w:cs="Arial"/>
          <w:b/>
          <w:spacing w:val="41"/>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09"/>
          <w:sz w:val="20"/>
          <w:szCs w:val="20"/>
        </w:rPr>
        <w:t>p</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pacing w:val="-1"/>
          <w:w w:val="116"/>
          <w:sz w:val="20"/>
          <w:szCs w:val="20"/>
        </w:rPr>
        <w:t>t</w:t>
      </w:r>
      <w:r w:rsidRPr="007E0A84">
        <w:rPr>
          <w:rFonts w:ascii="Arial" w:hAnsi="Arial" w:cs="Arial"/>
          <w:b/>
          <w:w w:val="114"/>
          <w:sz w:val="20"/>
          <w:szCs w:val="20"/>
        </w:rPr>
        <w:t>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The</w:t>
      </w:r>
      <w:r w:rsidRPr="007E0A84">
        <w:rPr>
          <w:rFonts w:ascii="Arial" w:hAnsi="Arial" w:cs="Arial"/>
          <w:spacing w:val="35"/>
          <w:sz w:val="20"/>
          <w:szCs w:val="20"/>
        </w:rPr>
        <w:t xml:space="preserve"> </w:t>
      </w:r>
      <w:r w:rsidRPr="007E0A84">
        <w:rPr>
          <w:rFonts w:ascii="Arial" w:hAnsi="Arial" w:cs="Arial"/>
          <w:sz w:val="20"/>
          <w:szCs w:val="20"/>
        </w:rPr>
        <w:t>firm</w:t>
      </w:r>
      <w:r w:rsidRPr="007E0A84">
        <w:rPr>
          <w:rFonts w:ascii="Arial" w:hAnsi="Arial" w:cs="Arial"/>
          <w:spacing w:val="45"/>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w w:val="118"/>
          <w:sz w:val="20"/>
          <w:szCs w:val="20"/>
        </w:rPr>
        <w:t>identify</w:t>
      </w:r>
      <w:r w:rsidRPr="007E0A84">
        <w:rPr>
          <w:rFonts w:ascii="Arial" w:hAnsi="Arial" w:cs="Arial"/>
          <w:spacing w:val="-19"/>
          <w:w w:val="118"/>
          <w:sz w:val="20"/>
          <w:szCs w:val="20"/>
        </w:rPr>
        <w:t xml:space="preserve"> </w:t>
      </w:r>
      <w:r w:rsidRPr="007E0A84">
        <w:rPr>
          <w:rFonts w:ascii="Arial" w:hAnsi="Arial" w:cs="Arial"/>
          <w:w w:val="118"/>
          <w:sz w:val="20"/>
          <w:szCs w:val="20"/>
        </w:rPr>
        <w:t>the</w:t>
      </w:r>
      <w:r w:rsidRPr="007E0A84">
        <w:rPr>
          <w:rFonts w:ascii="Arial" w:hAnsi="Arial" w:cs="Arial"/>
          <w:spacing w:val="16"/>
          <w:w w:val="118"/>
          <w:sz w:val="20"/>
          <w:szCs w:val="20"/>
        </w:rPr>
        <w:t xml:space="preserve"> </w:t>
      </w:r>
      <w:r w:rsidRPr="007E0A84">
        <w:rPr>
          <w:rFonts w:ascii="Arial" w:hAnsi="Arial" w:cs="Arial"/>
          <w:w w:val="118"/>
          <w:sz w:val="20"/>
          <w:szCs w:val="20"/>
        </w:rPr>
        <w:t>recipients</w:t>
      </w:r>
      <w:r w:rsidRPr="007E0A84">
        <w:rPr>
          <w:rFonts w:ascii="Arial" w:hAnsi="Arial" w:cs="Arial"/>
          <w:spacing w:val="-24"/>
          <w:w w:val="118"/>
          <w:sz w:val="20"/>
          <w:szCs w:val="20"/>
        </w:rPr>
        <w:t xml:space="preserve"> </w:t>
      </w:r>
      <w:r w:rsidRPr="007E0A84">
        <w:rPr>
          <w:rFonts w:ascii="Arial" w:hAnsi="Arial" w:cs="Arial"/>
          <w:sz w:val="20"/>
          <w:szCs w:val="20"/>
        </w:rPr>
        <w:t>of</w:t>
      </w:r>
      <w:r w:rsidRPr="007E0A84">
        <w:rPr>
          <w:rFonts w:ascii="Arial" w:hAnsi="Arial" w:cs="Arial"/>
          <w:spacing w:val="35"/>
          <w:sz w:val="20"/>
          <w:szCs w:val="20"/>
        </w:rPr>
        <w:t xml:space="preserve"> </w:t>
      </w:r>
      <w:r w:rsidRPr="007E0A84">
        <w:rPr>
          <w:rFonts w:ascii="Arial" w:hAnsi="Arial" w:cs="Arial"/>
          <w:w w:val="113"/>
          <w:sz w:val="20"/>
          <w:szCs w:val="20"/>
        </w:rPr>
        <w:t>necessary</w:t>
      </w:r>
      <w:r w:rsidRPr="007E0A84">
        <w:rPr>
          <w:rFonts w:ascii="Arial" w:hAnsi="Arial" w:cs="Arial"/>
          <w:spacing w:val="-5"/>
          <w:w w:val="113"/>
          <w:sz w:val="20"/>
          <w:szCs w:val="20"/>
        </w:rPr>
        <w:t xml:space="preserve"> </w:t>
      </w:r>
      <w:r w:rsidRPr="007E0A84">
        <w:rPr>
          <w:rFonts w:ascii="Arial" w:hAnsi="Arial" w:cs="Arial"/>
          <w:w w:val="113"/>
          <w:sz w:val="20"/>
          <w:szCs w:val="20"/>
        </w:rPr>
        <w:t>compliance</w:t>
      </w:r>
      <w:r w:rsidRPr="007E0A84">
        <w:rPr>
          <w:rFonts w:ascii="Arial" w:hAnsi="Arial" w:cs="Arial"/>
          <w:spacing w:val="9"/>
          <w:w w:val="113"/>
          <w:sz w:val="20"/>
          <w:szCs w:val="20"/>
        </w:rPr>
        <w:t xml:space="preserve"> </w:t>
      </w:r>
      <w:r w:rsidRPr="007E0A84">
        <w:rPr>
          <w:rFonts w:ascii="Arial" w:hAnsi="Arial" w:cs="Arial"/>
          <w:w w:val="116"/>
          <w:sz w:val="20"/>
          <w:szCs w:val="20"/>
        </w:rPr>
        <w:t>r</w:t>
      </w:r>
      <w:r w:rsidRPr="007E0A84">
        <w:rPr>
          <w:rFonts w:ascii="Arial" w:hAnsi="Arial" w:cs="Arial"/>
          <w:w w:val="125"/>
          <w:sz w:val="20"/>
          <w:szCs w:val="20"/>
        </w:rPr>
        <w:t>e</w:t>
      </w:r>
      <w:r w:rsidRPr="007E0A84">
        <w:rPr>
          <w:rFonts w:ascii="Arial" w:hAnsi="Arial" w:cs="Arial"/>
          <w:w w:val="122"/>
          <w:sz w:val="20"/>
          <w:szCs w:val="20"/>
        </w:rPr>
        <w:t>po</w:t>
      </w:r>
      <w:r w:rsidRPr="007E0A84">
        <w:rPr>
          <w:rFonts w:ascii="Arial" w:hAnsi="Arial" w:cs="Arial"/>
          <w:w w:val="116"/>
          <w:sz w:val="20"/>
          <w:szCs w:val="20"/>
        </w:rPr>
        <w:t>r</w:t>
      </w:r>
      <w:r w:rsidRPr="007E0A84">
        <w:rPr>
          <w:rFonts w:ascii="Arial" w:hAnsi="Arial" w:cs="Arial"/>
          <w:w w:val="140"/>
          <w:sz w:val="20"/>
          <w:szCs w:val="20"/>
        </w:rPr>
        <w:t>t</w:t>
      </w:r>
      <w:r w:rsidRPr="007E0A84">
        <w:rPr>
          <w:rFonts w:ascii="Arial" w:hAnsi="Arial" w:cs="Arial"/>
          <w:sz w:val="20"/>
          <w:szCs w:val="20"/>
        </w:rPr>
        <w:t xml:space="preserve">s </w:t>
      </w:r>
      <w:r w:rsidRPr="007E0A84">
        <w:rPr>
          <w:rFonts w:ascii="Arial" w:hAnsi="Arial" w:cs="Arial"/>
          <w:w w:val="123"/>
          <w:sz w:val="20"/>
          <w:szCs w:val="20"/>
        </w:rPr>
        <w:t>and</w:t>
      </w:r>
      <w:r w:rsidRPr="007E0A84">
        <w:rPr>
          <w:rFonts w:ascii="Arial" w:hAnsi="Arial" w:cs="Arial"/>
          <w:spacing w:val="-9"/>
          <w:w w:val="123"/>
          <w:sz w:val="20"/>
          <w:szCs w:val="20"/>
        </w:rPr>
        <w:t xml:space="preserve"> </w:t>
      </w:r>
      <w:r w:rsidRPr="007E0A84">
        <w:rPr>
          <w:rFonts w:ascii="Arial" w:hAnsi="Arial" w:cs="Arial"/>
          <w:w w:val="123"/>
          <w:sz w:val="20"/>
          <w:szCs w:val="20"/>
        </w:rPr>
        <w:t>i</w:t>
      </w:r>
      <w:r w:rsidRPr="007E0A84">
        <w:rPr>
          <w:rFonts w:ascii="Arial" w:hAnsi="Arial" w:cs="Arial"/>
          <w:w w:val="122"/>
          <w:sz w:val="20"/>
          <w:szCs w:val="20"/>
        </w:rPr>
        <w:t>n</w:t>
      </w:r>
      <w:r w:rsidRPr="007E0A84">
        <w:rPr>
          <w:rFonts w:ascii="Arial" w:hAnsi="Arial" w:cs="Arial"/>
          <w:w w:val="116"/>
          <w:sz w:val="20"/>
          <w:szCs w:val="20"/>
        </w:rPr>
        <w:t>f</w:t>
      </w:r>
      <w:r w:rsidRPr="007E0A84">
        <w:rPr>
          <w:rFonts w:ascii="Arial" w:hAnsi="Arial" w:cs="Arial"/>
          <w:w w:val="122"/>
          <w:sz w:val="20"/>
          <w:szCs w:val="20"/>
        </w:rPr>
        <w:t>o</w:t>
      </w:r>
      <w:r w:rsidRPr="007E0A84">
        <w:rPr>
          <w:rFonts w:ascii="Arial" w:hAnsi="Arial" w:cs="Arial"/>
          <w:w w:val="116"/>
          <w:sz w:val="20"/>
          <w:szCs w:val="20"/>
        </w:rPr>
        <w:t>r</w:t>
      </w:r>
      <w:r w:rsidRPr="007E0A84">
        <w:rPr>
          <w:rFonts w:ascii="Arial" w:hAnsi="Arial" w:cs="Arial"/>
          <w:w w:val="114"/>
          <w:sz w:val="20"/>
          <w:szCs w:val="20"/>
        </w:rPr>
        <w:t>m</w:t>
      </w:r>
      <w:r w:rsidRPr="007E0A84">
        <w:rPr>
          <w:rFonts w:ascii="Arial" w:hAnsi="Arial" w:cs="Arial"/>
          <w:w w:val="125"/>
          <w:sz w:val="20"/>
          <w:szCs w:val="20"/>
        </w:rPr>
        <w:t>a</w:t>
      </w:r>
      <w:r w:rsidRPr="007E0A84">
        <w:rPr>
          <w:rFonts w:ascii="Arial" w:hAnsi="Arial" w:cs="Arial"/>
          <w:w w:val="140"/>
          <w:sz w:val="20"/>
          <w:szCs w:val="20"/>
        </w:rPr>
        <w:t>t</w:t>
      </w:r>
      <w:r w:rsidRPr="007E0A84">
        <w:rPr>
          <w:rFonts w:ascii="Arial" w:hAnsi="Arial" w:cs="Arial"/>
          <w:sz w:val="20"/>
          <w:szCs w:val="20"/>
        </w:rPr>
        <w:t>i</w:t>
      </w:r>
      <w:r w:rsidRPr="007E0A84">
        <w:rPr>
          <w:rFonts w:ascii="Arial" w:hAnsi="Arial" w:cs="Arial"/>
          <w:w w:val="122"/>
          <w:sz w:val="20"/>
          <w:szCs w:val="20"/>
        </w:rPr>
        <w:t>on</w:t>
      </w:r>
      <w:r w:rsidRPr="007E0A84">
        <w:rPr>
          <w:rFonts w:ascii="Arial" w:hAnsi="Arial" w:cs="Arial"/>
          <w:w w:val="111"/>
          <w:sz w:val="20"/>
          <w:szCs w:val="20"/>
        </w:rPr>
        <w:t>.</w:t>
      </w:r>
    </w:p>
    <w:p w:rsidR="00375A32" w:rsidRDefault="00375A32" w:rsidP="007E0A84">
      <w:pPr>
        <w:jc w:val="both"/>
        <w:rPr>
          <w:rFonts w:ascii="Arial" w:hAnsi="Arial" w:cs="Arial"/>
          <w:spacing w:val="-1"/>
          <w:sz w:val="16"/>
          <w:szCs w:val="16"/>
        </w:rPr>
      </w:pPr>
    </w:p>
    <w:p w:rsidR="007E0A84" w:rsidRPr="00375A32" w:rsidRDefault="007E0A84" w:rsidP="007E0A84">
      <w:pPr>
        <w:jc w:val="both"/>
        <w:rPr>
          <w:rFonts w:ascii="Arial" w:hAnsi="Arial" w:cs="Arial"/>
          <w:sz w:val="16"/>
          <w:szCs w:val="16"/>
        </w:rPr>
      </w:pPr>
      <w:r w:rsidRPr="00375A32">
        <w:rPr>
          <w:rFonts w:ascii="Arial" w:hAnsi="Arial" w:cs="Arial"/>
          <w:spacing w:val="-1"/>
          <w:sz w:val="16"/>
          <w:szCs w:val="16"/>
        </w:rPr>
        <w:t>NOT</w:t>
      </w:r>
      <w:r w:rsidRPr="00375A32">
        <w:rPr>
          <w:rFonts w:ascii="Arial" w:hAnsi="Arial" w:cs="Arial"/>
          <w:sz w:val="16"/>
          <w:szCs w:val="16"/>
        </w:rPr>
        <w:t xml:space="preserve">E   </w:t>
      </w:r>
      <w:r w:rsidRPr="00375A32">
        <w:rPr>
          <w:rFonts w:ascii="Arial" w:hAnsi="Arial" w:cs="Arial"/>
          <w:spacing w:val="7"/>
          <w:sz w:val="16"/>
          <w:szCs w:val="16"/>
        </w:rPr>
        <w:t xml:space="preserve"> </w:t>
      </w:r>
      <w:r w:rsidRPr="00375A32">
        <w:rPr>
          <w:rFonts w:ascii="Arial" w:hAnsi="Arial" w:cs="Arial"/>
          <w:spacing w:val="-1"/>
          <w:w w:val="117"/>
          <w:sz w:val="16"/>
          <w:szCs w:val="16"/>
        </w:rPr>
        <w:t>Dependin</w:t>
      </w:r>
      <w:r w:rsidRPr="00375A32">
        <w:rPr>
          <w:rFonts w:ascii="Arial" w:hAnsi="Arial" w:cs="Arial"/>
          <w:w w:val="117"/>
          <w:sz w:val="16"/>
          <w:szCs w:val="16"/>
        </w:rPr>
        <w:t>g</w:t>
      </w:r>
      <w:r w:rsidRPr="00375A32">
        <w:rPr>
          <w:rFonts w:ascii="Arial" w:hAnsi="Arial" w:cs="Arial"/>
          <w:spacing w:val="-1"/>
          <w:w w:val="117"/>
          <w:sz w:val="16"/>
          <w:szCs w:val="16"/>
        </w:rPr>
        <w:t xml:space="preserve"> </w:t>
      </w:r>
      <w:r w:rsidRPr="00375A32">
        <w:rPr>
          <w:rFonts w:ascii="Arial" w:hAnsi="Arial" w:cs="Arial"/>
          <w:spacing w:val="-1"/>
          <w:sz w:val="16"/>
          <w:szCs w:val="16"/>
        </w:rPr>
        <w:t>o</w:t>
      </w:r>
      <w:r w:rsidRPr="00375A32">
        <w:rPr>
          <w:rFonts w:ascii="Arial" w:hAnsi="Arial" w:cs="Arial"/>
          <w:sz w:val="16"/>
          <w:szCs w:val="16"/>
        </w:rPr>
        <w:t>n</w:t>
      </w:r>
      <w:r w:rsidRPr="00375A32">
        <w:rPr>
          <w:rFonts w:ascii="Arial" w:hAnsi="Arial" w:cs="Arial"/>
          <w:spacing w:val="43"/>
          <w:sz w:val="16"/>
          <w:szCs w:val="16"/>
        </w:rPr>
        <w:t xml:space="preserve"> </w:t>
      </w:r>
      <w:r w:rsidRPr="00375A32">
        <w:rPr>
          <w:rFonts w:ascii="Arial" w:hAnsi="Arial" w:cs="Arial"/>
          <w:spacing w:val="-1"/>
          <w:w w:val="120"/>
          <w:sz w:val="16"/>
          <w:szCs w:val="16"/>
        </w:rPr>
        <w:t>th</w:t>
      </w:r>
      <w:r w:rsidRPr="00375A32">
        <w:rPr>
          <w:rFonts w:ascii="Arial" w:hAnsi="Arial" w:cs="Arial"/>
          <w:w w:val="120"/>
          <w:sz w:val="16"/>
          <w:szCs w:val="16"/>
        </w:rPr>
        <w:t>e</w:t>
      </w:r>
      <w:r w:rsidRPr="00375A32">
        <w:rPr>
          <w:rFonts w:ascii="Arial" w:hAnsi="Arial" w:cs="Arial"/>
          <w:spacing w:val="9"/>
          <w:w w:val="120"/>
          <w:sz w:val="16"/>
          <w:szCs w:val="16"/>
        </w:rPr>
        <w:t xml:space="preserve"> </w:t>
      </w:r>
      <w:r w:rsidRPr="00375A32">
        <w:rPr>
          <w:rFonts w:ascii="Arial" w:hAnsi="Arial" w:cs="Arial"/>
          <w:spacing w:val="-1"/>
          <w:w w:val="120"/>
          <w:sz w:val="16"/>
          <w:szCs w:val="16"/>
        </w:rPr>
        <w:t>nature</w:t>
      </w:r>
      <w:r w:rsidRPr="00375A32">
        <w:rPr>
          <w:rFonts w:ascii="Arial" w:hAnsi="Arial" w:cs="Arial"/>
          <w:w w:val="120"/>
          <w:sz w:val="16"/>
          <w:szCs w:val="16"/>
        </w:rPr>
        <w:t>,</w:t>
      </w:r>
      <w:r w:rsidRPr="00375A32">
        <w:rPr>
          <w:rFonts w:ascii="Arial" w:hAnsi="Arial" w:cs="Arial"/>
          <w:spacing w:val="-16"/>
          <w:w w:val="120"/>
          <w:sz w:val="16"/>
          <w:szCs w:val="16"/>
        </w:rPr>
        <w:t xml:space="preserve"> </w:t>
      </w:r>
      <w:r w:rsidRPr="00375A32">
        <w:rPr>
          <w:rFonts w:ascii="Arial" w:hAnsi="Arial" w:cs="Arial"/>
          <w:spacing w:val="-1"/>
          <w:sz w:val="16"/>
          <w:szCs w:val="16"/>
        </w:rPr>
        <w:t>scal</w:t>
      </w:r>
      <w:r w:rsidRPr="00375A32">
        <w:rPr>
          <w:rFonts w:ascii="Arial" w:hAnsi="Arial" w:cs="Arial"/>
          <w:sz w:val="16"/>
          <w:szCs w:val="16"/>
        </w:rPr>
        <w:t>e</w:t>
      </w:r>
      <w:r w:rsidRPr="00375A32">
        <w:rPr>
          <w:rFonts w:ascii="Arial" w:hAnsi="Arial" w:cs="Arial"/>
          <w:spacing w:val="32"/>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1"/>
          <w:w w:val="119"/>
          <w:sz w:val="16"/>
          <w:szCs w:val="16"/>
        </w:rPr>
        <w:t>complexit</w:t>
      </w:r>
      <w:r w:rsidRPr="00375A32">
        <w:rPr>
          <w:rFonts w:ascii="Arial" w:hAnsi="Arial" w:cs="Arial"/>
          <w:w w:val="119"/>
          <w:sz w:val="16"/>
          <w:szCs w:val="16"/>
        </w:rPr>
        <w:t>y</w:t>
      </w:r>
      <w:r w:rsidRPr="00375A32">
        <w:rPr>
          <w:rFonts w:ascii="Arial" w:hAnsi="Arial" w:cs="Arial"/>
          <w:spacing w:val="-27"/>
          <w:w w:val="119"/>
          <w:sz w:val="16"/>
          <w:szCs w:val="16"/>
        </w:rPr>
        <w:t xml:space="preserve"> </w:t>
      </w:r>
      <w:r w:rsidRPr="00375A32">
        <w:rPr>
          <w:rFonts w:ascii="Arial" w:hAnsi="Arial" w:cs="Arial"/>
          <w:spacing w:val="-1"/>
          <w:w w:val="119"/>
          <w:sz w:val="16"/>
          <w:szCs w:val="16"/>
        </w:rPr>
        <w:t>o</w:t>
      </w:r>
      <w:r w:rsidRPr="00375A32">
        <w:rPr>
          <w:rFonts w:ascii="Arial" w:hAnsi="Arial" w:cs="Arial"/>
          <w:w w:val="119"/>
          <w:sz w:val="16"/>
          <w:szCs w:val="16"/>
        </w:rPr>
        <w:t>f</w:t>
      </w:r>
      <w:r w:rsidRPr="00375A32">
        <w:rPr>
          <w:rFonts w:ascii="Arial" w:hAnsi="Arial" w:cs="Arial"/>
          <w:spacing w:val="6"/>
          <w:w w:val="119"/>
          <w:sz w:val="16"/>
          <w:szCs w:val="16"/>
        </w:rPr>
        <w:t xml:space="preserve"> </w:t>
      </w:r>
      <w:r w:rsidRPr="00375A32">
        <w:rPr>
          <w:rFonts w:ascii="Arial" w:hAnsi="Arial" w:cs="Arial"/>
          <w:spacing w:val="-1"/>
          <w:w w:val="119"/>
          <w:sz w:val="16"/>
          <w:szCs w:val="16"/>
        </w:rPr>
        <w:t>th</w:t>
      </w:r>
      <w:r w:rsidRPr="00375A32">
        <w:rPr>
          <w:rFonts w:ascii="Arial" w:hAnsi="Arial" w:cs="Arial"/>
          <w:w w:val="119"/>
          <w:sz w:val="16"/>
          <w:szCs w:val="16"/>
        </w:rPr>
        <w:t>e</w:t>
      </w:r>
      <w:r w:rsidRPr="00375A32">
        <w:rPr>
          <w:rFonts w:ascii="Arial" w:hAnsi="Arial" w:cs="Arial"/>
          <w:spacing w:val="11"/>
          <w:w w:val="119"/>
          <w:sz w:val="16"/>
          <w:szCs w:val="16"/>
        </w:rPr>
        <w:t xml:space="preserve"> </w:t>
      </w:r>
      <w:r w:rsidRPr="00375A32">
        <w:rPr>
          <w:rFonts w:ascii="Arial" w:hAnsi="Arial" w:cs="Arial"/>
          <w:w w:val="119"/>
          <w:sz w:val="16"/>
          <w:szCs w:val="16"/>
        </w:rPr>
        <w:t>f</w:t>
      </w:r>
      <w:r w:rsidRPr="00375A32">
        <w:rPr>
          <w:rFonts w:ascii="Arial" w:hAnsi="Arial" w:cs="Arial"/>
          <w:spacing w:val="-1"/>
          <w:w w:val="119"/>
          <w:sz w:val="16"/>
          <w:szCs w:val="16"/>
        </w:rPr>
        <w:t>irm</w:t>
      </w:r>
      <w:r w:rsidRPr="00375A32">
        <w:rPr>
          <w:rFonts w:ascii="Arial" w:hAnsi="Arial" w:cs="Arial"/>
          <w:w w:val="119"/>
          <w:sz w:val="16"/>
          <w:szCs w:val="16"/>
        </w:rPr>
        <w:t>,</w:t>
      </w:r>
      <w:r w:rsidRPr="00375A32">
        <w:rPr>
          <w:rFonts w:ascii="Arial" w:hAnsi="Arial" w:cs="Arial"/>
          <w:spacing w:val="-19"/>
          <w:w w:val="119"/>
          <w:sz w:val="16"/>
          <w:szCs w:val="16"/>
        </w:rPr>
        <w:t xml:space="preserve"> </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pacing w:val="-1"/>
          <w:sz w:val="16"/>
          <w:szCs w:val="16"/>
        </w:rPr>
        <w:t>s</w:t>
      </w:r>
      <w:r w:rsidRPr="00375A32">
        <w:rPr>
          <w:rFonts w:ascii="Arial" w:hAnsi="Arial" w:cs="Arial"/>
          <w:w w:val="125"/>
          <w:sz w:val="16"/>
          <w:szCs w:val="16"/>
        </w:rPr>
        <w:t xml:space="preserve">e </w:t>
      </w:r>
      <w:r w:rsidRPr="00375A32">
        <w:rPr>
          <w:rFonts w:ascii="Arial" w:hAnsi="Arial" w:cs="Arial"/>
          <w:spacing w:val="-1"/>
          <w:sz w:val="16"/>
          <w:szCs w:val="16"/>
        </w:rPr>
        <w:t>ma</w:t>
      </w:r>
      <w:r w:rsidRPr="00375A32">
        <w:rPr>
          <w:rFonts w:ascii="Arial" w:hAnsi="Arial" w:cs="Arial"/>
          <w:sz w:val="16"/>
          <w:szCs w:val="16"/>
        </w:rPr>
        <w:t xml:space="preserve">y </w:t>
      </w:r>
      <w:r w:rsidRPr="00375A32">
        <w:rPr>
          <w:rFonts w:ascii="Arial" w:hAnsi="Arial" w:cs="Arial"/>
          <w:spacing w:val="-1"/>
          <w:w w:val="115"/>
          <w:sz w:val="16"/>
          <w:szCs w:val="16"/>
        </w:rPr>
        <w:t>includ</w:t>
      </w:r>
      <w:r w:rsidRPr="00375A32">
        <w:rPr>
          <w:rFonts w:ascii="Arial" w:hAnsi="Arial" w:cs="Arial"/>
          <w:w w:val="115"/>
          <w:sz w:val="16"/>
          <w:szCs w:val="16"/>
        </w:rPr>
        <w:t>e</w:t>
      </w:r>
      <w:r w:rsidRPr="00375A32">
        <w:rPr>
          <w:rFonts w:ascii="Arial" w:hAnsi="Arial" w:cs="Arial"/>
          <w:spacing w:val="-5"/>
          <w:w w:val="115"/>
          <w:sz w:val="16"/>
          <w:szCs w:val="16"/>
        </w:rPr>
        <w:t xml:space="preserve"> </w:t>
      </w:r>
      <w:r w:rsidRPr="00375A32">
        <w:rPr>
          <w:rFonts w:ascii="Arial" w:hAnsi="Arial" w:cs="Arial"/>
          <w:spacing w:val="-1"/>
          <w:sz w:val="16"/>
          <w:szCs w:val="16"/>
        </w:rPr>
        <w:t>ris</w:t>
      </w:r>
      <w:r w:rsidRPr="00375A32">
        <w:rPr>
          <w:rFonts w:ascii="Arial" w:hAnsi="Arial" w:cs="Arial"/>
          <w:sz w:val="16"/>
          <w:szCs w:val="16"/>
        </w:rPr>
        <w:t>k</w:t>
      </w:r>
      <w:r w:rsidRPr="00375A32">
        <w:rPr>
          <w:rFonts w:ascii="Arial" w:hAnsi="Arial" w:cs="Arial"/>
          <w:spacing w:val="22"/>
          <w:sz w:val="16"/>
          <w:szCs w:val="16"/>
        </w:rPr>
        <w:t xml:space="preserve"> </w:t>
      </w:r>
      <w:r w:rsidRPr="00375A32">
        <w:rPr>
          <w:rFonts w:ascii="Arial" w:hAnsi="Arial" w:cs="Arial"/>
          <w:spacing w:val="-1"/>
          <w:w w:val="116"/>
          <w:sz w:val="16"/>
          <w:szCs w:val="16"/>
        </w:rPr>
        <w:t>committees</w:t>
      </w:r>
      <w:r w:rsidRPr="00375A32">
        <w:rPr>
          <w:rFonts w:ascii="Arial" w:hAnsi="Arial" w:cs="Arial"/>
          <w:w w:val="116"/>
          <w:sz w:val="16"/>
          <w:szCs w:val="16"/>
        </w:rPr>
        <w:t>,</w:t>
      </w:r>
      <w:r w:rsidRPr="00375A32">
        <w:rPr>
          <w:rFonts w:ascii="Arial" w:hAnsi="Arial" w:cs="Arial"/>
          <w:spacing w:val="24"/>
          <w:w w:val="116"/>
          <w:sz w:val="16"/>
          <w:szCs w:val="16"/>
        </w:rPr>
        <w:t xml:space="preserve"> </w:t>
      </w:r>
      <w:r w:rsidRPr="00375A32">
        <w:rPr>
          <w:rFonts w:ascii="Arial" w:hAnsi="Arial" w:cs="Arial"/>
          <w:spacing w:val="-1"/>
          <w:w w:val="116"/>
          <w:sz w:val="16"/>
          <w:szCs w:val="16"/>
        </w:rPr>
        <w:t>complianc</w:t>
      </w:r>
      <w:r w:rsidRPr="00375A32">
        <w:rPr>
          <w:rFonts w:ascii="Arial" w:hAnsi="Arial" w:cs="Arial"/>
          <w:w w:val="116"/>
          <w:sz w:val="16"/>
          <w:szCs w:val="16"/>
        </w:rPr>
        <w:t>e</w:t>
      </w:r>
      <w:r w:rsidRPr="00375A32">
        <w:rPr>
          <w:rFonts w:ascii="Arial" w:hAnsi="Arial" w:cs="Arial"/>
          <w:spacing w:val="-19"/>
          <w:w w:val="116"/>
          <w:sz w:val="16"/>
          <w:szCs w:val="16"/>
        </w:rPr>
        <w:t xml:space="preserve"> </w:t>
      </w:r>
      <w:r w:rsidRPr="00375A32">
        <w:rPr>
          <w:rFonts w:ascii="Arial" w:hAnsi="Arial" w:cs="Arial"/>
          <w:spacing w:val="-1"/>
          <w:w w:val="116"/>
          <w:sz w:val="16"/>
          <w:szCs w:val="16"/>
        </w:rPr>
        <w:t>committees</w:t>
      </w:r>
      <w:r w:rsidRPr="00375A32">
        <w:rPr>
          <w:rFonts w:ascii="Arial" w:hAnsi="Arial" w:cs="Arial"/>
          <w:w w:val="116"/>
          <w:sz w:val="16"/>
          <w:szCs w:val="16"/>
        </w:rPr>
        <w:t>,</w:t>
      </w:r>
      <w:r w:rsidRPr="00375A32">
        <w:rPr>
          <w:rFonts w:ascii="Arial" w:hAnsi="Arial" w:cs="Arial"/>
          <w:spacing w:val="24"/>
          <w:w w:val="116"/>
          <w:sz w:val="16"/>
          <w:szCs w:val="16"/>
        </w:rPr>
        <w:t xml:space="preserve"> </w:t>
      </w:r>
      <w:r w:rsidRPr="00375A32">
        <w:rPr>
          <w:rFonts w:ascii="Arial" w:hAnsi="Arial" w:cs="Arial"/>
          <w:spacing w:val="-1"/>
          <w:w w:val="116"/>
          <w:sz w:val="16"/>
          <w:szCs w:val="16"/>
        </w:rPr>
        <w:t>audi</w:t>
      </w:r>
      <w:r w:rsidRPr="00375A32">
        <w:rPr>
          <w:rFonts w:ascii="Arial" w:hAnsi="Arial" w:cs="Arial"/>
          <w:w w:val="116"/>
          <w:sz w:val="16"/>
          <w:szCs w:val="16"/>
        </w:rPr>
        <w:t>t</w:t>
      </w:r>
      <w:r w:rsidRPr="00375A32">
        <w:rPr>
          <w:rFonts w:ascii="Arial" w:hAnsi="Arial" w:cs="Arial"/>
          <w:spacing w:val="5"/>
          <w:w w:val="116"/>
          <w:sz w:val="16"/>
          <w:szCs w:val="16"/>
        </w:rPr>
        <w:t xml:space="preserve"> </w:t>
      </w:r>
      <w:r w:rsidRPr="00375A32">
        <w:rPr>
          <w:rFonts w:ascii="Arial" w:hAnsi="Arial" w:cs="Arial"/>
          <w:spacing w:val="-1"/>
          <w:w w:val="116"/>
          <w:sz w:val="16"/>
          <w:szCs w:val="16"/>
        </w:rPr>
        <w:t>c</w:t>
      </w:r>
      <w:r w:rsidRPr="00375A32">
        <w:rPr>
          <w:rFonts w:ascii="Arial" w:hAnsi="Arial" w:cs="Arial"/>
          <w:spacing w:val="-1"/>
          <w:w w:val="122"/>
          <w:sz w:val="16"/>
          <w:szCs w:val="16"/>
        </w:rPr>
        <w:t>o</w:t>
      </w:r>
      <w:r w:rsidRPr="00375A32">
        <w:rPr>
          <w:rFonts w:ascii="Arial" w:hAnsi="Arial" w:cs="Arial"/>
          <w:spacing w:val="-1"/>
          <w:w w:val="123"/>
          <w:sz w:val="16"/>
          <w:szCs w:val="16"/>
        </w:rPr>
        <w:t>mm</w:t>
      </w:r>
      <w:r w:rsidRPr="00375A32">
        <w:rPr>
          <w:rFonts w:ascii="Arial" w:hAnsi="Arial" w:cs="Arial"/>
          <w:spacing w:val="-1"/>
          <w:sz w:val="16"/>
          <w:szCs w:val="16"/>
        </w:rPr>
        <w:t>i</w:t>
      </w:r>
      <w:r w:rsidRPr="00375A32">
        <w:rPr>
          <w:rFonts w:ascii="Arial" w:hAnsi="Arial" w:cs="Arial"/>
          <w:spacing w:val="-1"/>
          <w:w w:val="140"/>
          <w:sz w:val="16"/>
          <w:szCs w:val="16"/>
        </w:rPr>
        <w:t>tt</w:t>
      </w:r>
      <w:r w:rsidRPr="00375A32">
        <w:rPr>
          <w:rFonts w:ascii="Arial" w:hAnsi="Arial" w:cs="Arial"/>
          <w:spacing w:val="-1"/>
          <w:w w:val="125"/>
          <w:sz w:val="16"/>
          <w:szCs w:val="16"/>
        </w:rPr>
        <w:t>ee</w:t>
      </w:r>
      <w:r w:rsidRPr="00375A32">
        <w:rPr>
          <w:rFonts w:ascii="Arial" w:hAnsi="Arial" w:cs="Arial"/>
          <w:spacing w:val="-1"/>
          <w:sz w:val="16"/>
          <w:szCs w:val="16"/>
        </w:rPr>
        <w:t>s</w:t>
      </w:r>
      <w:r w:rsidRPr="00375A32">
        <w:rPr>
          <w:rFonts w:ascii="Arial" w:hAnsi="Arial" w:cs="Arial"/>
          <w:w w:val="111"/>
          <w:sz w:val="16"/>
          <w:szCs w:val="16"/>
        </w:rPr>
        <w:t xml:space="preserve">, </w:t>
      </w:r>
      <w:r w:rsidRPr="00375A32">
        <w:rPr>
          <w:rFonts w:ascii="Arial" w:hAnsi="Arial" w:cs="Arial"/>
          <w:spacing w:val="-1"/>
          <w:w w:val="114"/>
          <w:sz w:val="16"/>
          <w:szCs w:val="16"/>
        </w:rPr>
        <w:t>board</w:t>
      </w:r>
      <w:r w:rsidRPr="00375A32">
        <w:rPr>
          <w:rFonts w:ascii="Arial" w:hAnsi="Arial" w:cs="Arial"/>
          <w:w w:val="114"/>
          <w:sz w:val="16"/>
          <w:szCs w:val="16"/>
        </w:rPr>
        <w:t>s</w:t>
      </w:r>
      <w:r w:rsidRPr="00375A32">
        <w:rPr>
          <w:rFonts w:ascii="Arial" w:hAnsi="Arial" w:cs="Arial"/>
          <w:spacing w:val="-6"/>
          <w:w w:val="114"/>
          <w:sz w:val="16"/>
          <w:szCs w:val="16"/>
        </w:rPr>
        <w:t xml:space="preserve"> </w:t>
      </w:r>
      <w:r w:rsidRPr="00375A32">
        <w:rPr>
          <w:rFonts w:ascii="Arial" w:hAnsi="Arial" w:cs="Arial"/>
          <w:spacing w:val="-1"/>
          <w:sz w:val="16"/>
          <w:szCs w:val="16"/>
        </w:rPr>
        <w:t>an</w:t>
      </w:r>
      <w:r w:rsidRPr="00375A32">
        <w:rPr>
          <w:rFonts w:ascii="Arial" w:hAnsi="Arial" w:cs="Arial"/>
          <w:sz w:val="16"/>
          <w:szCs w:val="16"/>
        </w:rPr>
        <w:t xml:space="preserve">d </w:t>
      </w:r>
      <w:r w:rsidRPr="00375A32">
        <w:rPr>
          <w:rFonts w:ascii="Arial" w:hAnsi="Arial" w:cs="Arial"/>
          <w:spacing w:val="-1"/>
          <w:w w:val="122"/>
          <w:sz w:val="16"/>
          <w:szCs w:val="16"/>
        </w:rPr>
        <w:t>o</w:t>
      </w:r>
      <w:r w:rsidRPr="00375A32">
        <w:rPr>
          <w:rFonts w:ascii="Arial" w:hAnsi="Arial" w:cs="Arial"/>
          <w:spacing w:val="-1"/>
          <w:w w:val="140"/>
          <w:sz w:val="16"/>
          <w:szCs w:val="16"/>
        </w:rPr>
        <w:t>t</w:t>
      </w:r>
      <w:r w:rsidRPr="00375A32">
        <w:rPr>
          <w:rFonts w:ascii="Arial" w:hAnsi="Arial" w:cs="Arial"/>
          <w:spacing w:val="-1"/>
          <w:w w:val="122"/>
          <w:sz w:val="16"/>
          <w:szCs w:val="16"/>
        </w:rPr>
        <w:t>h</w:t>
      </w:r>
      <w:r w:rsidRPr="00375A32">
        <w:rPr>
          <w:rFonts w:ascii="Arial" w:hAnsi="Arial" w:cs="Arial"/>
          <w:spacing w:val="-1"/>
          <w:w w:val="125"/>
          <w:sz w:val="16"/>
          <w:szCs w:val="16"/>
        </w:rPr>
        <w:t>e</w:t>
      </w:r>
      <w:r w:rsidRPr="00375A32">
        <w:rPr>
          <w:rFonts w:ascii="Arial" w:hAnsi="Arial" w:cs="Arial"/>
          <w:sz w:val="16"/>
          <w:szCs w:val="16"/>
        </w:rPr>
        <w:t>r</w:t>
      </w:r>
      <w:r w:rsidRPr="00375A32">
        <w:rPr>
          <w:rFonts w:ascii="Arial" w:hAnsi="Arial" w:cs="Arial"/>
          <w:spacing w:val="1"/>
          <w:sz w:val="16"/>
          <w:szCs w:val="16"/>
        </w:rPr>
        <w:t xml:space="preserve"> </w:t>
      </w:r>
      <w:r w:rsidRPr="00375A32">
        <w:rPr>
          <w:rFonts w:ascii="Arial" w:hAnsi="Arial" w:cs="Arial"/>
          <w:spacing w:val="-1"/>
          <w:w w:val="114"/>
          <w:sz w:val="16"/>
          <w:szCs w:val="16"/>
        </w:rPr>
        <w:t>complianc</w:t>
      </w:r>
      <w:r w:rsidRPr="00375A32">
        <w:rPr>
          <w:rFonts w:ascii="Arial" w:hAnsi="Arial" w:cs="Arial"/>
          <w:w w:val="114"/>
          <w:sz w:val="16"/>
          <w:szCs w:val="16"/>
        </w:rPr>
        <w:t>e</w:t>
      </w:r>
      <w:r w:rsidRPr="00375A32">
        <w:rPr>
          <w:rFonts w:ascii="Arial" w:hAnsi="Arial" w:cs="Arial"/>
          <w:spacing w:val="-1"/>
          <w:w w:val="114"/>
          <w:sz w:val="16"/>
          <w:szCs w:val="16"/>
        </w:rPr>
        <w:t xml:space="preserve"> </w:t>
      </w:r>
      <w:r w:rsidRPr="00375A32">
        <w:rPr>
          <w:rFonts w:ascii="Arial" w:hAnsi="Arial" w:cs="Arial"/>
          <w:spacing w:val="-1"/>
          <w:sz w:val="16"/>
          <w:szCs w:val="16"/>
        </w:rPr>
        <w:t>o</w:t>
      </w:r>
      <w:r w:rsidRPr="00375A32">
        <w:rPr>
          <w:rFonts w:ascii="Arial" w:hAnsi="Arial" w:cs="Arial"/>
          <w:sz w:val="16"/>
          <w:szCs w:val="16"/>
        </w:rPr>
        <w:t>r</w:t>
      </w:r>
      <w:r w:rsidRPr="00375A32">
        <w:rPr>
          <w:rFonts w:ascii="Arial" w:hAnsi="Arial" w:cs="Arial"/>
          <w:spacing w:val="22"/>
          <w:sz w:val="16"/>
          <w:szCs w:val="16"/>
        </w:rPr>
        <w:t xml:space="preserve"> </w:t>
      </w:r>
      <w:r w:rsidRPr="00375A32">
        <w:rPr>
          <w:rFonts w:ascii="Arial" w:hAnsi="Arial" w:cs="Arial"/>
          <w:spacing w:val="-1"/>
          <w:w w:val="115"/>
          <w:sz w:val="16"/>
          <w:szCs w:val="16"/>
        </w:rPr>
        <w:t>governanc</w:t>
      </w:r>
      <w:r w:rsidRPr="00375A32">
        <w:rPr>
          <w:rFonts w:ascii="Arial" w:hAnsi="Arial" w:cs="Arial"/>
          <w:w w:val="115"/>
          <w:sz w:val="16"/>
          <w:szCs w:val="16"/>
        </w:rPr>
        <w:t>e</w:t>
      </w:r>
      <w:r w:rsidRPr="00375A32">
        <w:rPr>
          <w:rFonts w:ascii="Arial" w:hAnsi="Arial" w:cs="Arial"/>
          <w:spacing w:val="9"/>
          <w:w w:val="115"/>
          <w:sz w:val="16"/>
          <w:szCs w:val="16"/>
        </w:rPr>
        <w:t xml:space="preserve"> </w:t>
      </w:r>
      <w:r w:rsidRPr="00375A32">
        <w:rPr>
          <w:rFonts w:ascii="Arial" w:hAnsi="Arial" w:cs="Arial"/>
          <w:spacing w:val="-1"/>
          <w:w w:val="115"/>
          <w:sz w:val="16"/>
          <w:szCs w:val="16"/>
        </w:rPr>
        <w:t>decisio</w:t>
      </w:r>
      <w:r w:rsidRPr="00375A32">
        <w:rPr>
          <w:rFonts w:ascii="Arial" w:hAnsi="Arial" w:cs="Arial"/>
          <w:spacing w:val="1"/>
          <w:w w:val="115"/>
          <w:sz w:val="16"/>
          <w:szCs w:val="16"/>
        </w:rPr>
        <w:t>n</w:t>
      </w:r>
      <w:r w:rsidRPr="00375A32">
        <w:rPr>
          <w:rFonts w:ascii="Arial" w:hAnsi="Arial" w:cs="Arial"/>
          <w:spacing w:val="-1"/>
          <w:w w:val="115"/>
          <w:sz w:val="16"/>
          <w:szCs w:val="16"/>
        </w:rPr>
        <w:t>-makin</w:t>
      </w:r>
      <w:r w:rsidRPr="00375A32">
        <w:rPr>
          <w:rFonts w:ascii="Arial" w:hAnsi="Arial" w:cs="Arial"/>
          <w:w w:val="115"/>
          <w:sz w:val="16"/>
          <w:szCs w:val="16"/>
        </w:rPr>
        <w:t>g</w:t>
      </w:r>
      <w:r w:rsidRPr="00375A32">
        <w:rPr>
          <w:rFonts w:ascii="Arial" w:hAnsi="Arial" w:cs="Arial"/>
          <w:spacing w:val="-4"/>
          <w:w w:val="115"/>
          <w:sz w:val="16"/>
          <w:szCs w:val="16"/>
        </w:rPr>
        <w:t xml:space="preserve"> </w:t>
      </w:r>
      <w:r w:rsidRPr="00375A32">
        <w:rPr>
          <w:rFonts w:ascii="Arial" w:hAnsi="Arial" w:cs="Arial"/>
          <w:spacing w:val="-1"/>
          <w:w w:val="140"/>
          <w:sz w:val="16"/>
          <w:szCs w:val="16"/>
        </w:rPr>
        <w:t>f</w:t>
      </w:r>
      <w:r w:rsidRPr="00375A32">
        <w:rPr>
          <w:rFonts w:ascii="Arial" w:hAnsi="Arial" w:cs="Arial"/>
          <w:spacing w:val="-1"/>
          <w:w w:val="122"/>
          <w:sz w:val="16"/>
          <w:szCs w:val="16"/>
        </w:rPr>
        <w:t>o</w:t>
      </w:r>
      <w:r w:rsidRPr="00375A32">
        <w:rPr>
          <w:rFonts w:ascii="Arial" w:hAnsi="Arial" w:cs="Arial"/>
          <w:spacing w:val="-1"/>
          <w:sz w:val="16"/>
          <w:szCs w:val="16"/>
        </w:rPr>
        <w:t>r</w:t>
      </w:r>
      <w:r w:rsidRPr="00375A32">
        <w:rPr>
          <w:rFonts w:ascii="Arial" w:hAnsi="Arial" w:cs="Arial"/>
          <w:spacing w:val="-1"/>
          <w:w w:val="122"/>
          <w:sz w:val="16"/>
          <w:szCs w:val="16"/>
        </w:rPr>
        <w:t>u</w:t>
      </w:r>
      <w:r w:rsidRPr="00375A32">
        <w:rPr>
          <w:rFonts w:ascii="Arial" w:hAnsi="Arial" w:cs="Arial"/>
          <w:spacing w:val="-1"/>
          <w:w w:val="123"/>
          <w:sz w:val="16"/>
          <w:szCs w:val="16"/>
        </w:rPr>
        <w:t>m</w:t>
      </w:r>
      <w:r w:rsidRPr="00375A32">
        <w:rPr>
          <w:rFonts w:ascii="Arial" w:hAnsi="Arial" w:cs="Arial"/>
          <w:spacing w:val="-1"/>
          <w:sz w:val="16"/>
          <w:szCs w:val="16"/>
        </w:rPr>
        <w:t>s</w:t>
      </w:r>
      <w:r w:rsidRPr="00375A32">
        <w:rPr>
          <w:rFonts w:ascii="Arial" w:hAnsi="Arial" w:cs="Arial"/>
          <w:w w:val="111"/>
          <w:sz w:val="16"/>
          <w:szCs w:val="16"/>
        </w:rPr>
        <w:t>.</w:t>
      </w:r>
    </w:p>
    <w:p w:rsidR="007E0A84" w:rsidRPr="007E0A84" w:rsidRDefault="007E0A84" w:rsidP="007E0A84">
      <w:pPr>
        <w:jc w:val="both"/>
        <w:rPr>
          <w:rFonts w:ascii="Arial" w:hAnsi="Arial" w:cs="Arial"/>
          <w:sz w:val="20"/>
          <w:szCs w:val="20"/>
        </w:rPr>
      </w:pPr>
    </w:p>
    <w:p w:rsidR="007E0A84" w:rsidRPr="007E0A84" w:rsidRDefault="007E0A84" w:rsidP="007E0A84">
      <w:pPr>
        <w:ind w:right="-59"/>
        <w:jc w:val="both"/>
        <w:rPr>
          <w:rFonts w:ascii="Arial" w:hAnsi="Arial" w:cs="Arial"/>
          <w:sz w:val="20"/>
          <w:szCs w:val="20"/>
        </w:rPr>
      </w:pPr>
      <w:r w:rsidRPr="007E0A84">
        <w:rPr>
          <w:rFonts w:ascii="Arial" w:hAnsi="Arial" w:cs="Arial"/>
          <w:b/>
          <w:spacing w:val="-1"/>
          <w:sz w:val="20"/>
          <w:szCs w:val="20"/>
        </w:rPr>
        <w:t>5.8.</w:t>
      </w:r>
      <w:r w:rsidRPr="007E0A84">
        <w:rPr>
          <w:rFonts w:ascii="Arial" w:hAnsi="Arial" w:cs="Arial"/>
          <w:b/>
          <w:sz w:val="20"/>
          <w:szCs w:val="20"/>
        </w:rPr>
        <w:t xml:space="preserve">2     </w:t>
      </w:r>
      <w:r w:rsidRPr="007E0A84">
        <w:rPr>
          <w:rFonts w:ascii="Arial" w:hAnsi="Arial" w:cs="Arial"/>
          <w:b/>
          <w:spacing w:val="15"/>
          <w:sz w:val="20"/>
          <w:szCs w:val="20"/>
        </w:rPr>
        <w:t xml:space="preserve"> </w:t>
      </w:r>
      <w:r w:rsidRPr="007E0A84">
        <w:rPr>
          <w:rFonts w:ascii="Arial" w:hAnsi="Arial" w:cs="Arial"/>
          <w:b/>
          <w:spacing w:val="-1"/>
          <w:w w:val="84"/>
          <w:sz w:val="20"/>
          <w:szCs w:val="20"/>
        </w:rPr>
        <w:t>R</w:t>
      </w:r>
      <w:r w:rsidRPr="007E0A84">
        <w:rPr>
          <w:rFonts w:ascii="Arial" w:hAnsi="Arial" w:cs="Arial"/>
          <w:b/>
          <w:spacing w:val="-1"/>
          <w:w w:val="125"/>
          <w:sz w:val="20"/>
          <w:szCs w:val="20"/>
        </w:rPr>
        <w:t>e</w:t>
      </w:r>
      <w:r w:rsidRPr="007E0A84">
        <w:rPr>
          <w:rFonts w:ascii="Arial" w:hAnsi="Arial" w:cs="Arial"/>
          <w:b/>
          <w:spacing w:val="-1"/>
          <w:w w:val="109"/>
          <w:sz w:val="20"/>
          <w:szCs w:val="20"/>
        </w:rPr>
        <w:t>p</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g</w:t>
      </w:r>
      <w:r w:rsidRPr="007E0A84">
        <w:rPr>
          <w:rFonts w:ascii="Arial" w:hAnsi="Arial" w:cs="Arial"/>
          <w:b/>
          <w:spacing w:val="2"/>
          <w:sz w:val="20"/>
          <w:szCs w:val="20"/>
        </w:rPr>
        <w:t xml:space="preserve"> </w:t>
      </w:r>
      <w:r w:rsidRPr="007E0A84">
        <w:rPr>
          <w:rFonts w:ascii="Arial" w:hAnsi="Arial" w:cs="Arial"/>
          <w:b/>
          <w:spacing w:val="-1"/>
          <w:w w:val="109"/>
          <w:sz w:val="20"/>
          <w:szCs w:val="20"/>
        </w:rPr>
        <w:t>p</w:t>
      </w:r>
      <w:r w:rsidRPr="007E0A84">
        <w:rPr>
          <w:rFonts w:ascii="Arial" w:hAnsi="Arial" w:cs="Arial"/>
          <w:b/>
          <w:spacing w:val="-5"/>
          <w:w w:val="87"/>
          <w:sz w:val="20"/>
          <w:szCs w:val="20"/>
        </w:rPr>
        <w:t>r</w:t>
      </w:r>
      <w:r w:rsidRPr="007E0A84">
        <w:rPr>
          <w:rFonts w:ascii="Arial" w:hAnsi="Arial" w:cs="Arial"/>
          <w:b/>
          <w:spacing w:val="-1"/>
          <w:w w:val="122"/>
          <w:sz w:val="20"/>
          <w:szCs w:val="20"/>
        </w:rPr>
        <w:t>o</w:t>
      </w:r>
      <w:r w:rsidRPr="007E0A84">
        <w:rPr>
          <w:rFonts w:ascii="Arial" w:hAnsi="Arial" w:cs="Arial"/>
          <w:b/>
          <w:spacing w:val="-1"/>
          <w:sz w:val="20"/>
          <w:szCs w:val="20"/>
        </w:rPr>
        <w:t>c</w:t>
      </w:r>
      <w:r w:rsidRPr="007E0A84">
        <w:rPr>
          <w:rFonts w:ascii="Arial" w:hAnsi="Arial" w:cs="Arial"/>
          <w:b/>
          <w:spacing w:val="-1"/>
          <w:w w:val="125"/>
          <w:sz w:val="20"/>
          <w:szCs w:val="20"/>
        </w:rPr>
        <w:t>e</w:t>
      </w:r>
      <w:r w:rsidRPr="007E0A84">
        <w:rPr>
          <w:rFonts w:ascii="Arial" w:hAnsi="Arial" w:cs="Arial"/>
          <w:b/>
          <w:spacing w:val="-1"/>
          <w:w w:val="114"/>
          <w:sz w:val="20"/>
          <w:szCs w:val="20"/>
        </w:rPr>
        <w:t>s</w:t>
      </w:r>
      <w:r w:rsidRPr="007E0A84">
        <w:rPr>
          <w:rFonts w:ascii="Arial" w:hAnsi="Arial" w:cs="Arial"/>
          <w:b/>
          <w:w w:val="114"/>
          <w:sz w:val="20"/>
          <w:szCs w:val="20"/>
        </w:rPr>
        <w:t>s</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pacing w:val="45"/>
          <w:sz w:val="20"/>
          <w:szCs w:val="20"/>
        </w:rPr>
      </w:pPr>
      <w:r w:rsidRPr="007E0A84">
        <w:rPr>
          <w:rFonts w:ascii="Arial" w:hAnsi="Arial" w:cs="Arial"/>
          <w:sz w:val="20"/>
          <w:szCs w:val="20"/>
        </w:rPr>
        <w:t>The firm shall develop a reporting process to keep senior managers and the</w:t>
      </w:r>
      <w:r w:rsidRPr="007E0A84">
        <w:rPr>
          <w:rFonts w:ascii="Arial" w:hAnsi="Arial" w:cs="Arial"/>
          <w:spacing w:val="5"/>
          <w:w w:val="120"/>
          <w:sz w:val="20"/>
          <w:szCs w:val="20"/>
        </w:rPr>
        <w:t xml:space="preserve"> </w:t>
      </w:r>
      <w:r w:rsidRPr="007E0A84">
        <w:rPr>
          <w:rFonts w:ascii="Arial" w:hAnsi="Arial" w:cs="Arial"/>
          <w:spacing w:val="-4"/>
          <w:w w:val="120"/>
          <w:sz w:val="20"/>
          <w:szCs w:val="20"/>
        </w:rPr>
        <w:t>governin</w:t>
      </w:r>
      <w:r w:rsidRPr="007E0A84">
        <w:rPr>
          <w:rFonts w:ascii="Arial" w:hAnsi="Arial" w:cs="Arial"/>
          <w:w w:val="120"/>
          <w:sz w:val="20"/>
          <w:szCs w:val="20"/>
        </w:rPr>
        <w:t>g</w:t>
      </w:r>
      <w:r w:rsidRPr="007E0A84">
        <w:rPr>
          <w:rFonts w:ascii="Arial" w:hAnsi="Arial" w:cs="Arial"/>
          <w:spacing w:val="-29"/>
          <w:w w:val="120"/>
          <w:sz w:val="20"/>
          <w:szCs w:val="20"/>
        </w:rPr>
        <w:t xml:space="preserve"> </w:t>
      </w:r>
      <w:r w:rsidRPr="007E0A84">
        <w:rPr>
          <w:rFonts w:ascii="Arial" w:hAnsi="Arial" w:cs="Arial"/>
          <w:spacing w:val="-4"/>
          <w:w w:val="120"/>
          <w:sz w:val="20"/>
          <w:szCs w:val="20"/>
        </w:rPr>
        <w:t>bod</w:t>
      </w:r>
      <w:r w:rsidRPr="007E0A84">
        <w:rPr>
          <w:rFonts w:ascii="Arial" w:hAnsi="Arial" w:cs="Arial"/>
          <w:w w:val="120"/>
          <w:sz w:val="20"/>
          <w:szCs w:val="20"/>
        </w:rPr>
        <w:t>y</w:t>
      </w:r>
      <w:r w:rsidRPr="007E0A84">
        <w:rPr>
          <w:rFonts w:ascii="Arial" w:hAnsi="Arial" w:cs="Arial"/>
          <w:spacing w:val="-26"/>
          <w:w w:val="120"/>
          <w:sz w:val="20"/>
          <w:szCs w:val="20"/>
        </w:rPr>
        <w:t xml:space="preserve"> </w:t>
      </w:r>
      <w:r w:rsidRPr="007E0A84">
        <w:rPr>
          <w:rFonts w:ascii="Arial" w:hAnsi="Arial" w:cs="Arial"/>
          <w:spacing w:val="-4"/>
          <w:w w:val="120"/>
          <w:sz w:val="20"/>
          <w:szCs w:val="20"/>
        </w:rPr>
        <w:t>awar</w:t>
      </w:r>
      <w:r w:rsidRPr="007E0A84">
        <w:rPr>
          <w:rFonts w:ascii="Arial" w:hAnsi="Arial" w:cs="Arial"/>
          <w:w w:val="120"/>
          <w:sz w:val="20"/>
          <w:szCs w:val="20"/>
        </w:rPr>
        <w:t>e</w:t>
      </w:r>
      <w:r w:rsidRPr="007E0A84">
        <w:rPr>
          <w:rFonts w:ascii="Arial" w:hAnsi="Arial" w:cs="Arial"/>
          <w:spacing w:val="-8"/>
          <w:w w:val="120"/>
          <w:sz w:val="20"/>
          <w:szCs w:val="20"/>
        </w:rPr>
        <w:t xml:space="preserve"> </w:t>
      </w:r>
      <w:r w:rsidRPr="007E0A84">
        <w:rPr>
          <w:rFonts w:ascii="Arial" w:hAnsi="Arial" w:cs="Arial"/>
          <w:spacing w:val="-3"/>
          <w:sz w:val="20"/>
          <w:szCs w:val="20"/>
        </w:rPr>
        <w:t>o</w:t>
      </w:r>
      <w:r w:rsidRPr="007E0A84">
        <w:rPr>
          <w:rFonts w:ascii="Arial" w:hAnsi="Arial" w:cs="Arial"/>
          <w:sz w:val="20"/>
          <w:szCs w:val="20"/>
        </w:rPr>
        <w:t>f</w:t>
      </w:r>
      <w:r w:rsidRPr="007E0A84">
        <w:rPr>
          <w:rFonts w:ascii="Arial" w:hAnsi="Arial" w:cs="Arial"/>
          <w:spacing w:val="29"/>
          <w:sz w:val="20"/>
          <w:szCs w:val="20"/>
        </w:rPr>
        <w:t xml:space="preserve"> </w:t>
      </w:r>
      <w:r w:rsidRPr="007E0A84">
        <w:rPr>
          <w:rFonts w:ascii="Arial" w:hAnsi="Arial" w:cs="Arial"/>
          <w:spacing w:val="-3"/>
          <w:w w:val="114"/>
          <w:sz w:val="20"/>
          <w:szCs w:val="20"/>
        </w:rPr>
        <w:t>complianc</w:t>
      </w:r>
      <w:r w:rsidRPr="007E0A84">
        <w:rPr>
          <w:rFonts w:ascii="Arial" w:hAnsi="Arial" w:cs="Arial"/>
          <w:w w:val="114"/>
          <w:sz w:val="20"/>
          <w:szCs w:val="20"/>
        </w:rPr>
        <w:t>e</w:t>
      </w:r>
      <w:r w:rsidRPr="007E0A84">
        <w:rPr>
          <w:rFonts w:ascii="Arial" w:hAnsi="Arial" w:cs="Arial"/>
          <w:spacing w:val="-4"/>
          <w:w w:val="114"/>
          <w:sz w:val="20"/>
          <w:szCs w:val="20"/>
        </w:rPr>
        <w:t xml:space="preserve"> </w:t>
      </w:r>
      <w:r w:rsidRPr="007E0A84">
        <w:rPr>
          <w:rFonts w:ascii="Arial" w:hAnsi="Arial" w:cs="Arial"/>
          <w:spacing w:val="-3"/>
          <w:sz w:val="20"/>
          <w:szCs w:val="20"/>
        </w:rPr>
        <w:t>issues</w:t>
      </w:r>
      <w:r w:rsidRPr="007E0A84">
        <w:rPr>
          <w:rFonts w:ascii="Arial" w:hAnsi="Arial" w:cs="Arial"/>
          <w:sz w:val="20"/>
          <w:szCs w:val="20"/>
        </w:rPr>
        <w:t>,</w:t>
      </w:r>
      <w:r w:rsidRPr="007E0A84">
        <w:rPr>
          <w:rFonts w:ascii="Arial" w:hAnsi="Arial" w:cs="Arial"/>
          <w:spacing w:val="46"/>
          <w:sz w:val="20"/>
          <w:szCs w:val="20"/>
        </w:rPr>
        <w:t xml:space="preserve"> </w:t>
      </w:r>
      <w:r w:rsidRPr="007E0A84">
        <w:rPr>
          <w:rFonts w:ascii="Arial" w:hAnsi="Arial" w:cs="Arial"/>
          <w:spacing w:val="-3"/>
          <w:w w:val="116"/>
          <w:sz w:val="20"/>
          <w:szCs w:val="20"/>
        </w:rPr>
        <w:t>providin</w:t>
      </w:r>
      <w:r w:rsidRPr="007E0A84">
        <w:rPr>
          <w:rFonts w:ascii="Arial" w:hAnsi="Arial" w:cs="Arial"/>
          <w:w w:val="116"/>
          <w:sz w:val="20"/>
          <w:szCs w:val="20"/>
        </w:rPr>
        <w:t>g</w:t>
      </w:r>
      <w:r w:rsidRPr="007E0A84">
        <w:rPr>
          <w:rFonts w:ascii="Arial" w:hAnsi="Arial" w:cs="Arial"/>
          <w:spacing w:val="-12"/>
          <w:w w:val="116"/>
          <w:sz w:val="20"/>
          <w:szCs w:val="20"/>
        </w:rPr>
        <w:t xml:space="preserve"> </w:t>
      </w:r>
      <w:r w:rsidRPr="007E0A84">
        <w:rPr>
          <w:rFonts w:ascii="Arial" w:hAnsi="Arial" w:cs="Arial"/>
          <w:spacing w:val="-3"/>
          <w:w w:val="125"/>
          <w:sz w:val="20"/>
          <w:szCs w:val="20"/>
        </w:rPr>
        <w:t>a</w:t>
      </w:r>
      <w:r w:rsidRPr="007E0A84">
        <w:rPr>
          <w:rFonts w:ascii="Arial" w:hAnsi="Arial" w:cs="Arial"/>
          <w:spacing w:val="-3"/>
          <w:sz w:val="20"/>
          <w:szCs w:val="20"/>
        </w:rPr>
        <w:t>ss</w:t>
      </w:r>
      <w:r w:rsidRPr="007E0A84">
        <w:rPr>
          <w:rFonts w:ascii="Arial" w:hAnsi="Arial" w:cs="Arial"/>
          <w:spacing w:val="-3"/>
          <w:w w:val="122"/>
          <w:sz w:val="20"/>
          <w:szCs w:val="20"/>
        </w:rPr>
        <w:t>u</w:t>
      </w:r>
      <w:r w:rsidRPr="007E0A84">
        <w:rPr>
          <w:rFonts w:ascii="Arial" w:hAnsi="Arial" w:cs="Arial"/>
          <w:spacing w:val="-3"/>
          <w:w w:val="116"/>
          <w:sz w:val="20"/>
          <w:szCs w:val="20"/>
        </w:rPr>
        <w:t>r</w:t>
      </w:r>
      <w:r w:rsidRPr="007E0A84">
        <w:rPr>
          <w:rFonts w:ascii="Arial" w:hAnsi="Arial" w:cs="Arial"/>
          <w:spacing w:val="-3"/>
          <w:w w:val="125"/>
          <w:sz w:val="20"/>
          <w:szCs w:val="20"/>
        </w:rPr>
        <w:t>a</w:t>
      </w:r>
      <w:r w:rsidRPr="007E0A84">
        <w:rPr>
          <w:rFonts w:ascii="Arial" w:hAnsi="Arial" w:cs="Arial"/>
          <w:spacing w:val="-3"/>
          <w:w w:val="122"/>
          <w:sz w:val="20"/>
          <w:szCs w:val="20"/>
        </w:rPr>
        <w:t>n</w:t>
      </w:r>
      <w:r w:rsidRPr="007E0A84">
        <w:rPr>
          <w:rFonts w:ascii="Arial" w:hAnsi="Arial" w:cs="Arial"/>
          <w:spacing w:val="-3"/>
          <w:sz w:val="20"/>
          <w:szCs w:val="20"/>
        </w:rPr>
        <w:t>c</w:t>
      </w:r>
      <w:r w:rsidRPr="007E0A84">
        <w:rPr>
          <w:rFonts w:ascii="Arial" w:hAnsi="Arial" w:cs="Arial"/>
          <w:w w:val="125"/>
          <w:sz w:val="20"/>
          <w:szCs w:val="20"/>
        </w:rPr>
        <w:t>e</w:t>
      </w:r>
      <w:r w:rsidRPr="007E0A84">
        <w:rPr>
          <w:rFonts w:ascii="Arial" w:hAnsi="Arial" w:cs="Arial"/>
          <w:spacing w:val="-3"/>
          <w:w w:val="116"/>
          <w:sz w:val="20"/>
          <w:szCs w:val="20"/>
        </w:rPr>
        <w:t xml:space="preserve"> tha</w:t>
      </w:r>
      <w:r w:rsidRPr="007E0A84">
        <w:rPr>
          <w:rFonts w:ascii="Arial" w:hAnsi="Arial" w:cs="Arial"/>
          <w:w w:val="116"/>
          <w:sz w:val="20"/>
          <w:szCs w:val="20"/>
        </w:rPr>
        <w:t>t</w:t>
      </w:r>
      <w:r w:rsidRPr="007E0A84">
        <w:rPr>
          <w:rFonts w:ascii="Arial" w:hAnsi="Arial" w:cs="Arial"/>
          <w:spacing w:val="30"/>
          <w:w w:val="116"/>
          <w:sz w:val="20"/>
          <w:szCs w:val="20"/>
        </w:rPr>
        <w:t xml:space="preserve"> </w:t>
      </w:r>
      <w:r w:rsidRPr="007E0A84">
        <w:rPr>
          <w:rFonts w:ascii="Arial" w:hAnsi="Arial" w:cs="Arial"/>
          <w:spacing w:val="-3"/>
          <w:w w:val="116"/>
          <w:sz w:val="20"/>
          <w:szCs w:val="20"/>
        </w:rPr>
        <w:t>complianc</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3"/>
          <w:sz w:val="20"/>
          <w:szCs w:val="20"/>
        </w:rPr>
        <w:t>issue</w:t>
      </w:r>
      <w:r w:rsidRPr="007E0A84">
        <w:rPr>
          <w:rFonts w:ascii="Arial" w:hAnsi="Arial" w:cs="Arial"/>
          <w:sz w:val="20"/>
          <w:szCs w:val="20"/>
        </w:rPr>
        <w:t>s</w:t>
      </w:r>
      <w:r w:rsidRPr="007E0A84">
        <w:rPr>
          <w:rFonts w:ascii="Arial" w:hAnsi="Arial" w:cs="Arial"/>
          <w:spacing w:val="40"/>
          <w:sz w:val="20"/>
          <w:szCs w:val="20"/>
        </w:rPr>
        <w:t xml:space="preserve"> </w:t>
      </w:r>
      <w:r w:rsidRPr="007E0A84">
        <w:rPr>
          <w:rFonts w:ascii="Arial" w:hAnsi="Arial" w:cs="Arial"/>
          <w:spacing w:val="-3"/>
          <w:sz w:val="20"/>
          <w:szCs w:val="20"/>
        </w:rPr>
        <w:t>ar</w:t>
      </w:r>
      <w:r w:rsidRPr="007E0A84">
        <w:rPr>
          <w:rFonts w:ascii="Arial" w:hAnsi="Arial" w:cs="Arial"/>
          <w:sz w:val="20"/>
          <w:szCs w:val="20"/>
        </w:rPr>
        <w:t xml:space="preserve">e </w:t>
      </w:r>
      <w:r w:rsidRPr="007E0A84">
        <w:rPr>
          <w:rFonts w:ascii="Arial" w:hAnsi="Arial" w:cs="Arial"/>
          <w:spacing w:val="1"/>
          <w:sz w:val="20"/>
          <w:szCs w:val="20"/>
        </w:rPr>
        <w:t xml:space="preserve"> </w:t>
      </w:r>
      <w:r w:rsidRPr="007E0A84">
        <w:rPr>
          <w:rFonts w:ascii="Arial" w:hAnsi="Arial" w:cs="Arial"/>
          <w:spacing w:val="-3"/>
          <w:w w:val="116"/>
          <w:sz w:val="20"/>
          <w:szCs w:val="20"/>
        </w:rPr>
        <w:t>bein</w:t>
      </w:r>
      <w:r w:rsidRPr="007E0A84">
        <w:rPr>
          <w:rFonts w:ascii="Arial" w:hAnsi="Arial" w:cs="Arial"/>
          <w:w w:val="116"/>
          <w:sz w:val="20"/>
          <w:szCs w:val="20"/>
        </w:rPr>
        <w:t>g</w:t>
      </w:r>
      <w:r w:rsidRPr="007E0A84">
        <w:rPr>
          <w:rFonts w:ascii="Arial" w:hAnsi="Arial" w:cs="Arial"/>
          <w:spacing w:val="7"/>
          <w:w w:val="116"/>
          <w:sz w:val="20"/>
          <w:szCs w:val="20"/>
        </w:rPr>
        <w:t xml:space="preserve"> </w:t>
      </w:r>
      <w:r w:rsidRPr="007E0A84">
        <w:rPr>
          <w:rFonts w:ascii="Arial" w:hAnsi="Arial" w:cs="Arial"/>
          <w:spacing w:val="-3"/>
          <w:w w:val="116"/>
          <w:sz w:val="20"/>
          <w:szCs w:val="20"/>
        </w:rPr>
        <w:t>addressed</w:t>
      </w:r>
      <w:r w:rsidRPr="007E0A84">
        <w:rPr>
          <w:rFonts w:ascii="Arial" w:hAnsi="Arial" w:cs="Arial"/>
          <w:w w:val="116"/>
          <w:sz w:val="20"/>
          <w:szCs w:val="20"/>
        </w:rPr>
        <w:t>,</w:t>
      </w:r>
      <w:r w:rsidRPr="007E0A84">
        <w:rPr>
          <w:rFonts w:ascii="Arial" w:hAnsi="Arial" w:cs="Arial"/>
          <w:spacing w:val="7"/>
          <w:w w:val="116"/>
          <w:sz w:val="20"/>
          <w:szCs w:val="20"/>
        </w:rPr>
        <w:t xml:space="preserve"> </w:t>
      </w:r>
      <w:r w:rsidRPr="007E0A84">
        <w:rPr>
          <w:rFonts w:ascii="Arial" w:hAnsi="Arial" w:cs="Arial"/>
          <w:spacing w:val="-3"/>
          <w:w w:val="116"/>
          <w:sz w:val="20"/>
          <w:szCs w:val="20"/>
        </w:rPr>
        <w:t>tha</w:t>
      </w:r>
      <w:r w:rsidRPr="007E0A84">
        <w:rPr>
          <w:rFonts w:ascii="Arial" w:hAnsi="Arial" w:cs="Arial"/>
          <w:w w:val="116"/>
          <w:sz w:val="20"/>
          <w:szCs w:val="20"/>
        </w:rPr>
        <w:t>t</w:t>
      </w:r>
      <w:r w:rsidRPr="007E0A84">
        <w:rPr>
          <w:rFonts w:ascii="Arial" w:hAnsi="Arial" w:cs="Arial"/>
          <w:spacing w:val="30"/>
          <w:w w:val="116"/>
          <w:sz w:val="20"/>
          <w:szCs w:val="20"/>
        </w:rPr>
        <w:t xml:space="preserve"> </w:t>
      </w:r>
      <w:r w:rsidRPr="007E0A84">
        <w:rPr>
          <w:rFonts w:ascii="Arial" w:hAnsi="Arial" w:cs="Arial"/>
          <w:spacing w:val="-3"/>
          <w:w w:val="116"/>
          <w:sz w:val="20"/>
          <w:szCs w:val="20"/>
        </w:rPr>
        <w:t>complianc</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3"/>
          <w:w w:val="116"/>
          <w:sz w:val="20"/>
          <w:szCs w:val="20"/>
        </w:rPr>
        <w:t>control</w:t>
      </w:r>
      <w:r w:rsidRPr="007E0A84">
        <w:rPr>
          <w:rFonts w:ascii="Arial" w:hAnsi="Arial" w:cs="Arial"/>
          <w:w w:val="116"/>
          <w:sz w:val="20"/>
          <w:szCs w:val="20"/>
        </w:rPr>
        <w:t>s</w:t>
      </w:r>
      <w:r w:rsidRPr="007E0A84">
        <w:rPr>
          <w:rFonts w:ascii="Arial" w:hAnsi="Arial" w:cs="Arial"/>
          <w:spacing w:val="-13"/>
          <w:w w:val="116"/>
          <w:sz w:val="20"/>
          <w:szCs w:val="20"/>
        </w:rPr>
        <w:t xml:space="preserve"> </w:t>
      </w:r>
      <w:r w:rsidRPr="007E0A84">
        <w:rPr>
          <w:rFonts w:ascii="Arial" w:hAnsi="Arial" w:cs="Arial"/>
          <w:spacing w:val="-3"/>
          <w:w w:val="125"/>
          <w:sz w:val="20"/>
          <w:szCs w:val="20"/>
        </w:rPr>
        <w:t>a</w:t>
      </w:r>
      <w:r w:rsidRPr="007E0A84">
        <w:rPr>
          <w:rFonts w:ascii="Arial" w:hAnsi="Arial" w:cs="Arial"/>
          <w:spacing w:val="-3"/>
          <w:w w:val="116"/>
          <w:sz w:val="20"/>
          <w:szCs w:val="20"/>
        </w:rPr>
        <w:t>r</w:t>
      </w:r>
      <w:r w:rsidRPr="007E0A84">
        <w:rPr>
          <w:rFonts w:ascii="Arial" w:hAnsi="Arial" w:cs="Arial"/>
          <w:w w:val="125"/>
          <w:sz w:val="20"/>
          <w:szCs w:val="20"/>
        </w:rPr>
        <w:t xml:space="preserve">e </w:t>
      </w:r>
      <w:r w:rsidRPr="007E0A84">
        <w:rPr>
          <w:rFonts w:ascii="Arial" w:hAnsi="Arial" w:cs="Arial"/>
          <w:spacing w:val="-3"/>
          <w:w w:val="122"/>
          <w:sz w:val="20"/>
          <w:szCs w:val="20"/>
        </w:rPr>
        <w:t>op</w:t>
      </w:r>
      <w:r w:rsidRPr="007E0A84">
        <w:rPr>
          <w:rFonts w:ascii="Arial" w:hAnsi="Arial" w:cs="Arial"/>
          <w:spacing w:val="-3"/>
          <w:w w:val="125"/>
          <w:sz w:val="20"/>
          <w:szCs w:val="20"/>
        </w:rPr>
        <w:t>e</w:t>
      </w:r>
      <w:r w:rsidRPr="007E0A84">
        <w:rPr>
          <w:rFonts w:ascii="Arial" w:hAnsi="Arial" w:cs="Arial"/>
          <w:spacing w:val="-3"/>
          <w:w w:val="116"/>
          <w:sz w:val="20"/>
          <w:szCs w:val="20"/>
        </w:rPr>
        <w:t>r</w:t>
      </w:r>
      <w:r w:rsidRPr="007E0A84">
        <w:rPr>
          <w:rFonts w:ascii="Arial" w:hAnsi="Arial" w:cs="Arial"/>
          <w:spacing w:val="-3"/>
          <w:w w:val="125"/>
          <w:sz w:val="20"/>
          <w:szCs w:val="20"/>
        </w:rPr>
        <w:t>a</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w w:val="122"/>
          <w:sz w:val="20"/>
          <w:szCs w:val="20"/>
        </w:rPr>
        <w:t>g</w:t>
      </w:r>
      <w:r w:rsidRPr="007E0A84">
        <w:rPr>
          <w:rFonts w:ascii="Arial" w:hAnsi="Arial" w:cs="Arial"/>
          <w:spacing w:val="-4"/>
          <w:sz w:val="20"/>
          <w:szCs w:val="20"/>
        </w:rPr>
        <w:t xml:space="preserve"> </w:t>
      </w:r>
      <w:r w:rsidRPr="007E0A84">
        <w:rPr>
          <w:rFonts w:ascii="Arial" w:hAnsi="Arial" w:cs="Arial"/>
          <w:spacing w:val="-3"/>
          <w:sz w:val="20"/>
          <w:szCs w:val="20"/>
        </w:rPr>
        <w:t>a</w:t>
      </w:r>
      <w:r w:rsidRPr="007E0A84">
        <w:rPr>
          <w:rFonts w:ascii="Arial" w:hAnsi="Arial" w:cs="Arial"/>
          <w:sz w:val="20"/>
          <w:szCs w:val="20"/>
        </w:rPr>
        <w:t>s</w:t>
      </w:r>
      <w:r w:rsidRPr="007E0A84">
        <w:rPr>
          <w:rFonts w:ascii="Arial" w:hAnsi="Arial" w:cs="Arial"/>
          <w:spacing w:val="18"/>
          <w:sz w:val="20"/>
          <w:szCs w:val="20"/>
        </w:rPr>
        <w:t xml:space="preserve"> </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spacing w:val="-3"/>
          <w:w w:val="140"/>
          <w:sz w:val="20"/>
          <w:szCs w:val="20"/>
        </w:rPr>
        <w:t>t</w:t>
      </w:r>
      <w:r w:rsidRPr="007E0A84">
        <w:rPr>
          <w:rFonts w:ascii="Arial" w:hAnsi="Arial" w:cs="Arial"/>
          <w:spacing w:val="-3"/>
          <w:w w:val="125"/>
          <w:sz w:val="20"/>
          <w:szCs w:val="20"/>
        </w:rPr>
        <w:t>e</w:t>
      </w:r>
      <w:r w:rsidRPr="007E0A84">
        <w:rPr>
          <w:rFonts w:ascii="Arial" w:hAnsi="Arial" w:cs="Arial"/>
          <w:spacing w:val="-3"/>
          <w:w w:val="122"/>
          <w:sz w:val="20"/>
          <w:szCs w:val="20"/>
        </w:rPr>
        <w:t>nd</w:t>
      </w:r>
      <w:r w:rsidRPr="007E0A84">
        <w:rPr>
          <w:rFonts w:ascii="Arial" w:hAnsi="Arial" w:cs="Arial"/>
          <w:spacing w:val="-3"/>
          <w:w w:val="125"/>
          <w:sz w:val="20"/>
          <w:szCs w:val="20"/>
        </w:rPr>
        <w:t>e</w:t>
      </w:r>
      <w:r w:rsidRPr="007E0A84">
        <w:rPr>
          <w:rFonts w:ascii="Arial" w:hAnsi="Arial" w:cs="Arial"/>
          <w:spacing w:val="-3"/>
          <w:w w:val="122"/>
          <w:sz w:val="20"/>
          <w:szCs w:val="20"/>
        </w:rPr>
        <w:t>d</w:t>
      </w:r>
      <w:r w:rsidRPr="007E0A84">
        <w:rPr>
          <w:rFonts w:ascii="Arial" w:hAnsi="Arial" w:cs="Arial"/>
          <w:w w:val="111"/>
          <w:sz w:val="20"/>
          <w:szCs w:val="20"/>
        </w:rPr>
        <w:t>,</w:t>
      </w:r>
      <w:r w:rsidRPr="007E0A84">
        <w:rPr>
          <w:rFonts w:ascii="Arial" w:hAnsi="Arial" w:cs="Arial"/>
          <w:spacing w:val="-4"/>
          <w:sz w:val="20"/>
          <w:szCs w:val="20"/>
        </w:rPr>
        <w:t xml:space="preserve"> </w:t>
      </w:r>
      <w:r w:rsidRPr="007E0A84">
        <w:rPr>
          <w:rFonts w:ascii="Arial" w:hAnsi="Arial" w:cs="Arial"/>
          <w:spacing w:val="-3"/>
          <w:w w:val="116"/>
          <w:sz w:val="20"/>
          <w:szCs w:val="20"/>
        </w:rPr>
        <w:t>an</w:t>
      </w:r>
      <w:r w:rsidRPr="007E0A84">
        <w:rPr>
          <w:rFonts w:ascii="Arial" w:hAnsi="Arial" w:cs="Arial"/>
          <w:w w:val="116"/>
          <w:sz w:val="20"/>
          <w:szCs w:val="20"/>
        </w:rPr>
        <w:t>d</w:t>
      </w:r>
      <w:r w:rsidRPr="007E0A84">
        <w:rPr>
          <w:rFonts w:ascii="Arial" w:hAnsi="Arial" w:cs="Arial"/>
          <w:spacing w:val="9"/>
          <w:w w:val="116"/>
          <w:sz w:val="20"/>
          <w:szCs w:val="20"/>
        </w:rPr>
        <w:t xml:space="preserve"> </w:t>
      </w:r>
      <w:r w:rsidRPr="007E0A84">
        <w:rPr>
          <w:rFonts w:ascii="Arial" w:hAnsi="Arial" w:cs="Arial"/>
          <w:spacing w:val="-3"/>
          <w:w w:val="116"/>
          <w:sz w:val="20"/>
          <w:szCs w:val="20"/>
        </w:rPr>
        <w:t>tha</w:t>
      </w:r>
      <w:r w:rsidRPr="007E0A84">
        <w:rPr>
          <w:rFonts w:ascii="Arial" w:hAnsi="Arial" w:cs="Arial"/>
          <w:w w:val="116"/>
          <w:sz w:val="20"/>
          <w:szCs w:val="20"/>
        </w:rPr>
        <w:t>t</w:t>
      </w:r>
      <w:r w:rsidRPr="007E0A84">
        <w:rPr>
          <w:rFonts w:ascii="Arial" w:hAnsi="Arial" w:cs="Arial"/>
          <w:spacing w:val="30"/>
          <w:w w:val="116"/>
          <w:sz w:val="20"/>
          <w:szCs w:val="20"/>
        </w:rPr>
        <w:t xml:space="preserve"> </w:t>
      </w:r>
      <w:r w:rsidRPr="007E0A84">
        <w:rPr>
          <w:rFonts w:ascii="Arial" w:hAnsi="Arial" w:cs="Arial"/>
          <w:spacing w:val="-3"/>
          <w:w w:val="116"/>
          <w:sz w:val="20"/>
          <w:szCs w:val="20"/>
        </w:rPr>
        <w:t>th</w:t>
      </w:r>
      <w:r w:rsidRPr="007E0A84">
        <w:rPr>
          <w:rFonts w:ascii="Arial" w:hAnsi="Arial" w:cs="Arial"/>
          <w:w w:val="116"/>
          <w:sz w:val="20"/>
          <w:szCs w:val="20"/>
        </w:rPr>
        <w:t>e</w:t>
      </w:r>
      <w:r w:rsidRPr="007E0A84">
        <w:rPr>
          <w:rFonts w:ascii="Arial" w:hAnsi="Arial" w:cs="Arial"/>
          <w:spacing w:val="16"/>
          <w:w w:val="116"/>
          <w:sz w:val="20"/>
          <w:szCs w:val="20"/>
        </w:rPr>
        <w:t xml:space="preserve"> </w:t>
      </w:r>
      <w:r w:rsidRPr="007E0A84">
        <w:rPr>
          <w:rFonts w:ascii="Arial" w:hAnsi="Arial" w:cs="Arial"/>
          <w:spacing w:val="-3"/>
          <w:w w:val="116"/>
          <w:sz w:val="20"/>
          <w:szCs w:val="20"/>
        </w:rPr>
        <w:t>complianc</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3"/>
          <w:w w:val="116"/>
          <w:sz w:val="20"/>
          <w:szCs w:val="20"/>
        </w:rPr>
        <w:t>cultur</w:t>
      </w:r>
      <w:r w:rsidRPr="007E0A84">
        <w:rPr>
          <w:rFonts w:ascii="Arial" w:hAnsi="Arial" w:cs="Arial"/>
          <w:w w:val="116"/>
          <w:sz w:val="20"/>
          <w:szCs w:val="20"/>
        </w:rPr>
        <w:t>e</w:t>
      </w:r>
      <w:r w:rsidRPr="007E0A84">
        <w:rPr>
          <w:rFonts w:ascii="Arial" w:hAnsi="Arial" w:cs="Arial"/>
          <w:spacing w:val="1"/>
          <w:w w:val="116"/>
          <w:sz w:val="20"/>
          <w:szCs w:val="20"/>
        </w:rPr>
        <w:t xml:space="preserve"> </w:t>
      </w:r>
      <w:r w:rsidRPr="007E0A84">
        <w:rPr>
          <w:rFonts w:ascii="Arial" w:hAnsi="Arial" w:cs="Arial"/>
          <w:spacing w:val="-3"/>
          <w:w w:val="116"/>
          <w:sz w:val="20"/>
          <w:szCs w:val="20"/>
        </w:rPr>
        <w:t>an</w:t>
      </w:r>
      <w:r w:rsidRPr="007E0A84">
        <w:rPr>
          <w:rFonts w:ascii="Arial" w:hAnsi="Arial" w:cs="Arial"/>
          <w:w w:val="116"/>
          <w:sz w:val="20"/>
          <w:szCs w:val="20"/>
        </w:rPr>
        <w:t>d</w:t>
      </w:r>
      <w:r w:rsidRPr="007E0A84">
        <w:rPr>
          <w:rFonts w:ascii="Arial" w:hAnsi="Arial" w:cs="Arial"/>
          <w:spacing w:val="9"/>
          <w:w w:val="116"/>
          <w:sz w:val="20"/>
          <w:szCs w:val="20"/>
        </w:rPr>
        <w:t xml:space="preserve"> </w:t>
      </w:r>
      <w:r w:rsidRPr="007E0A84">
        <w:rPr>
          <w:rFonts w:ascii="Arial" w:hAnsi="Arial" w:cs="Arial"/>
          <w:spacing w:val="-3"/>
          <w:w w:val="116"/>
          <w:sz w:val="20"/>
          <w:szCs w:val="20"/>
        </w:rPr>
        <w:t>fr</w:t>
      </w:r>
      <w:r w:rsidRPr="007E0A84">
        <w:rPr>
          <w:rFonts w:ascii="Arial" w:hAnsi="Arial" w:cs="Arial"/>
          <w:spacing w:val="-3"/>
          <w:w w:val="125"/>
          <w:sz w:val="20"/>
          <w:szCs w:val="20"/>
        </w:rPr>
        <w:t>a</w:t>
      </w:r>
      <w:r w:rsidRPr="007E0A84">
        <w:rPr>
          <w:rFonts w:ascii="Arial" w:hAnsi="Arial" w:cs="Arial"/>
          <w:spacing w:val="-3"/>
          <w:w w:val="114"/>
          <w:sz w:val="20"/>
          <w:szCs w:val="20"/>
        </w:rPr>
        <w:t>m</w:t>
      </w:r>
      <w:r w:rsidRPr="007E0A84">
        <w:rPr>
          <w:rFonts w:ascii="Arial" w:hAnsi="Arial" w:cs="Arial"/>
          <w:spacing w:val="-3"/>
          <w:w w:val="125"/>
          <w:sz w:val="20"/>
          <w:szCs w:val="20"/>
        </w:rPr>
        <w:t>e</w:t>
      </w:r>
      <w:r w:rsidRPr="007E0A84">
        <w:rPr>
          <w:rFonts w:ascii="Arial" w:hAnsi="Arial" w:cs="Arial"/>
          <w:spacing w:val="-3"/>
          <w:w w:val="115"/>
          <w:sz w:val="20"/>
          <w:szCs w:val="20"/>
        </w:rPr>
        <w:t>w</w:t>
      </w:r>
      <w:r w:rsidRPr="007E0A84">
        <w:rPr>
          <w:rFonts w:ascii="Arial" w:hAnsi="Arial" w:cs="Arial"/>
          <w:spacing w:val="-3"/>
          <w:w w:val="122"/>
          <w:sz w:val="20"/>
          <w:szCs w:val="20"/>
        </w:rPr>
        <w:t>o</w:t>
      </w:r>
      <w:r w:rsidRPr="007E0A84">
        <w:rPr>
          <w:rFonts w:ascii="Arial" w:hAnsi="Arial" w:cs="Arial"/>
          <w:spacing w:val="-3"/>
          <w:w w:val="116"/>
          <w:sz w:val="20"/>
          <w:szCs w:val="20"/>
        </w:rPr>
        <w:t>r</w:t>
      </w:r>
      <w:r w:rsidRPr="007E0A84">
        <w:rPr>
          <w:rFonts w:ascii="Arial" w:hAnsi="Arial" w:cs="Arial"/>
          <w:w w:val="111"/>
          <w:sz w:val="20"/>
          <w:szCs w:val="20"/>
        </w:rPr>
        <w:t xml:space="preserve">k </w:t>
      </w:r>
      <w:r w:rsidRPr="007E0A84">
        <w:rPr>
          <w:rFonts w:ascii="Arial" w:hAnsi="Arial" w:cs="Arial"/>
          <w:spacing w:val="-3"/>
          <w:sz w:val="20"/>
          <w:szCs w:val="20"/>
        </w:rPr>
        <w:t>ar</w:t>
      </w:r>
      <w:r w:rsidRPr="007E0A84">
        <w:rPr>
          <w:rFonts w:ascii="Arial" w:hAnsi="Arial" w:cs="Arial"/>
          <w:sz w:val="20"/>
          <w:szCs w:val="20"/>
        </w:rPr>
        <w:t xml:space="preserve">e </w:t>
      </w:r>
      <w:r w:rsidRPr="007E0A84">
        <w:rPr>
          <w:rFonts w:ascii="Arial" w:hAnsi="Arial" w:cs="Arial"/>
          <w:spacing w:val="1"/>
          <w:sz w:val="20"/>
          <w:szCs w:val="20"/>
        </w:rPr>
        <w:t xml:space="preserve"> </w:t>
      </w:r>
      <w:r w:rsidRPr="007E0A84">
        <w:rPr>
          <w:rFonts w:ascii="Arial" w:hAnsi="Arial" w:cs="Arial"/>
          <w:spacing w:val="-3"/>
          <w:w w:val="116"/>
          <w:sz w:val="20"/>
          <w:szCs w:val="20"/>
        </w:rPr>
        <w:t>e</w:t>
      </w:r>
      <w:r w:rsidRPr="007E0A84">
        <w:rPr>
          <w:rFonts w:ascii="Arial" w:hAnsi="Arial" w:cs="Arial"/>
          <w:spacing w:val="-8"/>
          <w:w w:val="116"/>
          <w:sz w:val="20"/>
          <w:szCs w:val="20"/>
        </w:rPr>
        <w:t>f</w:t>
      </w:r>
      <w:r w:rsidRPr="007E0A84">
        <w:rPr>
          <w:rFonts w:ascii="Arial" w:hAnsi="Arial" w:cs="Arial"/>
          <w:spacing w:val="-3"/>
          <w:w w:val="116"/>
          <w:sz w:val="20"/>
          <w:szCs w:val="20"/>
        </w:rPr>
        <w:t>fective</w:t>
      </w:r>
      <w:r w:rsidRPr="007E0A84">
        <w:rPr>
          <w:rFonts w:ascii="Arial" w:hAnsi="Arial" w:cs="Arial"/>
          <w:w w:val="116"/>
          <w:sz w:val="20"/>
          <w:szCs w:val="20"/>
        </w:rPr>
        <w:t>.</w:t>
      </w:r>
      <w:r w:rsidRPr="007E0A84">
        <w:rPr>
          <w:rFonts w:ascii="Arial" w:hAnsi="Arial" w:cs="Arial"/>
          <w:spacing w:val="-11"/>
          <w:w w:val="116"/>
          <w:sz w:val="20"/>
          <w:szCs w:val="20"/>
        </w:rPr>
        <w:t xml:space="preserve"> </w:t>
      </w:r>
      <w:r w:rsidRPr="007E0A84">
        <w:rPr>
          <w:rFonts w:ascii="Arial" w:hAnsi="Arial" w:cs="Arial"/>
          <w:spacing w:val="-3"/>
          <w:sz w:val="20"/>
          <w:szCs w:val="20"/>
        </w:rPr>
        <w:t>Thi</w:t>
      </w:r>
      <w:r w:rsidRPr="007E0A84">
        <w:rPr>
          <w:rFonts w:ascii="Arial" w:hAnsi="Arial" w:cs="Arial"/>
          <w:sz w:val="20"/>
          <w:szCs w:val="20"/>
        </w:rPr>
        <w:t>s</w:t>
      </w:r>
      <w:r w:rsidRPr="007E0A84">
        <w:rPr>
          <w:rFonts w:ascii="Arial" w:hAnsi="Arial" w:cs="Arial"/>
          <w:spacing w:val="7"/>
          <w:sz w:val="20"/>
          <w:szCs w:val="20"/>
        </w:rPr>
        <w:t xml:space="preserve"> </w:t>
      </w:r>
      <w:r w:rsidRPr="007E0A84">
        <w:rPr>
          <w:rFonts w:ascii="Arial" w:hAnsi="Arial" w:cs="Arial"/>
          <w:spacing w:val="-3"/>
          <w:sz w:val="20"/>
          <w:szCs w:val="20"/>
        </w:rPr>
        <w:t>shal</w:t>
      </w:r>
      <w:r w:rsidRPr="007E0A84">
        <w:rPr>
          <w:rFonts w:ascii="Arial" w:hAnsi="Arial" w:cs="Arial"/>
          <w:sz w:val="20"/>
          <w:szCs w:val="20"/>
        </w:rPr>
        <w:t>l</w:t>
      </w:r>
      <w:r w:rsidRPr="007E0A84">
        <w:rPr>
          <w:rFonts w:ascii="Arial" w:hAnsi="Arial" w:cs="Arial"/>
          <w:spacing w:val="40"/>
          <w:sz w:val="20"/>
          <w:szCs w:val="20"/>
        </w:rPr>
        <w:t xml:space="preserve"> </w:t>
      </w:r>
      <w:r w:rsidRPr="007E0A84">
        <w:rPr>
          <w:rFonts w:ascii="Arial" w:hAnsi="Arial" w:cs="Arial"/>
          <w:spacing w:val="-3"/>
          <w:sz w:val="20"/>
          <w:szCs w:val="20"/>
        </w:rPr>
        <w:t>b</w:t>
      </w:r>
      <w:r w:rsidRPr="007E0A84">
        <w:rPr>
          <w:rFonts w:ascii="Arial" w:hAnsi="Arial" w:cs="Arial"/>
          <w:sz w:val="20"/>
          <w:szCs w:val="20"/>
        </w:rPr>
        <w:t>e</w:t>
      </w:r>
      <w:r w:rsidRPr="007E0A84">
        <w:rPr>
          <w:rFonts w:ascii="Arial" w:hAnsi="Arial" w:cs="Arial"/>
          <w:spacing w:val="40"/>
          <w:sz w:val="20"/>
          <w:szCs w:val="20"/>
        </w:rPr>
        <w:t xml:space="preserve"> </w:t>
      </w:r>
      <w:r w:rsidRPr="007E0A84">
        <w:rPr>
          <w:rFonts w:ascii="Arial" w:hAnsi="Arial" w:cs="Arial"/>
          <w:spacing w:val="-4"/>
          <w:w w:val="119"/>
          <w:sz w:val="20"/>
          <w:szCs w:val="20"/>
        </w:rPr>
        <w:t>aligne</w:t>
      </w:r>
      <w:r w:rsidRPr="007E0A84">
        <w:rPr>
          <w:rFonts w:ascii="Arial" w:hAnsi="Arial" w:cs="Arial"/>
          <w:w w:val="119"/>
          <w:sz w:val="20"/>
          <w:szCs w:val="20"/>
        </w:rPr>
        <w:t>d</w:t>
      </w:r>
      <w:r w:rsidRPr="007E0A84">
        <w:rPr>
          <w:rFonts w:ascii="Arial" w:hAnsi="Arial" w:cs="Arial"/>
          <w:spacing w:val="-11"/>
          <w:w w:val="119"/>
          <w:sz w:val="20"/>
          <w:szCs w:val="20"/>
        </w:rPr>
        <w:t xml:space="preserve"> </w:t>
      </w:r>
      <w:r w:rsidRPr="007E0A84">
        <w:rPr>
          <w:rFonts w:ascii="Arial" w:hAnsi="Arial" w:cs="Arial"/>
          <w:spacing w:val="-4"/>
          <w:w w:val="119"/>
          <w:sz w:val="20"/>
          <w:szCs w:val="20"/>
        </w:rPr>
        <w:t>wit</w:t>
      </w:r>
      <w:r w:rsidRPr="007E0A84">
        <w:rPr>
          <w:rFonts w:ascii="Arial" w:hAnsi="Arial" w:cs="Arial"/>
          <w:w w:val="119"/>
          <w:sz w:val="20"/>
          <w:szCs w:val="20"/>
        </w:rPr>
        <w:t>h</w:t>
      </w:r>
      <w:r w:rsidRPr="007E0A84">
        <w:rPr>
          <w:rFonts w:ascii="Arial" w:hAnsi="Arial" w:cs="Arial"/>
          <w:spacing w:val="-13"/>
          <w:w w:val="119"/>
          <w:sz w:val="20"/>
          <w:szCs w:val="20"/>
        </w:rPr>
        <w:t xml:space="preserve"> </w:t>
      </w:r>
      <w:r w:rsidRPr="007E0A84">
        <w:rPr>
          <w:rFonts w:ascii="Arial" w:hAnsi="Arial" w:cs="Arial"/>
          <w:spacing w:val="-3"/>
          <w:sz w:val="20"/>
          <w:szCs w:val="20"/>
        </w:rPr>
        <w:t>an</w:t>
      </w:r>
      <w:r w:rsidRPr="007E0A84">
        <w:rPr>
          <w:rFonts w:ascii="Arial" w:hAnsi="Arial" w:cs="Arial"/>
          <w:sz w:val="20"/>
          <w:szCs w:val="20"/>
        </w:rPr>
        <w:t>y</w:t>
      </w:r>
      <w:r w:rsidRPr="007E0A84">
        <w:rPr>
          <w:rFonts w:ascii="Arial" w:hAnsi="Arial" w:cs="Arial"/>
          <w:spacing w:val="40"/>
          <w:sz w:val="20"/>
          <w:szCs w:val="20"/>
        </w:rPr>
        <w:t xml:space="preserve"> </w:t>
      </w:r>
      <w:r w:rsidRPr="007E0A84">
        <w:rPr>
          <w:rFonts w:ascii="Arial" w:hAnsi="Arial" w:cs="Arial"/>
          <w:spacing w:val="-3"/>
          <w:w w:val="115"/>
          <w:sz w:val="20"/>
          <w:szCs w:val="20"/>
        </w:rPr>
        <w:t>wide</w:t>
      </w:r>
      <w:r w:rsidRPr="007E0A84">
        <w:rPr>
          <w:rFonts w:ascii="Arial" w:hAnsi="Arial" w:cs="Arial"/>
          <w:spacing w:val="-25"/>
          <w:w w:val="115"/>
          <w:sz w:val="20"/>
          <w:szCs w:val="20"/>
        </w:rPr>
        <w:t>r</w:t>
      </w:r>
      <w:r w:rsidRPr="007E0A84">
        <w:rPr>
          <w:rFonts w:ascii="Arial" w:hAnsi="Arial" w:cs="Arial"/>
          <w:w w:val="115"/>
          <w:sz w:val="20"/>
          <w:szCs w:val="20"/>
        </w:rPr>
        <w:t xml:space="preserve">, </w:t>
      </w:r>
      <w:r w:rsidRPr="007E0A84">
        <w:rPr>
          <w:rFonts w:ascii="Arial" w:hAnsi="Arial" w:cs="Arial"/>
          <w:spacing w:val="-3"/>
          <w:w w:val="115"/>
          <w:sz w:val="20"/>
          <w:szCs w:val="20"/>
        </w:rPr>
        <w:t>overal</w:t>
      </w:r>
      <w:r w:rsidRPr="007E0A84">
        <w:rPr>
          <w:rFonts w:ascii="Arial" w:hAnsi="Arial" w:cs="Arial"/>
          <w:w w:val="115"/>
          <w:sz w:val="20"/>
          <w:szCs w:val="20"/>
        </w:rPr>
        <w:t>l</w:t>
      </w:r>
      <w:r w:rsidRPr="007E0A84">
        <w:rPr>
          <w:rFonts w:ascii="Arial" w:hAnsi="Arial" w:cs="Arial"/>
          <w:spacing w:val="-15"/>
          <w:w w:val="115"/>
          <w:sz w:val="20"/>
          <w:szCs w:val="20"/>
        </w:rPr>
        <w:t xml:space="preserve"> </w:t>
      </w:r>
      <w:r w:rsidRPr="007E0A84">
        <w:rPr>
          <w:rFonts w:ascii="Arial" w:hAnsi="Arial" w:cs="Arial"/>
          <w:spacing w:val="-3"/>
          <w:w w:val="116"/>
          <w:sz w:val="20"/>
          <w:szCs w:val="20"/>
        </w:rPr>
        <w:t>r</w:t>
      </w:r>
      <w:r w:rsidRPr="007E0A84">
        <w:rPr>
          <w:rFonts w:ascii="Arial" w:hAnsi="Arial" w:cs="Arial"/>
          <w:spacing w:val="-3"/>
          <w:w w:val="125"/>
          <w:sz w:val="20"/>
          <w:szCs w:val="20"/>
        </w:rPr>
        <w:t>e</w:t>
      </w:r>
      <w:r w:rsidRPr="007E0A84">
        <w:rPr>
          <w:rFonts w:ascii="Arial" w:hAnsi="Arial" w:cs="Arial"/>
          <w:spacing w:val="-3"/>
          <w:w w:val="122"/>
          <w:sz w:val="20"/>
          <w:szCs w:val="20"/>
        </w:rPr>
        <w:t>po</w:t>
      </w:r>
      <w:r w:rsidRPr="007E0A84">
        <w:rPr>
          <w:rFonts w:ascii="Arial" w:hAnsi="Arial" w:cs="Arial"/>
          <w:spacing w:val="-3"/>
          <w:w w:val="116"/>
          <w:sz w:val="20"/>
          <w:szCs w:val="20"/>
        </w:rPr>
        <w:t>r</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w w:val="122"/>
          <w:sz w:val="20"/>
          <w:szCs w:val="20"/>
        </w:rPr>
        <w:t xml:space="preserve">g </w:t>
      </w:r>
      <w:r w:rsidRPr="007E0A84">
        <w:rPr>
          <w:rFonts w:ascii="Arial" w:hAnsi="Arial" w:cs="Arial"/>
          <w:spacing w:val="-3"/>
          <w:w w:val="115"/>
          <w:sz w:val="20"/>
          <w:szCs w:val="20"/>
        </w:rPr>
        <w:t>proces</w:t>
      </w:r>
      <w:r w:rsidRPr="007E0A84">
        <w:rPr>
          <w:rFonts w:ascii="Arial" w:hAnsi="Arial" w:cs="Arial"/>
          <w:w w:val="115"/>
          <w:sz w:val="20"/>
          <w:szCs w:val="20"/>
        </w:rPr>
        <w:t>s</w:t>
      </w:r>
      <w:r w:rsidRPr="007E0A84">
        <w:rPr>
          <w:rFonts w:ascii="Arial" w:hAnsi="Arial" w:cs="Arial"/>
          <w:spacing w:val="-22"/>
          <w:w w:val="115"/>
          <w:sz w:val="20"/>
          <w:szCs w:val="20"/>
        </w:rPr>
        <w:t xml:space="preserve"> </w:t>
      </w:r>
      <w:r w:rsidRPr="007E0A84">
        <w:rPr>
          <w:rFonts w:ascii="Arial" w:hAnsi="Arial" w:cs="Arial"/>
          <w:spacing w:val="-3"/>
          <w:w w:val="115"/>
          <w:sz w:val="20"/>
          <w:szCs w:val="20"/>
        </w:rPr>
        <w:t>tha</w:t>
      </w:r>
      <w:r w:rsidRPr="007E0A84">
        <w:rPr>
          <w:rFonts w:ascii="Arial" w:hAnsi="Arial" w:cs="Arial"/>
          <w:w w:val="115"/>
          <w:sz w:val="20"/>
          <w:szCs w:val="20"/>
        </w:rPr>
        <w:t>t</w:t>
      </w:r>
      <w:r w:rsidRPr="007E0A84">
        <w:rPr>
          <w:rFonts w:ascii="Arial" w:hAnsi="Arial" w:cs="Arial"/>
          <w:spacing w:val="33"/>
          <w:w w:val="115"/>
          <w:sz w:val="20"/>
          <w:szCs w:val="20"/>
        </w:rPr>
        <w:t xml:space="preserve"> </w:t>
      </w:r>
      <w:r w:rsidRPr="007E0A84">
        <w:rPr>
          <w:rFonts w:ascii="Arial" w:hAnsi="Arial" w:cs="Arial"/>
          <w:spacing w:val="-3"/>
          <w:sz w:val="20"/>
          <w:szCs w:val="20"/>
        </w:rPr>
        <w:t>i</w:t>
      </w:r>
      <w:r w:rsidRPr="007E0A84">
        <w:rPr>
          <w:rFonts w:ascii="Arial" w:hAnsi="Arial" w:cs="Arial"/>
          <w:sz w:val="20"/>
          <w:szCs w:val="20"/>
        </w:rPr>
        <w:t>s</w:t>
      </w:r>
      <w:r w:rsidRPr="007E0A84">
        <w:rPr>
          <w:rFonts w:ascii="Arial" w:hAnsi="Arial" w:cs="Arial"/>
          <w:spacing w:val="-4"/>
          <w:sz w:val="20"/>
          <w:szCs w:val="20"/>
        </w:rPr>
        <w:t xml:space="preserve"> </w:t>
      </w:r>
      <w:r w:rsidRPr="007E0A84">
        <w:rPr>
          <w:rFonts w:ascii="Arial" w:hAnsi="Arial" w:cs="Arial"/>
          <w:spacing w:val="-3"/>
          <w:sz w:val="20"/>
          <w:szCs w:val="20"/>
        </w:rPr>
        <w:t>i</w:t>
      </w:r>
      <w:r w:rsidRPr="007E0A84">
        <w:rPr>
          <w:rFonts w:ascii="Arial" w:hAnsi="Arial" w:cs="Arial"/>
          <w:sz w:val="20"/>
          <w:szCs w:val="20"/>
        </w:rPr>
        <w:t>n</w:t>
      </w:r>
      <w:r w:rsidRPr="007E0A84">
        <w:rPr>
          <w:rFonts w:ascii="Arial" w:hAnsi="Arial" w:cs="Arial"/>
          <w:spacing w:val="18"/>
          <w:sz w:val="20"/>
          <w:szCs w:val="20"/>
        </w:rPr>
        <w:t xml:space="preserve"> </w:t>
      </w:r>
      <w:r w:rsidRPr="007E0A84">
        <w:rPr>
          <w:rFonts w:ascii="Arial" w:hAnsi="Arial" w:cs="Arial"/>
          <w:spacing w:val="-4"/>
          <w:w w:val="120"/>
          <w:sz w:val="20"/>
          <w:szCs w:val="20"/>
        </w:rPr>
        <w:t>plac</w:t>
      </w:r>
      <w:r w:rsidRPr="007E0A84">
        <w:rPr>
          <w:rFonts w:ascii="Arial" w:hAnsi="Arial" w:cs="Arial"/>
          <w:w w:val="120"/>
          <w:sz w:val="20"/>
          <w:szCs w:val="20"/>
        </w:rPr>
        <w:t>e</w:t>
      </w:r>
      <w:r w:rsidRPr="007E0A84">
        <w:rPr>
          <w:rFonts w:ascii="Arial" w:hAnsi="Arial" w:cs="Arial"/>
          <w:spacing w:val="-30"/>
          <w:w w:val="120"/>
          <w:sz w:val="20"/>
          <w:szCs w:val="20"/>
        </w:rPr>
        <w:t xml:space="preserve"> </w:t>
      </w:r>
      <w:r w:rsidRPr="007E0A84">
        <w:rPr>
          <w:rFonts w:ascii="Arial" w:hAnsi="Arial" w:cs="Arial"/>
          <w:spacing w:val="-4"/>
          <w:w w:val="120"/>
          <w:sz w:val="20"/>
          <w:szCs w:val="20"/>
        </w:rPr>
        <w:t>withi</w:t>
      </w:r>
      <w:r w:rsidRPr="007E0A84">
        <w:rPr>
          <w:rFonts w:ascii="Arial" w:hAnsi="Arial" w:cs="Arial"/>
          <w:w w:val="120"/>
          <w:sz w:val="20"/>
          <w:szCs w:val="20"/>
        </w:rPr>
        <w:t>n</w:t>
      </w:r>
      <w:r w:rsidRPr="007E0A84">
        <w:rPr>
          <w:rFonts w:ascii="Arial" w:hAnsi="Arial" w:cs="Arial"/>
          <w:spacing w:val="-25"/>
          <w:w w:val="120"/>
          <w:sz w:val="20"/>
          <w:szCs w:val="20"/>
        </w:rPr>
        <w:t xml:space="preserve"> </w:t>
      </w:r>
      <w:r w:rsidRPr="007E0A84">
        <w:rPr>
          <w:rFonts w:ascii="Arial" w:hAnsi="Arial" w:cs="Arial"/>
          <w:spacing w:val="-4"/>
          <w:w w:val="120"/>
          <w:sz w:val="20"/>
          <w:szCs w:val="20"/>
        </w:rPr>
        <w:t>th</w:t>
      </w:r>
      <w:r w:rsidRPr="007E0A84">
        <w:rPr>
          <w:rFonts w:ascii="Arial" w:hAnsi="Arial" w:cs="Arial"/>
          <w:w w:val="120"/>
          <w:sz w:val="20"/>
          <w:szCs w:val="20"/>
        </w:rPr>
        <w:t>e</w:t>
      </w:r>
      <w:r w:rsidRPr="007E0A84">
        <w:rPr>
          <w:rFonts w:ascii="Arial" w:hAnsi="Arial" w:cs="Arial"/>
          <w:spacing w:val="5"/>
          <w:w w:val="120"/>
          <w:sz w:val="20"/>
          <w:szCs w:val="20"/>
        </w:rPr>
        <w:t xml:space="preserve"> </w:t>
      </w:r>
      <w:r w:rsidRPr="007E0A84">
        <w:rPr>
          <w:rFonts w:ascii="Arial" w:hAnsi="Arial" w:cs="Arial"/>
          <w:sz w:val="20"/>
          <w:szCs w:val="20"/>
        </w:rPr>
        <w:t>f</w:t>
      </w:r>
      <w:r w:rsidRPr="007E0A84">
        <w:rPr>
          <w:rFonts w:ascii="Arial" w:hAnsi="Arial" w:cs="Arial"/>
          <w:spacing w:val="-3"/>
          <w:sz w:val="20"/>
          <w:szCs w:val="20"/>
        </w:rPr>
        <w:t>irm</w:t>
      </w:r>
      <w:r w:rsidRPr="007E0A84">
        <w:rPr>
          <w:rFonts w:ascii="Arial" w:hAnsi="Arial" w:cs="Arial"/>
          <w:sz w:val="20"/>
          <w:szCs w:val="20"/>
        </w:rPr>
        <w:t>.</w:t>
      </w:r>
      <w:r w:rsidRPr="007E0A84">
        <w:rPr>
          <w:rFonts w:ascii="Arial" w:hAnsi="Arial" w:cs="Arial"/>
          <w:spacing w:val="45"/>
          <w:sz w:val="20"/>
          <w:szCs w:val="20"/>
        </w:rPr>
        <w:t xml:space="preserve"> </w:t>
      </w:r>
    </w:p>
    <w:p w:rsidR="007E0A84" w:rsidRPr="007E0A84" w:rsidRDefault="007E0A84" w:rsidP="007E0A84">
      <w:pPr>
        <w:jc w:val="both"/>
        <w:rPr>
          <w:rFonts w:ascii="Arial" w:hAnsi="Arial" w:cs="Arial"/>
          <w:sz w:val="20"/>
          <w:szCs w:val="20"/>
        </w:rPr>
      </w:pPr>
      <w:r w:rsidRPr="007E0A84">
        <w:rPr>
          <w:rFonts w:ascii="Arial" w:hAnsi="Arial" w:cs="Arial"/>
          <w:spacing w:val="-3"/>
          <w:sz w:val="20"/>
          <w:szCs w:val="20"/>
        </w:rPr>
        <w:t>Th</w:t>
      </w:r>
      <w:r w:rsidRPr="007E0A84">
        <w:rPr>
          <w:rFonts w:ascii="Arial" w:hAnsi="Arial" w:cs="Arial"/>
          <w:sz w:val="20"/>
          <w:szCs w:val="20"/>
        </w:rPr>
        <w:t>e</w:t>
      </w:r>
      <w:r w:rsidRPr="007E0A84">
        <w:rPr>
          <w:rFonts w:ascii="Arial" w:hAnsi="Arial" w:cs="Arial"/>
          <w:spacing w:val="29"/>
          <w:sz w:val="20"/>
          <w:szCs w:val="20"/>
        </w:rPr>
        <w:t xml:space="preserve"> </w:t>
      </w:r>
      <w:r w:rsidRPr="007E0A84">
        <w:rPr>
          <w:rFonts w:ascii="Arial" w:hAnsi="Arial" w:cs="Arial"/>
          <w:spacing w:val="-3"/>
          <w:w w:val="117"/>
          <w:sz w:val="20"/>
          <w:szCs w:val="20"/>
        </w:rPr>
        <w:t>governin</w:t>
      </w:r>
      <w:r w:rsidRPr="007E0A84">
        <w:rPr>
          <w:rFonts w:ascii="Arial" w:hAnsi="Arial" w:cs="Arial"/>
          <w:w w:val="117"/>
          <w:sz w:val="20"/>
          <w:szCs w:val="20"/>
        </w:rPr>
        <w:t>g</w:t>
      </w:r>
      <w:r w:rsidRPr="007E0A84">
        <w:rPr>
          <w:rFonts w:ascii="Arial" w:hAnsi="Arial" w:cs="Arial"/>
          <w:spacing w:val="-3"/>
          <w:w w:val="117"/>
          <w:sz w:val="20"/>
          <w:szCs w:val="20"/>
        </w:rPr>
        <w:t xml:space="preserve"> bod</w:t>
      </w:r>
      <w:r w:rsidRPr="007E0A84">
        <w:rPr>
          <w:rFonts w:ascii="Arial" w:hAnsi="Arial" w:cs="Arial"/>
          <w:w w:val="117"/>
          <w:sz w:val="20"/>
          <w:szCs w:val="20"/>
        </w:rPr>
        <w:t>y</w:t>
      </w:r>
      <w:r w:rsidRPr="007E0A84">
        <w:rPr>
          <w:rFonts w:ascii="Arial" w:hAnsi="Arial" w:cs="Arial"/>
          <w:spacing w:val="-13"/>
          <w:w w:val="117"/>
          <w:sz w:val="20"/>
          <w:szCs w:val="20"/>
        </w:rPr>
        <w:t xml:space="preserve"> </w:t>
      </w:r>
      <w:r w:rsidRPr="007E0A84">
        <w:rPr>
          <w:rFonts w:ascii="Arial" w:hAnsi="Arial" w:cs="Arial"/>
          <w:spacing w:val="-3"/>
          <w:w w:val="117"/>
          <w:sz w:val="20"/>
          <w:szCs w:val="20"/>
        </w:rPr>
        <w:t>s</w:t>
      </w:r>
      <w:r w:rsidRPr="007E0A84">
        <w:rPr>
          <w:rFonts w:ascii="Arial" w:hAnsi="Arial" w:cs="Arial"/>
          <w:spacing w:val="-3"/>
          <w:w w:val="122"/>
          <w:sz w:val="20"/>
          <w:szCs w:val="20"/>
        </w:rPr>
        <w:t>h</w:t>
      </w:r>
      <w:r w:rsidRPr="007E0A84">
        <w:rPr>
          <w:rFonts w:ascii="Arial" w:hAnsi="Arial" w:cs="Arial"/>
          <w:spacing w:val="-3"/>
          <w:w w:val="125"/>
          <w:sz w:val="20"/>
          <w:szCs w:val="20"/>
        </w:rPr>
        <w:t>a</w:t>
      </w:r>
      <w:r w:rsidRPr="007E0A84">
        <w:rPr>
          <w:rFonts w:ascii="Arial" w:hAnsi="Arial" w:cs="Arial"/>
          <w:spacing w:val="-3"/>
          <w:sz w:val="20"/>
          <w:szCs w:val="20"/>
        </w:rPr>
        <w:t>l</w:t>
      </w:r>
      <w:r w:rsidRPr="007E0A84">
        <w:rPr>
          <w:rFonts w:ascii="Arial" w:hAnsi="Arial" w:cs="Arial"/>
          <w:sz w:val="20"/>
          <w:szCs w:val="20"/>
        </w:rPr>
        <w:t>l</w:t>
      </w:r>
      <w:r w:rsidRPr="007E0A84">
        <w:rPr>
          <w:rFonts w:ascii="Arial" w:hAnsi="Arial" w:cs="Arial"/>
          <w:spacing w:val="-3"/>
          <w:w w:val="113"/>
          <w:sz w:val="20"/>
          <w:szCs w:val="20"/>
        </w:rPr>
        <w:t xml:space="preserve"> directl</w:t>
      </w:r>
      <w:r w:rsidRPr="007E0A84">
        <w:rPr>
          <w:rFonts w:ascii="Arial" w:hAnsi="Arial" w:cs="Arial"/>
          <w:spacing w:val="-20"/>
          <w:w w:val="113"/>
          <w:sz w:val="20"/>
          <w:szCs w:val="20"/>
        </w:rPr>
        <w:t>y</w:t>
      </w:r>
      <w:r w:rsidRPr="007E0A84">
        <w:rPr>
          <w:rFonts w:ascii="Arial" w:hAnsi="Arial" w:cs="Arial"/>
          <w:w w:val="113"/>
          <w:sz w:val="20"/>
          <w:szCs w:val="20"/>
        </w:rPr>
        <w:t>,</w:t>
      </w:r>
      <w:r w:rsidRPr="007E0A84">
        <w:rPr>
          <w:rFonts w:ascii="Arial" w:hAnsi="Arial" w:cs="Arial"/>
          <w:spacing w:val="-9"/>
          <w:w w:val="113"/>
          <w:sz w:val="20"/>
          <w:szCs w:val="20"/>
        </w:rPr>
        <w:t xml:space="preserve"> </w:t>
      </w:r>
      <w:r w:rsidRPr="007E0A84">
        <w:rPr>
          <w:rFonts w:ascii="Arial" w:hAnsi="Arial" w:cs="Arial"/>
          <w:spacing w:val="-3"/>
          <w:sz w:val="20"/>
          <w:szCs w:val="20"/>
        </w:rPr>
        <w:t>o</w:t>
      </w:r>
      <w:r w:rsidRPr="007E0A84">
        <w:rPr>
          <w:rFonts w:ascii="Arial" w:hAnsi="Arial" w:cs="Arial"/>
          <w:sz w:val="20"/>
          <w:szCs w:val="20"/>
        </w:rPr>
        <w:t>r</w:t>
      </w:r>
      <w:r w:rsidRPr="007E0A84">
        <w:rPr>
          <w:rFonts w:ascii="Arial" w:hAnsi="Arial" w:cs="Arial"/>
          <w:spacing w:val="29"/>
          <w:sz w:val="20"/>
          <w:szCs w:val="20"/>
        </w:rPr>
        <w:t xml:space="preserve"> </w:t>
      </w:r>
      <w:r w:rsidRPr="007E0A84">
        <w:rPr>
          <w:rFonts w:ascii="Arial" w:hAnsi="Arial" w:cs="Arial"/>
          <w:spacing w:val="-4"/>
          <w:w w:val="123"/>
          <w:sz w:val="20"/>
          <w:szCs w:val="20"/>
        </w:rPr>
        <w:t>throug</w:t>
      </w:r>
      <w:r w:rsidRPr="007E0A84">
        <w:rPr>
          <w:rFonts w:ascii="Arial" w:hAnsi="Arial" w:cs="Arial"/>
          <w:w w:val="123"/>
          <w:sz w:val="20"/>
          <w:szCs w:val="20"/>
        </w:rPr>
        <w:t>h</w:t>
      </w:r>
      <w:r w:rsidRPr="007E0A84">
        <w:rPr>
          <w:rFonts w:ascii="Arial" w:hAnsi="Arial" w:cs="Arial"/>
          <w:spacing w:val="-12"/>
          <w:w w:val="123"/>
          <w:sz w:val="20"/>
          <w:szCs w:val="20"/>
        </w:rPr>
        <w:t xml:space="preserve"> </w:t>
      </w:r>
      <w:r w:rsidRPr="007E0A84">
        <w:rPr>
          <w:rFonts w:ascii="Arial" w:hAnsi="Arial" w:cs="Arial"/>
          <w:spacing w:val="-3"/>
          <w:sz w:val="20"/>
          <w:szCs w:val="20"/>
        </w:rPr>
        <w:t>a</w:t>
      </w:r>
      <w:r w:rsidRPr="007E0A84">
        <w:rPr>
          <w:rFonts w:ascii="Arial" w:hAnsi="Arial" w:cs="Arial"/>
          <w:sz w:val="20"/>
          <w:szCs w:val="20"/>
        </w:rPr>
        <w:t>n</w:t>
      </w:r>
      <w:r w:rsidRPr="007E0A84">
        <w:rPr>
          <w:rFonts w:ascii="Arial" w:hAnsi="Arial" w:cs="Arial"/>
          <w:spacing w:val="40"/>
          <w:sz w:val="20"/>
          <w:szCs w:val="20"/>
        </w:rPr>
        <w:t xml:space="preserve"> </w:t>
      </w:r>
      <w:r w:rsidRPr="007E0A84">
        <w:rPr>
          <w:rFonts w:ascii="Arial" w:hAnsi="Arial" w:cs="Arial"/>
          <w:spacing w:val="-3"/>
          <w:w w:val="125"/>
          <w:sz w:val="20"/>
          <w:szCs w:val="20"/>
        </w:rPr>
        <w:t>a</w:t>
      </w:r>
      <w:r w:rsidRPr="007E0A84">
        <w:rPr>
          <w:rFonts w:ascii="Arial" w:hAnsi="Arial" w:cs="Arial"/>
          <w:spacing w:val="-3"/>
          <w:w w:val="122"/>
          <w:sz w:val="20"/>
          <w:szCs w:val="20"/>
        </w:rPr>
        <w:t>pp</w:t>
      </w:r>
      <w:r w:rsidRPr="007E0A84">
        <w:rPr>
          <w:rFonts w:ascii="Arial" w:hAnsi="Arial" w:cs="Arial"/>
          <w:spacing w:val="-3"/>
          <w:w w:val="116"/>
          <w:sz w:val="20"/>
          <w:szCs w:val="20"/>
        </w:rPr>
        <w:t>r</w:t>
      </w:r>
      <w:r w:rsidRPr="007E0A84">
        <w:rPr>
          <w:rFonts w:ascii="Arial" w:hAnsi="Arial" w:cs="Arial"/>
          <w:spacing w:val="-3"/>
          <w:w w:val="122"/>
          <w:sz w:val="20"/>
          <w:szCs w:val="20"/>
        </w:rPr>
        <w:t>op</w:t>
      </w:r>
      <w:r w:rsidRPr="007E0A84">
        <w:rPr>
          <w:rFonts w:ascii="Arial" w:hAnsi="Arial" w:cs="Arial"/>
          <w:spacing w:val="-3"/>
          <w:w w:val="116"/>
          <w:sz w:val="20"/>
          <w:szCs w:val="20"/>
        </w:rPr>
        <w:t>r</w:t>
      </w:r>
      <w:r w:rsidRPr="007E0A84">
        <w:rPr>
          <w:rFonts w:ascii="Arial" w:hAnsi="Arial" w:cs="Arial"/>
          <w:spacing w:val="-3"/>
          <w:sz w:val="20"/>
          <w:szCs w:val="20"/>
        </w:rPr>
        <w:t>i</w:t>
      </w:r>
      <w:r w:rsidRPr="007E0A84">
        <w:rPr>
          <w:rFonts w:ascii="Arial" w:hAnsi="Arial" w:cs="Arial"/>
          <w:spacing w:val="-3"/>
          <w:w w:val="125"/>
          <w:sz w:val="20"/>
          <w:szCs w:val="20"/>
        </w:rPr>
        <w:t>a</w:t>
      </w:r>
      <w:r w:rsidRPr="007E0A84">
        <w:rPr>
          <w:rFonts w:ascii="Arial" w:hAnsi="Arial" w:cs="Arial"/>
          <w:spacing w:val="-3"/>
          <w:w w:val="140"/>
          <w:sz w:val="20"/>
          <w:szCs w:val="20"/>
        </w:rPr>
        <w:t>t</w:t>
      </w:r>
      <w:r w:rsidRPr="007E0A84">
        <w:rPr>
          <w:rFonts w:ascii="Arial" w:hAnsi="Arial" w:cs="Arial"/>
          <w:w w:val="125"/>
          <w:sz w:val="20"/>
          <w:szCs w:val="20"/>
        </w:rPr>
        <w:t>e</w:t>
      </w:r>
      <w:r w:rsidRPr="007E0A84">
        <w:rPr>
          <w:rFonts w:ascii="Arial" w:hAnsi="Arial" w:cs="Arial"/>
          <w:spacing w:val="-4"/>
          <w:sz w:val="20"/>
          <w:szCs w:val="20"/>
        </w:rPr>
        <w:t xml:space="preserve"> </w:t>
      </w:r>
      <w:r w:rsidRPr="007E0A84">
        <w:rPr>
          <w:rFonts w:ascii="Arial" w:hAnsi="Arial" w:cs="Arial"/>
          <w:spacing w:val="-4"/>
          <w:w w:val="118"/>
          <w:sz w:val="20"/>
          <w:szCs w:val="20"/>
        </w:rPr>
        <w:t>membe</w:t>
      </w:r>
      <w:r w:rsidRPr="007E0A84">
        <w:rPr>
          <w:rFonts w:ascii="Arial" w:hAnsi="Arial" w:cs="Arial"/>
          <w:w w:val="118"/>
          <w:sz w:val="20"/>
          <w:szCs w:val="20"/>
        </w:rPr>
        <w:t>r</w:t>
      </w:r>
      <w:r w:rsidRPr="007E0A84">
        <w:rPr>
          <w:rFonts w:ascii="Arial" w:hAnsi="Arial" w:cs="Arial"/>
          <w:spacing w:val="-8"/>
          <w:w w:val="118"/>
          <w:sz w:val="20"/>
          <w:szCs w:val="20"/>
        </w:rPr>
        <w:t xml:space="preserve"> </w:t>
      </w:r>
      <w:r w:rsidRPr="007E0A84">
        <w:rPr>
          <w:rFonts w:ascii="Arial" w:hAnsi="Arial" w:cs="Arial"/>
          <w:spacing w:val="-3"/>
          <w:sz w:val="20"/>
          <w:szCs w:val="20"/>
        </w:rPr>
        <w:t>o</w:t>
      </w:r>
      <w:r w:rsidRPr="007E0A84">
        <w:rPr>
          <w:rFonts w:ascii="Arial" w:hAnsi="Arial" w:cs="Arial"/>
          <w:sz w:val="20"/>
          <w:szCs w:val="20"/>
        </w:rPr>
        <w:t>f</w:t>
      </w:r>
      <w:r w:rsidRPr="007E0A84">
        <w:rPr>
          <w:rFonts w:ascii="Arial" w:hAnsi="Arial" w:cs="Arial"/>
          <w:spacing w:val="29"/>
          <w:sz w:val="20"/>
          <w:szCs w:val="20"/>
        </w:rPr>
        <w:t xml:space="preserve"> </w:t>
      </w:r>
      <w:r w:rsidRPr="007E0A84">
        <w:rPr>
          <w:rFonts w:ascii="Arial" w:hAnsi="Arial" w:cs="Arial"/>
          <w:spacing w:val="-3"/>
          <w:w w:val="116"/>
          <w:sz w:val="20"/>
          <w:szCs w:val="20"/>
        </w:rPr>
        <w:t>th</w:t>
      </w:r>
      <w:r w:rsidRPr="007E0A84">
        <w:rPr>
          <w:rFonts w:ascii="Arial" w:hAnsi="Arial" w:cs="Arial"/>
          <w:w w:val="116"/>
          <w:sz w:val="20"/>
          <w:szCs w:val="20"/>
        </w:rPr>
        <w:t>e</w:t>
      </w:r>
      <w:r w:rsidRPr="007E0A84">
        <w:rPr>
          <w:rFonts w:ascii="Arial" w:hAnsi="Arial" w:cs="Arial"/>
          <w:spacing w:val="16"/>
          <w:w w:val="116"/>
          <w:sz w:val="20"/>
          <w:szCs w:val="20"/>
        </w:rPr>
        <w:t xml:space="preserve"> </w:t>
      </w:r>
      <w:r w:rsidRPr="007E0A84">
        <w:rPr>
          <w:rFonts w:ascii="Arial" w:hAnsi="Arial" w:cs="Arial"/>
          <w:spacing w:val="-3"/>
          <w:w w:val="116"/>
          <w:sz w:val="20"/>
          <w:szCs w:val="20"/>
        </w:rPr>
        <w:t>complianc</w:t>
      </w:r>
      <w:r w:rsidRPr="007E0A84">
        <w:rPr>
          <w:rFonts w:ascii="Arial" w:hAnsi="Arial" w:cs="Arial"/>
          <w:w w:val="116"/>
          <w:sz w:val="20"/>
          <w:szCs w:val="20"/>
        </w:rPr>
        <w:t>e</w:t>
      </w:r>
      <w:r w:rsidRPr="007E0A84">
        <w:rPr>
          <w:rFonts w:ascii="Arial" w:hAnsi="Arial" w:cs="Arial"/>
          <w:spacing w:val="-23"/>
          <w:w w:val="116"/>
          <w:sz w:val="20"/>
          <w:szCs w:val="20"/>
        </w:rPr>
        <w:t xml:space="preserve"> </w:t>
      </w:r>
      <w:r w:rsidRPr="007E0A84">
        <w:rPr>
          <w:rFonts w:ascii="Arial" w:hAnsi="Arial" w:cs="Arial"/>
          <w:spacing w:val="-3"/>
          <w:w w:val="116"/>
          <w:sz w:val="20"/>
          <w:szCs w:val="20"/>
        </w:rPr>
        <w:t>f</w:t>
      </w:r>
      <w:r w:rsidRPr="007E0A84">
        <w:rPr>
          <w:rFonts w:ascii="Arial" w:hAnsi="Arial" w:cs="Arial"/>
          <w:spacing w:val="-3"/>
          <w:w w:val="122"/>
          <w:sz w:val="20"/>
          <w:szCs w:val="20"/>
        </w:rPr>
        <w:t>un</w:t>
      </w:r>
      <w:r w:rsidRPr="007E0A84">
        <w:rPr>
          <w:rFonts w:ascii="Arial" w:hAnsi="Arial" w:cs="Arial"/>
          <w:spacing w:val="-3"/>
          <w:sz w:val="20"/>
          <w:szCs w:val="20"/>
        </w:rPr>
        <w:t>c</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o</w:t>
      </w:r>
      <w:r w:rsidRPr="007E0A84">
        <w:rPr>
          <w:rFonts w:ascii="Arial" w:hAnsi="Arial" w:cs="Arial"/>
          <w:w w:val="122"/>
          <w:sz w:val="20"/>
          <w:szCs w:val="20"/>
        </w:rPr>
        <w:t xml:space="preserve">n </w:t>
      </w:r>
      <w:r w:rsidRPr="007E0A84">
        <w:rPr>
          <w:rFonts w:ascii="Arial" w:hAnsi="Arial" w:cs="Arial"/>
          <w:spacing w:val="-3"/>
          <w:w w:val="115"/>
          <w:sz w:val="20"/>
          <w:szCs w:val="20"/>
        </w:rPr>
        <w:t>t</w:t>
      </w:r>
      <w:r w:rsidRPr="007E0A84">
        <w:rPr>
          <w:rFonts w:ascii="Arial" w:hAnsi="Arial" w:cs="Arial"/>
          <w:w w:val="115"/>
          <w:sz w:val="20"/>
          <w:szCs w:val="20"/>
        </w:rPr>
        <w:t>o</w:t>
      </w:r>
      <w:r w:rsidRPr="007E0A84">
        <w:rPr>
          <w:rFonts w:ascii="Arial" w:hAnsi="Arial" w:cs="Arial"/>
          <w:spacing w:val="10"/>
          <w:w w:val="115"/>
          <w:sz w:val="20"/>
          <w:szCs w:val="20"/>
        </w:rPr>
        <w:t xml:space="preserve"> </w:t>
      </w:r>
      <w:r w:rsidRPr="007E0A84">
        <w:rPr>
          <w:rFonts w:ascii="Arial" w:hAnsi="Arial" w:cs="Arial"/>
          <w:spacing w:val="-3"/>
          <w:w w:val="115"/>
          <w:sz w:val="20"/>
          <w:szCs w:val="20"/>
        </w:rPr>
        <w:t>who</w:t>
      </w:r>
      <w:r w:rsidRPr="007E0A84">
        <w:rPr>
          <w:rFonts w:ascii="Arial" w:hAnsi="Arial" w:cs="Arial"/>
          <w:w w:val="115"/>
          <w:sz w:val="20"/>
          <w:szCs w:val="20"/>
        </w:rPr>
        <w:t>m</w:t>
      </w:r>
      <w:r w:rsidRPr="007E0A84">
        <w:rPr>
          <w:rFonts w:ascii="Arial" w:hAnsi="Arial" w:cs="Arial"/>
          <w:spacing w:val="2"/>
          <w:w w:val="115"/>
          <w:sz w:val="20"/>
          <w:szCs w:val="20"/>
        </w:rPr>
        <w:t xml:space="preserve"> </w:t>
      </w:r>
      <w:r w:rsidRPr="007E0A84">
        <w:rPr>
          <w:rFonts w:ascii="Arial" w:hAnsi="Arial" w:cs="Arial"/>
          <w:spacing w:val="-3"/>
          <w:w w:val="115"/>
          <w:sz w:val="20"/>
          <w:szCs w:val="20"/>
        </w:rPr>
        <w:t>responsibilit</w:t>
      </w:r>
      <w:r w:rsidRPr="007E0A84">
        <w:rPr>
          <w:rFonts w:ascii="Arial" w:hAnsi="Arial" w:cs="Arial"/>
          <w:w w:val="115"/>
          <w:sz w:val="20"/>
          <w:szCs w:val="20"/>
        </w:rPr>
        <w:t>y</w:t>
      </w:r>
      <w:r w:rsidRPr="007E0A84">
        <w:rPr>
          <w:rFonts w:ascii="Arial" w:hAnsi="Arial" w:cs="Arial"/>
          <w:spacing w:val="-26"/>
          <w:w w:val="115"/>
          <w:sz w:val="20"/>
          <w:szCs w:val="20"/>
        </w:rPr>
        <w:t xml:space="preserve"> </w:t>
      </w:r>
      <w:r w:rsidRPr="007E0A84">
        <w:rPr>
          <w:rFonts w:ascii="Arial" w:hAnsi="Arial" w:cs="Arial"/>
          <w:spacing w:val="-3"/>
          <w:sz w:val="20"/>
          <w:szCs w:val="20"/>
        </w:rPr>
        <w:t>i</w:t>
      </w:r>
      <w:r w:rsidRPr="007E0A84">
        <w:rPr>
          <w:rFonts w:ascii="Arial" w:hAnsi="Arial" w:cs="Arial"/>
          <w:sz w:val="20"/>
          <w:szCs w:val="20"/>
        </w:rPr>
        <w:t>s</w:t>
      </w:r>
      <w:r w:rsidRPr="007E0A84">
        <w:rPr>
          <w:rFonts w:ascii="Arial" w:hAnsi="Arial" w:cs="Arial"/>
          <w:spacing w:val="-4"/>
          <w:sz w:val="20"/>
          <w:szCs w:val="20"/>
        </w:rPr>
        <w:t xml:space="preserve"> </w:t>
      </w:r>
      <w:r w:rsidRPr="007E0A84">
        <w:rPr>
          <w:rFonts w:ascii="Arial" w:hAnsi="Arial" w:cs="Arial"/>
          <w:spacing w:val="-3"/>
          <w:w w:val="122"/>
          <w:sz w:val="20"/>
          <w:szCs w:val="20"/>
        </w:rPr>
        <w:t>d</w:t>
      </w:r>
      <w:r w:rsidRPr="007E0A84">
        <w:rPr>
          <w:rFonts w:ascii="Arial" w:hAnsi="Arial" w:cs="Arial"/>
          <w:spacing w:val="-3"/>
          <w:w w:val="125"/>
          <w:sz w:val="20"/>
          <w:szCs w:val="20"/>
        </w:rPr>
        <w:t>e</w:t>
      </w:r>
      <w:r w:rsidRPr="007E0A84">
        <w:rPr>
          <w:rFonts w:ascii="Arial" w:hAnsi="Arial" w:cs="Arial"/>
          <w:spacing w:val="-3"/>
          <w:sz w:val="20"/>
          <w:szCs w:val="20"/>
        </w:rPr>
        <w:t>l</w:t>
      </w:r>
      <w:r w:rsidRPr="007E0A84">
        <w:rPr>
          <w:rFonts w:ascii="Arial" w:hAnsi="Arial" w:cs="Arial"/>
          <w:spacing w:val="-3"/>
          <w:w w:val="125"/>
          <w:sz w:val="20"/>
          <w:szCs w:val="20"/>
        </w:rPr>
        <w:t>e</w:t>
      </w:r>
      <w:r w:rsidRPr="007E0A84">
        <w:rPr>
          <w:rFonts w:ascii="Arial" w:hAnsi="Arial" w:cs="Arial"/>
          <w:spacing w:val="-3"/>
          <w:w w:val="122"/>
          <w:sz w:val="20"/>
          <w:szCs w:val="20"/>
        </w:rPr>
        <w:t>g</w:t>
      </w:r>
      <w:r w:rsidRPr="007E0A84">
        <w:rPr>
          <w:rFonts w:ascii="Arial" w:hAnsi="Arial" w:cs="Arial"/>
          <w:spacing w:val="-3"/>
          <w:w w:val="125"/>
          <w:sz w:val="20"/>
          <w:szCs w:val="20"/>
        </w:rPr>
        <w:t>a</w:t>
      </w:r>
      <w:r w:rsidRPr="007E0A84">
        <w:rPr>
          <w:rFonts w:ascii="Arial" w:hAnsi="Arial" w:cs="Arial"/>
          <w:spacing w:val="-3"/>
          <w:w w:val="140"/>
          <w:sz w:val="20"/>
          <w:szCs w:val="20"/>
        </w:rPr>
        <w:t>t</w:t>
      </w:r>
      <w:r w:rsidRPr="007E0A84">
        <w:rPr>
          <w:rFonts w:ascii="Arial" w:hAnsi="Arial" w:cs="Arial"/>
          <w:spacing w:val="-3"/>
          <w:w w:val="125"/>
          <w:sz w:val="20"/>
          <w:szCs w:val="20"/>
        </w:rPr>
        <w:t>e</w:t>
      </w:r>
      <w:r w:rsidRPr="007E0A84">
        <w:rPr>
          <w:rFonts w:ascii="Arial" w:hAnsi="Arial" w:cs="Arial"/>
          <w:spacing w:val="-3"/>
          <w:w w:val="122"/>
          <w:sz w:val="20"/>
          <w:szCs w:val="20"/>
        </w:rPr>
        <w:t>d</w:t>
      </w:r>
      <w:r w:rsidRPr="007E0A84">
        <w:rPr>
          <w:rFonts w:ascii="Arial" w:hAnsi="Arial" w:cs="Arial"/>
          <w:w w:val="111"/>
          <w:sz w:val="20"/>
          <w:szCs w:val="20"/>
        </w:rPr>
        <w:t>,</w:t>
      </w:r>
      <w:r w:rsidRPr="007E0A84">
        <w:rPr>
          <w:rFonts w:ascii="Arial" w:hAnsi="Arial" w:cs="Arial"/>
          <w:spacing w:val="-4"/>
          <w:sz w:val="20"/>
          <w:szCs w:val="20"/>
        </w:rPr>
        <w:t xml:space="preserve"> </w:t>
      </w:r>
      <w:r w:rsidRPr="007E0A84">
        <w:rPr>
          <w:rFonts w:ascii="Arial" w:hAnsi="Arial" w:cs="Arial"/>
          <w:spacing w:val="-3"/>
          <w:w w:val="122"/>
          <w:sz w:val="20"/>
          <w:szCs w:val="20"/>
        </w:rPr>
        <w:t>d</w:t>
      </w:r>
      <w:r w:rsidRPr="007E0A84">
        <w:rPr>
          <w:rFonts w:ascii="Arial" w:hAnsi="Arial" w:cs="Arial"/>
          <w:spacing w:val="-3"/>
          <w:w w:val="125"/>
          <w:sz w:val="20"/>
          <w:szCs w:val="20"/>
        </w:rPr>
        <w:t>e</w:t>
      </w:r>
      <w:r w:rsidRPr="007E0A84">
        <w:rPr>
          <w:rFonts w:ascii="Arial" w:hAnsi="Arial" w:cs="Arial"/>
          <w:spacing w:val="-3"/>
          <w:w w:val="140"/>
          <w:sz w:val="20"/>
          <w:szCs w:val="20"/>
        </w:rPr>
        <w:t>t</w:t>
      </w:r>
      <w:r w:rsidRPr="007E0A84">
        <w:rPr>
          <w:rFonts w:ascii="Arial" w:hAnsi="Arial" w:cs="Arial"/>
          <w:spacing w:val="-3"/>
          <w:w w:val="125"/>
          <w:sz w:val="20"/>
          <w:szCs w:val="20"/>
        </w:rPr>
        <w:t>e</w:t>
      </w:r>
      <w:r w:rsidRPr="007E0A84">
        <w:rPr>
          <w:rFonts w:ascii="Arial" w:hAnsi="Arial" w:cs="Arial"/>
          <w:spacing w:val="-3"/>
          <w:w w:val="116"/>
          <w:sz w:val="20"/>
          <w:szCs w:val="20"/>
        </w:rPr>
        <w:t>r</w:t>
      </w:r>
      <w:r w:rsidRPr="007E0A84">
        <w:rPr>
          <w:rFonts w:ascii="Arial" w:hAnsi="Arial" w:cs="Arial"/>
          <w:spacing w:val="-3"/>
          <w:w w:val="114"/>
          <w:sz w:val="20"/>
          <w:szCs w:val="20"/>
        </w:rPr>
        <w:t>m</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w w:val="125"/>
          <w:sz w:val="20"/>
          <w:szCs w:val="20"/>
        </w:rPr>
        <w:t>e</w:t>
      </w:r>
      <w:r w:rsidRPr="007E0A84">
        <w:rPr>
          <w:rFonts w:ascii="Arial" w:hAnsi="Arial" w:cs="Arial"/>
          <w:spacing w:val="-4"/>
          <w:sz w:val="20"/>
          <w:szCs w:val="20"/>
        </w:rPr>
        <w:t xml:space="preserve"> </w:t>
      </w:r>
      <w:r w:rsidRPr="007E0A84">
        <w:rPr>
          <w:rFonts w:ascii="Arial" w:hAnsi="Arial" w:cs="Arial"/>
          <w:spacing w:val="-4"/>
          <w:w w:val="119"/>
          <w:sz w:val="20"/>
          <w:szCs w:val="20"/>
        </w:rPr>
        <w:t>an</w:t>
      </w:r>
      <w:r w:rsidRPr="007E0A84">
        <w:rPr>
          <w:rFonts w:ascii="Arial" w:hAnsi="Arial" w:cs="Arial"/>
          <w:w w:val="119"/>
          <w:sz w:val="20"/>
          <w:szCs w:val="20"/>
        </w:rPr>
        <w:t>d</w:t>
      </w:r>
      <w:r w:rsidRPr="007E0A84">
        <w:rPr>
          <w:rFonts w:ascii="Arial" w:hAnsi="Arial" w:cs="Arial"/>
          <w:spacing w:val="-1"/>
          <w:w w:val="119"/>
          <w:sz w:val="20"/>
          <w:szCs w:val="20"/>
        </w:rPr>
        <w:t xml:space="preserve"> </w:t>
      </w:r>
      <w:r w:rsidRPr="007E0A84">
        <w:rPr>
          <w:rFonts w:ascii="Arial" w:hAnsi="Arial" w:cs="Arial"/>
          <w:spacing w:val="-4"/>
          <w:w w:val="119"/>
          <w:sz w:val="20"/>
          <w:szCs w:val="20"/>
        </w:rPr>
        <w:t>provid</w:t>
      </w:r>
      <w:r w:rsidRPr="007E0A84">
        <w:rPr>
          <w:rFonts w:ascii="Arial" w:hAnsi="Arial" w:cs="Arial"/>
          <w:w w:val="119"/>
          <w:sz w:val="20"/>
          <w:szCs w:val="20"/>
        </w:rPr>
        <w:t>e</w:t>
      </w:r>
      <w:r w:rsidRPr="007E0A84">
        <w:rPr>
          <w:rFonts w:ascii="Arial" w:hAnsi="Arial" w:cs="Arial"/>
          <w:spacing w:val="-27"/>
          <w:w w:val="119"/>
          <w:sz w:val="20"/>
          <w:szCs w:val="20"/>
        </w:rPr>
        <w:t xml:space="preserve"> </w:t>
      </w:r>
      <w:r w:rsidRPr="007E0A84">
        <w:rPr>
          <w:rFonts w:ascii="Arial" w:hAnsi="Arial" w:cs="Arial"/>
          <w:spacing w:val="-3"/>
          <w:w w:val="140"/>
          <w:sz w:val="20"/>
          <w:szCs w:val="20"/>
        </w:rPr>
        <w:t>t</w:t>
      </w:r>
      <w:r w:rsidRPr="007E0A84">
        <w:rPr>
          <w:rFonts w:ascii="Arial" w:hAnsi="Arial" w:cs="Arial"/>
          <w:spacing w:val="-3"/>
          <w:w w:val="122"/>
          <w:sz w:val="20"/>
          <w:szCs w:val="20"/>
        </w:rPr>
        <w:t>h</w:t>
      </w:r>
      <w:r w:rsidRPr="007E0A84">
        <w:rPr>
          <w:rFonts w:ascii="Arial" w:hAnsi="Arial" w:cs="Arial"/>
          <w:w w:val="125"/>
          <w:sz w:val="20"/>
          <w:szCs w:val="20"/>
        </w:rPr>
        <w:t xml:space="preserve">e </w:t>
      </w:r>
      <w:r w:rsidRPr="007E0A84">
        <w:rPr>
          <w:rFonts w:ascii="Arial" w:hAnsi="Arial" w:cs="Arial"/>
          <w:spacing w:val="-3"/>
          <w:w w:val="115"/>
          <w:sz w:val="20"/>
          <w:szCs w:val="20"/>
        </w:rPr>
        <w:t>resource</w:t>
      </w:r>
      <w:r w:rsidRPr="007E0A84">
        <w:rPr>
          <w:rFonts w:ascii="Arial" w:hAnsi="Arial" w:cs="Arial"/>
          <w:w w:val="115"/>
          <w:sz w:val="20"/>
          <w:szCs w:val="20"/>
        </w:rPr>
        <w:t>s</w:t>
      </w:r>
      <w:r w:rsidRPr="007E0A84">
        <w:rPr>
          <w:rFonts w:ascii="Arial" w:hAnsi="Arial" w:cs="Arial"/>
          <w:spacing w:val="-11"/>
          <w:w w:val="115"/>
          <w:sz w:val="20"/>
          <w:szCs w:val="20"/>
        </w:rPr>
        <w:t xml:space="preserve"> </w:t>
      </w:r>
      <w:r w:rsidRPr="007E0A84">
        <w:rPr>
          <w:rFonts w:ascii="Arial" w:hAnsi="Arial" w:cs="Arial"/>
          <w:spacing w:val="-3"/>
          <w:w w:val="115"/>
          <w:sz w:val="20"/>
          <w:szCs w:val="20"/>
        </w:rPr>
        <w:t>necessar</w:t>
      </w:r>
      <w:r w:rsidRPr="007E0A84">
        <w:rPr>
          <w:rFonts w:ascii="Arial" w:hAnsi="Arial" w:cs="Arial"/>
          <w:w w:val="115"/>
          <w:sz w:val="20"/>
          <w:szCs w:val="20"/>
        </w:rPr>
        <w:t>y</w:t>
      </w:r>
      <w:r w:rsidRPr="007E0A84">
        <w:rPr>
          <w:rFonts w:ascii="Arial" w:hAnsi="Arial" w:cs="Arial"/>
          <w:spacing w:val="-25"/>
          <w:w w:val="115"/>
          <w:sz w:val="20"/>
          <w:szCs w:val="20"/>
        </w:rPr>
        <w:t xml:space="preserve"> </w:t>
      </w:r>
      <w:r w:rsidRPr="007E0A84">
        <w:rPr>
          <w:rFonts w:ascii="Arial" w:hAnsi="Arial" w:cs="Arial"/>
          <w:spacing w:val="-3"/>
          <w:w w:val="115"/>
          <w:sz w:val="20"/>
          <w:szCs w:val="20"/>
        </w:rPr>
        <w:t>t</w:t>
      </w:r>
      <w:r w:rsidRPr="007E0A84">
        <w:rPr>
          <w:rFonts w:ascii="Arial" w:hAnsi="Arial" w:cs="Arial"/>
          <w:w w:val="115"/>
          <w:sz w:val="20"/>
          <w:szCs w:val="20"/>
        </w:rPr>
        <w:t>o</w:t>
      </w:r>
      <w:r w:rsidRPr="007E0A84">
        <w:rPr>
          <w:rFonts w:ascii="Arial" w:hAnsi="Arial" w:cs="Arial"/>
          <w:spacing w:val="10"/>
          <w:w w:val="115"/>
          <w:sz w:val="20"/>
          <w:szCs w:val="20"/>
        </w:rPr>
        <w:t xml:space="preserve"> </w:t>
      </w:r>
      <w:r w:rsidRPr="007E0A84">
        <w:rPr>
          <w:rFonts w:ascii="Arial" w:hAnsi="Arial" w:cs="Arial"/>
          <w:spacing w:val="-3"/>
          <w:w w:val="115"/>
          <w:sz w:val="20"/>
          <w:szCs w:val="20"/>
        </w:rPr>
        <w:t>operat</w:t>
      </w:r>
      <w:r w:rsidRPr="007E0A84">
        <w:rPr>
          <w:rFonts w:ascii="Arial" w:hAnsi="Arial" w:cs="Arial"/>
          <w:w w:val="115"/>
          <w:sz w:val="20"/>
          <w:szCs w:val="20"/>
        </w:rPr>
        <w:t>e</w:t>
      </w:r>
      <w:r w:rsidRPr="007E0A84">
        <w:rPr>
          <w:rFonts w:ascii="Arial" w:hAnsi="Arial" w:cs="Arial"/>
          <w:spacing w:val="46"/>
          <w:w w:val="115"/>
          <w:sz w:val="20"/>
          <w:szCs w:val="20"/>
        </w:rPr>
        <w:t xml:space="preserve"> </w:t>
      </w:r>
      <w:r w:rsidRPr="007E0A84">
        <w:rPr>
          <w:rFonts w:ascii="Arial" w:hAnsi="Arial" w:cs="Arial"/>
          <w:spacing w:val="-3"/>
          <w:w w:val="115"/>
          <w:sz w:val="20"/>
          <w:szCs w:val="20"/>
        </w:rPr>
        <w:t>an</w:t>
      </w:r>
      <w:r w:rsidRPr="007E0A84">
        <w:rPr>
          <w:rFonts w:ascii="Arial" w:hAnsi="Arial" w:cs="Arial"/>
          <w:w w:val="115"/>
          <w:sz w:val="20"/>
          <w:szCs w:val="20"/>
        </w:rPr>
        <w:t>d</w:t>
      </w:r>
      <w:r w:rsidRPr="007E0A84">
        <w:rPr>
          <w:rFonts w:ascii="Arial" w:hAnsi="Arial" w:cs="Arial"/>
          <w:spacing w:val="12"/>
          <w:w w:val="115"/>
          <w:sz w:val="20"/>
          <w:szCs w:val="20"/>
        </w:rPr>
        <w:t xml:space="preserve"> </w:t>
      </w:r>
      <w:r w:rsidRPr="007E0A84">
        <w:rPr>
          <w:rFonts w:ascii="Arial" w:hAnsi="Arial" w:cs="Arial"/>
          <w:spacing w:val="-3"/>
          <w:w w:val="115"/>
          <w:sz w:val="20"/>
          <w:szCs w:val="20"/>
        </w:rPr>
        <w:t>maintai</w:t>
      </w:r>
      <w:r w:rsidRPr="007E0A84">
        <w:rPr>
          <w:rFonts w:ascii="Arial" w:hAnsi="Arial" w:cs="Arial"/>
          <w:w w:val="115"/>
          <w:sz w:val="20"/>
          <w:szCs w:val="20"/>
        </w:rPr>
        <w:t>n</w:t>
      </w:r>
      <w:r w:rsidRPr="007E0A84">
        <w:rPr>
          <w:rFonts w:ascii="Arial" w:hAnsi="Arial" w:cs="Arial"/>
          <w:spacing w:val="19"/>
          <w:w w:val="115"/>
          <w:sz w:val="20"/>
          <w:szCs w:val="20"/>
        </w:rPr>
        <w:t xml:space="preserve"> </w:t>
      </w:r>
      <w:r w:rsidRPr="007E0A84">
        <w:rPr>
          <w:rFonts w:ascii="Arial" w:hAnsi="Arial" w:cs="Arial"/>
          <w:spacing w:val="-3"/>
          <w:w w:val="115"/>
          <w:sz w:val="20"/>
          <w:szCs w:val="20"/>
        </w:rPr>
        <w:t>th</w:t>
      </w:r>
      <w:r w:rsidRPr="007E0A84">
        <w:rPr>
          <w:rFonts w:ascii="Arial" w:hAnsi="Arial" w:cs="Arial"/>
          <w:w w:val="115"/>
          <w:sz w:val="20"/>
          <w:szCs w:val="20"/>
        </w:rPr>
        <w:t>e</w:t>
      </w:r>
      <w:r w:rsidRPr="007E0A84">
        <w:rPr>
          <w:rFonts w:ascii="Arial" w:hAnsi="Arial" w:cs="Arial"/>
          <w:spacing w:val="19"/>
          <w:w w:val="115"/>
          <w:sz w:val="20"/>
          <w:szCs w:val="20"/>
        </w:rPr>
        <w:t xml:space="preserve"> </w:t>
      </w:r>
      <w:r w:rsidRPr="007E0A84">
        <w:rPr>
          <w:rFonts w:ascii="Arial" w:hAnsi="Arial" w:cs="Arial"/>
          <w:spacing w:val="-3"/>
          <w:w w:val="116"/>
          <w:sz w:val="20"/>
          <w:szCs w:val="20"/>
        </w:rPr>
        <w:t>r</w:t>
      </w:r>
      <w:r w:rsidRPr="007E0A84">
        <w:rPr>
          <w:rFonts w:ascii="Arial" w:hAnsi="Arial" w:cs="Arial"/>
          <w:spacing w:val="-3"/>
          <w:w w:val="125"/>
          <w:sz w:val="20"/>
          <w:szCs w:val="20"/>
        </w:rPr>
        <w:t>e</w:t>
      </w:r>
      <w:r w:rsidRPr="007E0A84">
        <w:rPr>
          <w:rFonts w:ascii="Arial" w:hAnsi="Arial" w:cs="Arial"/>
          <w:spacing w:val="-3"/>
          <w:w w:val="122"/>
          <w:sz w:val="20"/>
          <w:szCs w:val="20"/>
        </w:rPr>
        <w:t>po</w:t>
      </w:r>
      <w:r w:rsidRPr="007E0A84">
        <w:rPr>
          <w:rFonts w:ascii="Arial" w:hAnsi="Arial" w:cs="Arial"/>
          <w:spacing w:val="-3"/>
          <w:w w:val="116"/>
          <w:sz w:val="20"/>
          <w:szCs w:val="20"/>
        </w:rPr>
        <w:t>r</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w w:val="122"/>
          <w:sz w:val="20"/>
          <w:szCs w:val="20"/>
        </w:rPr>
        <w:t>g</w:t>
      </w:r>
      <w:r w:rsidRPr="007E0A84">
        <w:rPr>
          <w:rFonts w:ascii="Arial" w:hAnsi="Arial" w:cs="Arial"/>
          <w:spacing w:val="-4"/>
          <w:sz w:val="20"/>
          <w:szCs w:val="20"/>
        </w:rPr>
        <w:t xml:space="preserve"> </w:t>
      </w:r>
      <w:r w:rsidRPr="007E0A84">
        <w:rPr>
          <w:rFonts w:ascii="Arial" w:hAnsi="Arial" w:cs="Arial"/>
          <w:spacing w:val="-3"/>
          <w:w w:val="113"/>
          <w:sz w:val="20"/>
          <w:szCs w:val="20"/>
        </w:rPr>
        <w:t>process</w:t>
      </w:r>
      <w:r w:rsidRPr="007E0A84">
        <w:rPr>
          <w:rFonts w:ascii="Arial" w:hAnsi="Arial" w:cs="Arial"/>
          <w:w w:val="113"/>
          <w:sz w:val="20"/>
          <w:szCs w:val="20"/>
        </w:rPr>
        <w:t>,</w:t>
      </w:r>
      <w:r w:rsidRPr="007E0A84">
        <w:rPr>
          <w:rFonts w:ascii="Arial" w:hAnsi="Arial" w:cs="Arial"/>
          <w:spacing w:val="-10"/>
          <w:w w:val="113"/>
          <w:sz w:val="20"/>
          <w:szCs w:val="20"/>
        </w:rPr>
        <w:t xml:space="preserve"> </w:t>
      </w:r>
      <w:r w:rsidRPr="007E0A84">
        <w:rPr>
          <w:rFonts w:ascii="Arial" w:hAnsi="Arial" w:cs="Arial"/>
          <w:spacing w:val="-3"/>
          <w:w w:val="125"/>
          <w:sz w:val="20"/>
          <w:szCs w:val="20"/>
        </w:rPr>
        <w:t>a</w:t>
      </w:r>
      <w:r w:rsidRPr="007E0A84">
        <w:rPr>
          <w:rFonts w:ascii="Arial" w:hAnsi="Arial" w:cs="Arial"/>
          <w:spacing w:val="-3"/>
          <w:w w:val="122"/>
          <w:sz w:val="20"/>
          <w:szCs w:val="20"/>
        </w:rPr>
        <w:t>n</w:t>
      </w:r>
      <w:r w:rsidRPr="007E0A84">
        <w:rPr>
          <w:rFonts w:ascii="Arial" w:hAnsi="Arial" w:cs="Arial"/>
          <w:w w:val="122"/>
          <w:sz w:val="20"/>
          <w:szCs w:val="20"/>
        </w:rPr>
        <w:t xml:space="preserve">d </w:t>
      </w:r>
      <w:r w:rsidRPr="007E0A84">
        <w:rPr>
          <w:rFonts w:ascii="Arial" w:hAnsi="Arial" w:cs="Arial"/>
          <w:spacing w:val="-3"/>
          <w:w w:val="122"/>
          <w:sz w:val="20"/>
          <w:szCs w:val="20"/>
        </w:rPr>
        <w:t>d</w:t>
      </w:r>
      <w:r w:rsidRPr="007E0A84">
        <w:rPr>
          <w:rFonts w:ascii="Arial" w:hAnsi="Arial" w:cs="Arial"/>
          <w:spacing w:val="-3"/>
          <w:w w:val="125"/>
          <w:sz w:val="20"/>
          <w:szCs w:val="20"/>
        </w:rPr>
        <w:t>e</w:t>
      </w:r>
      <w:r w:rsidRPr="007E0A84">
        <w:rPr>
          <w:rFonts w:ascii="Arial" w:hAnsi="Arial" w:cs="Arial"/>
          <w:spacing w:val="-3"/>
          <w:w w:val="114"/>
          <w:sz w:val="20"/>
          <w:szCs w:val="20"/>
        </w:rPr>
        <w:t>m</w:t>
      </w:r>
      <w:r w:rsidRPr="007E0A84">
        <w:rPr>
          <w:rFonts w:ascii="Arial" w:hAnsi="Arial" w:cs="Arial"/>
          <w:spacing w:val="-3"/>
          <w:w w:val="122"/>
          <w:sz w:val="20"/>
          <w:szCs w:val="20"/>
        </w:rPr>
        <w:t>on</w:t>
      </w:r>
      <w:r w:rsidRPr="007E0A84">
        <w:rPr>
          <w:rFonts w:ascii="Arial" w:hAnsi="Arial" w:cs="Arial"/>
          <w:spacing w:val="-3"/>
          <w:sz w:val="20"/>
          <w:szCs w:val="20"/>
        </w:rPr>
        <w:t>s</w:t>
      </w:r>
      <w:r w:rsidRPr="007E0A84">
        <w:rPr>
          <w:rFonts w:ascii="Arial" w:hAnsi="Arial" w:cs="Arial"/>
          <w:spacing w:val="-3"/>
          <w:w w:val="140"/>
          <w:sz w:val="20"/>
          <w:szCs w:val="20"/>
        </w:rPr>
        <w:t>t</w:t>
      </w:r>
      <w:r w:rsidRPr="007E0A84">
        <w:rPr>
          <w:rFonts w:ascii="Arial" w:hAnsi="Arial" w:cs="Arial"/>
          <w:spacing w:val="-3"/>
          <w:w w:val="116"/>
          <w:sz w:val="20"/>
          <w:szCs w:val="20"/>
        </w:rPr>
        <w:t>r</w:t>
      </w:r>
      <w:r w:rsidRPr="007E0A84">
        <w:rPr>
          <w:rFonts w:ascii="Arial" w:hAnsi="Arial" w:cs="Arial"/>
          <w:spacing w:val="-3"/>
          <w:w w:val="125"/>
          <w:sz w:val="20"/>
          <w:szCs w:val="20"/>
        </w:rPr>
        <w:t>a</w:t>
      </w:r>
      <w:r w:rsidRPr="007E0A84">
        <w:rPr>
          <w:rFonts w:ascii="Arial" w:hAnsi="Arial" w:cs="Arial"/>
          <w:spacing w:val="-3"/>
          <w:w w:val="140"/>
          <w:sz w:val="20"/>
          <w:szCs w:val="20"/>
        </w:rPr>
        <w:t>t</w:t>
      </w:r>
      <w:r w:rsidRPr="007E0A84">
        <w:rPr>
          <w:rFonts w:ascii="Arial" w:hAnsi="Arial" w:cs="Arial"/>
          <w:w w:val="125"/>
          <w:sz w:val="20"/>
          <w:szCs w:val="20"/>
        </w:rPr>
        <w:t>e</w:t>
      </w:r>
      <w:r w:rsidRPr="007E0A84">
        <w:rPr>
          <w:rFonts w:ascii="Arial" w:hAnsi="Arial" w:cs="Arial"/>
          <w:spacing w:val="-4"/>
          <w:sz w:val="20"/>
          <w:szCs w:val="20"/>
        </w:rPr>
        <w:t xml:space="preserve"> </w:t>
      </w:r>
      <w:r w:rsidRPr="007E0A84">
        <w:rPr>
          <w:rFonts w:ascii="Arial" w:hAnsi="Arial" w:cs="Arial"/>
          <w:spacing w:val="-3"/>
          <w:w w:val="117"/>
          <w:sz w:val="20"/>
          <w:szCs w:val="20"/>
        </w:rPr>
        <w:t>ownershi</w:t>
      </w:r>
      <w:r w:rsidRPr="007E0A84">
        <w:rPr>
          <w:rFonts w:ascii="Arial" w:hAnsi="Arial" w:cs="Arial"/>
          <w:w w:val="117"/>
          <w:sz w:val="20"/>
          <w:szCs w:val="20"/>
        </w:rPr>
        <w:t>p</w:t>
      </w:r>
      <w:r w:rsidRPr="007E0A84">
        <w:rPr>
          <w:rFonts w:ascii="Arial" w:hAnsi="Arial" w:cs="Arial"/>
          <w:spacing w:val="-8"/>
          <w:w w:val="117"/>
          <w:sz w:val="20"/>
          <w:szCs w:val="20"/>
        </w:rPr>
        <w:t xml:space="preserve"> </w:t>
      </w:r>
      <w:r w:rsidRPr="007E0A84">
        <w:rPr>
          <w:rFonts w:ascii="Arial" w:hAnsi="Arial" w:cs="Arial"/>
          <w:spacing w:val="-3"/>
          <w:w w:val="117"/>
          <w:sz w:val="20"/>
          <w:szCs w:val="20"/>
        </w:rPr>
        <w:t>an</w:t>
      </w:r>
      <w:r w:rsidRPr="007E0A84">
        <w:rPr>
          <w:rFonts w:ascii="Arial" w:hAnsi="Arial" w:cs="Arial"/>
          <w:w w:val="117"/>
          <w:sz w:val="20"/>
          <w:szCs w:val="20"/>
        </w:rPr>
        <w:t>d</w:t>
      </w:r>
      <w:r w:rsidRPr="007E0A84">
        <w:rPr>
          <w:rFonts w:ascii="Arial" w:hAnsi="Arial" w:cs="Arial"/>
          <w:spacing w:val="6"/>
          <w:w w:val="117"/>
          <w:sz w:val="20"/>
          <w:szCs w:val="20"/>
        </w:rPr>
        <w:t xml:space="preserve"> </w:t>
      </w:r>
      <w:r w:rsidRPr="007E0A84">
        <w:rPr>
          <w:rFonts w:ascii="Arial" w:hAnsi="Arial" w:cs="Arial"/>
          <w:spacing w:val="-3"/>
          <w:w w:val="117"/>
          <w:sz w:val="20"/>
          <w:szCs w:val="20"/>
        </w:rPr>
        <w:t>accountabilit</w:t>
      </w:r>
      <w:r w:rsidRPr="007E0A84">
        <w:rPr>
          <w:rFonts w:ascii="Arial" w:hAnsi="Arial" w:cs="Arial"/>
          <w:w w:val="117"/>
          <w:sz w:val="20"/>
          <w:szCs w:val="20"/>
        </w:rPr>
        <w:t>y</w:t>
      </w:r>
      <w:r w:rsidRPr="007E0A84">
        <w:rPr>
          <w:rFonts w:ascii="Arial" w:hAnsi="Arial" w:cs="Arial"/>
          <w:spacing w:val="-22"/>
          <w:w w:val="117"/>
          <w:sz w:val="20"/>
          <w:szCs w:val="20"/>
        </w:rPr>
        <w:t xml:space="preserve"> </w:t>
      </w:r>
      <w:r w:rsidRPr="007E0A84">
        <w:rPr>
          <w:rFonts w:ascii="Arial" w:hAnsi="Arial" w:cs="Arial"/>
          <w:spacing w:val="-3"/>
          <w:sz w:val="20"/>
          <w:szCs w:val="20"/>
        </w:rPr>
        <w:t>fo</w:t>
      </w:r>
      <w:r w:rsidRPr="007E0A84">
        <w:rPr>
          <w:rFonts w:ascii="Arial" w:hAnsi="Arial" w:cs="Arial"/>
          <w:sz w:val="20"/>
          <w:szCs w:val="20"/>
        </w:rPr>
        <w:t>r</w:t>
      </w:r>
      <w:r w:rsidRPr="007E0A84">
        <w:rPr>
          <w:rFonts w:ascii="Arial" w:hAnsi="Arial" w:cs="Arial"/>
          <w:spacing w:val="39"/>
          <w:sz w:val="20"/>
          <w:szCs w:val="20"/>
        </w:rPr>
        <w:t xml:space="preserve"> </w:t>
      </w:r>
      <w:r w:rsidRPr="007E0A84">
        <w:rPr>
          <w:rFonts w:ascii="Arial" w:hAnsi="Arial" w:cs="Arial"/>
          <w:spacing w:val="-3"/>
          <w:w w:val="115"/>
          <w:sz w:val="20"/>
          <w:szCs w:val="20"/>
        </w:rPr>
        <w:t>th</w:t>
      </w:r>
      <w:r w:rsidRPr="007E0A84">
        <w:rPr>
          <w:rFonts w:ascii="Arial" w:hAnsi="Arial" w:cs="Arial"/>
          <w:w w:val="115"/>
          <w:sz w:val="20"/>
          <w:szCs w:val="20"/>
        </w:rPr>
        <w:t>e</w:t>
      </w:r>
      <w:r w:rsidRPr="007E0A84">
        <w:rPr>
          <w:rFonts w:ascii="Arial" w:hAnsi="Arial" w:cs="Arial"/>
          <w:spacing w:val="19"/>
          <w:w w:val="115"/>
          <w:sz w:val="20"/>
          <w:szCs w:val="20"/>
        </w:rPr>
        <w:t xml:space="preserve"> </w:t>
      </w:r>
      <w:r w:rsidRPr="007E0A84">
        <w:rPr>
          <w:rFonts w:ascii="Arial" w:hAnsi="Arial" w:cs="Arial"/>
          <w:spacing w:val="-3"/>
          <w:w w:val="115"/>
          <w:sz w:val="20"/>
          <w:szCs w:val="20"/>
        </w:rPr>
        <w:t>proces</w:t>
      </w:r>
      <w:r w:rsidRPr="007E0A84">
        <w:rPr>
          <w:rFonts w:ascii="Arial" w:hAnsi="Arial" w:cs="Arial"/>
          <w:w w:val="115"/>
          <w:sz w:val="20"/>
          <w:szCs w:val="20"/>
        </w:rPr>
        <w:t>s</w:t>
      </w:r>
      <w:r w:rsidRPr="007E0A84">
        <w:rPr>
          <w:rFonts w:ascii="Arial" w:hAnsi="Arial" w:cs="Arial"/>
          <w:spacing w:val="-22"/>
          <w:w w:val="115"/>
          <w:sz w:val="20"/>
          <w:szCs w:val="20"/>
        </w:rPr>
        <w:t xml:space="preserve"> </w:t>
      </w:r>
      <w:r w:rsidRPr="007E0A84">
        <w:rPr>
          <w:rFonts w:ascii="Arial" w:hAnsi="Arial" w:cs="Arial"/>
          <w:spacing w:val="-3"/>
          <w:w w:val="115"/>
          <w:sz w:val="20"/>
          <w:szCs w:val="20"/>
        </w:rPr>
        <w:t>an</w:t>
      </w:r>
      <w:r w:rsidRPr="007E0A84">
        <w:rPr>
          <w:rFonts w:ascii="Arial" w:hAnsi="Arial" w:cs="Arial"/>
          <w:w w:val="115"/>
          <w:sz w:val="20"/>
          <w:szCs w:val="20"/>
        </w:rPr>
        <w:t>d</w:t>
      </w:r>
      <w:r w:rsidRPr="007E0A84">
        <w:rPr>
          <w:rFonts w:ascii="Arial" w:hAnsi="Arial" w:cs="Arial"/>
          <w:spacing w:val="12"/>
          <w:w w:val="115"/>
          <w:sz w:val="20"/>
          <w:szCs w:val="20"/>
        </w:rPr>
        <w:t xml:space="preserve"> </w:t>
      </w:r>
      <w:r w:rsidRPr="007E0A84">
        <w:rPr>
          <w:rFonts w:ascii="Arial" w:hAnsi="Arial" w:cs="Arial"/>
          <w:spacing w:val="-3"/>
          <w:w w:val="115"/>
          <w:sz w:val="20"/>
          <w:szCs w:val="20"/>
        </w:rPr>
        <w:t>c</w:t>
      </w:r>
      <w:r w:rsidRPr="007E0A84">
        <w:rPr>
          <w:rFonts w:ascii="Arial" w:hAnsi="Arial" w:cs="Arial"/>
          <w:spacing w:val="-3"/>
          <w:w w:val="122"/>
          <w:sz w:val="20"/>
          <w:szCs w:val="20"/>
        </w:rPr>
        <w:t>on</w:t>
      </w:r>
      <w:r w:rsidRPr="007E0A84">
        <w:rPr>
          <w:rFonts w:ascii="Arial" w:hAnsi="Arial" w:cs="Arial"/>
          <w:spacing w:val="-3"/>
          <w:w w:val="140"/>
          <w:sz w:val="20"/>
          <w:szCs w:val="20"/>
        </w:rPr>
        <w:t>t</w:t>
      </w:r>
      <w:r w:rsidRPr="007E0A84">
        <w:rPr>
          <w:rFonts w:ascii="Arial" w:hAnsi="Arial" w:cs="Arial"/>
          <w:spacing w:val="-3"/>
          <w:w w:val="125"/>
          <w:sz w:val="20"/>
          <w:szCs w:val="20"/>
        </w:rPr>
        <w:t>e</w:t>
      </w:r>
      <w:r w:rsidRPr="007E0A84">
        <w:rPr>
          <w:rFonts w:ascii="Arial" w:hAnsi="Arial" w:cs="Arial"/>
          <w:spacing w:val="-3"/>
          <w:w w:val="122"/>
          <w:sz w:val="20"/>
          <w:szCs w:val="20"/>
        </w:rPr>
        <w:t>n</w:t>
      </w:r>
      <w:r w:rsidRPr="007E0A84">
        <w:rPr>
          <w:rFonts w:ascii="Arial" w:hAnsi="Arial" w:cs="Arial"/>
          <w:spacing w:val="-3"/>
          <w:w w:val="140"/>
          <w:sz w:val="20"/>
          <w:szCs w:val="20"/>
        </w:rPr>
        <w:t>t</w:t>
      </w:r>
      <w:r w:rsidRPr="007E0A84">
        <w:rPr>
          <w:rFonts w:ascii="Arial" w:hAnsi="Arial" w:cs="Arial"/>
          <w:w w:val="111"/>
          <w:sz w:val="20"/>
          <w:szCs w:val="20"/>
        </w:rPr>
        <w:t xml:space="preserve">. </w:t>
      </w:r>
      <w:r w:rsidRPr="007E0A84">
        <w:rPr>
          <w:rFonts w:ascii="Arial" w:hAnsi="Arial" w:cs="Arial"/>
          <w:spacing w:val="-3"/>
          <w:sz w:val="20"/>
          <w:szCs w:val="20"/>
        </w:rPr>
        <w:t>Th</w:t>
      </w:r>
      <w:r w:rsidRPr="007E0A84">
        <w:rPr>
          <w:rFonts w:ascii="Arial" w:hAnsi="Arial" w:cs="Arial"/>
          <w:sz w:val="20"/>
          <w:szCs w:val="20"/>
        </w:rPr>
        <w:t>e</w:t>
      </w:r>
      <w:r w:rsidRPr="007E0A84">
        <w:rPr>
          <w:rFonts w:ascii="Arial" w:hAnsi="Arial" w:cs="Arial"/>
          <w:spacing w:val="29"/>
          <w:sz w:val="20"/>
          <w:szCs w:val="20"/>
        </w:rPr>
        <w:t xml:space="preserve"> </w:t>
      </w:r>
      <w:r w:rsidRPr="007E0A84">
        <w:rPr>
          <w:rFonts w:ascii="Arial" w:hAnsi="Arial" w:cs="Arial"/>
          <w:sz w:val="20"/>
          <w:szCs w:val="20"/>
        </w:rPr>
        <w:t>f</w:t>
      </w:r>
      <w:r w:rsidRPr="007E0A84">
        <w:rPr>
          <w:rFonts w:ascii="Arial" w:hAnsi="Arial" w:cs="Arial"/>
          <w:spacing w:val="-3"/>
          <w:sz w:val="20"/>
          <w:szCs w:val="20"/>
        </w:rPr>
        <w:t>ir</w:t>
      </w:r>
      <w:r w:rsidRPr="007E0A84">
        <w:rPr>
          <w:rFonts w:ascii="Arial" w:hAnsi="Arial" w:cs="Arial"/>
          <w:sz w:val="20"/>
          <w:szCs w:val="20"/>
        </w:rPr>
        <w:t>m</w:t>
      </w:r>
      <w:r w:rsidRPr="007E0A84">
        <w:rPr>
          <w:rFonts w:ascii="Arial" w:hAnsi="Arial" w:cs="Arial"/>
          <w:spacing w:val="39"/>
          <w:sz w:val="20"/>
          <w:szCs w:val="20"/>
        </w:rPr>
        <w:t xml:space="preserve"> </w:t>
      </w:r>
      <w:r w:rsidRPr="007E0A84">
        <w:rPr>
          <w:rFonts w:ascii="Arial" w:hAnsi="Arial" w:cs="Arial"/>
          <w:spacing w:val="-3"/>
          <w:sz w:val="20"/>
          <w:szCs w:val="20"/>
        </w:rPr>
        <w:t>shal</w:t>
      </w:r>
      <w:r w:rsidRPr="007E0A84">
        <w:rPr>
          <w:rFonts w:ascii="Arial" w:hAnsi="Arial" w:cs="Arial"/>
          <w:sz w:val="20"/>
          <w:szCs w:val="20"/>
        </w:rPr>
        <w:t>l</w:t>
      </w:r>
      <w:r w:rsidRPr="007E0A84">
        <w:rPr>
          <w:rFonts w:ascii="Arial" w:hAnsi="Arial" w:cs="Arial"/>
          <w:spacing w:val="40"/>
          <w:sz w:val="20"/>
          <w:szCs w:val="20"/>
        </w:rPr>
        <w:t xml:space="preserve"> </w:t>
      </w:r>
      <w:r w:rsidRPr="007E0A84">
        <w:rPr>
          <w:rFonts w:ascii="Arial" w:hAnsi="Arial" w:cs="Arial"/>
          <w:spacing w:val="-4"/>
          <w:w w:val="120"/>
          <w:sz w:val="20"/>
          <w:szCs w:val="20"/>
        </w:rPr>
        <w:t>ensur</w:t>
      </w:r>
      <w:r w:rsidRPr="007E0A84">
        <w:rPr>
          <w:rFonts w:ascii="Arial" w:hAnsi="Arial" w:cs="Arial"/>
          <w:w w:val="120"/>
          <w:sz w:val="20"/>
          <w:szCs w:val="20"/>
        </w:rPr>
        <w:t>e</w:t>
      </w:r>
      <w:r w:rsidRPr="007E0A84">
        <w:rPr>
          <w:rFonts w:ascii="Arial" w:hAnsi="Arial" w:cs="Arial"/>
          <w:spacing w:val="-16"/>
          <w:w w:val="120"/>
          <w:sz w:val="20"/>
          <w:szCs w:val="20"/>
        </w:rPr>
        <w:t xml:space="preserve"> </w:t>
      </w:r>
      <w:r w:rsidRPr="007E0A84">
        <w:rPr>
          <w:rFonts w:ascii="Arial" w:hAnsi="Arial" w:cs="Arial"/>
          <w:spacing w:val="-4"/>
          <w:w w:val="120"/>
          <w:sz w:val="20"/>
          <w:szCs w:val="20"/>
        </w:rPr>
        <w:t>tha</w:t>
      </w:r>
      <w:r w:rsidRPr="007E0A84">
        <w:rPr>
          <w:rFonts w:ascii="Arial" w:hAnsi="Arial" w:cs="Arial"/>
          <w:w w:val="120"/>
          <w:sz w:val="20"/>
          <w:szCs w:val="20"/>
        </w:rPr>
        <w:t>t</w:t>
      </w:r>
      <w:r w:rsidRPr="007E0A84">
        <w:rPr>
          <w:rFonts w:ascii="Arial" w:hAnsi="Arial" w:cs="Arial"/>
          <w:spacing w:val="16"/>
          <w:w w:val="120"/>
          <w:sz w:val="20"/>
          <w:szCs w:val="20"/>
        </w:rPr>
        <w:t xml:space="preserve"> </w:t>
      </w:r>
      <w:r w:rsidRPr="007E0A84">
        <w:rPr>
          <w:rFonts w:ascii="Arial" w:hAnsi="Arial" w:cs="Arial"/>
          <w:spacing w:val="-3"/>
          <w:w w:val="125"/>
          <w:sz w:val="20"/>
          <w:szCs w:val="20"/>
        </w:rPr>
        <w:t>a</w:t>
      </w:r>
      <w:r w:rsidRPr="007E0A84">
        <w:rPr>
          <w:rFonts w:ascii="Arial" w:hAnsi="Arial" w:cs="Arial"/>
          <w:spacing w:val="-3"/>
          <w:w w:val="122"/>
          <w:sz w:val="20"/>
          <w:szCs w:val="20"/>
        </w:rPr>
        <w:t>u</w:t>
      </w:r>
      <w:r w:rsidRPr="007E0A84">
        <w:rPr>
          <w:rFonts w:ascii="Arial" w:hAnsi="Arial" w:cs="Arial"/>
          <w:spacing w:val="-3"/>
          <w:w w:val="140"/>
          <w:sz w:val="20"/>
          <w:szCs w:val="20"/>
        </w:rPr>
        <w:t>t</w:t>
      </w:r>
      <w:r w:rsidRPr="007E0A84">
        <w:rPr>
          <w:rFonts w:ascii="Arial" w:hAnsi="Arial" w:cs="Arial"/>
          <w:spacing w:val="-3"/>
          <w:w w:val="122"/>
          <w:sz w:val="20"/>
          <w:szCs w:val="20"/>
        </w:rPr>
        <w:t>ho</w:t>
      </w:r>
      <w:r w:rsidRPr="007E0A84">
        <w:rPr>
          <w:rFonts w:ascii="Arial" w:hAnsi="Arial" w:cs="Arial"/>
          <w:spacing w:val="-3"/>
          <w:w w:val="116"/>
          <w:sz w:val="20"/>
          <w:szCs w:val="20"/>
        </w:rPr>
        <w:t>r</w:t>
      </w:r>
      <w:r w:rsidRPr="007E0A84">
        <w:rPr>
          <w:rFonts w:ascii="Arial" w:hAnsi="Arial" w:cs="Arial"/>
          <w:sz w:val="20"/>
          <w:szCs w:val="20"/>
        </w:rPr>
        <w:t>s</w:t>
      </w:r>
      <w:r w:rsidRPr="007E0A84">
        <w:rPr>
          <w:rFonts w:ascii="Arial" w:hAnsi="Arial" w:cs="Arial"/>
          <w:spacing w:val="-4"/>
          <w:sz w:val="20"/>
          <w:szCs w:val="20"/>
        </w:rPr>
        <w:t xml:space="preserve"> </w:t>
      </w:r>
      <w:r w:rsidRPr="007E0A84">
        <w:rPr>
          <w:rFonts w:ascii="Arial" w:hAnsi="Arial" w:cs="Arial"/>
          <w:spacing w:val="-3"/>
          <w:sz w:val="20"/>
          <w:szCs w:val="20"/>
        </w:rPr>
        <w:t>o</w:t>
      </w:r>
      <w:r w:rsidRPr="007E0A84">
        <w:rPr>
          <w:rFonts w:ascii="Arial" w:hAnsi="Arial" w:cs="Arial"/>
          <w:sz w:val="20"/>
          <w:szCs w:val="20"/>
        </w:rPr>
        <w:t>f</w:t>
      </w:r>
      <w:r w:rsidRPr="007E0A84">
        <w:rPr>
          <w:rFonts w:ascii="Arial" w:hAnsi="Arial" w:cs="Arial"/>
          <w:spacing w:val="29"/>
          <w:sz w:val="20"/>
          <w:szCs w:val="20"/>
        </w:rPr>
        <w:t xml:space="preserve"> </w:t>
      </w:r>
      <w:r w:rsidRPr="007E0A84">
        <w:rPr>
          <w:rFonts w:ascii="Arial" w:hAnsi="Arial" w:cs="Arial"/>
          <w:spacing w:val="-4"/>
          <w:w w:val="120"/>
          <w:sz w:val="20"/>
          <w:szCs w:val="20"/>
        </w:rPr>
        <w:t>report</w:t>
      </w:r>
      <w:r w:rsidRPr="007E0A84">
        <w:rPr>
          <w:rFonts w:ascii="Arial" w:hAnsi="Arial" w:cs="Arial"/>
          <w:w w:val="120"/>
          <w:sz w:val="20"/>
          <w:szCs w:val="20"/>
        </w:rPr>
        <w:t>s</w:t>
      </w:r>
      <w:r w:rsidRPr="007E0A84">
        <w:rPr>
          <w:rFonts w:ascii="Arial" w:hAnsi="Arial" w:cs="Arial"/>
          <w:spacing w:val="-12"/>
          <w:w w:val="120"/>
          <w:sz w:val="20"/>
          <w:szCs w:val="20"/>
        </w:rPr>
        <w:t xml:space="preserve"> </w:t>
      </w:r>
      <w:r w:rsidRPr="007E0A84">
        <w:rPr>
          <w:rFonts w:ascii="Arial" w:hAnsi="Arial" w:cs="Arial"/>
          <w:spacing w:val="-3"/>
          <w:sz w:val="20"/>
          <w:szCs w:val="20"/>
        </w:rPr>
        <w:t>ar</w:t>
      </w:r>
      <w:r w:rsidRPr="007E0A84">
        <w:rPr>
          <w:rFonts w:ascii="Arial" w:hAnsi="Arial" w:cs="Arial"/>
          <w:sz w:val="20"/>
          <w:szCs w:val="20"/>
        </w:rPr>
        <w:t xml:space="preserve">e </w:t>
      </w:r>
      <w:r w:rsidRPr="007E0A84">
        <w:rPr>
          <w:rFonts w:ascii="Arial" w:hAnsi="Arial" w:cs="Arial"/>
          <w:spacing w:val="1"/>
          <w:sz w:val="20"/>
          <w:szCs w:val="20"/>
        </w:rPr>
        <w:t xml:space="preserve"> </w:t>
      </w:r>
      <w:r w:rsidRPr="007E0A84">
        <w:rPr>
          <w:rFonts w:ascii="Arial" w:hAnsi="Arial" w:cs="Arial"/>
          <w:spacing w:val="-4"/>
          <w:w w:val="118"/>
          <w:sz w:val="20"/>
          <w:szCs w:val="20"/>
        </w:rPr>
        <w:t>availabl</w:t>
      </w:r>
      <w:r w:rsidRPr="007E0A84">
        <w:rPr>
          <w:rFonts w:ascii="Arial" w:hAnsi="Arial" w:cs="Arial"/>
          <w:w w:val="118"/>
          <w:sz w:val="20"/>
          <w:szCs w:val="20"/>
        </w:rPr>
        <w:t>e</w:t>
      </w:r>
      <w:r w:rsidRPr="007E0A84">
        <w:rPr>
          <w:rFonts w:ascii="Arial" w:hAnsi="Arial" w:cs="Arial"/>
          <w:spacing w:val="-28"/>
          <w:w w:val="118"/>
          <w:sz w:val="20"/>
          <w:szCs w:val="20"/>
        </w:rPr>
        <w:t xml:space="preserve"> </w:t>
      </w:r>
      <w:r w:rsidRPr="007E0A84">
        <w:rPr>
          <w:rFonts w:ascii="Arial" w:hAnsi="Arial" w:cs="Arial"/>
          <w:spacing w:val="-4"/>
          <w:w w:val="118"/>
          <w:sz w:val="20"/>
          <w:szCs w:val="20"/>
        </w:rPr>
        <w:t>t</w:t>
      </w:r>
      <w:r w:rsidRPr="007E0A84">
        <w:rPr>
          <w:rFonts w:ascii="Arial" w:hAnsi="Arial" w:cs="Arial"/>
          <w:w w:val="118"/>
          <w:sz w:val="20"/>
          <w:szCs w:val="20"/>
        </w:rPr>
        <w:t>o</w:t>
      </w:r>
      <w:r w:rsidRPr="007E0A84">
        <w:rPr>
          <w:rFonts w:ascii="Arial" w:hAnsi="Arial" w:cs="Arial"/>
          <w:spacing w:val="4"/>
          <w:w w:val="118"/>
          <w:sz w:val="20"/>
          <w:szCs w:val="20"/>
        </w:rPr>
        <w:t xml:space="preserve"> </w:t>
      </w:r>
      <w:r w:rsidRPr="007E0A84">
        <w:rPr>
          <w:rFonts w:ascii="Arial" w:hAnsi="Arial" w:cs="Arial"/>
          <w:spacing w:val="-3"/>
          <w:sz w:val="20"/>
          <w:szCs w:val="20"/>
        </w:rPr>
        <w:t>discus</w:t>
      </w:r>
      <w:r w:rsidRPr="007E0A84">
        <w:rPr>
          <w:rFonts w:ascii="Arial" w:hAnsi="Arial" w:cs="Arial"/>
          <w:sz w:val="20"/>
          <w:szCs w:val="20"/>
        </w:rPr>
        <w:t>s</w:t>
      </w:r>
      <w:r w:rsidRPr="007E0A84">
        <w:rPr>
          <w:rFonts w:ascii="Arial" w:hAnsi="Arial" w:cs="Arial"/>
          <w:spacing w:val="40"/>
          <w:sz w:val="20"/>
          <w:szCs w:val="20"/>
        </w:rPr>
        <w:t xml:space="preserve"> </w:t>
      </w:r>
      <w:r w:rsidRPr="007E0A84">
        <w:rPr>
          <w:rFonts w:ascii="Arial" w:hAnsi="Arial" w:cs="Arial"/>
          <w:spacing w:val="-3"/>
          <w:w w:val="125"/>
          <w:sz w:val="20"/>
          <w:szCs w:val="20"/>
        </w:rPr>
        <w:t>a</w:t>
      </w:r>
      <w:r w:rsidRPr="007E0A84">
        <w:rPr>
          <w:rFonts w:ascii="Arial" w:hAnsi="Arial" w:cs="Arial"/>
          <w:spacing w:val="-3"/>
          <w:w w:val="122"/>
          <w:sz w:val="20"/>
          <w:szCs w:val="20"/>
        </w:rPr>
        <w:t>n</w:t>
      </w:r>
      <w:r w:rsidRPr="007E0A84">
        <w:rPr>
          <w:rFonts w:ascii="Arial" w:hAnsi="Arial" w:cs="Arial"/>
          <w:w w:val="122"/>
          <w:sz w:val="20"/>
          <w:szCs w:val="20"/>
        </w:rPr>
        <w:t xml:space="preserve">d </w:t>
      </w:r>
      <w:r w:rsidRPr="007E0A84">
        <w:rPr>
          <w:rFonts w:ascii="Arial" w:hAnsi="Arial" w:cs="Arial"/>
          <w:spacing w:val="-4"/>
          <w:w w:val="119"/>
          <w:sz w:val="20"/>
          <w:szCs w:val="20"/>
        </w:rPr>
        <w:t>expan</w:t>
      </w:r>
      <w:r w:rsidRPr="007E0A84">
        <w:rPr>
          <w:rFonts w:ascii="Arial" w:hAnsi="Arial" w:cs="Arial"/>
          <w:w w:val="119"/>
          <w:sz w:val="20"/>
          <w:szCs w:val="20"/>
        </w:rPr>
        <w:t>d</w:t>
      </w:r>
      <w:r w:rsidRPr="007E0A84">
        <w:rPr>
          <w:rFonts w:ascii="Arial" w:hAnsi="Arial" w:cs="Arial"/>
          <w:spacing w:val="-10"/>
          <w:w w:val="119"/>
          <w:sz w:val="20"/>
          <w:szCs w:val="20"/>
        </w:rPr>
        <w:t xml:space="preserve"> </w:t>
      </w:r>
      <w:r w:rsidRPr="007E0A84">
        <w:rPr>
          <w:rFonts w:ascii="Arial" w:hAnsi="Arial" w:cs="Arial"/>
          <w:spacing w:val="-3"/>
          <w:sz w:val="20"/>
          <w:szCs w:val="20"/>
        </w:rPr>
        <w:t>o</w:t>
      </w:r>
      <w:r w:rsidRPr="007E0A84">
        <w:rPr>
          <w:rFonts w:ascii="Arial" w:hAnsi="Arial" w:cs="Arial"/>
          <w:sz w:val="20"/>
          <w:szCs w:val="20"/>
        </w:rPr>
        <w:t>n</w:t>
      </w:r>
      <w:r w:rsidRPr="007E0A84">
        <w:rPr>
          <w:rFonts w:ascii="Arial" w:hAnsi="Arial" w:cs="Arial"/>
          <w:spacing w:val="40"/>
          <w:sz w:val="20"/>
          <w:szCs w:val="20"/>
        </w:rPr>
        <w:t xml:space="preserve"> </w:t>
      </w:r>
      <w:r w:rsidRPr="007E0A84">
        <w:rPr>
          <w:rFonts w:ascii="Arial" w:hAnsi="Arial" w:cs="Arial"/>
          <w:spacing w:val="-4"/>
          <w:w w:val="127"/>
          <w:sz w:val="20"/>
          <w:szCs w:val="20"/>
        </w:rPr>
        <w:t>th</w:t>
      </w:r>
      <w:r w:rsidRPr="007E0A84">
        <w:rPr>
          <w:rFonts w:ascii="Arial" w:hAnsi="Arial" w:cs="Arial"/>
          <w:w w:val="127"/>
          <w:sz w:val="20"/>
          <w:szCs w:val="20"/>
        </w:rPr>
        <w:t>e</w:t>
      </w:r>
      <w:r w:rsidRPr="007E0A84">
        <w:rPr>
          <w:rFonts w:ascii="Arial" w:hAnsi="Arial" w:cs="Arial"/>
          <w:spacing w:val="-15"/>
          <w:w w:val="127"/>
          <w:sz w:val="20"/>
          <w:szCs w:val="20"/>
        </w:rPr>
        <w:t xml:space="preserve"> </w:t>
      </w:r>
      <w:r w:rsidRPr="007E0A84">
        <w:rPr>
          <w:rFonts w:ascii="Arial" w:hAnsi="Arial" w:cs="Arial"/>
          <w:spacing w:val="-3"/>
          <w:w w:val="127"/>
          <w:sz w:val="20"/>
          <w:szCs w:val="20"/>
        </w:rPr>
        <w:t>c</w:t>
      </w:r>
      <w:r w:rsidRPr="007E0A84">
        <w:rPr>
          <w:rFonts w:ascii="Arial" w:hAnsi="Arial" w:cs="Arial"/>
          <w:spacing w:val="-3"/>
          <w:w w:val="122"/>
          <w:sz w:val="20"/>
          <w:szCs w:val="20"/>
        </w:rPr>
        <w:t>on</w:t>
      </w:r>
      <w:r w:rsidRPr="007E0A84">
        <w:rPr>
          <w:rFonts w:ascii="Arial" w:hAnsi="Arial" w:cs="Arial"/>
          <w:spacing w:val="-3"/>
          <w:w w:val="140"/>
          <w:sz w:val="20"/>
          <w:szCs w:val="20"/>
        </w:rPr>
        <w:t>t</w:t>
      </w:r>
      <w:r w:rsidRPr="007E0A84">
        <w:rPr>
          <w:rFonts w:ascii="Arial" w:hAnsi="Arial" w:cs="Arial"/>
          <w:spacing w:val="-3"/>
          <w:w w:val="125"/>
          <w:sz w:val="20"/>
          <w:szCs w:val="20"/>
        </w:rPr>
        <w:t>e</w:t>
      </w:r>
      <w:r w:rsidRPr="007E0A84">
        <w:rPr>
          <w:rFonts w:ascii="Arial" w:hAnsi="Arial" w:cs="Arial"/>
          <w:spacing w:val="-3"/>
          <w:w w:val="122"/>
          <w:sz w:val="20"/>
          <w:szCs w:val="20"/>
        </w:rPr>
        <w:t>n</w:t>
      </w:r>
      <w:r w:rsidRPr="007E0A84">
        <w:rPr>
          <w:rFonts w:ascii="Arial" w:hAnsi="Arial" w:cs="Arial"/>
          <w:w w:val="140"/>
          <w:sz w:val="20"/>
          <w:szCs w:val="20"/>
        </w:rPr>
        <w:t>t</w:t>
      </w:r>
      <w:r w:rsidRPr="007E0A84">
        <w:rPr>
          <w:rFonts w:ascii="Arial" w:hAnsi="Arial" w:cs="Arial"/>
          <w:spacing w:val="-4"/>
          <w:sz w:val="20"/>
          <w:szCs w:val="20"/>
        </w:rPr>
        <w:t xml:space="preserve"> </w:t>
      </w:r>
      <w:r w:rsidRPr="007E0A84">
        <w:rPr>
          <w:rFonts w:ascii="Arial" w:hAnsi="Arial" w:cs="Arial"/>
          <w:spacing w:val="-3"/>
          <w:sz w:val="20"/>
          <w:szCs w:val="20"/>
        </w:rPr>
        <w:t>o</w:t>
      </w:r>
      <w:r w:rsidRPr="007E0A84">
        <w:rPr>
          <w:rFonts w:ascii="Arial" w:hAnsi="Arial" w:cs="Arial"/>
          <w:sz w:val="20"/>
          <w:szCs w:val="20"/>
        </w:rPr>
        <w:t>f</w:t>
      </w:r>
      <w:r w:rsidRPr="007E0A84">
        <w:rPr>
          <w:rFonts w:ascii="Arial" w:hAnsi="Arial" w:cs="Arial"/>
          <w:spacing w:val="29"/>
          <w:sz w:val="20"/>
          <w:szCs w:val="20"/>
        </w:rPr>
        <w:t xml:space="preserve"> </w:t>
      </w:r>
      <w:r w:rsidRPr="007E0A84">
        <w:rPr>
          <w:rFonts w:ascii="Arial" w:hAnsi="Arial" w:cs="Arial"/>
          <w:spacing w:val="-4"/>
          <w:w w:val="120"/>
          <w:sz w:val="20"/>
          <w:szCs w:val="20"/>
        </w:rPr>
        <w:t>report</w:t>
      </w:r>
      <w:r w:rsidRPr="007E0A84">
        <w:rPr>
          <w:rFonts w:ascii="Arial" w:hAnsi="Arial" w:cs="Arial"/>
          <w:w w:val="120"/>
          <w:sz w:val="20"/>
          <w:szCs w:val="20"/>
        </w:rPr>
        <w:t>s</w:t>
      </w:r>
      <w:r w:rsidRPr="007E0A84">
        <w:rPr>
          <w:rFonts w:ascii="Arial" w:hAnsi="Arial" w:cs="Arial"/>
          <w:spacing w:val="-12"/>
          <w:w w:val="120"/>
          <w:sz w:val="20"/>
          <w:szCs w:val="20"/>
        </w:rPr>
        <w:t xml:space="preserve"> </w:t>
      </w:r>
      <w:r w:rsidRPr="007E0A84">
        <w:rPr>
          <w:rFonts w:ascii="Arial" w:hAnsi="Arial" w:cs="Arial"/>
          <w:spacing w:val="-4"/>
          <w:w w:val="120"/>
          <w:sz w:val="20"/>
          <w:szCs w:val="20"/>
        </w:rPr>
        <w:t>wher</w:t>
      </w:r>
      <w:r w:rsidRPr="007E0A84">
        <w:rPr>
          <w:rFonts w:ascii="Arial" w:hAnsi="Arial" w:cs="Arial"/>
          <w:w w:val="120"/>
          <w:sz w:val="20"/>
          <w:szCs w:val="20"/>
        </w:rPr>
        <w:t>e</w:t>
      </w:r>
      <w:r w:rsidRPr="007E0A84">
        <w:rPr>
          <w:rFonts w:ascii="Arial" w:hAnsi="Arial" w:cs="Arial"/>
          <w:spacing w:val="-11"/>
          <w:w w:val="120"/>
          <w:sz w:val="20"/>
          <w:szCs w:val="20"/>
        </w:rPr>
        <w:t xml:space="preserve"> </w:t>
      </w:r>
      <w:r w:rsidRPr="007E0A84">
        <w:rPr>
          <w:rFonts w:ascii="Arial" w:hAnsi="Arial" w:cs="Arial"/>
          <w:spacing w:val="-4"/>
          <w:w w:val="120"/>
          <w:sz w:val="20"/>
          <w:szCs w:val="20"/>
        </w:rPr>
        <w:t>require</w:t>
      </w:r>
      <w:r w:rsidRPr="007E0A84">
        <w:rPr>
          <w:rFonts w:ascii="Arial" w:hAnsi="Arial" w:cs="Arial"/>
          <w:w w:val="120"/>
          <w:sz w:val="20"/>
          <w:szCs w:val="20"/>
        </w:rPr>
        <w:t>d</w:t>
      </w:r>
      <w:r w:rsidRPr="007E0A84">
        <w:rPr>
          <w:rFonts w:ascii="Arial" w:hAnsi="Arial" w:cs="Arial"/>
          <w:spacing w:val="-11"/>
          <w:w w:val="120"/>
          <w:sz w:val="20"/>
          <w:szCs w:val="20"/>
        </w:rPr>
        <w:t xml:space="preserve"> </w:t>
      </w:r>
      <w:r w:rsidRPr="007E0A84">
        <w:rPr>
          <w:rFonts w:ascii="Arial" w:hAnsi="Arial" w:cs="Arial"/>
          <w:spacing w:val="-3"/>
          <w:sz w:val="20"/>
          <w:szCs w:val="20"/>
        </w:rPr>
        <w:t>b</w:t>
      </w:r>
      <w:r w:rsidRPr="007E0A84">
        <w:rPr>
          <w:rFonts w:ascii="Arial" w:hAnsi="Arial" w:cs="Arial"/>
          <w:sz w:val="20"/>
          <w:szCs w:val="20"/>
        </w:rPr>
        <w:t>y</w:t>
      </w:r>
      <w:r w:rsidRPr="007E0A84">
        <w:rPr>
          <w:rFonts w:ascii="Arial" w:hAnsi="Arial" w:cs="Arial"/>
          <w:spacing w:val="18"/>
          <w:sz w:val="20"/>
          <w:szCs w:val="20"/>
        </w:rPr>
        <w:t xml:space="preserve"> </w:t>
      </w:r>
      <w:r w:rsidRPr="007E0A84">
        <w:rPr>
          <w:rFonts w:ascii="Arial" w:hAnsi="Arial" w:cs="Arial"/>
          <w:spacing w:val="-3"/>
          <w:w w:val="115"/>
          <w:sz w:val="20"/>
          <w:szCs w:val="20"/>
        </w:rPr>
        <w:t>recipients</w:t>
      </w:r>
      <w:r w:rsidRPr="007E0A84">
        <w:rPr>
          <w:rFonts w:ascii="Arial" w:hAnsi="Arial" w:cs="Arial"/>
          <w:w w:val="115"/>
          <w:sz w:val="20"/>
          <w:szCs w:val="20"/>
        </w:rPr>
        <w:t>.</w:t>
      </w:r>
      <w:r w:rsidRPr="007E0A84">
        <w:rPr>
          <w:rFonts w:ascii="Arial" w:hAnsi="Arial" w:cs="Arial"/>
          <w:spacing w:val="-4"/>
          <w:w w:val="115"/>
          <w:sz w:val="20"/>
          <w:szCs w:val="20"/>
        </w:rPr>
        <w:t xml:space="preserve"> </w:t>
      </w:r>
      <w:r w:rsidRPr="007E0A84">
        <w:rPr>
          <w:rFonts w:ascii="Arial" w:hAnsi="Arial" w:cs="Arial"/>
          <w:spacing w:val="-3"/>
          <w:w w:val="92"/>
          <w:sz w:val="20"/>
          <w:szCs w:val="20"/>
        </w:rPr>
        <w:t>K</w:t>
      </w:r>
      <w:r w:rsidRPr="007E0A84">
        <w:rPr>
          <w:rFonts w:ascii="Arial" w:hAnsi="Arial" w:cs="Arial"/>
          <w:spacing w:val="-3"/>
          <w:w w:val="125"/>
          <w:sz w:val="20"/>
          <w:szCs w:val="20"/>
        </w:rPr>
        <w:t>e</w:t>
      </w:r>
      <w:r w:rsidRPr="007E0A84">
        <w:rPr>
          <w:rFonts w:ascii="Arial" w:hAnsi="Arial" w:cs="Arial"/>
          <w:sz w:val="20"/>
          <w:szCs w:val="20"/>
        </w:rPr>
        <w:t xml:space="preserve">y </w:t>
      </w:r>
      <w:r w:rsidRPr="007E0A84">
        <w:rPr>
          <w:rFonts w:ascii="Arial" w:hAnsi="Arial" w:cs="Arial"/>
          <w:spacing w:val="-3"/>
          <w:w w:val="116"/>
          <w:sz w:val="20"/>
          <w:szCs w:val="20"/>
        </w:rPr>
        <w:t>consideration</w:t>
      </w:r>
      <w:r w:rsidRPr="007E0A84">
        <w:rPr>
          <w:rFonts w:ascii="Arial" w:hAnsi="Arial" w:cs="Arial"/>
          <w:w w:val="116"/>
          <w:sz w:val="20"/>
          <w:szCs w:val="20"/>
        </w:rPr>
        <w:t>s</w:t>
      </w:r>
      <w:r w:rsidRPr="007E0A84">
        <w:rPr>
          <w:rFonts w:ascii="Arial" w:hAnsi="Arial" w:cs="Arial"/>
          <w:spacing w:val="-3"/>
          <w:w w:val="116"/>
          <w:sz w:val="20"/>
          <w:szCs w:val="20"/>
        </w:rPr>
        <w:t xml:space="preserve"> </w:t>
      </w:r>
      <w:r w:rsidRPr="007E0A84">
        <w:rPr>
          <w:rFonts w:ascii="Arial" w:hAnsi="Arial" w:cs="Arial"/>
          <w:spacing w:val="-3"/>
          <w:sz w:val="20"/>
          <w:szCs w:val="20"/>
        </w:rPr>
        <w:t>fo</w:t>
      </w:r>
      <w:r w:rsidRPr="007E0A84">
        <w:rPr>
          <w:rFonts w:ascii="Arial" w:hAnsi="Arial" w:cs="Arial"/>
          <w:sz w:val="20"/>
          <w:szCs w:val="20"/>
        </w:rPr>
        <w:t>r</w:t>
      </w:r>
      <w:r w:rsidRPr="007E0A84">
        <w:rPr>
          <w:rFonts w:ascii="Arial" w:hAnsi="Arial" w:cs="Arial"/>
          <w:spacing w:val="39"/>
          <w:sz w:val="20"/>
          <w:szCs w:val="20"/>
        </w:rPr>
        <w:t xml:space="preserve"> </w:t>
      </w:r>
      <w:r w:rsidRPr="007E0A84">
        <w:rPr>
          <w:rFonts w:ascii="Arial" w:hAnsi="Arial" w:cs="Arial"/>
          <w:spacing w:val="-4"/>
          <w:w w:val="127"/>
          <w:sz w:val="20"/>
          <w:szCs w:val="20"/>
        </w:rPr>
        <w:t>th</w:t>
      </w:r>
      <w:r w:rsidRPr="007E0A84">
        <w:rPr>
          <w:rFonts w:ascii="Arial" w:hAnsi="Arial" w:cs="Arial"/>
          <w:w w:val="127"/>
          <w:sz w:val="20"/>
          <w:szCs w:val="20"/>
        </w:rPr>
        <w:t>e</w:t>
      </w:r>
      <w:r w:rsidRPr="007E0A84">
        <w:rPr>
          <w:rFonts w:ascii="Arial" w:hAnsi="Arial" w:cs="Arial"/>
          <w:spacing w:val="-15"/>
          <w:w w:val="127"/>
          <w:sz w:val="20"/>
          <w:szCs w:val="20"/>
        </w:rPr>
        <w:t xml:space="preserve"> </w:t>
      </w:r>
      <w:r w:rsidRPr="007E0A84">
        <w:rPr>
          <w:rFonts w:ascii="Arial" w:hAnsi="Arial" w:cs="Arial"/>
          <w:spacing w:val="-3"/>
          <w:w w:val="116"/>
          <w:sz w:val="20"/>
          <w:szCs w:val="20"/>
        </w:rPr>
        <w:t>r</w:t>
      </w:r>
      <w:r w:rsidRPr="007E0A84">
        <w:rPr>
          <w:rFonts w:ascii="Arial" w:hAnsi="Arial" w:cs="Arial"/>
          <w:spacing w:val="-3"/>
          <w:w w:val="125"/>
          <w:sz w:val="20"/>
          <w:szCs w:val="20"/>
        </w:rPr>
        <w:t>e</w:t>
      </w:r>
      <w:r w:rsidRPr="007E0A84">
        <w:rPr>
          <w:rFonts w:ascii="Arial" w:hAnsi="Arial" w:cs="Arial"/>
          <w:spacing w:val="-3"/>
          <w:w w:val="122"/>
          <w:sz w:val="20"/>
          <w:szCs w:val="20"/>
        </w:rPr>
        <w:t>po</w:t>
      </w:r>
      <w:r w:rsidRPr="007E0A84">
        <w:rPr>
          <w:rFonts w:ascii="Arial" w:hAnsi="Arial" w:cs="Arial"/>
          <w:spacing w:val="-3"/>
          <w:w w:val="116"/>
          <w:sz w:val="20"/>
          <w:szCs w:val="20"/>
        </w:rPr>
        <w:t>r</w:t>
      </w:r>
      <w:r w:rsidRPr="007E0A84">
        <w:rPr>
          <w:rFonts w:ascii="Arial" w:hAnsi="Arial" w:cs="Arial"/>
          <w:spacing w:val="-3"/>
          <w:w w:val="140"/>
          <w:sz w:val="20"/>
          <w:szCs w:val="20"/>
        </w:rPr>
        <w:t>t</w:t>
      </w:r>
      <w:r w:rsidRPr="007E0A84">
        <w:rPr>
          <w:rFonts w:ascii="Arial" w:hAnsi="Arial" w:cs="Arial"/>
          <w:spacing w:val="-3"/>
          <w:sz w:val="20"/>
          <w:szCs w:val="20"/>
        </w:rPr>
        <w:t>i</w:t>
      </w:r>
      <w:r w:rsidRPr="007E0A84">
        <w:rPr>
          <w:rFonts w:ascii="Arial" w:hAnsi="Arial" w:cs="Arial"/>
          <w:spacing w:val="-3"/>
          <w:w w:val="122"/>
          <w:sz w:val="20"/>
          <w:szCs w:val="20"/>
        </w:rPr>
        <w:t>n</w:t>
      </w:r>
      <w:r w:rsidRPr="007E0A84">
        <w:rPr>
          <w:rFonts w:ascii="Arial" w:hAnsi="Arial" w:cs="Arial"/>
          <w:w w:val="122"/>
          <w:sz w:val="20"/>
          <w:szCs w:val="20"/>
        </w:rPr>
        <w:t>g</w:t>
      </w:r>
      <w:r w:rsidRPr="007E0A84">
        <w:rPr>
          <w:rFonts w:ascii="Arial" w:hAnsi="Arial" w:cs="Arial"/>
          <w:spacing w:val="-4"/>
          <w:sz w:val="20"/>
          <w:szCs w:val="20"/>
        </w:rPr>
        <w:t xml:space="preserve"> </w:t>
      </w:r>
      <w:r w:rsidRPr="007E0A84">
        <w:rPr>
          <w:rFonts w:ascii="Arial" w:hAnsi="Arial" w:cs="Arial"/>
          <w:spacing w:val="-3"/>
          <w:w w:val="113"/>
          <w:sz w:val="20"/>
          <w:szCs w:val="20"/>
        </w:rPr>
        <w:t>proces</w:t>
      </w:r>
      <w:r w:rsidRPr="007E0A84">
        <w:rPr>
          <w:rFonts w:ascii="Arial" w:hAnsi="Arial" w:cs="Arial"/>
          <w:w w:val="113"/>
          <w:sz w:val="20"/>
          <w:szCs w:val="20"/>
        </w:rPr>
        <w:t>s</w:t>
      </w:r>
      <w:r w:rsidRPr="007E0A84">
        <w:rPr>
          <w:rFonts w:ascii="Arial" w:hAnsi="Arial" w:cs="Arial"/>
          <w:spacing w:val="-9"/>
          <w:w w:val="113"/>
          <w:sz w:val="20"/>
          <w:szCs w:val="20"/>
        </w:rPr>
        <w:t xml:space="preserve"> </w:t>
      </w:r>
      <w:r w:rsidRPr="007E0A84">
        <w:rPr>
          <w:rFonts w:ascii="Arial" w:hAnsi="Arial" w:cs="Arial"/>
          <w:spacing w:val="-3"/>
          <w:sz w:val="20"/>
          <w:szCs w:val="20"/>
        </w:rPr>
        <w:t>shal</w:t>
      </w:r>
      <w:r w:rsidRPr="007E0A84">
        <w:rPr>
          <w:rFonts w:ascii="Arial" w:hAnsi="Arial" w:cs="Arial"/>
          <w:sz w:val="20"/>
          <w:szCs w:val="20"/>
        </w:rPr>
        <w:t>l</w:t>
      </w:r>
      <w:r w:rsidRPr="007E0A84">
        <w:rPr>
          <w:rFonts w:ascii="Arial" w:hAnsi="Arial" w:cs="Arial"/>
          <w:spacing w:val="40"/>
          <w:sz w:val="20"/>
          <w:szCs w:val="20"/>
        </w:rPr>
        <w:t xml:space="preserve"> </w:t>
      </w:r>
      <w:r w:rsidRPr="007E0A84">
        <w:rPr>
          <w:rFonts w:ascii="Arial" w:hAnsi="Arial" w:cs="Arial"/>
          <w:spacing w:val="-4"/>
          <w:w w:val="118"/>
          <w:sz w:val="20"/>
          <w:szCs w:val="20"/>
        </w:rPr>
        <w:t>includ</w:t>
      </w:r>
      <w:r w:rsidRPr="007E0A84">
        <w:rPr>
          <w:rFonts w:ascii="Arial" w:hAnsi="Arial" w:cs="Arial"/>
          <w:w w:val="118"/>
          <w:sz w:val="20"/>
          <w:szCs w:val="20"/>
        </w:rPr>
        <w:t>e</w:t>
      </w:r>
      <w:r w:rsidRPr="007E0A84">
        <w:rPr>
          <w:rFonts w:ascii="Arial" w:hAnsi="Arial" w:cs="Arial"/>
          <w:spacing w:val="-27"/>
          <w:w w:val="118"/>
          <w:sz w:val="20"/>
          <w:szCs w:val="20"/>
        </w:rPr>
        <w:t xml:space="preserve"> </w:t>
      </w:r>
      <w:r w:rsidRPr="007E0A84">
        <w:rPr>
          <w:rFonts w:ascii="Arial" w:hAnsi="Arial" w:cs="Arial"/>
          <w:spacing w:val="-4"/>
          <w:w w:val="118"/>
          <w:sz w:val="20"/>
          <w:szCs w:val="20"/>
        </w:rPr>
        <w:t>th</w:t>
      </w:r>
      <w:r w:rsidRPr="007E0A84">
        <w:rPr>
          <w:rFonts w:ascii="Arial" w:hAnsi="Arial" w:cs="Arial"/>
          <w:w w:val="118"/>
          <w:sz w:val="20"/>
          <w:szCs w:val="20"/>
        </w:rPr>
        <w:t>e</w:t>
      </w:r>
      <w:r w:rsidRPr="007E0A84">
        <w:rPr>
          <w:rFonts w:ascii="Arial" w:hAnsi="Arial" w:cs="Arial"/>
          <w:spacing w:val="10"/>
          <w:w w:val="118"/>
          <w:sz w:val="20"/>
          <w:szCs w:val="20"/>
        </w:rPr>
        <w:t xml:space="preserve"> </w:t>
      </w:r>
      <w:r w:rsidRPr="007E0A84">
        <w:rPr>
          <w:rFonts w:ascii="Arial" w:hAnsi="Arial" w:cs="Arial"/>
          <w:spacing w:val="-3"/>
          <w:w w:val="116"/>
          <w:sz w:val="20"/>
          <w:szCs w:val="20"/>
        </w:rPr>
        <w:t>f</w:t>
      </w:r>
      <w:r w:rsidRPr="007E0A84">
        <w:rPr>
          <w:rFonts w:ascii="Arial" w:hAnsi="Arial" w:cs="Arial"/>
          <w:spacing w:val="-3"/>
          <w:w w:val="122"/>
          <w:sz w:val="20"/>
          <w:szCs w:val="20"/>
        </w:rPr>
        <w:t>o</w:t>
      </w:r>
      <w:r w:rsidRPr="007E0A84">
        <w:rPr>
          <w:rFonts w:ascii="Arial" w:hAnsi="Arial" w:cs="Arial"/>
          <w:spacing w:val="-3"/>
          <w:sz w:val="20"/>
          <w:szCs w:val="20"/>
        </w:rPr>
        <w:t>ll</w:t>
      </w:r>
      <w:r w:rsidRPr="007E0A84">
        <w:rPr>
          <w:rFonts w:ascii="Arial" w:hAnsi="Arial" w:cs="Arial"/>
          <w:spacing w:val="-3"/>
          <w:w w:val="122"/>
          <w:sz w:val="20"/>
          <w:szCs w:val="20"/>
        </w:rPr>
        <w:t>o</w:t>
      </w:r>
      <w:r w:rsidRPr="007E0A84">
        <w:rPr>
          <w:rFonts w:ascii="Arial" w:hAnsi="Arial" w:cs="Arial"/>
          <w:spacing w:val="-3"/>
          <w:w w:val="115"/>
          <w:sz w:val="20"/>
          <w:szCs w:val="20"/>
        </w:rPr>
        <w:t>w</w:t>
      </w:r>
      <w:r w:rsidRPr="007E0A84">
        <w:rPr>
          <w:rFonts w:ascii="Arial" w:hAnsi="Arial" w:cs="Arial"/>
          <w:spacing w:val="-3"/>
          <w:sz w:val="20"/>
          <w:szCs w:val="20"/>
        </w:rPr>
        <w:t>i</w:t>
      </w:r>
      <w:r w:rsidRPr="007E0A84">
        <w:rPr>
          <w:rFonts w:ascii="Arial" w:hAnsi="Arial" w:cs="Arial"/>
          <w:spacing w:val="-3"/>
          <w:w w:val="122"/>
          <w:sz w:val="20"/>
          <w:szCs w:val="20"/>
        </w:rPr>
        <w:t>ng</w:t>
      </w:r>
      <w:r w:rsidRPr="007E0A84">
        <w:rPr>
          <w:rFonts w:ascii="Arial" w:hAnsi="Arial" w:cs="Arial"/>
          <w:w w:val="111"/>
          <w:sz w:val="20"/>
          <w:szCs w:val="20"/>
        </w:rPr>
        <w:t>.</w:t>
      </w:r>
    </w:p>
    <w:p w:rsidR="007E0A84" w:rsidRPr="007E0A84" w:rsidRDefault="007E0A84" w:rsidP="007E0A84">
      <w:pPr>
        <w:jc w:val="both"/>
        <w:rPr>
          <w:rFonts w:ascii="Arial" w:hAnsi="Arial" w:cs="Arial"/>
          <w:b/>
          <w:sz w:val="20"/>
          <w:szCs w:val="20"/>
        </w:rPr>
      </w:pPr>
    </w:p>
    <w:p w:rsidR="007E0A84" w:rsidRPr="007E0A84" w:rsidRDefault="007E0A84" w:rsidP="007E0A84">
      <w:pPr>
        <w:pStyle w:val="ListParagraph"/>
        <w:numPr>
          <w:ilvl w:val="0"/>
          <w:numId w:val="22"/>
        </w:numPr>
        <w:contextualSpacing/>
        <w:jc w:val="both"/>
        <w:rPr>
          <w:rFonts w:ascii="Arial" w:hAnsi="Arial" w:cs="Arial"/>
          <w:b/>
          <w:sz w:val="20"/>
          <w:szCs w:val="20"/>
        </w:rPr>
      </w:pPr>
      <w:r w:rsidRPr="007E0A84">
        <w:rPr>
          <w:rFonts w:ascii="Arial" w:hAnsi="Arial" w:cs="Arial"/>
          <w:b/>
          <w:sz w:val="20"/>
          <w:szCs w:val="20"/>
        </w:rPr>
        <w:t>Quality</w:t>
      </w:r>
      <w:r w:rsidRPr="007E0A84">
        <w:rPr>
          <w:rFonts w:ascii="Arial" w:hAnsi="Arial" w:cs="Arial"/>
          <w:b/>
          <w:spacing w:val="45"/>
          <w:sz w:val="20"/>
          <w:szCs w:val="20"/>
        </w:rPr>
        <w:t xml:space="preserve"> </w:t>
      </w:r>
      <w:r w:rsidRPr="007E0A84">
        <w:rPr>
          <w:rFonts w:ascii="Arial" w:hAnsi="Arial" w:cs="Arial"/>
          <w:b/>
          <w:sz w:val="20"/>
          <w:szCs w:val="20"/>
        </w:rPr>
        <w:t>of</w:t>
      </w:r>
      <w:r w:rsidRPr="007E0A84">
        <w:rPr>
          <w:rFonts w:ascii="Arial" w:hAnsi="Arial" w:cs="Arial"/>
          <w:b/>
          <w:spacing w:val="35"/>
          <w:sz w:val="20"/>
          <w:szCs w:val="20"/>
        </w:rPr>
        <w:t xml:space="preserve"> </w:t>
      </w:r>
      <w:r w:rsidRPr="007E0A84">
        <w:rPr>
          <w:rFonts w:ascii="Arial" w:hAnsi="Arial" w:cs="Arial"/>
          <w:b/>
          <w:spacing w:val="-4"/>
          <w:w w:val="87"/>
          <w:sz w:val="20"/>
          <w:szCs w:val="20"/>
        </w:rPr>
        <w:t>r</w:t>
      </w:r>
      <w:r w:rsidRPr="007E0A84">
        <w:rPr>
          <w:rFonts w:ascii="Arial" w:hAnsi="Arial" w:cs="Arial"/>
          <w:b/>
          <w:w w:val="125"/>
          <w:sz w:val="20"/>
          <w:szCs w:val="20"/>
        </w:rPr>
        <w:t>e</w:t>
      </w:r>
      <w:r w:rsidRPr="007E0A84">
        <w:rPr>
          <w:rFonts w:ascii="Arial" w:hAnsi="Arial" w:cs="Arial"/>
          <w:b/>
          <w:w w:val="109"/>
          <w:sz w:val="20"/>
          <w:szCs w:val="20"/>
        </w:rPr>
        <w:t>p</w:t>
      </w:r>
      <w:r w:rsidRPr="007E0A84">
        <w:rPr>
          <w:rFonts w:ascii="Arial" w:hAnsi="Arial" w:cs="Arial"/>
          <w:b/>
          <w:w w:val="122"/>
          <w:sz w:val="20"/>
          <w:szCs w:val="20"/>
        </w:rPr>
        <w:t>o</w:t>
      </w:r>
      <w:r w:rsidRPr="007E0A84">
        <w:rPr>
          <w:rFonts w:ascii="Arial" w:hAnsi="Arial" w:cs="Arial"/>
          <w:b/>
          <w:w w:val="87"/>
          <w:sz w:val="20"/>
          <w:szCs w:val="20"/>
        </w:rPr>
        <w:t>r</w:t>
      </w:r>
      <w:r w:rsidRPr="007E0A84">
        <w:rPr>
          <w:rFonts w:ascii="Arial" w:hAnsi="Arial" w:cs="Arial"/>
          <w:b/>
          <w:w w:val="116"/>
          <w:sz w:val="20"/>
          <w:szCs w:val="20"/>
        </w:rPr>
        <w:t>t</w:t>
      </w:r>
      <w:r w:rsidRPr="007E0A84">
        <w:rPr>
          <w:rFonts w:ascii="Arial" w:hAnsi="Arial" w:cs="Arial"/>
          <w:b/>
          <w:sz w:val="20"/>
          <w:szCs w:val="20"/>
        </w:rPr>
        <w:t>i</w:t>
      </w:r>
      <w:r w:rsidRPr="007E0A84">
        <w:rPr>
          <w:rFonts w:ascii="Arial" w:hAnsi="Arial" w:cs="Arial"/>
          <w:b/>
          <w:w w:val="109"/>
          <w:sz w:val="20"/>
          <w:szCs w:val="20"/>
        </w:rPr>
        <w:t>n</w:t>
      </w:r>
      <w:r w:rsidRPr="007E0A84">
        <w:rPr>
          <w:rFonts w:ascii="Arial" w:hAnsi="Arial" w:cs="Arial"/>
          <w:b/>
          <w:w w:val="122"/>
          <w:sz w:val="20"/>
          <w:szCs w:val="20"/>
        </w:rPr>
        <w:t>g</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z w:val="20"/>
          <w:szCs w:val="20"/>
        </w:rPr>
      </w:pPr>
      <w:r w:rsidRPr="007E0A84">
        <w:rPr>
          <w:rFonts w:ascii="Arial" w:hAnsi="Arial" w:cs="Arial"/>
          <w:sz w:val="20"/>
          <w:szCs w:val="20"/>
        </w:rPr>
        <w:t>The</w:t>
      </w:r>
      <w:r w:rsidRPr="007E0A84">
        <w:rPr>
          <w:rFonts w:ascii="Arial" w:hAnsi="Arial" w:cs="Arial"/>
          <w:spacing w:val="35"/>
          <w:sz w:val="20"/>
          <w:szCs w:val="20"/>
        </w:rPr>
        <w:t xml:space="preserve"> </w:t>
      </w:r>
      <w:r w:rsidRPr="007E0A84">
        <w:rPr>
          <w:rFonts w:ascii="Arial" w:hAnsi="Arial" w:cs="Arial"/>
          <w:sz w:val="20"/>
          <w:szCs w:val="20"/>
        </w:rPr>
        <w:t>firm</w:t>
      </w:r>
      <w:r w:rsidRPr="007E0A84">
        <w:rPr>
          <w:rFonts w:ascii="Arial" w:hAnsi="Arial" w:cs="Arial"/>
          <w:spacing w:val="45"/>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w w:val="120"/>
          <w:sz w:val="20"/>
          <w:szCs w:val="20"/>
        </w:rPr>
        <w:t>ensure</w:t>
      </w:r>
      <w:r w:rsidRPr="007E0A84">
        <w:rPr>
          <w:rFonts w:ascii="Arial" w:hAnsi="Arial" w:cs="Arial"/>
          <w:spacing w:val="-12"/>
          <w:w w:val="120"/>
          <w:sz w:val="20"/>
          <w:szCs w:val="20"/>
        </w:rPr>
        <w:t xml:space="preserve"> </w:t>
      </w:r>
      <w:r w:rsidRPr="007E0A84">
        <w:rPr>
          <w:rFonts w:ascii="Arial" w:hAnsi="Arial" w:cs="Arial"/>
          <w:w w:val="120"/>
          <w:sz w:val="20"/>
          <w:szCs w:val="20"/>
        </w:rPr>
        <w:t>that</w:t>
      </w:r>
      <w:r w:rsidRPr="007E0A84">
        <w:rPr>
          <w:rFonts w:ascii="Arial" w:hAnsi="Arial" w:cs="Arial"/>
          <w:spacing w:val="21"/>
          <w:w w:val="120"/>
          <w:sz w:val="20"/>
          <w:szCs w:val="20"/>
        </w:rPr>
        <w:t xml:space="preserve"> </w:t>
      </w:r>
      <w:r w:rsidRPr="007E0A84">
        <w:rPr>
          <w:rFonts w:ascii="Arial" w:hAnsi="Arial" w:cs="Arial"/>
          <w:w w:val="120"/>
          <w:sz w:val="20"/>
          <w:szCs w:val="20"/>
        </w:rPr>
        <w:t>i</w:t>
      </w:r>
      <w:r w:rsidRPr="007E0A84">
        <w:rPr>
          <w:rFonts w:ascii="Arial" w:hAnsi="Arial" w:cs="Arial"/>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w w:val="120"/>
          <w:sz w:val="20"/>
          <w:szCs w:val="20"/>
        </w:rPr>
        <w:t>internal</w:t>
      </w:r>
      <w:r w:rsidRPr="007E0A84">
        <w:rPr>
          <w:rFonts w:ascii="Arial" w:hAnsi="Arial" w:cs="Arial"/>
          <w:spacing w:val="-7"/>
          <w:w w:val="120"/>
          <w:sz w:val="20"/>
          <w:szCs w:val="20"/>
        </w:rPr>
        <w:t xml:space="preserve"> </w:t>
      </w:r>
      <w:r w:rsidRPr="007E0A84">
        <w:rPr>
          <w:rFonts w:ascii="Arial" w:hAnsi="Arial" w:cs="Arial"/>
          <w:w w:val="120"/>
          <w:sz w:val="20"/>
          <w:szCs w:val="20"/>
        </w:rPr>
        <w:t>and</w:t>
      </w:r>
      <w:r w:rsidRPr="007E0A84">
        <w:rPr>
          <w:rFonts w:ascii="Arial" w:hAnsi="Arial" w:cs="Arial"/>
          <w:spacing w:val="1"/>
          <w:w w:val="120"/>
          <w:sz w:val="20"/>
          <w:szCs w:val="20"/>
        </w:rPr>
        <w:t xml:space="preserve"> </w:t>
      </w:r>
      <w:r w:rsidRPr="007E0A84">
        <w:rPr>
          <w:rFonts w:ascii="Arial" w:hAnsi="Arial" w:cs="Arial"/>
          <w:w w:val="120"/>
          <w:sz w:val="20"/>
          <w:szCs w:val="20"/>
        </w:rPr>
        <w:t>external</w:t>
      </w:r>
      <w:r w:rsidRPr="007E0A84">
        <w:rPr>
          <w:rFonts w:ascii="Arial" w:hAnsi="Arial" w:cs="Arial"/>
          <w:spacing w:val="-14"/>
          <w:w w:val="120"/>
          <w:sz w:val="20"/>
          <w:szCs w:val="20"/>
        </w:rPr>
        <w:t xml:space="preserve"> </w:t>
      </w:r>
      <w:r w:rsidRPr="007E0A84">
        <w:rPr>
          <w:rFonts w:ascii="Arial" w:hAnsi="Arial" w:cs="Arial"/>
          <w:w w:val="120"/>
          <w:sz w:val="20"/>
          <w:szCs w:val="20"/>
        </w:rPr>
        <w:t>reports</w:t>
      </w:r>
      <w:r w:rsidRPr="007E0A84">
        <w:rPr>
          <w:rFonts w:ascii="Arial" w:hAnsi="Arial" w:cs="Arial"/>
          <w:spacing w:val="-8"/>
          <w:w w:val="120"/>
          <w:sz w:val="20"/>
          <w:szCs w:val="20"/>
        </w:rPr>
        <w:t xml:space="preserve"> </w:t>
      </w:r>
      <w:r w:rsidRPr="007E0A84">
        <w:rPr>
          <w:rFonts w:ascii="Arial" w:hAnsi="Arial" w:cs="Arial"/>
          <w:sz w:val="20"/>
          <w:szCs w:val="20"/>
        </w:rPr>
        <w:t>are of</w:t>
      </w:r>
      <w:r w:rsidRPr="007E0A84">
        <w:rPr>
          <w:rFonts w:ascii="Arial" w:hAnsi="Arial" w:cs="Arial"/>
          <w:spacing w:val="35"/>
          <w:sz w:val="20"/>
          <w:szCs w:val="20"/>
        </w:rPr>
        <w:t xml:space="preserve"> </w:t>
      </w:r>
      <w:r w:rsidRPr="007E0A84">
        <w:rPr>
          <w:rFonts w:ascii="Arial" w:hAnsi="Arial" w:cs="Arial"/>
          <w:w w:val="125"/>
          <w:sz w:val="20"/>
          <w:szCs w:val="20"/>
        </w:rPr>
        <w:t>a</w:t>
      </w:r>
      <w:r w:rsidRPr="007E0A84">
        <w:rPr>
          <w:rFonts w:ascii="Arial" w:hAnsi="Arial" w:cs="Arial"/>
          <w:w w:val="122"/>
          <w:sz w:val="20"/>
          <w:szCs w:val="20"/>
        </w:rPr>
        <w:t xml:space="preserve">n </w:t>
      </w:r>
      <w:r w:rsidRPr="007E0A84">
        <w:rPr>
          <w:rFonts w:ascii="Arial" w:hAnsi="Arial" w:cs="Arial"/>
          <w:w w:val="125"/>
          <w:sz w:val="20"/>
          <w:szCs w:val="20"/>
        </w:rPr>
        <w:t>a</w:t>
      </w:r>
      <w:r w:rsidRPr="007E0A84">
        <w:rPr>
          <w:rFonts w:ascii="Arial" w:hAnsi="Arial" w:cs="Arial"/>
          <w:w w:val="122"/>
          <w:sz w:val="20"/>
          <w:szCs w:val="20"/>
        </w:rPr>
        <w:t>pp</w:t>
      </w:r>
      <w:r w:rsidRPr="007E0A84">
        <w:rPr>
          <w:rFonts w:ascii="Arial" w:hAnsi="Arial" w:cs="Arial"/>
          <w:w w:val="116"/>
          <w:sz w:val="20"/>
          <w:szCs w:val="20"/>
        </w:rPr>
        <w:t>r</w:t>
      </w:r>
      <w:r w:rsidRPr="007E0A84">
        <w:rPr>
          <w:rFonts w:ascii="Arial" w:hAnsi="Arial" w:cs="Arial"/>
          <w:w w:val="122"/>
          <w:sz w:val="20"/>
          <w:szCs w:val="20"/>
        </w:rPr>
        <w:t>op</w:t>
      </w:r>
      <w:r w:rsidRPr="007E0A84">
        <w:rPr>
          <w:rFonts w:ascii="Arial" w:hAnsi="Arial" w:cs="Arial"/>
          <w:w w:val="116"/>
          <w:sz w:val="20"/>
          <w:szCs w:val="20"/>
        </w:rPr>
        <w:t>r</w:t>
      </w:r>
      <w:r w:rsidRPr="007E0A84">
        <w:rPr>
          <w:rFonts w:ascii="Arial" w:hAnsi="Arial" w:cs="Arial"/>
          <w:sz w:val="20"/>
          <w:szCs w:val="20"/>
        </w:rPr>
        <w:t>i</w:t>
      </w:r>
      <w:r w:rsidRPr="007E0A84">
        <w:rPr>
          <w:rFonts w:ascii="Arial" w:hAnsi="Arial" w:cs="Arial"/>
          <w:w w:val="125"/>
          <w:sz w:val="20"/>
          <w:szCs w:val="20"/>
        </w:rPr>
        <w:t>a</w:t>
      </w:r>
      <w:r w:rsidRPr="007E0A84">
        <w:rPr>
          <w:rFonts w:ascii="Arial" w:hAnsi="Arial" w:cs="Arial"/>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w w:val="120"/>
          <w:sz w:val="20"/>
          <w:szCs w:val="20"/>
        </w:rPr>
        <w:t>quality</w:t>
      </w:r>
      <w:r w:rsidRPr="007E0A84">
        <w:rPr>
          <w:rFonts w:ascii="Arial" w:hAnsi="Arial" w:cs="Arial"/>
          <w:spacing w:val="-29"/>
          <w:w w:val="120"/>
          <w:sz w:val="20"/>
          <w:szCs w:val="20"/>
        </w:rPr>
        <w:t xml:space="preserve"> </w:t>
      </w:r>
      <w:r w:rsidRPr="007E0A84">
        <w:rPr>
          <w:rFonts w:ascii="Arial" w:hAnsi="Arial" w:cs="Arial"/>
          <w:w w:val="120"/>
          <w:sz w:val="20"/>
          <w:szCs w:val="20"/>
        </w:rPr>
        <w:t>and</w:t>
      </w:r>
      <w:r w:rsidRPr="007E0A84">
        <w:rPr>
          <w:rFonts w:ascii="Arial" w:hAnsi="Arial" w:cs="Arial"/>
          <w:spacing w:val="1"/>
          <w:w w:val="120"/>
          <w:sz w:val="20"/>
          <w:szCs w:val="20"/>
        </w:rPr>
        <w:t xml:space="preserve"> </w:t>
      </w:r>
      <w:r w:rsidRPr="007E0A84">
        <w:rPr>
          <w:rFonts w:ascii="Arial" w:hAnsi="Arial" w:cs="Arial"/>
          <w:w w:val="120"/>
          <w:sz w:val="20"/>
          <w:szCs w:val="20"/>
        </w:rPr>
        <w:t>contain</w:t>
      </w:r>
      <w:r w:rsidRPr="007E0A84">
        <w:rPr>
          <w:rFonts w:ascii="Arial" w:hAnsi="Arial" w:cs="Arial"/>
          <w:spacing w:val="-14"/>
          <w:w w:val="120"/>
          <w:sz w:val="20"/>
          <w:szCs w:val="20"/>
        </w:rPr>
        <w:t xml:space="preserve"> </w:t>
      </w:r>
      <w:r w:rsidRPr="007E0A84">
        <w:rPr>
          <w:rFonts w:ascii="Arial" w:hAnsi="Arial" w:cs="Arial"/>
          <w:w w:val="120"/>
          <w:sz w:val="20"/>
          <w:szCs w:val="20"/>
        </w:rPr>
        <w:t>adequate</w:t>
      </w:r>
      <w:r w:rsidRPr="007E0A84">
        <w:rPr>
          <w:rFonts w:ascii="Arial" w:hAnsi="Arial" w:cs="Arial"/>
          <w:spacing w:val="28"/>
          <w:w w:val="120"/>
          <w:sz w:val="20"/>
          <w:szCs w:val="20"/>
        </w:rPr>
        <w:t xml:space="preserve"> </w:t>
      </w:r>
      <w:r w:rsidRPr="007E0A84">
        <w:rPr>
          <w:rFonts w:ascii="Arial" w:hAnsi="Arial" w:cs="Arial"/>
          <w:w w:val="120"/>
          <w:sz w:val="20"/>
          <w:szCs w:val="20"/>
        </w:rPr>
        <w:t>information</w:t>
      </w:r>
      <w:r w:rsidRPr="007E0A84">
        <w:rPr>
          <w:rFonts w:ascii="Arial" w:hAnsi="Arial" w:cs="Arial"/>
          <w:spacing w:val="-19"/>
          <w:w w:val="120"/>
          <w:sz w:val="20"/>
          <w:szCs w:val="20"/>
        </w:rPr>
        <w:t xml:space="preserve"> </w:t>
      </w:r>
      <w:r w:rsidRPr="007E0A84">
        <w:rPr>
          <w:rFonts w:ascii="Arial" w:hAnsi="Arial" w:cs="Arial"/>
          <w:w w:val="120"/>
          <w:sz w:val="20"/>
          <w:szCs w:val="20"/>
        </w:rPr>
        <w:t>to</w:t>
      </w:r>
      <w:r w:rsidRPr="007E0A84">
        <w:rPr>
          <w:rFonts w:ascii="Arial" w:hAnsi="Arial" w:cs="Arial"/>
          <w:spacing w:val="5"/>
          <w:w w:val="120"/>
          <w:sz w:val="20"/>
          <w:szCs w:val="20"/>
        </w:rPr>
        <w:t xml:space="preserve"> </w:t>
      </w:r>
      <w:r w:rsidRPr="007E0A84">
        <w:rPr>
          <w:rFonts w:ascii="Arial" w:hAnsi="Arial" w:cs="Arial"/>
          <w:w w:val="125"/>
          <w:sz w:val="20"/>
          <w:szCs w:val="20"/>
        </w:rPr>
        <w:t>e</w:t>
      </w:r>
      <w:r w:rsidRPr="007E0A84">
        <w:rPr>
          <w:rFonts w:ascii="Arial" w:hAnsi="Arial" w:cs="Arial"/>
          <w:w w:val="122"/>
          <w:sz w:val="20"/>
          <w:szCs w:val="20"/>
        </w:rPr>
        <w:t>n</w:t>
      </w:r>
      <w:r w:rsidRPr="007E0A84">
        <w:rPr>
          <w:rFonts w:ascii="Arial" w:hAnsi="Arial" w:cs="Arial"/>
          <w:w w:val="125"/>
          <w:sz w:val="20"/>
          <w:szCs w:val="20"/>
        </w:rPr>
        <w:t>a</w:t>
      </w:r>
      <w:r w:rsidRPr="007E0A84">
        <w:rPr>
          <w:rFonts w:ascii="Arial" w:hAnsi="Arial" w:cs="Arial"/>
          <w:w w:val="122"/>
          <w:sz w:val="20"/>
          <w:szCs w:val="20"/>
        </w:rPr>
        <w:t>b</w:t>
      </w:r>
      <w:r w:rsidRPr="007E0A84">
        <w:rPr>
          <w:rFonts w:ascii="Arial" w:hAnsi="Arial" w:cs="Arial"/>
          <w:sz w:val="20"/>
          <w:szCs w:val="20"/>
        </w:rPr>
        <w:t>l</w:t>
      </w:r>
      <w:r w:rsidRPr="007E0A84">
        <w:rPr>
          <w:rFonts w:ascii="Arial" w:hAnsi="Arial" w:cs="Arial"/>
          <w:w w:val="125"/>
          <w:sz w:val="20"/>
          <w:szCs w:val="20"/>
        </w:rPr>
        <w:t xml:space="preserve">e </w:t>
      </w:r>
      <w:r w:rsidRPr="007E0A84">
        <w:rPr>
          <w:rFonts w:ascii="Arial" w:hAnsi="Arial" w:cs="Arial"/>
          <w:w w:val="140"/>
          <w:sz w:val="20"/>
          <w:szCs w:val="20"/>
        </w:rPr>
        <w:t>t</w:t>
      </w:r>
      <w:r w:rsidRPr="007E0A84">
        <w:rPr>
          <w:rFonts w:ascii="Arial" w:hAnsi="Arial" w:cs="Arial"/>
          <w:w w:val="122"/>
          <w:sz w:val="20"/>
          <w:szCs w:val="20"/>
        </w:rPr>
        <w:t>h</w:t>
      </w:r>
      <w:r w:rsidRPr="007E0A84">
        <w:rPr>
          <w:rFonts w:ascii="Arial" w:hAnsi="Arial" w:cs="Arial"/>
          <w:w w:val="125"/>
          <w:sz w:val="20"/>
          <w:szCs w:val="20"/>
        </w:rPr>
        <w:t>e</w:t>
      </w:r>
      <w:r w:rsidRPr="007E0A84">
        <w:rPr>
          <w:rFonts w:ascii="Arial" w:hAnsi="Arial" w:cs="Arial"/>
          <w:sz w:val="20"/>
          <w:szCs w:val="20"/>
        </w:rPr>
        <w:t>i</w:t>
      </w:r>
      <w:r w:rsidRPr="007E0A84">
        <w:rPr>
          <w:rFonts w:ascii="Arial" w:hAnsi="Arial" w:cs="Arial"/>
          <w:w w:val="116"/>
          <w:sz w:val="20"/>
          <w:szCs w:val="20"/>
        </w:rPr>
        <w:t>r</w:t>
      </w:r>
      <w:r w:rsidRPr="007E0A84">
        <w:rPr>
          <w:rFonts w:ascii="Arial" w:hAnsi="Arial" w:cs="Arial"/>
          <w:spacing w:val="2"/>
          <w:sz w:val="20"/>
          <w:szCs w:val="20"/>
        </w:rPr>
        <w:t xml:space="preserve"> </w:t>
      </w:r>
      <w:r w:rsidRPr="007E0A84">
        <w:rPr>
          <w:rFonts w:ascii="Arial" w:hAnsi="Arial" w:cs="Arial"/>
          <w:w w:val="119"/>
          <w:sz w:val="20"/>
          <w:szCs w:val="20"/>
        </w:rPr>
        <w:t>audiences</w:t>
      </w:r>
      <w:r w:rsidRPr="007E0A84">
        <w:rPr>
          <w:rFonts w:ascii="Arial" w:hAnsi="Arial" w:cs="Arial"/>
          <w:spacing w:val="-23"/>
          <w:w w:val="119"/>
          <w:sz w:val="20"/>
          <w:szCs w:val="20"/>
        </w:rPr>
        <w:t xml:space="preserve"> </w:t>
      </w:r>
      <w:r w:rsidRPr="007E0A84">
        <w:rPr>
          <w:rFonts w:ascii="Arial" w:hAnsi="Arial" w:cs="Arial"/>
          <w:w w:val="119"/>
          <w:sz w:val="20"/>
          <w:szCs w:val="20"/>
        </w:rPr>
        <w:t>to</w:t>
      </w:r>
      <w:r w:rsidRPr="007E0A84">
        <w:rPr>
          <w:rFonts w:ascii="Arial" w:hAnsi="Arial" w:cs="Arial"/>
          <w:spacing w:val="7"/>
          <w:w w:val="119"/>
          <w:sz w:val="20"/>
          <w:szCs w:val="20"/>
        </w:rPr>
        <w:t xml:space="preserve"> </w:t>
      </w:r>
      <w:r w:rsidRPr="007E0A84">
        <w:rPr>
          <w:rFonts w:ascii="Arial" w:hAnsi="Arial" w:cs="Arial"/>
          <w:w w:val="122"/>
          <w:sz w:val="20"/>
          <w:szCs w:val="20"/>
        </w:rPr>
        <w:t>und</w:t>
      </w:r>
      <w:r w:rsidRPr="007E0A84">
        <w:rPr>
          <w:rFonts w:ascii="Arial" w:hAnsi="Arial" w:cs="Arial"/>
          <w:w w:val="125"/>
          <w:sz w:val="20"/>
          <w:szCs w:val="20"/>
        </w:rPr>
        <w:t>e</w:t>
      </w:r>
      <w:r w:rsidRPr="007E0A84">
        <w:rPr>
          <w:rFonts w:ascii="Arial" w:hAnsi="Arial" w:cs="Arial"/>
          <w:w w:val="116"/>
          <w:sz w:val="20"/>
          <w:szCs w:val="20"/>
        </w:rPr>
        <w:t>r</w:t>
      </w:r>
      <w:r w:rsidRPr="007E0A84">
        <w:rPr>
          <w:rFonts w:ascii="Arial" w:hAnsi="Arial" w:cs="Arial"/>
          <w:sz w:val="20"/>
          <w:szCs w:val="20"/>
        </w:rPr>
        <w:t>s</w:t>
      </w:r>
      <w:r w:rsidRPr="007E0A84">
        <w:rPr>
          <w:rFonts w:ascii="Arial" w:hAnsi="Arial" w:cs="Arial"/>
          <w:w w:val="140"/>
          <w:sz w:val="20"/>
          <w:szCs w:val="20"/>
        </w:rPr>
        <w:t>t</w:t>
      </w:r>
      <w:r w:rsidRPr="007E0A84">
        <w:rPr>
          <w:rFonts w:ascii="Arial" w:hAnsi="Arial" w:cs="Arial"/>
          <w:w w:val="125"/>
          <w:sz w:val="20"/>
          <w:szCs w:val="20"/>
        </w:rPr>
        <w:t>a</w:t>
      </w:r>
      <w:r w:rsidRPr="007E0A84">
        <w:rPr>
          <w:rFonts w:ascii="Arial" w:hAnsi="Arial" w:cs="Arial"/>
          <w:w w:val="122"/>
          <w:sz w:val="20"/>
          <w:szCs w:val="20"/>
        </w:rPr>
        <w:t>nd</w:t>
      </w:r>
      <w:r w:rsidRPr="007E0A84">
        <w:rPr>
          <w:rFonts w:ascii="Arial" w:hAnsi="Arial" w:cs="Arial"/>
          <w:spacing w:val="2"/>
          <w:sz w:val="20"/>
          <w:szCs w:val="20"/>
        </w:rPr>
        <w:t xml:space="preserve"> </w:t>
      </w:r>
      <w:r w:rsidRPr="007E0A84">
        <w:rPr>
          <w:rFonts w:ascii="Arial" w:hAnsi="Arial" w:cs="Arial"/>
          <w:w w:val="127"/>
          <w:sz w:val="20"/>
          <w:szCs w:val="20"/>
        </w:rPr>
        <w:t>the</w:t>
      </w:r>
      <w:r w:rsidRPr="007E0A84">
        <w:rPr>
          <w:rFonts w:ascii="Arial" w:hAnsi="Arial" w:cs="Arial"/>
          <w:spacing w:val="-11"/>
          <w:w w:val="127"/>
          <w:sz w:val="20"/>
          <w:szCs w:val="20"/>
        </w:rPr>
        <w:t xml:space="preserve"> </w:t>
      </w:r>
      <w:r w:rsidRPr="007E0A84">
        <w:rPr>
          <w:rFonts w:ascii="Arial" w:hAnsi="Arial" w:cs="Arial"/>
          <w:w w:val="127"/>
          <w:sz w:val="20"/>
          <w:szCs w:val="20"/>
        </w:rPr>
        <w:t>c</w:t>
      </w:r>
      <w:r w:rsidRPr="007E0A84">
        <w:rPr>
          <w:rFonts w:ascii="Arial" w:hAnsi="Arial" w:cs="Arial"/>
          <w:w w:val="122"/>
          <w:sz w:val="20"/>
          <w:szCs w:val="20"/>
        </w:rPr>
        <w:t>on</w:t>
      </w:r>
      <w:r w:rsidRPr="007E0A84">
        <w:rPr>
          <w:rFonts w:ascii="Arial" w:hAnsi="Arial" w:cs="Arial"/>
          <w:w w:val="140"/>
          <w:sz w:val="20"/>
          <w:szCs w:val="20"/>
        </w:rPr>
        <w:t>t</w:t>
      </w:r>
      <w:r w:rsidRPr="007E0A84">
        <w:rPr>
          <w:rFonts w:ascii="Arial" w:hAnsi="Arial" w:cs="Arial"/>
          <w:w w:val="125"/>
          <w:sz w:val="20"/>
          <w:szCs w:val="20"/>
        </w:rPr>
        <w:t>e</w:t>
      </w:r>
      <w:r w:rsidRPr="007E0A84">
        <w:rPr>
          <w:rFonts w:ascii="Arial" w:hAnsi="Arial" w:cs="Arial"/>
          <w:w w:val="122"/>
          <w:sz w:val="20"/>
          <w:szCs w:val="20"/>
        </w:rPr>
        <w:t>n</w:t>
      </w:r>
      <w:r w:rsidRPr="007E0A84">
        <w:rPr>
          <w:rFonts w:ascii="Arial" w:hAnsi="Arial" w:cs="Arial"/>
          <w:w w:val="140"/>
          <w:sz w:val="20"/>
          <w:szCs w:val="20"/>
        </w:rPr>
        <w:t>t</w:t>
      </w:r>
      <w:r w:rsidRPr="007E0A84">
        <w:rPr>
          <w:rFonts w:ascii="Arial" w:hAnsi="Arial" w:cs="Arial"/>
          <w:spacing w:val="2"/>
          <w:sz w:val="20"/>
          <w:szCs w:val="20"/>
        </w:rPr>
        <w:t xml:space="preserve"> </w:t>
      </w:r>
      <w:r w:rsidRPr="007E0A84">
        <w:rPr>
          <w:rFonts w:ascii="Arial" w:hAnsi="Arial" w:cs="Arial"/>
          <w:w w:val="114"/>
          <w:sz w:val="20"/>
          <w:szCs w:val="20"/>
        </w:rPr>
        <w:t>and</w:t>
      </w:r>
      <w:r w:rsidRPr="007E0A84">
        <w:rPr>
          <w:rFonts w:ascii="Arial" w:hAnsi="Arial" w:cs="Arial"/>
          <w:spacing w:val="21"/>
          <w:w w:val="114"/>
          <w:sz w:val="20"/>
          <w:szCs w:val="20"/>
        </w:rPr>
        <w:t xml:space="preserve"> </w:t>
      </w:r>
      <w:r w:rsidRPr="007E0A84">
        <w:rPr>
          <w:rFonts w:ascii="Arial" w:hAnsi="Arial" w:cs="Arial"/>
          <w:w w:val="114"/>
          <w:sz w:val="20"/>
          <w:szCs w:val="20"/>
        </w:rPr>
        <w:t>to</w:t>
      </w:r>
      <w:r w:rsidRPr="007E0A84">
        <w:rPr>
          <w:rFonts w:ascii="Arial" w:hAnsi="Arial" w:cs="Arial"/>
          <w:spacing w:val="18"/>
          <w:w w:val="114"/>
          <w:sz w:val="20"/>
          <w:szCs w:val="20"/>
        </w:rPr>
        <w:t xml:space="preserve"> </w:t>
      </w:r>
      <w:r w:rsidRPr="007E0A84">
        <w:rPr>
          <w:rFonts w:ascii="Arial" w:hAnsi="Arial" w:cs="Arial"/>
          <w:w w:val="114"/>
          <w:sz w:val="20"/>
          <w:szCs w:val="20"/>
        </w:rPr>
        <w:t>make</w:t>
      </w:r>
      <w:r w:rsidRPr="007E0A84">
        <w:rPr>
          <w:rFonts w:ascii="Arial" w:hAnsi="Arial" w:cs="Arial"/>
          <w:spacing w:val="12"/>
          <w:w w:val="114"/>
          <w:sz w:val="20"/>
          <w:szCs w:val="20"/>
        </w:rPr>
        <w:t xml:space="preserve"> </w:t>
      </w:r>
      <w:r w:rsidRPr="007E0A84">
        <w:rPr>
          <w:rFonts w:ascii="Arial" w:hAnsi="Arial" w:cs="Arial"/>
          <w:w w:val="114"/>
          <w:sz w:val="20"/>
          <w:szCs w:val="20"/>
        </w:rPr>
        <w:t>decisions</w:t>
      </w:r>
      <w:r w:rsidRPr="007E0A84">
        <w:rPr>
          <w:rFonts w:ascii="Arial" w:hAnsi="Arial" w:cs="Arial"/>
          <w:spacing w:val="-20"/>
          <w:w w:val="114"/>
          <w:sz w:val="20"/>
          <w:szCs w:val="20"/>
        </w:rPr>
        <w:t xml:space="preserve"> </w:t>
      </w:r>
      <w:r w:rsidRPr="007E0A84">
        <w:rPr>
          <w:rFonts w:ascii="Arial" w:hAnsi="Arial" w:cs="Arial"/>
          <w:w w:val="122"/>
          <w:sz w:val="20"/>
          <w:szCs w:val="20"/>
        </w:rPr>
        <w:t>o</w:t>
      </w:r>
      <w:r w:rsidRPr="007E0A84">
        <w:rPr>
          <w:rFonts w:ascii="Arial" w:hAnsi="Arial" w:cs="Arial"/>
          <w:w w:val="116"/>
          <w:sz w:val="20"/>
          <w:szCs w:val="20"/>
        </w:rPr>
        <w:t xml:space="preserve">r </w:t>
      </w:r>
      <w:r w:rsidRPr="007E0A84">
        <w:rPr>
          <w:rFonts w:ascii="Arial" w:hAnsi="Arial" w:cs="Arial"/>
          <w:w w:val="119"/>
          <w:sz w:val="20"/>
          <w:szCs w:val="20"/>
        </w:rPr>
        <w:t>request/direct</w:t>
      </w:r>
      <w:r w:rsidRPr="007E0A84">
        <w:rPr>
          <w:rFonts w:ascii="Arial" w:hAnsi="Arial" w:cs="Arial"/>
          <w:spacing w:val="-13"/>
          <w:w w:val="119"/>
          <w:sz w:val="20"/>
          <w:szCs w:val="20"/>
        </w:rPr>
        <w:t xml:space="preserve"> </w:t>
      </w:r>
      <w:r w:rsidRPr="007E0A84">
        <w:rPr>
          <w:rFonts w:ascii="Arial" w:hAnsi="Arial" w:cs="Arial"/>
          <w:w w:val="119"/>
          <w:sz w:val="20"/>
          <w:szCs w:val="20"/>
        </w:rPr>
        <w:t>further</w:t>
      </w:r>
      <w:r w:rsidRPr="007E0A84">
        <w:rPr>
          <w:rFonts w:ascii="Arial" w:hAnsi="Arial" w:cs="Arial"/>
          <w:spacing w:val="11"/>
          <w:w w:val="119"/>
          <w:sz w:val="20"/>
          <w:szCs w:val="20"/>
        </w:rPr>
        <w:t xml:space="preserve"> </w:t>
      </w:r>
      <w:r w:rsidRPr="007E0A84">
        <w:rPr>
          <w:rFonts w:ascii="Arial" w:hAnsi="Arial" w:cs="Arial"/>
          <w:w w:val="119"/>
          <w:sz w:val="20"/>
          <w:szCs w:val="20"/>
        </w:rPr>
        <w:t>action.</w:t>
      </w:r>
      <w:r w:rsidRPr="007E0A84">
        <w:rPr>
          <w:rFonts w:ascii="Arial" w:hAnsi="Arial" w:cs="Arial"/>
          <w:spacing w:val="-15"/>
          <w:w w:val="119"/>
          <w:sz w:val="20"/>
          <w:szCs w:val="20"/>
        </w:rPr>
        <w:t xml:space="preserve"> </w:t>
      </w:r>
      <w:r w:rsidRPr="007E0A84">
        <w:rPr>
          <w:rFonts w:ascii="Arial" w:hAnsi="Arial" w:cs="Arial"/>
          <w:sz w:val="20"/>
          <w:szCs w:val="20"/>
        </w:rPr>
        <w:t>The</w:t>
      </w:r>
      <w:r w:rsidRPr="007E0A84">
        <w:rPr>
          <w:rFonts w:ascii="Arial" w:hAnsi="Arial" w:cs="Arial"/>
          <w:spacing w:val="35"/>
          <w:sz w:val="20"/>
          <w:szCs w:val="20"/>
        </w:rPr>
        <w:t xml:space="preserve"> </w:t>
      </w:r>
      <w:r w:rsidRPr="007E0A84">
        <w:rPr>
          <w:rFonts w:ascii="Arial" w:hAnsi="Arial" w:cs="Arial"/>
          <w:w w:val="119"/>
          <w:sz w:val="20"/>
          <w:szCs w:val="20"/>
        </w:rPr>
        <w:t>reports</w:t>
      </w:r>
      <w:r w:rsidRPr="007E0A84">
        <w:rPr>
          <w:rFonts w:ascii="Arial" w:hAnsi="Arial" w:cs="Arial"/>
          <w:spacing w:val="-2"/>
          <w:w w:val="119"/>
          <w:sz w:val="20"/>
          <w:szCs w:val="20"/>
        </w:rPr>
        <w:t xml:space="preserve"> </w:t>
      </w:r>
      <w:r w:rsidRPr="007E0A84">
        <w:rPr>
          <w:rFonts w:ascii="Arial" w:hAnsi="Arial" w:cs="Arial"/>
          <w:sz w:val="20"/>
          <w:szCs w:val="20"/>
        </w:rPr>
        <w:t>shall</w:t>
      </w:r>
      <w:r w:rsidRPr="007E0A84">
        <w:rPr>
          <w:rFonts w:ascii="Arial" w:hAnsi="Arial" w:cs="Arial"/>
          <w:spacing w:val="46"/>
          <w:sz w:val="20"/>
          <w:szCs w:val="20"/>
        </w:rPr>
        <w:t xml:space="preserve"> </w:t>
      </w:r>
      <w:r w:rsidRPr="007E0A84">
        <w:rPr>
          <w:rFonts w:ascii="Arial" w:hAnsi="Arial" w:cs="Arial"/>
          <w:w w:val="120"/>
          <w:sz w:val="20"/>
          <w:szCs w:val="20"/>
        </w:rPr>
        <w:t>have</w:t>
      </w:r>
      <w:r w:rsidRPr="007E0A84">
        <w:rPr>
          <w:rFonts w:ascii="Arial" w:hAnsi="Arial" w:cs="Arial"/>
          <w:spacing w:val="-17"/>
          <w:w w:val="120"/>
          <w:sz w:val="20"/>
          <w:szCs w:val="20"/>
        </w:rPr>
        <w:t xml:space="preserve"> </w:t>
      </w:r>
      <w:r w:rsidRPr="007E0A84">
        <w:rPr>
          <w:rFonts w:ascii="Arial" w:hAnsi="Arial" w:cs="Arial"/>
          <w:w w:val="120"/>
          <w:sz w:val="20"/>
          <w:szCs w:val="20"/>
        </w:rPr>
        <w:t>the</w:t>
      </w:r>
      <w:r w:rsidRPr="007E0A84">
        <w:rPr>
          <w:rFonts w:ascii="Arial" w:hAnsi="Arial" w:cs="Arial"/>
          <w:spacing w:val="10"/>
          <w:w w:val="120"/>
          <w:sz w:val="20"/>
          <w:szCs w:val="20"/>
        </w:rPr>
        <w:t xml:space="preserve"> </w:t>
      </w:r>
      <w:r w:rsidRPr="007E0A84">
        <w:rPr>
          <w:rFonts w:ascii="Arial" w:hAnsi="Arial" w:cs="Arial"/>
          <w:w w:val="116"/>
          <w:sz w:val="20"/>
          <w:szCs w:val="20"/>
        </w:rPr>
        <w:t>f</w:t>
      </w:r>
      <w:r w:rsidRPr="007E0A84">
        <w:rPr>
          <w:rFonts w:ascii="Arial" w:hAnsi="Arial" w:cs="Arial"/>
          <w:w w:val="122"/>
          <w:sz w:val="20"/>
          <w:szCs w:val="20"/>
        </w:rPr>
        <w:t>o</w:t>
      </w:r>
      <w:r w:rsidRPr="007E0A84">
        <w:rPr>
          <w:rFonts w:ascii="Arial" w:hAnsi="Arial" w:cs="Arial"/>
          <w:sz w:val="20"/>
          <w:szCs w:val="20"/>
        </w:rPr>
        <w:t>ll</w:t>
      </w:r>
      <w:r w:rsidRPr="007E0A84">
        <w:rPr>
          <w:rFonts w:ascii="Arial" w:hAnsi="Arial" w:cs="Arial"/>
          <w:w w:val="122"/>
          <w:sz w:val="20"/>
          <w:szCs w:val="20"/>
        </w:rPr>
        <w:t>o</w:t>
      </w:r>
      <w:r w:rsidRPr="007E0A84">
        <w:rPr>
          <w:rFonts w:ascii="Arial" w:hAnsi="Arial" w:cs="Arial"/>
          <w:w w:val="115"/>
          <w:sz w:val="20"/>
          <w:szCs w:val="20"/>
        </w:rPr>
        <w:t>w</w:t>
      </w:r>
      <w:r w:rsidRPr="007E0A84">
        <w:rPr>
          <w:rFonts w:ascii="Arial" w:hAnsi="Arial" w:cs="Arial"/>
          <w:sz w:val="20"/>
          <w:szCs w:val="20"/>
        </w:rPr>
        <w:t>i</w:t>
      </w:r>
      <w:r w:rsidRPr="007E0A84">
        <w:rPr>
          <w:rFonts w:ascii="Arial" w:hAnsi="Arial" w:cs="Arial"/>
          <w:w w:val="122"/>
          <w:sz w:val="20"/>
          <w:szCs w:val="20"/>
        </w:rPr>
        <w:t>ng qu</w:t>
      </w:r>
      <w:r w:rsidRPr="007E0A84">
        <w:rPr>
          <w:rFonts w:ascii="Arial" w:hAnsi="Arial" w:cs="Arial"/>
          <w:w w:val="125"/>
          <w:sz w:val="20"/>
          <w:szCs w:val="20"/>
        </w:rPr>
        <w:t>a</w:t>
      </w:r>
      <w:r w:rsidRPr="007E0A84">
        <w:rPr>
          <w:rFonts w:ascii="Arial" w:hAnsi="Arial" w:cs="Arial"/>
          <w:sz w:val="20"/>
          <w:szCs w:val="20"/>
        </w:rPr>
        <w:t>li</w:t>
      </w:r>
      <w:r w:rsidRPr="007E0A84">
        <w:rPr>
          <w:rFonts w:ascii="Arial" w:hAnsi="Arial" w:cs="Arial"/>
          <w:w w:val="140"/>
          <w:sz w:val="20"/>
          <w:szCs w:val="20"/>
        </w:rPr>
        <w:t>t</w:t>
      </w:r>
      <w:r w:rsidRPr="007E0A84">
        <w:rPr>
          <w:rFonts w:ascii="Arial" w:hAnsi="Arial" w:cs="Arial"/>
          <w:sz w:val="20"/>
          <w:szCs w:val="20"/>
        </w:rPr>
        <w:t>i</w:t>
      </w:r>
      <w:r w:rsidRPr="007E0A84">
        <w:rPr>
          <w:rFonts w:ascii="Arial" w:hAnsi="Arial" w:cs="Arial"/>
          <w:w w:val="125"/>
          <w:sz w:val="20"/>
          <w:szCs w:val="20"/>
        </w:rPr>
        <w:t>e</w:t>
      </w:r>
      <w:r w:rsidRPr="007E0A84">
        <w:rPr>
          <w:rFonts w:ascii="Arial" w:hAnsi="Arial" w:cs="Arial"/>
          <w:sz w:val="20"/>
          <w:szCs w:val="20"/>
        </w:rPr>
        <w:t>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pacing w:val="-8"/>
          <w:w w:val="91"/>
          <w:sz w:val="20"/>
          <w:szCs w:val="20"/>
        </w:rPr>
        <w:t>T</w:t>
      </w:r>
      <w:r w:rsidRPr="007E0A84">
        <w:rPr>
          <w:rFonts w:ascii="Arial" w:hAnsi="Arial" w:cs="Arial"/>
          <w:spacing w:val="-1"/>
          <w:sz w:val="20"/>
          <w:szCs w:val="20"/>
        </w:rPr>
        <w:t>i</w:t>
      </w:r>
      <w:r w:rsidRPr="007E0A84">
        <w:rPr>
          <w:rFonts w:ascii="Arial" w:hAnsi="Arial" w:cs="Arial"/>
          <w:spacing w:val="-1"/>
          <w:w w:val="114"/>
          <w:sz w:val="20"/>
          <w:szCs w:val="20"/>
        </w:rPr>
        <w:t>m</w:t>
      </w:r>
      <w:r w:rsidRPr="007E0A84">
        <w:rPr>
          <w:rFonts w:ascii="Arial" w:hAnsi="Arial" w:cs="Arial"/>
          <w:spacing w:val="-1"/>
          <w:w w:val="125"/>
          <w:sz w:val="20"/>
          <w:szCs w:val="20"/>
        </w:rPr>
        <w:t>e</w:t>
      </w:r>
      <w:r w:rsidRPr="007E0A84">
        <w:rPr>
          <w:rFonts w:ascii="Arial" w:hAnsi="Arial" w:cs="Arial"/>
          <w:spacing w:val="-1"/>
          <w:sz w:val="20"/>
          <w:szCs w:val="20"/>
        </w:rPr>
        <w:t>l</w:t>
      </w:r>
      <w:r w:rsidRPr="007E0A84">
        <w:rPr>
          <w:rFonts w:ascii="Arial" w:hAnsi="Arial" w:cs="Arial"/>
          <w:spacing w:val="-15"/>
          <w:sz w:val="20"/>
          <w:szCs w:val="20"/>
        </w:rPr>
        <w:t>y</w:t>
      </w:r>
      <w:r w:rsidRPr="007E0A84">
        <w:rPr>
          <w:rFonts w:ascii="Arial" w:hAnsi="Arial" w:cs="Arial"/>
          <w:w w:val="111"/>
          <w:sz w:val="20"/>
          <w:szCs w:val="20"/>
        </w:rPr>
        <w:t>.</w:t>
      </w:r>
    </w:p>
    <w:p w:rsidR="007E0A84" w:rsidRPr="007E0A84" w:rsidRDefault="007E0A84" w:rsidP="007E0A84">
      <w:pPr>
        <w:pStyle w:val="ListParagraph"/>
        <w:jc w:val="both"/>
        <w:rPr>
          <w:rFonts w:ascii="Arial" w:hAnsi="Arial" w:cs="Arial"/>
          <w:sz w:val="20"/>
          <w:szCs w:val="20"/>
        </w:rPr>
      </w:pPr>
      <w:r w:rsidRPr="007E0A84">
        <w:rPr>
          <w:rFonts w:ascii="Arial" w:hAnsi="Arial" w:cs="Arial"/>
          <w:spacing w:val="-1"/>
          <w:w w:val="99"/>
          <w:sz w:val="20"/>
          <w:szCs w:val="20"/>
        </w:rPr>
        <w:t>EXAMPLE</w:t>
      </w:r>
      <w:r w:rsidRPr="007E0A84">
        <w:rPr>
          <w:rFonts w:ascii="Arial" w:hAnsi="Arial" w:cs="Arial"/>
          <w:w w:val="99"/>
          <w:sz w:val="20"/>
          <w:szCs w:val="20"/>
        </w:rPr>
        <w:t>:</w:t>
      </w:r>
      <w:r w:rsidRPr="007E0A84">
        <w:rPr>
          <w:rFonts w:ascii="Arial" w:hAnsi="Arial" w:cs="Arial"/>
          <w:spacing w:val="9"/>
          <w:w w:val="99"/>
          <w:sz w:val="20"/>
          <w:szCs w:val="20"/>
        </w:rPr>
        <w:t xml:space="preserve"> </w:t>
      </w:r>
      <w:r w:rsidRPr="007E0A84">
        <w:rPr>
          <w:rFonts w:ascii="Arial" w:hAnsi="Arial" w:cs="Arial"/>
          <w:spacing w:val="-1"/>
          <w:w w:val="116"/>
          <w:sz w:val="20"/>
          <w:szCs w:val="20"/>
        </w:rPr>
        <w:t>Up-to-dat</w:t>
      </w:r>
      <w:r w:rsidRPr="007E0A84">
        <w:rPr>
          <w:rFonts w:ascii="Arial" w:hAnsi="Arial" w:cs="Arial"/>
          <w:w w:val="116"/>
          <w:sz w:val="20"/>
          <w:szCs w:val="20"/>
        </w:rPr>
        <w:t>e</w:t>
      </w:r>
      <w:r w:rsidRPr="007E0A84">
        <w:rPr>
          <w:rFonts w:ascii="Arial" w:hAnsi="Arial" w:cs="Arial"/>
          <w:spacing w:val="-2"/>
          <w:w w:val="116"/>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16"/>
          <w:sz w:val="20"/>
          <w:szCs w:val="20"/>
        </w:rPr>
        <w:t>provide</w:t>
      </w:r>
      <w:r w:rsidRPr="007E0A84">
        <w:rPr>
          <w:rFonts w:ascii="Arial" w:hAnsi="Arial" w:cs="Arial"/>
          <w:w w:val="116"/>
          <w:sz w:val="20"/>
          <w:szCs w:val="20"/>
        </w:rPr>
        <w:t>d</w:t>
      </w:r>
      <w:r w:rsidRPr="007E0A84">
        <w:rPr>
          <w:rFonts w:ascii="Arial" w:hAnsi="Arial" w:cs="Arial"/>
          <w:spacing w:val="1"/>
          <w:w w:val="116"/>
          <w:sz w:val="20"/>
          <w:szCs w:val="20"/>
        </w:rPr>
        <w:t xml:space="preserve"> </w:t>
      </w:r>
      <w:r w:rsidRPr="007E0A84">
        <w:rPr>
          <w:rFonts w:ascii="Arial" w:hAnsi="Arial" w:cs="Arial"/>
          <w:spacing w:val="-1"/>
          <w:w w:val="116"/>
          <w:sz w:val="20"/>
          <w:szCs w:val="20"/>
        </w:rPr>
        <w:t>suf</w:t>
      </w:r>
      <w:r w:rsidRPr="007E0A84">
        <w:rPr>
          <w:rFonts w:ascii="Arial" w:hAnsi="Arial" w:cs="Arial"/>
          <w:w w:val="116"/>
          <w:sz w:val="20"/>
          <w:szCs w:val="20"/>
        </w:rPr>
        <w:t>f</w:t>
      </w:r>
      <w:r w:rsidRPr="007E0A84">
        <w:rPr>
          <w:rFonts w:ascii="Arial" w:hAnsi="Arial" w:cs="Arial"/>
          <w:spacing w:val="-1"/>
          <w:w w:val="116"/>
          <w:sz w:val="20"/>
          <w:szCs w:val="20"/>
        </w:rPr>
        <w:t>icientl</w:t>
      </w:r>
      <w:r w:rsidRPr="007E0A84">
        <w:rPr>
          <w:rFonts w:ascii="Arial" w:hAnsi="Arial" w:cs="Arial"/>
          <w:w w:val="116"/>
          <w:sz w:val="20"/>
          <w:szCs w:val="20"/>
        </w:rPr>
        <w:t>y</w:t>
      </w:r>
      <w:r w:rsidRPr="007E0A84">
        <w:rPr>
          <w:rFonts w:ascii="Arial" w:hAnsi="Arial" w:cs="Arial"/>
          <w:spacing w:val="-2"/>
          <w:w w:val="116"/>
          <w:sz w:val="20"/>
          <w:szCs w:val="20"/>
        </w:rPr>
        <w:t xml:space="preserve"> </w:t>
      </w:r>
      <w:r w:rsidRPr="007E0A84">
        <w:rPr>
          <w:rFonts w:ascii="Arial" w:hAnsi="Arial" w:cs="Arial"/>
          <w:spacing w:val="-1"/>
          <w:sz w:val="20"/>
          <w:szCs w:val="20"/>
        </w:rPr>
        <w:t>i</w:t>
      </w:r>
      <w:r w:rsidRPr="007E0A84">
        <w:rPr>
          <w:rFonts w:ascii="Arial" w:hAnsi="Arial" w:cs="Arial"/>
          <w:sz w:val="20"/>
          <w:szCs w:val="20"/>
        </w:rPr>
        <w:t>n</w:t>
      </w:r>
      <w:r w:rsidRPr="007E0A84">
        <w:rPr>
          <w:rFonts w:ascii="Arial" w:hAnsi="Arial" w:cs="Arial"/>
          <w:spacing w:val="22"/>
          <w:sz w:val="20"/>
          <w:szCs w:val="20"/>
        </w:rPr>
        <w:t xml:space="preserve"> </w:t>
      </w:r>
      <w:r w:rsidRPr="007E0A84">
        <w:rPr>
          <w:rFonts w:ascii="Arial" w:hAnsi="Arial" w:cs="Arial"/>
          <w:spacing w:val="-1"/>
          <w:w w:val="118"/>
          <w:sz w:val="20"/>
          <w:szCs w:val="20"/>
        </w:rPr>
        <w:t>advanc</w:t>
      </w:r>
      <w:r w:rsidRPr="007E0A84">
        <w:rPr>
          <w:rFonts w:ascii="Arial" w:hAnsi="Arial" w:cs="Arial"/>
          <w:w w:val="118"/>
          <w:sz w:val="20"/>
          <w:szCs w:val="20"/>
        </w:rPr>
        <w:t>e</w:t>
      </w:r>
      <w:r w:rsidRPr="007E0A84">
        <w:rPr>
          <w:rFonts w:ascii="Arial" w:hAnsi="Arial" w:cs="Arial"/>
          <w:spacing w:val="-26"/>
          <w:w w:val="118"/>
          <w:sz w:val="20"/>
          <w:szCs w:val="20"/>
        </w:rPr>
        <w:t xml:space="preserve"> </w:t>
      </w:r>
      <w:r w:rsidRPr="007E0A84">
        <w:rPr>
          <w:rFonts w:ascii="Arial" w:hAnsi="Arial" w:cs="Arial"/>
          <w:spacing w:val="-1"/>
          <w:w w:val="118"/>
          <w:sz w:val="20"/>
          <w:szCs w:val="20"/>
        </w:rPr>
        <w:t>o</w:t>
      </w:r>
      <w:r w:rsidRPr="007E0A84">
        <w:rPr>
          <w:rFonts w:ascii="Arial" w:hAnsi="Arial" w:cs="Arial"/>
          <w:w w:val="118"/>
          <w:sz w:val="20"/>
          <w:szCs w:val="20"/>
        </w:rPr>
        <w:t>f</w:t>
      </w:r>
      <w:r w:rsidRPr="007E0A84">
        <w:rPr>
          <w:rFonts w:ascii="Arial" w:hAnsi="Arial" w:cs="Arial"/>
          <w:spacing w:val="8"/>
          <w:w w:val="118"/>
          <w:sz w:val="20"/>
          <w:szCs w:val="20"/>
        </w:rPr>
        <w:t xml:space="preserve"> </w:t>
      </w:r>
      <w:r w:rsidRPr="007E0A84">
        <w:rPr>
          <w:rFonts w:ascii="Arial" w:hAnsi="Arial" w:cs="Arial"/>
          <w:spacing w:val="-1"/>
          <w:w w:val="125"/>
          <w:sz w:val="20"/>
          <w:szCs w:val="20"/>
        </w:rPr>
        <w:t>ke</w:t>
      </w:r>
      <w:r w:rsidRPr="007E0A84">
        <w:rPr>
          <w:rFonts w:ascii="Arial" w:hAnsi="Arial" w:cs="Arial"/>
          <w:w w:val="112"/>
          <w:sz w:val="20"/>
          <w:szCs w:val="20"/>
        </w:rPr>
        <w:t xml:space="preserve">y </w:t>
      </w:r>
      <w:r w:rsidRPr="007E0A84">
        <w:rPr>
          <w:rFonts w:ascii="Arial" w:hAnsi="Arial" w:cs="Arial"/>
          <w:spacing w:val="-1"/>
          <w:w w:val="116"/>
          <w:sz w:val="20"/>
          <w:szCs w:val="20"/>
        </w:rPr>
        <w:t>meeting</w:t>
      </w:r>
      <w:r w:rsidRPr="007E0A84">
        <w:rPr>
          <w:rFonts w:ascii="Arial" w:hAnsi="Arial" w:cs="Arial"/>
          <w:w w:val="116"/>
          <w:sz w:val="20"/>
          <w:szCs w:val="20"/>
        </w:rPr>
        <w:t>s</w:t>
      </w:r>
      <w:r w:rsidRPr="007E0A84">
        <w:rPr>
          <w:rFonts w:ascii="Arial" w:hAnsi="Arial" w:cs="Arial"/>
          <w:spacing w:val="23"/>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2"/>
          <w:w w:val="116"/>
          <w:sz w:val="20"/>
          <w:szCs w:val="20"/>
        </w:rPr>
        <w:t xml:space="preserve"> </w:t>
      </w:r>
      <w:r w:rsidRPr="007E0A84">
        <w:rPr>
          <w:rFonts w:ascii="Arial" w:hAnsi="Arial" w:cs="Arial"/>
          <w:spacing w:val="-1"/>
          <w:w w:val="116"/>
          <w:sz w:val="20"/>
          <w:szCs w:val="20"/>
        </w:rPr>
        <w:t>enabl</w:t>
      </w:r>
      <w:r w:rsidRPr="007E0A84">
        <w:rPr>
          <w:rFonts w:ascii="Arial" w:hAnsi="Arial" w:cs="Arial"/>
          <w:w w:val="116"/>
          <w:sz w:val="20"/>
          <w:szCs w:val="20"/>
        </w:rPr>
        <w:t>e</w:t>
      </w:r>
      <w:r w:rsidRPr="007E0A84">
        <w:rPr>
          <w:rFonts w:ascii="Arial" w:hAnsi="Arial" w:cs="Arial"/>
          <w:spacing w:val="8"/>
          <w:w w:val="116"/>
          <w:sz w:val="20"/>
          <w:szCs w:val="20"/>
        </w:rPr>
        <w:t xml:space="preserve"> </w:t>
      </w:r>
      <w:r w:rsidRPr="007E0A84">
        <w:rPr>
          <w:rFonts w:ascii="Arial" w:hAnsi="Arial" w:cs="Arial"/>
          <w:spacing w:val="-1"/>
          <w:w w:val="116"/>
          <w:sz w:val="20"/>
          <w:szCs w:val="20"/>
        </w:rPr>
        <w:t>recipient</w:t>
      </w:r>
      <w:r w:rsidRPr="007E0A84">
        <w:rPr>
          <w:rFonts w:ascii="Arial" w:hAnsi="Arial" w:cs="Arial"/>
          <w:w w:val="116"/>
          <w:sz w:val="20"/>
          <w:szCs w:val="20"/>
        </w:rPr>
        <w:t>s</w:t>
      </w:r>
      <w:r w:rsidRPr="007E0A84">
        <w:rPr>
          <w:rFonts w:ascii="Arial" w:hAnsi="Arial" w:cs="Arial"/>
          <w:spacing w:val="-20"/>
          <w:w w:val="116"/>
          <w:sz w:val="20"/>
          <w:szCs w:val="20"/>
        </w:rPr>
        <w:t xml:space="preserve"> </w:t>
      </w:r>
      <w:r w:rsidRPr="007E0A84">
        <w:rPr>
          <w:rFonts w:ascii="Arial" w:hAnsi="Arial" w:cs="Arial"/>
          <w:spacing w:val="-1"/>
          <w:w w:val="116"/>
          <w:sz w:val="20"/>
          <w:szCs w:val="20"/>
        </w:rPr>
        <w:t>t</w:t>
      </w:r>
      <w:r w:rsidRPr="007E0A84">
        <w:rPr>
          <w:rFonts w:ascii="Arial" w:hAnsi="Arial" w:cs="Arial"/>
          <w:w w:val="116"/>
          <w:sz w:val="20"/>
          <w:szCs w:val="20"/>
        </w:rPr>
        <w:t>o</w:t>
      </w:r>
      <w:r w:rsidRPr="007E0A84">
        <w:rPr>
          <w:rFonts w:ascii="Arial" w:hAnsi="Arial" w:cs="Arial"/>
          <w:spacing w:val="12"/>
          <w:w w:val="116"/>
          <w:sz w:val="20"/>
          <w:szCs w:val="20"/>
        </w:rPr>
        <w:t xml:space="preserve"> </w:t>
      </w:r>
      <w:r w:rsidRPr="007E0A84">
        <w:rPr>
          <w:rFonts w:ascii="Arial" w:hAnsi="Arial" w:cs="Arial"/>
          <w:spacing w:val="-1"/>
          <w:w w:val="116"/>
          <w:sz w:val="20"/>
          <w:szCs w:val="20"/>
        </w:rPr>
        <w:t>prepar</w:t>
      </w:r>
      <w:r w:rsidRPr="007E0A84">
        <w:rPr>
          <w:rFonts w:ascii="Arial" w:hAnsi="Arial" w:cs="Arial"/>
          <w:w w:val="116"/>
          <w:sz w:val="20"/>
          <w:szCs w:val="20"/>
        </w:rPr>
        <w:t>e</w:t>
      </w:r>
      <w:r w:rsidRPr="007E0A84">
        <w:rPr>
          <w:rFonts w:ascii="Arial" w:hAnsi="Arial" w:cs="Arial"/>
          <w:spacing w:val="-7"/>
          <w:w w:val="116"/>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21"/>
          <w:sz w:val="20"/>
          <w:szCs w:val="20"/>
        </w:rPr>
        <w:t>mak</w:t>
      </w:r>
      <w:r w:rsidRPr="007E0A84">
        <w:rPr>
          <w:rFonts w:ascii="Arial" w:hAnsi="Arial" w:cs="Arial"/>
          <w:w w:val="121"/>
          <w:sz w:val="20"/>
          <w:szCs w:val="20"/>
        </w:rPr>
        <w:t>e</w:t>
      </w:r>
      <w:r w:rsidRPr="007E0A84">
        <w:rPr>
          <w:rFonts w:ascii="Arial" w:hAnsi="Arial" w:cs="Arial"/>
          <w:spacing w:val="-8"/>
          <w:w w:val="121"/>
          <w:sz w:val="20"/>
          <w:szCs w:val="20"/>
        </w:rPr>
        <w:t xml:space="preserve"> </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spacing w:val="-1"/>
          <w:sz w:val="20"/>
          <w:szCs w:val="20"/>
        </w:rPr>
        <w:t>cisi</w:t>
      </w:r>
      <w:r w:rsidRPr="007E0A84">
        <w:rPr>
          <w:rFonts w:ascii="Arial" w:hAnsi="Arial" w:cs="Arial"/>
          <w:spacing w:val="-1"/>
          <w:w w:val="122"/>
          <w:sz w:val="20"/>
          <w:szCs w:val="20"/>
        </w:rPr>
        <w:t>on</w:t>
      </w:r>
      <w:r w:rsidRPr="007E0A84">
        <w:rPr>
          <w:rFonts w:ascii="Arial" w:hAnsi="Arial" w:cs="Arial"/>
          <w:spacing w:val="-1"/>
          <w:sz w:val="20"/>
          <w:szCs w:val="20"/>
        </w:rPr>
        <w:t>s</w:t>
      </w:r>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pacing w:val="-1"/>
          <w:sz w:val="20"/>
          <w:szCs w:val="20"/>
        </w:rPr>
        <w:t>O</w:t>
      </w:r>
      <w:r w:rsidRPr="007E0A84">
        <w:rPr>
          <w:rFonts w:ascii="Arial" w:hAnsi="Arial" w:cs="Arial"/>
          <w:sz w:val="20"/>
          <w:szCs w:val="20"/>
        </w:rPr>
        <w:t>f</w:t>
      </w:r>
      <w:r w:rsidRPr="007E0A84">
        <w:rPr>
          <w:rFonts w:ascii="Arial" w:hAnsi="Arial" w:cs="Arial"/>
          <w:spacing w:val="23"/>
          <w:sz w:val="20"/>
          <w:szCs w:val="20"/>
        </w:rPr>
        <w:t xml:space="preserve"> </w:t>
      </w:r>
      <w:r w:rsidRPr="007E0A84">
        <w:rPr>
          <w:rFonts w:ascii="Arial" w:hAnsi="Arial" w:cs="Arial"/>
          <w:spacing w:val="-1"/>
          <w:w w:val="125"/>
          <w:sz w:val="20"/>
          <w:szCs w:val="20"/>
        </w:rPr>
        <w:t>a</w:t>
      </w:r>
      <w:r w:rsidRPr="007E0A84">
        <w:rPr>
          <w:rFonts w:ascii="Arial" w:hAnsi="Arial" w:cs="Arial"/>
          <w:spacing w:val="-1"/>
          <w:w w:val="122"/>
          <w:sz w:val="20"/>
          <w:szCs w:val="20"/>
        </w:rPr>
        <w:t>pp</w:t>
      </w:r>
      <w:r w:rsidRPr="007E0A84">
        <w:rPr>
          <w:rFonts w:ascii="Arial" w:hAnsi="Arial" w:cs="Arial"/>
          <w:spacing w:val="-1"/>
          <w:w w:val="116"/>
          <w:sz w:val="20"/>
          <w:szCs w:val="20"/>
        </w:rPr>
        <w:t>r</w:t>
      </w:r>
      <w:r w:rsidRPr="007E0A84">
        <w:rPr>
          <w:rFonts w:ascii="Arial" w:hAnsi="Arial" w:cs="Arial"/>
          <w:spacing w:val="-1"/>
          <w:w w:val="122"/>
          <w:sz w:val="20"/>
          <w:szCs w:val="20"/>
        </w:rPr>
        <w:t>op</w:t>
      </w:r>
      <w:r w:rsidRPr="007E0A84">
        <w:rPr>
          <w:rFonts w:ascii="Arial" w:hAnsi="Arial" w:cs="Arial"/>
          <w:spacing w:val="-1"/>
          <w:w w:val="116"/>
          <w:sz w:val="20"/>
          <w:szCs w:val="20"/>
        </w:rPr>
        <w:t>r</w:t>
      </w:r>
      <w:r w:rsidRPr="007E0A84">
        <w:rPr>
          <w:rFonts w:ascii="Arial" w:hAnsi="Arial" w:cs="Arial"/>
          <w:spacing w:val="-1"/>
          <w:sz w:val="20"/>
          <w:szCs w:val="20"/>
        </w:rPr>
        <w:t>i</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w w:val="125"/>
          <w:sz w:val="20"/>
          <w:szCs w:val="20"/>
        </w:rPr>
        <w:t>e</w:t>
      </w:r>
      <w:r w:rsidRPr="007E0A84">
        <w:rPr>
          <w:rFonts w:ascii="Arial" w:hAnsi="Arial" w:cs="Arial"/>
          <w:spacing w:val="2"/>
          <w:sz w:val="20"/>
          <w:szCs w:val="20"/>
        </w:rPr>
        <w:t xml:space="preserve"> </w:t>
      </w:r>
      <w:r w:rsidRPr="007E0A84">
        <w:rPr>
          <w:rFonts w:ascii="Arial" w:hAnsi="Arial" w:cs="Arial"/>
          <w:spacing w:val="-1"/>
          <w:w w:val="116"/>
          <w:sz w:val="20"/>
          <w:szCs w:val="20"/>
        </w:rPr>
        <w:t>fr</w:t>
      </w:r>
      <w:r w:rsidRPr="007E0A84">
        <w:rPr>
          <w:rFonts w:ascii="Arial" w:hAnsi="Arial" w:cs="Arial"/>
          <w:spacing w:val="-1"/>
          <w:w w:val="125"/>
          <w:sz w:val="20"/>
          <w:szCs w:val="20"/>
        </w:rPr>
        <w:t>e</w:t>
      </w:r>
      <w:r w:rsidRPr="007E0A84">
        <w:rPr>
          <w:rFonts w:ascii="Arial" w:hAnsi="Arial" w:cs="Arial"/>
          <w:spacing w:val="-1"/>
          <w:w w:val="122"/>
          <w:sz w:val="20"/>
          <w:szCs w:val="20"/>
        </w:rPr>
        <w:t>qu</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spacing w:val="-15"/>
          <w:sz w:val="20"/>
          <w:szCs w:val="20"/>
        </w:rPr>
        <w:t>y</w:t>
      </w:r>
      <w:r w:rsidRPr="007E0A84">
        <w:rPr>
          <w:rFonts w:ascii="Arial" w:hAnsi="Arial" w:cs="Arial"/>
          <w:w w:val="111"/>
          <w:sz w:val="20"/>
          <w:szCs w:val="20"/>
        </w:rPr>
        <w:t>.</w:t>
      </w:r>
    </w:p>
    <w:p w:rsidR="007E0A84" w:rsidRPr="007E0A84" w:rsidRDefault="007E0A84" w:rsidP="007E0A84">
      <w:pPr>
        <w:pStyle w:val="ListParagraph"/>
        <w:jc w:val="both"/>
        <w:rPr>
          <w:rFonts w:ascii="Arial" w:hAnsi="Arial" w:cs="Arial"/>
          <w:sz w:val="20"/>
          <w:szCs w:val="20"/>
        </w:rPr>
      </w:pPr>
      <w:r w:rsidRPr="007E0A84">
        <w:rPr>
          <w:rFonts w:ascii="Arial" w:hAnsi="Arial" w:cs="Arial"/>
          <w:spacing w:val="-1"/>
          <w:w w:val="99"/>
          <w:sz w:val="20"/>
          <w:szCs w:val="20"/>
        </w:rPr>
        <w:t>EXAMPLE</w:t>
      </w:r>
      <w:r w:rsidRPr="007E0A84">
        <w:rPr>
          <w:rFonts w:ascii="Arial" w:hAnsi="Arial" w:cs="Arial"/>
          <w:w w:val="99"/>
          <w:sz w:val="20"/>
          <w:szCs w:val="20"/>
        </w:rPr>
        <w:t>:</w:t>
      </w:r>
      <w:r w:rsidRPr="007E0A84">
        <w:rPr>
          <w:rFonts w:ascii="Arial" w:hAnsi="Arial" w:cs="Arial"/>
          <w:spacing w:val="9"/>
          <w:w w:val="99"/>
          <w:sz w:val="20"/>
          <w:szCs w:val="20"/>
        </w:rPr>
        <w:t xml:space="preserve"> </w:t>
      </w:r>
      <w:r w:rsidRPr="007E0A84">
        <w:rPr>
          <w:rFonts w:ascii="Arial" w:hAnsi="Arial" w:cs="Arial"/>
          <w:spacing w:val="-1"/>
          <w:w w:val="91"/>
          <w:sz w:val="20"/>
          <w:szCs w:val="20"/>
        </w:rPr>
        <w:t>P</w:t>
      </w:r>
      <w:r w:rsidRPr="007E0A84">
        <w:rPr>
          <w:rFonts w:ascii="Arial" w:hAnsi="Arial" w:cs="Arial"/>
          <w:spacing w:val="-1"/>
          <w:sz w:val="20"/>
          <w:szCs w:val="20"/>
        </w:rPr>
        <w:t>r</w:t>
      </w:r>
      <w:r w:rsidRPr="007E0A84">
        <w:rPr>
          <w:rFonts w:ascii="Arial" w:hAnsi="Arial" w:cs="Arial"/>
          <w:spacing w:val="-1"/>
          <w:w w:val="122"/>
          <w:sz w:val="20"/>
          <w:szCs w:val="20"/>
        </w:rPr>
        <w:t>o</w:t>
      </w:r>
      <w:r w:rsidRPr="007E0A84">
        <w:rPr>
          <w:rFonts w:ascii="Arial" w:hAnsi="Arial" w:cs="Arial"/>
          <w:spacing w:val="-1"/>
          <w:w w:val="112"/>
          <w:sz w:val="20"/>
          <w:szCs w:val="20"/>
        </w:rPr>
        <w:t>v</w:t>
      </w:r>
      <w:r w:rsidRPr="007E0A84">
        <w:rPr>
          <w:rFonts w:ascii="Arial" w:hAnsi="Arial" w:cs="Arial"/>
          <w:spacing w:val="-1"/>
          <w:sz w:val="20"/>
          <w:szCs w:val="20"/>
        </w:rPr>
        <w:t>i</w:t>
      </w:r>
      <w:r w:rsidRPr="007E0A84">
        <w:rPr>
          <w:rFonts w:ascii="Arial" w:hAnsi="Arial" w:cs="Arial"/>
          <w:spacing w:val="-1"/>
          <w:w w:val="122"/>
          <w:sz w:val="20"/>
          <w:szCs w:val="20"/>
        </w:rPr>
        <w:t>d</w:t>
      </w:r>
      <w:r w:rsidRPr="007E0A84">
        <w:rPr>
          <w:rFonts w:ascii="Arial" w:hAnsi="Arial" w:cs="Arial"/>
          <w:spacing w:val="-1"/>
          <w:w w:val="125"/>
          <w:sz w:val="20"/>
          <w:szCs w:val="20"/>
        </w:rPr>
        <w:t>e</w:t>
      </w:r>
      <w:r w:rsidRPr="007E0A84">
        <w:rPr>
          <w:rFonts w:ascii="Arial" w:hAnsi="Arial" w:cs="Arial"/>
          <w:w w:val="122"/>
          <w:sz w:val="20"/>
          <w:szCs w:val="20"/>
        </w:rPr>
        <w:t>d</w:t>
      </w:r>
      <w:r w:rsidRPr="007E0A84">
        <w:rPr>
          <w:rFonts w:ascii="Arial" w:hAnsi="Arial" w:cs="Arial"/>
          <w:spacing w:val="1"/>
          <w:sz w:val="20"/>
          <w:szCs w:val="20"/>
        </w:rPr>
        <w:t xml:space="preserve"> </w:t>
      </w:r>
      <w:r w:rsidRPr="007E0A84">
        <w:rPr>
          <w:rFonts w:ascii="Arial" w:hAnsi="Arial" w:cs="Arial"/>
          <w:spacing w:val="-1"/>
          <w:w w:val="115"/>
          <w:sz w:val="20"/>
          <w:szCs w:val="20"/>
        </w:rPr>
        <w:t>a</w:t>
      </w:r>
      <w:r w:rsidRPr="007E0A84">
        <w:rPr>
          <w:rFonts w:ascii="Arial" w:hAnsi="Arial" w:cs="Arial"/>
          <w:w w:val="115"/>
          <w:sz w:val="20"/>
          <w:szCs w:val="20"/>
        </w:rPr>
        <w:t>t</w:t>
      </w:r>
      <w:r w:rsidRPr="007E0A84">
        <w:rPr>
          <w:rFonts w:ascii="Arial" w:hAnsi="Arial" w:cs="Arial"/>
          <w:spacing w:val="3"/>
          <w:w w:val="115"/>
          <w:sz w:val="20"/>
          <w:szCs w:val="20"/>
        </w:rPr>
        <w:t xml:space="preserve"> </w:t>
      </w:r>
      <w:r w:rsidRPr="007E0A84">
        <w:rPr>
          <w:rFonts w:ascii="Arial" w:hAnsi="Arial" w:cs="Arial"/>
          <w:spacing w:val="-1"/>
          <w:w w:val="115"/>
          <w:sz w:val="20"/>
          <w:szCs w:val="20"/>
        </w:rPr>
        <w:t>suf</w:t>
      </w:r>
      <w:r w:rsidRPr="007E0A84">
        <w:rPr>
          <w:rFonts w:ascii="Arial" w:hAnsi="Arial" w:cs="Arial"/>
          <w:w w:val="115"/>
          <w:sz w:val="20"/>
          <w:szCs w:val="20"/>
        </w:rPr>
        <w:t>f</w:t>
      </w:r>
      <w:r w:rsidRPr="007E0A84">
        <w:rPr>
          <w:rFonts w:ascii="Arial" w:hAnsi="Arial" w:cs="Arial"/>
          <w:spacing w:val="-1"/>
          <w:w w:val="115"/>
          <w:sz w:val="20"/>
          <w:szCs w:val="20"/>
        </w:rPr>
        <w:t>icientl</w:t>
      </w:r>
      <w:r w:rsidRPr="007E0A84">
        <w:rPr>
          <w:rFonts w:ascii="Arial" w:hAnsi="Arial" w:cs="Arial"/>
          <w:w w:val="115"/>
          <w:sz w:val="20"/>
          <w:szCs w:val="20"/>
        </w:rPr>
        <w:t>y</w:t>
      </w:r>
      <w:r w:rsidRPr="007E0A84">
        <w:rPr>
          <w:rFonts w:ascii="Arial" w:hAnsi="Arial" w:cs="Arial"/>
          <w:spacing w:val="7"/>
          <w:w w:val="115"/>
          <w:sz w:val="20"/>
          <w:szCs w:val="20"/>
        </w:rPr>
        <w:t xml:space="preserve"> </w:t>
      </w:r>
      <w:r w:rsidRPr="007E0A84">
        <w:rPr>
          <w:rFonts w:ascii="Arial" w:hAnsi="Arial" w:cs="Arial"/>
          <w:spacing w:val="-1"/>
          <w:w w:val="115"/>
          <w:sz w:val="20"/>
          <w:szCs w:val="20"/>
        </w:rPr>
        <w:t>regula</w:t>
      </w:r>
      <w:r w:rsidRPr="007E0A84">
        <w:rPr>
          <w:rFonts w:ascii="Arial" w:hAnsi="Arial" w:cs="Arial"/>
          <w:w w:val="115"/>
          <w:sz w:val="20"/>
          <w:szCs w:val="20"/>
        </w:rPr>
        <w:t>r</w:t>
      </w:r>
      <w:r w:rsidRPr="007E0A84">
        <w:rPr>
          <w:rFonts w:ascii="Arial" w:hAnsi="Arial" w:cs="Arial"/>
          <w:spacing w:val="-17"/>
          <w:w w:val="115"/>
          <w:sz w:val="20"/>
          <w:szCs w:val="20"/>
        </w:rPr>
        <w:t xml:space="preserve"> </w:t>
      </w:r>
      <w:r w:rsidRPr="007E0A84">
        <w:rPr>
          <w:rFonts w:ascii="Arial" w:hAnsi="Arial" w:cs="Arial"/>
          <w:spacing w:val="-1"/>
          <w:w w:val="115"/>
          <w:sz w:val="20"/>
          <w:szCs w:val="20"/>
        </w:rPr>
        <w:t>interval</w:t>
      </w:r>
      <w:r w:rsidRPr="007E0A84">
        <w:rPr>
          <w:rFonts w:ascii="Arial" w:hAnsi="Arial" w:cs="Arial"/>
          <w:w w:val="115"/>
          <w:sz w:val="20"/>
          <w:szCs w:val="20"/>
        </w:rPr>
        <w:t>s</w:t>
      </w:r>
      <w:r w:rsidRPr="007E0A84">
        <w:rPr>
          <w:rFonts w:ascii="Arial" w:hAnsi="Arial" w:cs="Arial"/>
          <w:spacing w:val="-21"/>
          <w:w w:val="115"/>
          <w:sz w:val="20"/>
          <w:szCs w:val="20"/>
        </w:rPr>
        <w:t xml:space="preserve"> </w:t>
      </w:r>
      <w:r w:rsidRPr="007E0A84">
        <w:rPr>
          <w:rFonts w:ascii="Arial" w:hAnsi="Arial" w:cs="Arial"/>
          <w:spacing w:val="-1"/>
          <w:w w:val="12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w w:val="122"/>
          <w:sz w:val="20"/>
          <w:szCs w:val="20"/>
        </w:rPr>
        <w:t>h</w:t>
      </w:r>
      <w:r w:rsidRPr="007E0A84">
        <w:rPr>
          <w:rFonts w:ascii="Arial" w:hAnsi="Arial" w:cs="Arial"/>
          <w:spacing w:val="1"/>
          <w:sz w:val="20"/>
          <w:szCs w:val="20"/>
        </w:rPr>
        <w:t xml:space="preserve"> </w:t>
      </w:r>
      <w:r w:rsidRPr="007E0A84">
        <w:rPr>
          <w:rFonts w:ascii="Arial" w:hAnsi="Arial" w:cs="Arial"/>
          <w:sz w:val="20"/>
          <w:szCs w:val="20"/>
        </w:rPr>
        <w:t>a</w:t>
      </w:r>
      <w:r w:rsidRPr="007E0A84">
        <w:rPr>
          <w:rFonts w:ascii="Arial" w:hAnsi="Arial" w:cs="Arial"/>
          <w:spacing w:val="11"/>
          <w:sz w:val="20"/>
          <w:szCs w:val="20"/>
        </w:rPr>
        <w:t xml:space="preserve"> </w:t>
      </w:r>
      <w:r w:rsidRPr="007E0A84">
        <w:rPr>
          <w:rFonts w:ascii="Arial" w:hAnsi="Arial" w:cs="Arial"/>
          <w:spacing w:val="-1"/>
          <w:sz w:val="20"/>
          <w:szCs w:val="20"/>
        </w:rPr>
        <w:t>cl</w:t>
      </w:r>
      <w:r w:rsidRPr="007E0A84">
        <w:rPr>
          <w:rFonts w:ascii="Arial" w:hAnsi="Arial" w:cs="Arial"/>
          <w:spacing w:val="-1"/>
          <w:w w:val="125"/>
          <w:sz w:val="20"/>
          <w:szCs w:val="20"/>
        </w:rPr>
        <w:t>e</w:t>
      </w:r>
      <w:r w:rsidRPr="007E0A84">
        <w:rPr>
          <w:rFonts w:ascii="Arial" w:hAnsi="Arial" w:cs="Arial"/>
          <w:spacing w:val="-1"/>
          <w:w w:val="111"/>
          <w:sz w:val="20"/>
          <w:szCs w:val="20"/>
        </w:rPr>
        <w:t>a</w:t>
      </w:r>
      <w:r w:rsidRPr="007E0A84">
        <w:rPr>
          <w:rFonts w:ascii="Arial" w:hAnsi="Arial" w:cs="Arial"/>
          <w:sz w:val="20"/>
          <w:szCs w:val="20"/>
        </w:rPr>
        <w:t xml:space="preserve">r </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3"/>
          <w:sz w:val="20"/>
          <w:szCs w:val="20"/>
        </w:rPr>
        <w:t>m</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w w:val="122"/>
          <w:sz w:val="20"/>
          <w:szCs w:val="20"/>
        </w:rPr>
        <w:t>b</w:t>
      </w:r>
      <w:r w:rsidRPr="007E0A84">
        <w:rPr>
          <w:rFonts w:ascii="Arial" w:hAnsi="Arial" w:cs="Arial"/>
          <w:spacing w:val="-1"/>
          <w:sz w:val="20"/>
          <w:szCs w:val="20"/>
        </w:rPr>
        <w:t>l</w:t>
      </w:r>
      <w:r w:rsidRPr="007E0A84">
        <w:rPr>
          <w:rFonts w:ascii="Arial" w:hAnsi="Arial" w:cs="Arial"/>
          <w:w w:val="125"/>
          <w:sz w:val="20"/>
          <w:szCs w:val="20"/>
        </w:rPr>
        <w:t>e</w:t>
      </w:r>
      <w:r w:rsidRPr="007E0A84">
        <w:rPr>
          <w:rFonts w:ascii="Arial" w:hAnsi="Arial" w:cs="Arial"/>
          <w:spacing w:val="1"/>
          <w:sz w:val="20"/>
          <w:szCs w:val="20"/>
        </w:rPr>
        <w:t xml:space="preserve"> </w:t>
      </w:r>
      <w:r w:rsidRPr="007E0A84">
        <w:rPr>
          <w:rFonts w:ascii="Arial" w:hAnsi="Arial" w:cs="Arial"/>
          <w:spacing w:val="-1"/>
          <w:w w:val="119"/>
          <w:sz w:val="20"/>
          <w:szCs w:val="20"/>
        </w:rPr>
        <w:t>fo</w:t>
      </w:r>
      <w:r w:rsidRPr="007E0A84">
        <w:rPr>
          <w:rFonts w:ascii="Arial" w:hAnsi="Arial" w:cs="Arial"/>
          <w:w w:val="119"/>
          <w:sz w:val="20"/>
          <w:szCs w:val="20"/>
        </w:rPr>
        <w:t>r</w:t>
      </w:r>
      <w:r w:rsidRPr="007E0A84">
        <w:rPr>
          <w:rFonts w:ascii="Arial" w:hAnsi="Arial" w:cs="Arial"/>
          <w:spacing w:val="-8"/>
          <w:w w:val="119"/>
          <w:sz w:val="20"/>
          <w:szCs w:val="20"/>
        </w:rPr>
        <w:t xml:space="preserve"> </w:t>
      </w:r>
      <w:r w:rsidRPr="007E0A84">
        <w:rPr>
          <w:rFonts w:ascii="Arial" w:hAnsi="Arial" w:cs="Arial"/>
          <w:spacing w:val="-1"/>
          <w:w w:val="122"/>
          <w:sz w:val="20"/>
          <w:szCs w:val="20"/>
        </w:rPr>
        <w:t>pub</w:t>
      </w:r>
      <w:r w:rsidRPr="007E0A84">
        <w:rPr>
          <w:rFonts w:ascii="Arial" w:hAnsi="Arial" w:cs="Arial"/>
          <w:spacing w:val="-1"/>
          <w:sz w:val="20"/>
          <w:szCs w:val="20"/>
        </w:rPr>
        <w:t>lic</w:t>
      </w:r>
      <w:r w:rsidRPr="007E0A84">
        <w:rPr>
          <w:rFonts w:ascii="Arial" w:hAnsi="Arial" w:cs="Arial"/>
          <w:spacing w:val="-1"/>
          <w:w w:val="111"/>
          <w:sz w:val="20"/>
          <w:szCs w:val="20"/>
        </w:rPr>
        <w:t>a</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w w:val="111"/>
          <w:sz w:val="20"/>
          <w:szCs w:val="20"/>
        </w:rPr>
        <w:t>.</w:t>
      </w:r>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pacing w:val="-15"/>
          <w:w w:val="91"/>
          <w:sz w:val="20"/>
          <w:szCs w:val="20"/>
        </w:rPr>
        <w:t>T</w:t>
      </w:r>
      <w:r w:rsidRPr="007E0A84">
        <w:rPr>
          <w:rFonts w:ascii="Arial" w:hAnsi="Arial" w:cs="Arial"/>
          <w:spacing w:val="-1"/>
          <w:w w:val="125"/>
          <w:sz w:val="20"/>
          <w:szCs w:val="20"/>
        </w:rPr>
        <w:t>a</w:t>
      </w:r>
      <w:r w:rsidRPr="007E0A84">
        <w:rPr>
          <w:rFonts w:ascii="Arial" w:hAnsi="Arial" w:cs="Arial"/>
          <w:spacing w:val="-1"/>
          <w:w w:val="116"/>
          <w:sz w:val="20"/>
          <w:szCs w:val="20"/>
        </w:rPr>
        <w:t>r</w:t>
      </w:r>
      <w:r w:rsidRPr="007E0A84">
        <w:rPr>
          <w:rFonts w:ascii="Arial" w:hAnsi="Arial" w:cs="Arial"/>
          <w:spacing w:val="-1"/>
          <w:w w:val="122"/>
          <w:sz w:val="20"/>
          <w:szCs w:val="20"/>
        </w:rPr>
        <w:t>g</w:t>
      </w:r>
      <w:r w:rsidRPr="007E0A84">
        <w:rPr>
          <w:rFonts w:ascii="Arial" w:hAnsi="Arial" w:cs="Arial"/>
          <w:spacing w:val="-1"/>
          <w:w w:val="125"/>
          <w:sz w:val="20"/>
          <w:szCs w:val="20"/>
        </w:rPr>
        <w:t>e</w:t>
      </w:r>
      <w:r w:rsidRPr="007E0A84">
        <w:rPr>
          <w:rFonts w:ascii="Arial" w:hAnsi="Arial" w:cs="Arial"/>
          <w:spacing w:val="-1"/>
          <w:w w:val="140"/>
          <w:sz w:val="20"/>
          <w:szCs w:val="20"/>
        </w:rPr>
        <w:t>t</w:t>
      </w:r>
      <w:r w:rsidRPr="007E0A84">
        <w:rPr>
          <w:rFonts w:ascii="Arial" w:hAnsi="Arial" w:cs="Arial"/>
          <w:spacing w:val="-1"/>
          <w:w w:val="125"/>
          <w:sz w:val="20"/>
          <w:szCs w:val="20"/>
        </w:rPr>
        <w:t>e</w:t>
      </w:r>
      <w:r w:rsidRPr="007E0A84">
        <w:rPr>
          <w:rFonts w:ascii="Arial" w:hAnsi="Arial" w:cs="Arial"/>
          <w:spacing w:val="-1"/>
          <w:w w:val="122"/>
          <w:sz w:val="20"/>
          <w:szCs w:val="20"/>
        </w:rPr>
        <w:t>d</w:t>
      </w:r>
      <w:r w:rsidRPr="007E0A84">
        <w:rPr>
          <w:rFonts w:ascii="Arial" w:hAnsi="Arial" w:cs="Arial"/>
          <w:w w:val="111"/>
          <w:sz w:val="20"/>
          <w:szCs w:val="20"/>
        </w:rPr>
        <w:t>.</w:t>
      </w:r>
    </w:p>
    <w:p w:rsidR="007E0A84" w:rsidRPr="007E0A84" w:rsidRDefault="007E0A84" w:rsidP="007E0A84">
      <w:pPr>
        <w:pStyle w:val="ListParagraph"/>
        <w:jc w:val="both"/>
        <w:rPr>
          <w:rFonts w:ascii="Arial" w:hAnsi="Arial" w:cs="Arial"/>
          <w:sz w:val="20"/>
          <w:szCs w:val="20"/>
        </w:rPr>
      </w:pPr>
      <w:r w:rsidRPr="007E0A84">
        <w:rPr>
          <w:rFonts w:ascii="Arial" w:hAnsi="Arial" w:cs="Arial"/>
          <w:spacing w:val="-1"/>
          <w:w w:val="99"/>
          <w:sz w:val="20"/>
          <w:szCs w:val="20"/>
        </w:rPr>
        <w:t>EXAMPLE</w:t>
      </w:r>
      <w:r w:rsidRPr="007E0A84">
        <w:rPr>
          <w:rFonts w:ascii="Arial" w:hAnsi="Arial" w:cs="Arial"/>
          <w:w w:val="99"/>
          <w:sz w:val="20"/>
          <w:szCs w:val="20"/>
        </w:rPr>
        <w:t>:</w:t>
      </w:r>
      <w:r w:rsidRPr="007E0A84">
        <w:rPr>
          <w:rFonts w:ascii="Arial" w:hAnsi="Arial" w:cs="Arial"/>
          <w:spacing w:val="9"/>
          <w:w w:val="99"/>
          <w:sz w:val="20"/>
          <w:szCs w:val="20"/>
        </w:rPr>
        <w:t xml:space="preserve"> </w:t>
      </w:r>
      <w:r w:rsidRPr="007E0A84">
        <w:rPr>
          <w:rFonts w:ascii="Arial" w:hAnsi="Arial" w:cs="Arial"/>
          <w:spacing w:val="-1"/>
          <w:sz w:val="20"/>
          <w:szCs w:val="20"/>
        </w:rPr>
        <w:t>Concise</w:t>
      </w:r>
      <w:r w:rsidRPr="007E0A84">
        <w:rPr>
          <w:rFonts w:ascii="Arial" w:hAnsi="Arial" w:cs="Arial"/>
          <w:sz w:val="20"/>
          <w:szCs w:val="20"/>
        </w:rPr>
        <w:t xml:space="preserve">, </w:t>
      </w:r>
      <w:r w:rsidRPr="007E0A84">
        <w:rPr>
          <w:rFonts w:ascii="Arial" w:hAnsi="Arial" w:cs="Arial"/>
          <w:spacing w:val="-1"/>
          <w:w w:val="116"/>
          <w:sz w:val="20"/>
          <w:szCs w:val="20"/>
        </w:rPr>
        <w:t>containin</w:t>
      </w:r>
      <w:r w:rsidRPr="007E0A84">
        <w:rPr>
          <w:rFonts w:ascii="Arial" w:hAnsi="Arial" w:cs="Arial"/>
          <w:w w:val="116"/>
          <w:sz w:val="20"/>
          <w:szCs w:val="20"/>
        </w:rPr>
        <w:t>g</w:t>
      </w:r>
      <w:r w:rsidRPr="007E0A84">
        <w:rPr>
          <w:rFonts w:ascii="Arial" w:hAnsi="Arial" w:cs="Arial"/>
          <w:spacing w:val="1"/>
          <w:w w:val="116"/>
          <w:sz w:val="20"/>
          <w:szCs w:val="20"/>
        </w:rPr>
        <w:t xml:space="preserve"> </w:t>
      </w:r>
      <w:r w:rsidRPr="007E0A84">
        <w:rPr>
          <w:rFonts w:ascii="Arial" w:hAnsi="Arial" w:cs="Arial"/>
          <w:spacing w:val="-1"/>
          <w:sz w:val="20"/>
          <w:szCs w:val="20"/>
        </w:rPr>
        <w:t>a</w:t>
      </w:r>
      <w:r w:rsidRPr="007E0A84">
        <w:rPr>
          <w:rFonts w:ascii="Arial" w:hAnsi="Arial" w:cs="Arial"/>
          <w:sz w:val="20"/>
          <w:szCs w:val="20"/>
        </w:rPr>
        <w:t>n</w:t>
      </w:r>
      <w:r w:rsidRPr="007E0A84">
        <w:rPr>
          <w:rFonts w:ascii="Arial" w:hAnsi="Arial" w:cs="Arial"/>
          <w:spacing w:val="32"/>
          <w:sz w:val="20"/>
          <w:szCs w:val="20"/>
        </w:rPr>
        <w:t xml:space="preserve"> </w:t>
      </w:r>
      <w:r w:rsidRPr="007E0A84">
        <w:rPr>
          <w:rFonts w:ascii="Arial" w:hAnsi="Arial" w:cs="Arial"/>
          <w:spacing w:val="-1"/>
          <w:w w:val="116"/>
          <w:sz w:val="20"/>
          <w:szCs w:val="20"/>
        </w:rPr>
        <w:t>appropriat</w:t>
      </w:r>
      <w:r w:rsidRPr="007E0A84">
        <w:rPr>
          <w:rFonts w:ascii="Arial" w:hAnsi="Arial" w:cs="Arial"/>
          <w:w w:val="116"/>
          <w:sz w:val="20"/>
          <w:szCs w:val="20"/>
        </w:rPr>
        <w:t>e</w:t>
      </w:r>
      <w:r w:rsidRPr="007E0A84">
        <w:rPr>
          <w:rFonts w:ascii="Arial" w:hAnsi="Arial" w:cs="Arial"/>
          <w:spacing w:val="-4"/>
          <w:w w:val="116"/>
          <w:sz w:val="20"/>
          <w:szCs w:val="20"/>
        </w:rPr>
        <w:t xml:space="preserve"> </w:t>
      </w:r>
      <w:r w:rsidRPr="007E0A84">
        <w:rPr>
          <w:rFonts w:ascii="Arial" w:hAnsi="Arial" w:cs="Arial"/>
          <w:spacing w:val="-1"/>
          <w:sz w:val="20"/>
          <w:szCs w:val="20"/>
        </w:rPr>
        <w:t>leve</w:t>
      </w:r>
      <w:r w:rsidRPr="007E0A84">
        <w:rPr>
          <w:rFonts w:ascii="Arial" w:hAnsi="Arial" w:cs="Arial"/>
          <w:sz w:val="20"/>
          <w:szCs w:val="20"/>
        </w:rPr>
        <w:t xml:space="preserve">l </w:t>
      </w:r>
      <w:r w:rsidRPr="007E0A84">
        <w:rPr>
          <w:rFonts w:ascii="Arial" w:hAnsi="Arial" w:cs="Arial"/>
          <w:spacing w:val="-1"/>
          <w:w w:val="120"/>
          <w:sz w:val="20"/>
          <w:szCs w:val="20"/>
        </w:rPr>
        <w:t>o</w:t>
      </w:r>
      <w:r w:rsidRPr="007E0A84">
        <w:rPr>
          <w:rFonts w:ascii="Arial" w:hAnsi="Arial" w:cs="Arial"/>
          <w:w w:val="120"/>
          <w:sz w:val="20"/>
          <w:szCs w:val="20"/>
        </w:rPr>
        <w:t>f</w:t>
      </w:r>
      <w:r w:rsidRPr="007E0A84">
        <w:rPr>
          <w:rFonts w:ascii="Arial" w:hAnsi="Arial" w:cs="Arial"/>
          <w:spacing w:val="4"/>
          <w:w w:val="120"/>
          <w:sz w:val="20"/>
          <w:szCs w:val="20"/>
        </w:rPr>
        <w:t xml:space="preserve"> </w:t>
      </w:r>
      <w:r w:rsidRPr="007E0A84">
        <w:rPr>
          <w:rFonts w:ascii="Arial" w:hAnsi="Arial" w:cs="Arial"/>
          <w:spacing w:val="-1"/>
          <w:w w:val="120"/>
          <w:sz w:val="20"/>
          <w:szCs w:val="20"/>
        </w:rPr>
        <w:t>detai</w:t>
      </w:r>
      <w:r w:rsidRPr="007E0A84">
        <w:rPr>
          <w:rFonts w:ascii="Arial" w:hAnsi="Arial" w:cs="Arial"/>
          <w:w w:val="120"/>
          <w:sz w:val="20"/>
          <w:szCs w:val="20"/>
        </w:rPr>
        <w:t>l</w:t>
      </w:r>
      <w:r w:rsidRPr="007E0A84">
        <w:rPr>
          <w:rFonts w:ascii="Arial" w:hAnsi="Arial" w:cs="Arial"/>
          <w:spacing w:val="-20"/>
          <w:w w:val="120"/>
          <w:sz w:val="20"/>
          <w:szCs w:val="20"/>
        </w:rPr>
        <w:t xml:space="preserve"> </w:t>
      </w:r>
      <w:r w:rsidRPr="007E0A84">
        <w:rPr>
          <w:rFonts w:ascii="Arial" w:hAnsi="Arial" w:cs="Arial"/>
          <w:spacing w:val="-1"/>
          <w:w w:val="140"/>
          <w:sz w:val="20"/>
          <w:szCs w:val="20"/>
        </w:rPr>
        <w:t>f</w:t>
      </w:r>
      <w:r w:rsidRPr="007E0A84">
        <w:rPr>
          <w:rFonts w:ascii="Arial" w:hAnsi="Arial" w:cs="Arial"/>
          <w:spacing w:val="-1"/>
          <w:w w:val="122"/>
          <w:sz w:val="20"/>
          <w:szCs w:val="20"/>
        </w:rPr>
        <w:t>o</w:t>
      </w:r>
      <w:r w:rsidRPr="007E0A84">
        <w:rPr>
          <w:rFonts w:ascii="Arial" w:hAnsi="Arial" w:cs="Arial"/>
          <w:sz w:val="20"/>
          <w:szCs w:val="20"/>
        </w:rPr>
        <w:t xml:space="preserve">r </w:t>
      </w:r>
      <w:r w:rsidRPr="007E0A84">
        <w:rPr>
          <w:rFonts w:ascii="Arial" w:hAnsi="Arial" w:cs="Arial"/>
          <w:spacing w:val="-1"/>
          <w:w w:val="127"/>
          <w:sz w:val="20"/>
          <w:szCs w:val="20"/>
        </w:rPr>
        <w:t>th</w:t>
      </w:r>
      <w:r w:rsidRPr="007E0A84">
        <w:rPr>
          <w:rFonts w:ascii="Arial" w:hAnsi="Arial" w:cs="Arial"/>
          <w:w w:val="127"/>
          <w:sz w:val="20"/>
          <w:szCs w:val="20"/>
        </w:rPr>
        <w:t>e</w:t>
      </w:r>
      <w:r w:rsidRPr="007E0A84">
        <w:rPr>
          <w:rFonts w:ascii="Arial" w:hAnsi="Arial" w:cs="Arial"/>
          <w:spacing w:val="-11"/>
          <w:w w:val="127"/>
          <w:sz w:val="20"/>
          <w:szCs w:val="20"/>
        </w:rPr>
        <w:t xml:space="preserve"> </w:t>
      </w:r>
      <w:r w:rsidRPr="007E0A84">
        <w:rPr>
          <w:rFonts w:ascii="Arial" w:hAnsi="Arial" w:cs="Arial"/>
          <w:spacing w:val="-1"/>
          <w:w w:val="111"/>
          <w:sz w:val="20"/>
          <w:szCs w:val="20"/>
        </w:rPr>
        <w:t>a</w:t>
      </w:r>
      <w:r w:rsidRPr="007E0A84">
        <w:rPr>
          <w:rFonts w:ascii="Arial" w:hAnsi="Arial" w:cs="Arial"/>
          <w:spacing w:val="-1"/>
          <w:w w:val="122"/>
          <w:sz w:val="20"/>
          <w:szCs w:val="20"/>
        </w:rPr>
        <w:t>ud</w:t>
      </w:r>
      <w:r w:rsidRPr="007E0A84">
        <w:rPr>
          <w:rFonts w:ascii="Arial" w:hAnsi="Arial" w:cs="Arial"/>
          <w:spacing w:val="-1"/>
          <w:sz w:val="20"/>
          <w:szCs w:val="20"/>
        </w:rPr>
        <w:t>i</w:t>
      </w:r>
      <w:r w:rsidRPr="007E0A84">
        <w:rPr>
          <w:rFonts w:ascii="Arial" w:hAnsi="Arial" w:cs="Arial"/>
          <w:spacing w:val="-1"/>
          <w:w w:val="125"/>
          <w:sz w:val="20"/>
          <w:szCs w:val="20"/>
        </w:rPr>
        <w:t>e</w:t>
      </w:r>
      <w:r w:rsidRPr="007E0A84">
        <w:rPr>
          <w:rFonts w:ascii="Arial" w:hAnsi="Arial" w:cs="Arial"/>
          <w:spacing w:val="-1"/>
          <w:w w:val="122"/>
          <w:sz w:val="20"/>
          <w:szCs w:val="20"/>
        </w:rPr>
        <w:t>n</w:t>
      </w:r>
      <w:r w:rsidRPr="007E0A84">
        <w:rPr>
          <w:rFonts w:ascii="Arial" w:hAnsi="Arial" w:cs="Arial"/>
          <w:spacing w:val="-1"/>
          <w:sz w:val="20"/>
          <w:szCs w:val="20"/>
        </w:rPr>
        <w:t>c</w:t>
      </w:r>
      <w:r w:rsidRPr="007E0A84">
        <w:rPr>
          <w:rFonts w:ascii="Arial" w:hAnsi="Arial" w:cs="Arial"/>
          <w:spacing w:val="-1"/>
          <w:w w:val="125"/>
          <w:sz w:val="20"/>
          <w:szCs w:val="20"/>
        </w:rPr>
        <w:t>e</w:t>
      </w:r>
      <w:r w:rsidRPr="007E0A84">
        <w:rPr>
          <w:rFonts w:ascii="Arial" w:hAnsi="Arial" w:cs="Arial"/>
          <w:w w:val="111"/>
          <w:sz w:val="20"/>
          <w:szCs w:val="20"/>
        </w:rPr>
        <w:t>.</w:t>
      </w:r>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pacing w:val="-1"/>
          <w:w w:val="91"/>
          <w:sz w:val="20"/>
          <w:szCs w:val="20"/>
        </w:rPr>
        <w:t>R</w:t>
      </w:r>
      <w:r w:rsidRPr="007E0A84">
        <w:rPr>
          <w:rFonts w:ascii="Arial" w:hAnsi="Arial" w:cs="Arial"/>
          <w:spacing w:val="-1"/>
          <w:w w:val="125"/>
          <w:sz w:val="20"/>
          <w:szCs w:val="20"/>
        </w:rPr>
        <w:t>e</w:t>
      </w:r>
      <w:r w:rsidRPr="007E0A84">
        <w:rPr>
          <w:rFonts w:ascii="Arial" w:hAnsi="Arial" w:cs="Arial"/>
          <w:spacing w:val="-1"/>
          <w:sz w:val="20"/>
          <w:szCs w:val="20"/>
        </w:rPr>
        <w:t>li</w:t>
      </w:r>
      <w:r w:rsidRPr="007E0A84">
        <w:rPr>
          <w:rFonts w:ascii="Arial" w:hAnsi="Arial" w:cs="Arial"/>
          <w:spacing w:val="-1"/>
          <w:w w:val="125"/>
          <w:sz w:val="20"/>
          <w:szCs w:val="20"/>
        </w:rPr>
        <w:t>a</w:t>
      </w:r>
      <w:r w:rsidRPr="007E0A84">
        <w:rPr>
          <w:rFonts w:ascii="Arial" w:hAnsi="Arial" w:cs="Arial"/>
          <w:spacing w:val="-1"/>
          <w:w w:val="122"/>
          <w:sz w:val="20"/>
          <w:szCs w:val="20"/>
        </w:rPr>
        <w:t>b</w:t>
      </w:r>
      <w:r w:rsidRPr="007E0A84">
        <w:rPr>
          <w:rFonts w:ascii="Arial" w:hAnsi="Arial" w:cs="Arial"/>
          <w:spacing w:val="-1"/>
          <w:sz w:val="20"/>
          <w:szCs w:val="20"/>
        </w:rPr>
        <w:t>l</w:t>
      </w:r>
      <w:r w:rsidRPr="007E0A84">
        <w:rPr>
          <w:rFonts w:ascii="Arial" w:hAnsi="Arial" w:cs="Arial"/>
          <w:spacing w:val="-1"/>
          <w:w w:val="125"/>
          <w:sz w:val="20"/>
          <w:szCs w:val="20"/>
        </w:rPr>
        <w:t>e</w:t>
      </w:r>
      <w:r w:rsidRPr="007E0A84">
        <w:rPr>
          <w:rFonts w:ascii="Arial" w:hAnsi="Arial" w:cs="Arial"/>
          <w:w w:val="111"/>
          <w:sz w:val="20"/>
          <w:szCs w:val="20"/>
        </w:rPr>
        <w:t>.</w:t>
      </w:r>
    </w:p>
    <w:p w:rsidR="007E0A84" w:rsidRPr="007E0A84" w:rsidRDefault="007E0A84" w:rsidP="007E0A84">
      <w:pPr>
        <w:pStyle w:val="ListParagraph"/>
        <w:jc w:val="both"/>
        <w:rPr>
          <w:rFonts w:ascii="Arial" w:hAnsi="Arial" w:cs="Arial"/>
          <w:sz w:val="20"/>
          <w:szCs w:val="20"/>
        </w:rPr>
      </w:pPr>
      <w:r w:rsidRPr="007E0A84">
        <w:rPr>
          <w:rFonts w:ascii="Arial" w:hAnsi="Arial" w:cs="Arial"/>
          <w:spacing w:val="-1"/>
          <w:w w:val="99"/>
          <w:sz w:val="20"/>
          <w:szCs w:val="20"/>
        </w:rPr>
        <w:t>EXAMPLE</w:t>
      </w:r>
      <w:r w:rsidRPr="007E0A84">
        <w:rPr>
          <w:rFonts w:ascii="Arial" w:hAnsi="Arial" w:cs="Arial"/>
          <w:w w:val="99"/>
          <w:sz w:val="20"/>
          <w:szCs w:val="20"/>
        </w:rPr>
        <w:t>:</w:t>
      </w:r>
      <w:r w:rsidRPr="007E0A84">
        <w:rPr>
          <w:rFonts w:ascii="Arial" w:hAnsi="Arial" w:cs="Arial"/>
          <w:spacing w:val="9"/>
          <w:w w:val="99"/>
          <w:sz w:val="20"/>
          <w:szCs w:val="20"/>
        </w:rPr>
        <w:t xml:space="preserve"> </w:t>
      </w:r>
      <w:r w:rsidRPr="007E0A84">
        <w:rPr>
          <w:rFonts w:ascii="Arial" w:hAnsi="Arial" w:cs="Arial"/>
          <w:spacing w:val="-1"/>
          <w:w w:val="91"/>
          <w:sz w:val="20"/>
          <w:szCs w:val="20"/>
        </w:rPr>
        <w:t>C</w:t>
      </w:r>
      <w:r w:rsidRPr="007E0A84">
        <w:rPr>
          <w:rFonts w:ascii="Arial" w:hAnsi="Arial" w:cs="Arial"/>
          <w:spacing w:val="-1"/>
          <w:w w:val="122"/>
          <w:sz w:val="20"/>
          <w:szCs w:val="20"/>
        </w:rPr>
        <w:t>on</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spacing w:val="-1"/>
          <w:sz w:val="20"/>
          <w:szCs w:val="20"/>
        </w:rPr>
        <w:t>i</w:t>
      </w:r>
      <w:r w:rsidRPr="007E0A84">
        <w:rPr>
          <w:rFonts w:ascii="Arial" w:hAnsi="Arial" w:cs="Arial"/>
          <w:w w:val="122"/>
          <w:sz w:val="20"/>
          <w:szCs w:val="20"/>
        </w:rPr>
        <w:t>n</w:t>
      </w:r>
      <w:r w:rsidRPr="007E0A84">
        <w:rPr>
          <w:rFonts w:ascii="Arial" w:hAnsi="Arial" w:cs="Arial"/>
          <w:spacing w:val="1"/>
          <w:sz w:val="20"/>
          <w:szCs w:val="20"/>
        </w:rPr>
        <w:t xml:space="preserve"> </w:t>
      </w:r>
      <w:r w:rsidRPr="007E0A84">
        <w:rPr>
          <w:rFonts w:ascii="Arial" w:hAnsi="Arial" w:cs="Arial"/>
          <w:spacing w:val="-1"/>
          <w:w w:val="112"/>
          <w:sz w:val="20"/>
          <w:szCs w:val="20"/>
        </w:rPr>
        <w:t>accurat</w:t>
      </w:r>
      <w:r w:rsidRPr="007E0A84">
        <w:rPr>
          <w:rFonts w:ascii="Arial" w:hAnsi="Arial" w:cs="Arial"/>
          <w:w w:val="112"/>
          <w:sz w:val="20"/>
          <w:szCs w:val="20"/>
        </w:rPr>
        <w:t xml:space="preserve">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16"/>
          <w:sz w:val="20"/>
          <w:szCs w:val="20"/>
        </w:rPr>
        <w:t>reproducibl</w:t>
      </w:r>
      <w:r w:rsidRPr="007E0A84">
        <w:rPr>
          <w:rFonts w:ascii="Arial" w:hAnsi="Arial" w:cs="Arial"/>
          <w:w w:val="116"/>
          <w:sz w:val="20"/>
          <w:szCs w:val="20"/>
        </w:rPr>
        <w:t>e</w:t>
      </w:r>
      <w:r w:rsidRPr="007E0A84">
        <w:rPr>
          <w:rFonts w:ascii="Arial" w:hAnsi="Arial" w:cs="Arial"/>
          <w:spacing w:val="-15"/>
          <w:w w:val="116"/>
          <w:sz w:val="20"/>
          <w:szCs w:val="20"/>
        </w:rPr>
        <w:t xml:space="preserve"> </w:t>
      </w:r>
      <w:r w:rsidRPr="007E0A84">
        <w:rPr>
          <w:rFonts w:ascii="Arial" w:hAnsi="Arial" w:cs="Arial"/>
          <w:spacing w:val="-1"/>
          <w:w w:val="116"/>
          <w:sz w:val="20"/>
          <w:szCs w:val="20"/>
        </w:rPr>
        <w:t>informatio</w:t>
      </w:r>
      <w:r w:rsidRPr="007E0A84">
        <w:rPr>
          <w:rFonts w:ascii="Arial" w:hAnsi="Arial" w:cs="Arial"/>
          <w:w w:val="116"/>
          <w:sz w:val="20"/>
          <w:szCs w:val="20"/>
        </w:rPr>
        <w:t>n</w:t>
      </w:r>
      <w:r w:rsidRPr="007E0A84">
        <w:rPr>
          <w:rFonts w:ascii="Arial" w:hAnsi="Arial" w:cs="Arial"/>
          <w:spacing w:val="19"/>
          <w:w w:val="116"/>
          <w:sz w:val="20"/>
          <w:szCs w:val="20"/>
        </w:rPr>
        <w:t xml:space="preserve"> </w:t>
      </w:r>
      <w:r w:rsidRPr="007E0A84">
        <w:rPr>
          <w:rFonts w:ascii="Arial" w:hAnsi="Arial" w:cs="Arial"/>
          <w:spacing w:val="-1"/>
          <w:w w:val="111"/>
          <w:sz w:val="20"/>
          <w:szCs w:val="20"/>
        </w:rPr>
        <w:t>a</w:t>
      </w:r>
      <w:r w:rsidRPr="007E0A84">
        <w:rPr>
          <w:rFonts w:ascii="Arial" w:hAnsi="Arial" w:cs="Arial"/>
          <w:spacing w:val="-1"/>
          <w:w w:val="122"/>
          <w:sz w:val="20"/>
          <w:szCs w:val="20"/>
        </w:rPr>
        <w:t>nd</w:t>
      </w:r>
      <w:r w:rsidRPr="007E0A84">
        <w:rPr>
          <w:rFonts w:ascii="Arial" w:hAnsi="Arial" w:cs="Arial"/>
          <w:w w:val="111"/>
          <w:sz w:val="20"/>
          <w:szCs w:val="20"/>
        </w:rPr>
        <w:t xml:space="preserve">, </w:t>
      </w:r>
      <w:r w:rsidRPr="007E0A84">
        <w:rPr>
          <w:rFonts w:ascii="Arial" w:hAnsi="Arial" w:cs="Arial"/>
          <w:spacing w:val="-1"/>
          <w:w w:val="114"/>
          <w:sz w:val="20"/>
          <w:szCs w:val="20"/>
        </w:rPr>
        <w:t>possibl</w:t>
      </w:r>
      <w:r w:rsidRPr="007E0A84">
        <w:rPr>
          <w:rFonts w:ascii="Arial" w:hAnsi="Arial" w:cs="Arial"/>
          <w:spacing w:val="-17"/>
          <w:w w:val="114"/>
          <w:sz w:val="20"/>
          <w:szCs w:val="20"/>
        </w:rPr>
        <w:t>y</w:t>
      </w:r>
      <w:r w:rsidRPr="007E0A84">
        <w:rPr>
          <w:rFonts w:ascii="Arial" w:hAnsi="Arial" w:cs="Arial"/>
          <w:w w:val="114"/>
          <w:sz w:val="20"/>
          <w:szCs w:val="20"/>
        </w:rPr>
        <w:t>,</w:t>
      </w:r>
      <w:r w:rsidRPr="007E0A84">
        <w:rPr>
          <w:rFonts w:ascii="Arial" w:hAnsi="Arial" w:cs="Arial"/>
          <w:spacing w:val="-18"/>
          <w:w w:val="114"/>
          <w:sz w:val="20"/>
          <w:szCs w:val="20"/>
        </w:rPr>
        <w:t xml:space="preserve"> </w:t>
      </w:r>
      <w:r w:rsidRPr="007E0A84">
        <w:rPr>
          <w:rFonts w:ascii="Arial" w:hAnsi="Arial" w:cs="Arial"/>
          <w:spacing w:val="-1"/>
          <w:w w:val="114"/>
          <w:sz w:val="20"/>
          <w:szCs w:val="20"/>
        </w:rPr>
        <w:t>source</w:t>
      </w:r>
      <w:r w:rsidRPr="007E0A84">
        <w:rPr>
          <w:rFonts w:ascii="Arial" w:hAnsi="Arial" w:cs="Arial"/>
          <w:w w:val="114"/>
          <w:sz w:val="20"/>
          <w:szCs w:val="20"/>
        </w:rPr>
        <w:t>s</w:t>
      </w:r>
      <w:r w:rsidRPr="007E0A84">
        <w:rPr>
          <w:rFonts w:ascii="Arial" w:hAnsi="Arial" w:cs="Arial"/>
          <w:spacing w:val="-23"/>
          <w:w w:val="114"/>
          <w:sz w:val="20"/>
          <w:szCs w:val="20"/>
        </w:rPr>
        <w:t xml:space="preserve"> </w:t>
      </w:r>
      <w:r w:rsidRPr="007E0A84">
        <w:rPr>
          <w:rFonts w:ascii="Arial" w:hAnsi="Arial" w:cs="Arial"/>
          <w:spacing w:val="-1"/>
          <w:w w:val="114"/>
          <w:sz w:val="20"/>
          <w:szCs w:val="20"/>
        </w:rPr>
        <w:t>o</w:t>
      </w:r>
      <w:r w:rsidRPr="007E0A84">
        <w:rPr>
          <w:rFonts w:ascii="Arial" w:hAnsi="Arial" w:cs="Arial"/>
          <w:w w:val="114"/>
          <w:sz w:val="20"/>
          <w:szCs w:val="20"/>
        </w:rPr>
        <w:t>f</w:t>
      </w:r>
      <w:r w:rsidRPr="007E0A84">
        <w:rPr>
          <w:rFonts w:ascii="Arial" w:hAnsi="Arial" w:cs="Arial"/>
          <w:spacing w:val="16"/>
          <w:w w:val="114"/>
          <w:sz w:val="20"/>
          <w:szCs w:val="20"/>
        </w:rPr>
        <w:t xml:space="preserve"> </w:t>
      </w:r>
      <w:r w:rsidRPr="007E0A84">
        <w:rPr>
          <w:rFonts w:ascii="Arial" w:hAnsi="Arial" w:cs="Arial"/>
          <w:spacing w:val="-1"/>
          <w:w w:val="114"/>
          <w:sz w:val="20"/>
          <w:szCs w:val="20"/>
        </w:rPr>
        <w:t>underlyin</w:t>
      </w:r>
      <w:r w:rsidRPr="007E0A84">
        <w:rPr>
          <w:rFonts w:ascii="Arial" w:hAnsi="Arial" w:cs="Arial"/>
          <w:w w:val="114"/>
          <w:sz w:val="20"/>
          <w:szCs w:val="20"/>
        </w:rPr>
        <w:t>g</w:t>
      </w:r>
      <w:r w:rsidRPr="007E0A84">
        <w:rPr>
          <w:rFonts w:ascii="Arial" w:hAnsi="Arial" w:cs="Arial"/>
          <w:spacing w:val="16"/>
          <w:w w:val="114"/>
          <w:sz w:val="20"/>
          <w:szCs w:val="20"/>
        </w:rPr>
        <w:t xml:space="preserve"> </w:t>
      </w:r>
      <w:r w:rsidRPr="007E0A84">
        <w:rPr>
          <w:rFonts w:ascii="Arial" w:hAnsi="Arial" w:cs="Arial"/>
          <w:spacing w:val="-1"/>
          <w:w w:val="122"/>
          <w:sz w:val="20"/>
          <w:szCs w:val="20"/>
        </w:rPr>
        <w:t>d</w:t>
      </w:r>
      <w:r w:rsidRPr="007E0A84">
        <w:rPr>
          <w:rFonts w:ascii="Arial" w:hAnsi="Arial" w:cs="Arial"/>
          <w:spacing w:val="-1"/>
          <w:w w:val="111"/>
          <w:sz w:val="20"/>
          <w:szCs w:val="20"/>
        </w:rPr>
        <w:t>a</w:t>
      </w:r>
      <w:r w:rsidRPr="007E0A84">
        <w:rPr>
          <w:rFonts w:ascii="Arial" w:hAnsi="Arial" w:cs="Arial"/>
          <w:spacing w:val="-1"/>
          <w:w w:val="140"/>
          <w:sz w:val="20"/>
          <w:szCs w:val="20"/>
        </w:rPr>
        <w:t>t</w:t>
      </w:r>
      <w:r w:rsidRPr="007E0A84">
        <w:rPr>
          <w:rFonts w:ascii="Arial" w:hAnsi="Arial" w:cs="Arial"/>
          <w:spacing w:val="-1"/>
          <w:w w:val="111"/>
          <w:sz w:val="20"/>
          <w:szCs w:val="20"/>
        </w:rPr>
        <w:t>a</w:t>
      </w:r>
      <w:r w:rsidRPr="007E0A84">
        <w:rPr>
          <w:rFonts w:ascii="Arial" w:hAnsi="Arial" w:cs="Arial"/>
          <w:w w:val="111"/>
          <w:sz w:val="20"/>
          <w:szCs w:val="20"/>
        </w:rPr>
        <w:t>.</w:t>
      </w:r>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pacing w:val="-1"/>
          <w:w w:val="91"/>
          <w:sz w:val="20"/>
          <w:szCs w:val="20"/>
        </w:rPr>
        <w:t>C</w:t>
      </w:r>
      <w:r w:rsidRPr="007E0A84">
        <w:rPr>
          <w:rFonts w:ascii="Arial" w:hAnsi="Arial" w:cs="Arial"/>
          <w:spacing w:val="-1"/>
          <w:sz w:val="20"/>
          <w:szCs w:val="20"/>
        </w:rPr>
        <w:t>l</w:t>
      </w:r>
      <w:r w:rsidRPr="007E0A84">
        <w:rPr>
          <w:rFonts w:ascii="Arial" w:hAnsi="Arial" w:cs="Arial"/>
          <w:spacing w:val="-1"/>
          <w:w w:val="125"/>
          <w:sz w:val="20"/>
          <w:szCs w:val="20"/>
        </w:rPr>
        <w:t>ea</w:t>
      </w:r>
      <w:r w:rsidRPr="007E0A84">
        <w:rPr>
          <w:rFonts w:ascii="Arial" w:hAnsi="Arial" w:cs="Arial"/>
          <w:spacing w:val="-19"/>
          <w:w w:val="116"/>
          <w:sz w:val="20"/>
          <w:szCs w:val="20"/>
        </w:rPr>
        <w:t>r</w:t>
      </w:r>
      <w:r w:rsidRPr="007E0A84">
        <w:rPr>
          <w:rFonts w:ascii="Arial" w:hAnsi="Arial" w:cs="Arial"/>
          <w:w w:val="111"/>
          <w:sz w:val="20"/>
          <w:szCs w:val="20"/>
        </w:rPr>
        <w:t>.</w:t>
      </w:r>
    </w:p>
    <w:p w:rsidR="007E0A84" w:rsidRPr="007E0A84" w:rsidRDefault="007E0A84" w:rsidP="007E0A84">
      <w:pPr>
        <w:pStyle w:val="ListParagraph"/>
        <w:jc w:val="both"/>
        <w:rPr>
          <w:rFonts w:ascii="Arial" w:hAnsi="Arial" w:cs="Arial"/>
          <w:w w:val="122"/>
          <w:sz w:val="20"/>
          <w:szCs w:val="20"/>
        </w:rPr>
      </w:pPr>
      <w:r w:rsidRPr="007E0A84">
        <w:rPr>
          <w:rFonts w:ascii="Arial" w:hAnsi="Arial" w:cs="Arial"/>
          <w:spacing w:val="-1"/>
          <w:w w:val="99"/>
          <w:sz w:val="20"/>
          <w:szCs w:val="20"/>
        </w:rPr>
        <w:t>EXAMPLE</w:t>
      </w:r>
      <w:r w:rsidRPr="007E0A84">
        <w:rPr>
          <w:rFonts w:ascii="Arial" w:hAnsi="Arial" w:cs="Arial"/>
          <w:w w:val="99"/>
          <w:sz w:val="20"/>
          <w:szCs w:val="20"/>
        </w:rPr>
        <w:t>:</w:t>
      </w:r>
      <w:r w:rsidRPr="007E0A84">
        <w:rPr>
          <w:rFonts w:ascii="Arial" w:hAnsi="Arial" w:cs="Arial"/>
          <w:spacing w:val="9"/>
          <w:w w:val="99"/>
          <w:sz w:val="20"/>
          <w:szCs w:val="20"/>
        </w:rPr>
        <w:t xml:space="preserve"> </w:t>
      </w:r>
      <w:r w:rsidRPr="007E0A84">
        <w:rPr>
          <w:rFonts w:ascii="Arial" w:hAnsi="Arial" w:cs="Arial"/>
          <w:spacing w:val="-1"/>
          <w:sz w:val="20"/>
          <w:szCs w:val="20"/>
        </w:rPr>
        <w:t>Easil</w:t>
      </w:r>
      <w:r w:rsidRPr="007E0A84">
        <w:rPr>
          <w:rFonts w:ascii="Arial" w:hAnsi="Arial" w:cs="Arial"/>
          <w:sz w:val="20"/>
          <w:szCs w:val="20"/>
        </w:rPr>
        <w:t>y</w:t>
      </w:r>
      <w:r w:rsidRPr="007E0A84">
        <w:rPr>
          <w:rFonts w:ascii="Arial" w:hAnsi="Arial" w:cs="Arial"/>
          <w:spacing w:val="11"/>
          <w:sz w:val="20"/>
          <w:szCs w:val="20"/>
        </w:rPr>
        <w:t xml:space="preserve"> </w:t>
      </w:r>
      <w:r w:rsidRPr="007E0A84">
        <w:rPr>
          <w:rFonts w:ascii="Arial" w:hAnsi="Arial" w:cs="Arial"/>
          <w:spacing w:val="-1"/>
          <w:w w:val="119"/>
          <w:sz w:val="20"/>
          <w:szCs w:val="20"/>
        </w:rPr>
        <w:t>understoo</w:t>
      </w:r>
      <w:r w:rsidRPr="007E0A84">
        <w:rPr>
          <w:rFonts w:ascii="Arial" w:hAnsi="Arial" w:cs="Arial"/>
          <w:w w:val="119"/>
          <w:sz w:val="20"/>
          <w:szCs w:val="20"/>
        </w:rPr>
        <w:t>d</w:t>
      </w:r>
      <w:r w:rsidRPr="007E0A84">
        <w:rPr>
          <w:rFonts w:ascii="Arial" w:hAnsi="Arial" w:cs="Arial"/>
          <w:spacing w:val="-1"/>
          <w:w w:val="119"/>
          <w:sz w:val="20"/>
          <w:szCs w:val="20"/>
        </w:rPr>
        <w:t xml:space="preserve"> </w:t>
      </w:r>
      <w:r w:rsidRPr="007E0A84">
        <w:rPr>
          <w:rFonts w:ascii="Arial" w:hAnsi="Arial" w:cs="Arial"/>
          <w:spacing w:val="-1"/>
          <w:w w:val="125"/>
          <w:sz w:val="20"/>
          <w:szCs w:val="20"/>
        </w:rPr>
        <w:t>w</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pacing w:val="-1"/>
          <w:w w:val="122"/>
          <w:sz w:val="20"/>
          <w:szCs w:val="20"/>
        </w:rPr>
        <w:t>hou</w:t>
      </w:r>
      <w:r w:rsidRPr="007E0A84">
        <w:rPr>
          <w:rFonts w:ascii="Arial" w:hAnsi="Arial" w:cs="Arial"/>
          <w:w w:val="140"/>
          <w:sz w:val="20"/>
          <w:szCs w:val="20"/>
        </w:rPr>
        <w:t>t</w:t>
      </w:r>
      <w:r w:rsidRPr="007E0A84">
        <w:rPr>
          <w:rFonts w:ascii="Arial" w:hAnsi="Arial" w:cs="Arial"/>
          <w:spacing w:val="1"/>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9"/>
          <w:w w:val="120"/>
          <w:sz w:val="20"/>
          <w:szCs w:val="20"/>
        </w:rPr>
        <w:t xml:space="preserve"> </w:t>
      </w:r>
      <w:r w:rsidRPr="007E0A84">
        <w:rPr>
          <w:rFonts w:ascii="Arial" w:hAnsi="Arial" w:cs="Arial"/>
          <w:spacing w:val="-1"/>
          <w:w w:val="120"/>
          <w:sz w:val="20"/>
          <w:szCs w:val="20"/>
        </w:rPr>
        <w:t>nee</w:t>
      </w:r>
      <w:r w:rsidRPr="007E0A84">
        <w:rPr>
          <w:rFonts w:ascii="Arial" w:hAnsi="Arial" w:cs="Arial"/>
          <w:w w:val="120"/>
          <w:sz w:val="20"/>
          <w:szCs w:val="20"/>
        </w:rPr>
        <w:t>d</w:t>
      </w:r>
      <w:r w:rsidRPr="007E0A84">
        <w:rPr>
          <w:rFonts w:ascii="Arial" w:hAnsi="Arial" w:cs="Arial"/>
          <w:spacing w:val="4"/>
          <w:w w:val="120"/>
          <w:sz w:val="20"/>
          <w:szCs w:val="20"/>
        </w:rPr>
        <w:t xml:space="preserve"> </w:t>
      </w:r>
      <w:r w:rsidRPr="007E0A84">
        <w:rPr>
          <w:rFonts w:ascii="Arial" w:hAnsi="Arial" w:cs="Arial"/>
          <w:spacing w:val="-1"/>
          <w:w w:val="120"/>
          <w:sz w:val="20"/>
          <w:szCs w:val="20"/>
        </w:rPr>
        <w:t>fo</w:t>
      </w:r>
      <w:r w:rsidRPr="007E0A84">
        <w:rPr>
          <w:rFonts w:ascii="Arial" w:hAnsi="Arial" w:cs="Arial"/>
          <w:w w:val="120"/>
          <w:sz w:val="20"/>
          <w:szCs w:val="20"/>
        </w:rPr>
        <w:t>r</w:t>
      </w:r>
      <w:r w:rsidRPr="007E0A84">
        <w:rPr>
          <w:rFonts w:ascii="Arial" w:hAnsi="Arial" w:cs="Arial"/>
          <w:spacing w:val="-10"/>
          <w:w w:val="120"/>
          <w:sz w:val="20"/>
          <w:szCs w:val="20"/>
        </w:rPr>
        <w:t xml:space="preserve"> </w:t>
      </w:r>
      <w:r w:rsidRPr="007E0A84">
        <w:rPr>
          <w:rFonts w:ascii="Arial" w:hAnsi="Arial" w:cs="Arial"/>
          <w:spacing w:val="-1"/>
          <w:w w:val="111"/>
          <w:sz w:val="20"/>
          <w:szCs w:val="20"/>
        </w:rPr>
        <w:t>a</w:t>
      </w:r>
      <w:r w:rsidRPr="007E0A84">
        <w:rPr>
          <w:rFonts w:ascii="Arial" w:hAnsi="Arial" w:cs="Arial"/>
          <w:spacing w:val="-1"/>
          <w:w w:val="122"/>
          <w:sz w:val="20"/>
          <w:szCs w:val="20"/>
        </w:rPr>
        <w:t>dd</w:t>
      </w:r>
      <w:r w:rsidRPr="007E0A84">
        <w:rPr>
          <w:rFonts w:ascii="Arial" w:hAnsi="Arial" w:cs="Arial"/>
          <w:spacing w:val="-1"/>
          <w:sz w:val="20"/>
          <w:szCs w:val="20"/>
        </w:rPr>
        <w:t>i</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on</w:t>
      </w:r>
      <w:r w:rsidRPr="007E0A84">
        <w:rPr>
          <w:rFonts w:ascii="Arial" w:hAnsi="Arial" w:cs="Arial"/>
          <w:spacing w:val="-1"/>
          <w:w w:val="111"/>
          <w:sz w:val="20"/>
          <w:szCs w:val="20"/>
        </w:rPr>
        <w:t>a</w:t>
      </w:r>
      <w:r w:rsidRPr="007E0A84">
        <w:rPr>
          <w:rFonts w:ascii="Arial" w:hAnsi="Arial" w:cs="Arial"/>
          <w:sz w:val="20"/>
          <w:szCs w:val="20"/>
        </w:rPr>
        <w:t xml:space="preserve">l </w:t>
      </w:r>
      <w:r w:rsidRPr="007E0A84">
        <w:rPr>
          <w:rFonts w:ascii="Arial" w:hAnsi="Arial" w:cs="Arial"/>
          <w:spacing w:val="-1"/>
          <w:w w:val="117"/>
          <w:sz w:val="20"/>
          <w:szCs w:val="20"/>
        </w:rPr>
        <w:t>explanatio</w:t>
      </w:r>
      <w:r w:rsidRPr="007E0A84">
        <w:rPr>
          <w:rFonts w:ascii="Arial" w:hAnsi="Arial" w:cs="Arial"/>
          <w:w w:val="117"/>
          <w:sz w:val="20"/>
          <w:szCs w:val="20"/>
        </w:rPr>
        <w:t>n</w:t>
      </w:r>
      <w:r w:rsidRPr="007E0A84">
        <w:rPr>
          <w:rFonts w:ascii="Arial" w:hAnsi="Arial" w:cs="Arial"/>
          <w:spacing w:val="-1"/>
          <w:w w:val="117"/>
          <w:sz w:val="20"/>
          <w:szCs w:val="20"/>
        </w:rPr>
        <w:t xml:space="preserve"> </w:t>
      </w:r>
      <w:r w:rsidRPr="007E0A84">
        <w:rPr>
          <w:rFonts w:ascii="Arial" w:hAnsi="Arial" w:cs="Arial"/>
          <w:spacing w:val="-1"/>
          <w:sz w:val="20"/>
          <w:szCs w:val="20"/>
        </w:rPr>
        <w:t>o</w:t>
      </w:r>
      <w:r w:rsidRPr="007E0A84">
        <w:rPr>
          <w:rFonts w:ascii="Arial" w:hAnsi="Arial" w:cs="Arial"/>
          <w:sz w:val="20"/>
          <w:szCs w:val="20"/>
        </w:rPr>
        <w:t>r</w:t>
      </w:r>
      <w:r w:rsidRPr="007E0A84">
        <w:rPr>
          <w:rFonts w:ascii="Arial" w:hAnsi="Arial" w:cs="Arial"/>
          <w:spacing w:val="22"/>
          <w:sz w:val="20"/>
          <w:szCs w:val="20"/>
        </w:rPr>
        <w:t xml:space="preserve"> </w:t>
      </w:r>
      <w:r w:rsidRPr="007E0A84">
        <w:rPr>
          <w:rFonts w:ascii="Arial" w:hAnsi="Arial" w:cs="Arial"/>
          <w:spacing w:val="-1"/>
          <w:w w:val="117"/>
          <w:sz w:val="20"/>
          <w:szCs w:val="20"/>
        </w:rPr>
        <w:t>referenc</w:t>
      </w:r>
      <w:r w:rsidRPr="007E0A84">
        <w:rPr>
          <w:rFonts w:ascii="Arial" w:hAnsi="Arial" w:cs="Arial"/>
          <w:w w:val="117"/>
          <w:sz w:val="20"/>
          <w:szCs w:val="20"/>
        </w:rPr>
        <w:t>e</w:t>
      </w:r>
      <w:r w:rsidRPr="007E0A84">
        <w:rPr>
          <w:rFonts w:ascii="Arial" w:hAnsi="Arial" w:cs="Arial"/>
          <w:spacing w:val="-1"/>
          <w:w w:val="117"/>
          <w:sz w:val="20"/>
          <w:szCs w:val="20"/>
        </w:rPr>
        <w:t xml:space="preserve"> </w:t>
      </w:r>
      <w:r w:rsidRPr="007E0A84">
        <w:rPr>
          <w:rFonts w:ascii="Arial" w:hAnsi="Arial" w:cs="Arial"/>
          <w:spacing w:val="-1"/>
          <w:sz w:val="20"/>
          <w:szCs w:val="20"/>
        </w:rPr>
        <w:t>an</w:t>
      </w:r>
      <w:r w:rsidRPr="007E0A84">
        <w:rPr>
          <w:rFonts w:ascii="Arial" w:hAnsi="Arial" w:cs="Arial"/>
          <w:sz w:val="20"/>
          <w:szCs w:val="20"/>
        </w:rPr>
        <w:t xml:space="preserve">d </w:t>
      </w:r>
      <w:r w:rsidRPr="007E0A84">
        <w:rPr>
          <w:rFonts w:ascii="Arial" w:hAnsi="Arial" w:cs="Arial"/>
          <w:spacing w:val="-1"/>
          <w:w w:val="115"/>
          <w:sz w:val="20"/>
          <w:szCs w:val="20"/>
        </w:rPr>
        <w:t>providin</w:t>
      </w:r>
      <w:r w:rsidRPr="007E0A84">
        <w:rPr>
          <w:rFonts w:ascii="Arial" w:hAnsi="Arial" w:cs="Arial"/>
          <w:w w:val="115"/>
          <w:sz w:val="20"/>
          <w:szCs w:val="20"/>
        </w:rPr>
        <w:t>g</w:t>
      </w:r>
      <w:r w:rsidRPr="007E0A84">
        <w:rPr>
          <w:rFonts w:ascii="Arial" w:hAnsi="Arial" w:cs="Arial"/>
          <w:spacing w:val="-1"/>
          <w:w w:val="115"/>
          <w:sz w:val="20"/>
          <w:szCs w:val="20"/>
        </w:rPr>
        <w:t xml:space="preserve"> </w:t>
      </w:r>
      <w:r w:rsidRPr="007E0A84">
        <w:rPr>
          <w:rFonts w:ascii="Arial" w:hAnsi="Arial" w:cs="Arial"/>
          <w:sz w:val="20"/>
          <w:szCs w:val="20"/>
        </w:rPr>
        <w:t>a</w:t>
      </w:r>
      <w:r w:rsidRPr="007E0A84">
        <w:rPr>
          <w:rFonts w:ascii="Arial" w:hAnsi="Arial" w:cs="Arial"/>
          <w:spacing w:val="11"/>
          <w:sz w:val="20"/>
          <w:szCs w:val="20"/>
        </w:rPr>
        <w:t xml:space="preserve"> </w:t>
      </w:r>
      <w:r w:rsidRPr="007E0A84">
        <w:rPr>
          <w:rFonts w:ascii="Arial" w:hAnsi="Arial" w:cs="Arial"/>
          <w:spacing w:val="-1"/>
          <w:sz w:val="20"/>
          <w:szCs w:val="20"/>
        </w:rPr>
        <w:t>clea</w:t>
      </w:r>
      <w:r w:rsidRPr="007E0A84">
        <w:rPr>
          <w:rFonts w:ascii="Arial" w:hAnsi="Arial" w:cs="Arial"/>
          <w:sz w:val="20"/>
          <w:szCs w:val="20"/>
        </w:rPr>
        <w:t>r</w:t>
      </w:r>
      <w:r w:rsidRPr="007E0A84">
        <w:rPr>
          <w:rFonts w:ascii="Arial" w:hAnsi="Arial" w:cs="Arial"/>
          <w:spacing w:val="32"/>
          <w:sz w:val="20"/>
          <w:szCs w:val="20"/>
        </w:rPr>
        <w:t xml:space="preserve"> </w:t>
      </w:r>
      <w:r w:rsidRPr="007E0A84">
        <w:rPr>
          <w:rFonts w:ascii="Arial" w:hAnsi="Arial" w:cs="Arial"/>
          <w:spacing w:val="-1"/>
          <w:w w:val="118"/>
          <w:sz w:val="20"/>
          <w:szCs w:val="20"/>
        </w:rPr>
        <w:t>audi</w:t>
      </w:r>
      <w:r w:rsidRPr="007E0A84">
        <w:rPr>
          <w:rFonts w:ascii="Arial" w:hAnsi="Arial" w:cs="Arial"/>
          <w:w w:val="118"/>
          <w:sz w:val="20"/>
          <w:szCs w:val="20"/>
        </w:rPr>
        <w:t>t</w:t>
      </w:r>
      <w:r w:rsidRPr="007E0A84">
        <w:rPr>
          <w:rFonts w:ascii="Arial" w:hAnsi="Arial" w:cs="Arial"/>
          <w:spacing w:val="-4"/>
          <w:w w:val="118"/>
          <w:sz w:val="20"/>
          <w:szCs w:val="20"/>
        </w:rPr>
        <w:t xml:space="preserve"> </w:t>
      </w:r>
      <w:r w:rsidRPr="007E0A84">
        <w:rPr>
          <w:rFonts w:ascii="Arial" w:hAnsi="Arial" w:cs="Arial"/>
          <w:spacing w:val="-1"/>
          <w:w w:val="140"/>
          <w:sz w:val="20"/>
          <w:szCs w:val="20"/>
        </w:rPr>
        <w:t>t</w:t>
      </w:r>
      <w:r w:rsidRPr="007E0A84">
        <w:rPr>
          <w:rFonts w:ascii="Arial" w:hAnsi="Arial" w:cs="Arial"/>
          <w:spacing w:val="-1"/>
          <w:sz w:val="20"/>
          <w:szCs w:val="20"/>
        </w:rPr>
        <w:t>r</w:t>
      </w:r>
      <w:r w:rsidRPr="007E0A84">
        <w:rPr>
          <w:rFonts w:ascii="Arial" w:hAnsi="Arial" w:cs="Arial"/>
          <w:spacing w:val="-1"/>
          <w:w w:val="111"/>
          <w:sz w:val="20"/>
          <w:szCs w:val="20"/>
        </w:rPr>
        <w:t>a</w:t>
      </w:r>
      <w:r w:rsidRPr="007E0A84">
        <w:rPr>
          <w:rFonts w:ascii="Arial" w:hAnsi="Arial" w:cs="Arial"/>
          <w:spacing w:val="-1"/>
          <w:sz w:val="20"/>
          <w:szCs w:val="20"/>
        </w:rPr>
        <w:t>il</w:t>
      </w:r>
      <w:del w:id="5" w:author="kimiteia" w:date="2018-09-19T10:19:00Z">
        <w:r w:rsidRPr="007E0A84" w:rsidDel="00E50DAF">
          <w:rPr>
            <w:rFonts w:ascii="Arial" w:hAnsi="Arial" w:cs="Arial"/>
            <w:w w:val="111"/>
            <w:sz w:val="20"/>
            <w:szCs w:val="20"/>
          </w:rPr>
          <w:delText>,</w:delText>
        </w:r>
        <w:r w:rsidRPr="007E0A84" w:rsidDel="00E50DAF">
          <w:rPr>
            <w:rFonts w:ascii="Arial" w:hAnsi="Arial" w:cs="Arial"/>
            <w:spacing w:val="1"/>
            <w:sz w:val="20"/>
            <w:szCs w:val="20"/>
          </w:rPr>
          <w:delText xml:space="preserve"> </w:delText>
        </w:r>
      </w:del>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z w:val="20"/>
          <w:szCs w:val="20"/>
        </w:rPr>
        <w:t xml:space="preserve"> Well </w:t>
      </w:r>
      <w:proofErr w:type="spellStart"/>
      <w:r w:rsidRPr="007E0A84">
        <w:rPr>
          <w:rFonts w:ascii="Arial" w:hAnsi="Arial" w:cs="Arial"/>
          <w:sz w:val="20"/>
          <w:szCs w:val="20"/>
        </w:rPr>
        <w:t>structured.EXAMPLE</w:t>
      </w:r>
      <w:proofErr w:type="spellEnd"/>
      <w:r w:rsidRPr="007E0A84">
        <w:rPr>
          <w:rFonts w:ascii="Arial" w:hAnsi="Arial" w:cs="Arial"/>
          <w:sz w:val="20"/>
          <w:szCs w:val="20"/>
        </w:rPr>
        <w:t>: Clear format, including calls to action requiring management awareness or action.</w:t>
      </w:r>
    </w:p>
    <w:p w:rsidR="007E0A84" w:rsidRPr="007E0A84" w:rsidRDefault="007E0A84" w:rsidP="007E0A84">
      <w:pPr>
        <w:pStyle w:val="ListParagraph"/>
        <w:numPr>
          <w:ilvl w:val="0"/>
          <w:numId w:val="26"/>
        </w:numPr>
        <w:contextualSpacing/>
        <w:jc w:val="both"/>
        <w:rPr>
          <w:rFonts w:ascii="Arial" w:hAnsi="Arial" w:cs="Arial"/>
          <w:sz w:val="20"/>
          <w:szCs w:val="20"/>
        </w:rPr>
      </w:pPr>
      <w:r w:rsidRPr="007E0A84">
        <w:rPr>
          <w:rFonts w:ascii="Arial" w:hAnsi="Arial" w:cs="Arial"/>
          <w:sz w:val="20"/>
          <w:szCs w:val="20"/>
        </w:rPr>
        <w:t>Objective</w:t>
      </w:r>
    </w:p>
    <w:p w:rsidR="007E0A84" w:rsidRDefault="007E0A84" w:rsidP="007E0A84">
      <w:pPr>
        <w:pStyle w:val="ListParagraph"/>
        <w:jc w:val="both"/>
        <w:rPr>
          <w:rFonts w:ascii="Arial" w:hAnsi="Arial" w:cs="Arial"/>
          <w:sz w:val="20"/>
          <w:szCs w:val="20"/>
        </w:rPr>
      </w:pPr>
      <w:r w:rsidRPr="007E0A84">
        <w:rPr>
          <w:rFonts w:ascii="Arial" w:hAnsi="Arial" w:cs="Arial"/>
          <w:sz w:val="20"/>
          <w:szCs w:val="20"/>
        </w:rPr>
        <w:t>EXAMPLE: Not contain inflammatory or emotive language.</w:t>
      </w:r>
    </w:p>
    <w:p w:rsidR="00375A32" w:rsidRPr="007E0A84" w:rsidRDefault="00375A32" w:rsidP="007E0A84">
      <w:pPr>
        <w:pStyle w:val="ListParagraph"/>
        <w:jc w:val="both"/>
        <w:rPr>
          <w:rFonts w:ascii="Arial" w:hAnsi="Arial" w:cs="Arial"/>
          <w:sz w:val="20"/>
          <w:szCs w:val="20"/>
        </w:rPr>
      </w:pPr>
    </w:p>
    <w:p w:rsidR="007E0A84" w:rsidRPr="007E0A84" w:rsidRDefault="007E0A84" w:rsidP="007E0A84">
      <w:pPr>
        <w:pStyle w:val="ListParagraph"/>
        <w:numPr>
          <w:ilvl w:val="0"/>
          <w:numId w:val="22"/>
        </w:numPr>
        <w:contextualSpacing/>
        <w:jc w:val="both"/>
        <w:rPr>
          <w:rFonts w:ascii="Arial" w:hAnsi="Arial" w:cs="Arial"/>
          <w:sz w:val="20"/>
          <w:szCs w:val="20"/>
        </w:rPr>
      </w:pPr>
      <w:r w:rsidRPr="007E0A84">
        <w:rPr>
          <w:rFonts w:ascii="Arial" w:hAnsi="Arial" w:cs="Arial"/>
          <w:b/>
          <w:sz w:val="20"/>
          <w:szCs w:val="20"/>
        </w:rPr>
        <w:t>Internal awareness of compliance issues</w:t>
      </w:r>
    </w:p>
    <w:p w:rsidR="007E0A84" w:rsidRPr="007E0A84" w:rsidRDefault="007E0A84" w:rsidP="007E0A84">
      <w:pPr>
        <w:pStyle w:val="ListParagraph"/>
        <w:jc w:val="both"/>
        <w:rPr>
          <w:rFonts w:ascii="Arial" w:hAnsi="Arial" w:cs="Arial"/>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Reports produced for internal audiences shall contain information on potential or actual issues that could materially affect the firm’s compliance with regulatory requirements. The reports shall provide detail of such issue</w:t>
      </w:r>
      <w:r w:rsidR="00375A32">
        <w:rPr>
          <w:rFonts w:ascii="Arial" w:hAnsi="Arial" w:cs="Arial"/>
          <w:spacing w:val="5"/>
          <w:w w:val="120"/>
          <w:sz w:val="20"/>
          <w:szCs w:val="20"/>
        </w:rPr>
        <w:t xml:space="preserve">s, </w:t>
      </w:r>
      <w:r w:rsidRPr="007E0A84">
        <w:rPr>
          <w:rFonts w:ascii="Arial" w:hAnsi="Arial" w:cs="Arial"/>
          <w:spacing w:val="5"/>
          <w:w w:val="120"/>
          <w:sz w:val="20"/>
          <w:szCs w:val="20"/>
        </w:rPr>
        <w:t xml:space="preserve">the effects or risks that they pose, action that is being taken to address </w:t>
      </w:r>
      <w:r w:rsidR="00375A32">
        <w:rPr>
          <w:rFonts w:ascii="Arial" w:hAnsi="Arial" w:cs="Arial"/>
          <w:spacing w:val="5"/>
          <w:w w:val="120"/>
          <w:sz w:val="20"/>
          <w:szCs w:val="20"/>
        </w:rPr>
        <w:t xml:space="preserve">and/or investigate the issues, </w:t>
      </w:r>
      <w:r w:rsidRPr="007E0A84">
        <w:rPr>
          <w:rFonts w:ascii="Arial" w:hAnsi="Arial" w:cs="Arial"/>
          <w:spacing w:val="5"/>
          <w:w w:val="120"/>
          <w:sz w:val="20"/>
          <w:szCs w:val="20"/>
        </w:rPr>
        <w:t>and, where determined, details of ownership for addressing the issues and timescales for their remedy.</w:t>
      </w:r>
    </w:p>
    <w:p w:rsidR="00375A32" w:rsidRDefault="00375A32" w:rsidP="007E0A84">
      <w:pPr>
        <w:jc w:val="both"/>
        <w:rPr>
          <w:rFonts w:ascii="Arial" w:eastAsia="Calibri" w:hAnsi="Arial" w:cs="Arial"/>
          <w:i/>
          <w:sz w:val="20"/>
          <w:szCs w:val="20"/>
        </w:rPr>
      </w:pPr>
    </w:p>
    <w:p w:rsidR="007E0A84" w:rsidRPr="00375A32" w:rsidRDefault="007E0A84" w:rsidP="007E0A84">
      <w:pPr>
        <w:jc w:val="both"/>
        <w:rPr>
          <w:rFonts w:ascii="Arial" w:eastAsia="Calibri" w:hAnsi="Arial" w:cs="Arial"/>
          <w:sz w:val="16"/>
          <w:szCs w:val="16"/>
        </w:rPr>
      </w:pPr>
      <w:r w:rsidRPr="00375A32">
        <w:rPr>
          <w:rFonts w:ascii="Arial" w:eastAsia="Calibri" w:hAnsi="Arial" w:cs="Arial"/>
          <w:sz w:val="16"/>
          <w:szCs w:val="16"/>
        </w:rPr>
        <w:t>NOTE    The reports may  also include:</w:t>
      </w:r>
    </w:p>
    <w:p w:rsidR="007E0A84" w:rsidRPr="007E0A84" w:rsidRDefault="007E0A84" w:rsidP="007E0A84">
      <w:pPr>
        <w:pStyle w:val="ListParagraph"/>
        <w:jc w:val="both"/>
        <w:rPr>
          <w:rFonts w:ascii="Arial" w:hAnsi="Arial" w:cs="Arial"/>
          <w:sz w:val="20"/>
          <w:szCs w:val="20"/>
        </w:rPr>
      </w:pPr>
    </w:p>
    <w:p w:rsidR="007E0A84" w:rsidRPr="00375A32" w:rsidRDefault="007E0A84" w:rsidP="00375A32">
      <w:pPr>
        <w:pStyle w:val="ListParagraph"/>
        <w:numPr>
          <w:ilvl w:val="0"/>
          <w:numId w:val="46"/>
        </w:numPr>
        <w:jc w:val="both"/>
        <w:rPr>
          <w:rFonts w:ascii="Arial" w:hAnsi="Arial" w:cs="Arial"/>
          <w:spacing w:val="5"/>
          <w:w w:val="120"/>
          <w:sz w:val="16"/>
          <w:szCs w:val="16"/>
        </w:rPr>
      </w:pPr>
      <w:r w:rsidRPr="00375A32">
        <w:rPr>
          <w:rFonts w:ascii="Arial" w:hAnsi="Arial" w:cs="Arial"/>
          <w:spacing w:val="5"/>
          <w:w w:val="120"/>
          <w:sz w:val="16"/>
          <w:szCs w:val="16"/>
        </w:rPr>
        <w:t>information to provide assurance that the firm  is complying with regulations in light of regulatory developments or changes, or changes in the firm’s operating environment or market;</w:t>
      </w:r>
    </w:p>
    <w:p w:rsidR="007E0A84" w:rsidRPr="00375A32" w:rsidRDefault="007E0A84" w:rsidP="00375A32">
      <w:pPr>
        <w:pStyle w:val="ListParagraph"/>
        <w:numPr>
          <w:ilvl w:val="0"/>
          <w:numId w:val="46"/>
        </w:numPr>
        <w:jc w:val="both"/>
        <w:rPr>
          <w:rFonts w:ascii="Arial" w:hAnsi="Arial" w:cs="Arial"/>
          <w:spacing w:val="5"/>
          <w:w w:val="120"/>
          <w:sz w:val="16"/>
          <w:szCs w:val="16"/>
        </w:rPr>
      </w:pPr>
      <w:r w:rsidRPr="00375A32">
        <w:rPr>
          <w:rFonts w:ascii="Arial" w:hAnsi="Arial" w:cs="Arial"/>
          <w:spacing w:val="5"/>
          <w:w w:val="120"/>
          <w:sz w:val="16"/>
          <w:szCs w:val="16"/>
        </w:rPr>
        <w:t>evidence or confirmation that adequate controls are in place  or key compliance controls are operating as intended; and</w:t>
      </w:r>
    </w:p>
    <w:p w:rsidR="007E0A84" w:rsidRPr="00375A32" w:rsidRDefault="007E0A84" w:rsidP="00375A32">
      <w:pPr>
        <w:pStyle w:val="ListParagraph"/>
        <w:numPr>
          <w:ilvl w:val="0"/>
          <w:numId w:val="46"/>
        </w:numPr>
        <w:jc w:val="both"/>
        <w:rPr>
          <w:rFonts w:ascii="Arial" w:hAnsi="Arial" w:cs="Arial"/>
          <w:spacing w:val="5"/>
          <w:w w:val="120"/>
          <w:sz w:val="16"/>
          <w:szCs w:val="16"/>
        </w:rPr>
      </w:pPr>
      <w:r w:rsidRPr="00375A32">
        <w:rPr>
          <w:rFonts w:ascii="Arial" w:hAnsi="Arial" w:cs="Arial"/>
          <w:spacing w:val="5"/>
          <w:w w:val="120"/>
          <w:sz w:val="16"/>
          <w:szCs w:val="16"/>
        </w:rPr>
        <w:t>information to demonstrate that compliance risks are, where appropriate, being mitigated and  appropriately managed.</w:t>
      </w:r>
    </w:p>
    <w:p w:rsidR="007E0A84" w:rsidRPr="007E0A84" w:rsidRDefault="007E0A84" w:rsidP="007E0A84">
      <w:pPr>
        <w:pStyle w:val="ListParagraph"/>
        <w:jc w:val="both"/>
        <w:rPr>
          <w:rFonts w:ascii="Arial" w:hAnsi="Arial" w:cs="Arial"/>
          <w:sz w:val="20"/>
          <w:szCs w:val="20"/>
        </w:rPr>
      </w:pPr>
    </w:p>
    <w:p w:rsidR="007E0A84" w:rsidRPr="007E0A84" w:rsidRDefault="007E0A84" w:rsidP="007E0A84">
      <w:pPr>
        <w:pStyle w:val="ListParagraph"/>
        <w:numPr>
          <w:ilvl w:val="0"/>
          <w:numId w:val="22"/>
        </w:numPr>
        <w:contextualSpacing/>
        <w:jc w:val="both"/>
        <w:rPr>
          <w:rFonts w:ascii="Arial" w:hAnsi="Arial" w:cs="Arial"/>
          <w:sz w:val="20"/>
          <w:szCs w:val="20"/>
        </w:rPr>
      </w:pPr>
      <w:r w:rsidRPr="007E0A84">
        <w:rPr>
          <w:rFonts w:ascii="Arial" w:hAnsi="Arial" w:cs="Arial"/>
          <w:b/>
          <w:sz w:val="20"/>
          <w:szCs w:val="20"/>
        </w:rPr>
        <w:t>Internal awareness of regulatory developments (see  5.6.2)</w:t>
      </w:r>
    </w:p>
    <w:p w:rsidR="007E0A84" w:rsidRPr="007E0A84" w:rsidRDefault="007E0A84" w:rsidP="007E0A84">
      <w:pPr>
        <w:pStyle w:val="ListParagraph"/>
        <w:jc w:val="both"/>
        <w:rPr>
          <w:rFonts w:ascii="Arial" w:hAnsi="Arial" w:cs="Arial"/>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A process shall be put in place to make senior managers, the governing body and relevant internal audiences aware of both national and where relevant, international regulatory developments. This can include:</w:t>
      </w:r>
    </w:p>
    <w:p w:rsidR="007E0A84" w:rsidRPr="007E0A84" w:rsidRDefault="007E0A84" w:rsidP="007E0A84">
      <w:pPr>
        <w:jc w:val="both"/>
        <w:rPr>
          <w:rFonts w:ascii="Arial" w:eastAsia="Calibri" w:hAnsi="Arial" w:cs="Arial"/>
          <w:i/>
          <w:sz w:val="20"/>
          <w:szCs w:val="20"/>
        </w:rPr>
      </w:pPr>
    </w:p>
    <w:p w:rsidR="007E0A84" w:rsidRPr="00375A32" w:rsidRDefault="007E0A84" w:rsidP="00375A32">
      <w:pPr>
        <w:pStyle w:val="ListParagraph"/>
        <w:numPr>
          <w:ilvl w:val="0"/>
          <w:numId w:val="47"/>
        </w:numPr>
        <w:jc w:val="both"/>
        <w:rPr>
          <w:rFonts w:ascii="Arial" w:hAnsi="Arial" w:cs="Arial"/>
          <w:spacing w:val="5"/>
          <w:w w:val="120"/>
          <w:sz w:val="20"/>
          <w:szCs w:val="20"/>
        </w:rPr>
      </w:pPr>
      <w:r w:rsidRPr="00375A32">
        <w:rPr>
          <w:rFonts w:ascii="Arial" w:hAnsi="Arial" w:cs="Arial"/>
          <w:spacing w:val="5"/>
          <w:w w:val="120"/>
          <w:sz w:val="20"/>
          <w:szCs w:val="20"/>
        </w:rPr>
        <w:t>potential and actual changes to relevant regulations;</w:t>
      </w:r>
    </w:p>
    <w:p w:rsidR="007E0A84" w:rsidRPr="00375A32" w:rsidRDefault="007E0A84" w:rsidP="00375A32">
      <w:pPr>
        <w:pStyle w:val="ListParagraph"/>
        <w:numPr>
          <w:ilvl w:val="0"/>
          <w:numId w:val="47"/>
        </w:numPr>
        <w:jc w:val="both"/>
        <w:rPr>
          <w:rFonts w:ascii="Arial" w:hAnsi="Arial" w:cs="Arial"/>
          <w:spacing w:val="5"/>
          <w:w w:val="120"/>
          <w:sz w:val="20"/>
          <w:szCs w:val="20"/>
        </w:rPr>
      </w:pPr>
      <w:r w:rsidRPr="00375A32">
        <w:rPr>
          <w:rFonts w:ascii="Arial" w:hAnsi="Arial" w:cs="Arial"/>
          <w:spacing w:val="5"/>
          <w:w w:val="120"/>
          <w:sz w:val="20"/>
          <w:szCs w:val="20"/>
        </w:rPr>
        <w:t>relevant documents published by regulators or relevant industry bodies that the firm needs to be aware of or respond to;</w:t>
      </w:r>
    </w:p>
    <w:p w:rsidR="007E0A84" w:rsidRPr="00375A32" w:rsidRDefault="007E0A84" w:rsidP="00375A32">
      <w:pPr>
        <w:pStyle w:val="ListParagraph"/>
        <w:numPr>
          <w:ilvl w:val="0"/>
          <w:numId w:val="47"/>
        </w:numPr>
        <w:jc w:val="both"/>
        <w:rPr>
          <w:rFonts w:ascii="Arial" w:hAnsi="Arial" w:cs="Arial"/>
          <w:spacing w:val="5"/>
          <w:w w:val="120"/>
          <w:sz w:val="20"/>
          <w:szCs w:val="20"/>
        </w:rPr>
      </w:pPr>
      <w:r w:rsidRPr="00375A32">
        <w:rPr>
          <w:rFonts w:ascii="Arial" w:hAnsi="Arial" w:cs="Arial"/>
          <w:spacing w:val="5"/>
          <w:w w:val="120"/>
          <w:sz w:val="20"/>
          <w:szCs w:val="20"/>
        </w:rPr>
        <w:t>changes to the supervisory process; and</w:t>
      </w:r>
    </w:p>
    <w:p w:rsidR="007E0A84" w:rsidRPr="00375A32" w:rsidRDefault="007E0A84" w:rsidP="00375A32">
      <w:pPr>
        <w:pStyle w:val="ListParagraph"/>
        <w:numPr>
          <w:ilvl w:val="0"/>
          <w:numId w:val="47"/>
        </w:numPr>
        <w:jc w:val="both"/>
        <w:rPr>
          <w:rFonts w:ascii="Arial" w:hAnsi="Arial" w:cs="Arial"/>
          <w:spacing w:val="5"/>
          <w:w w:val="120"/>
          <w:sz w:val="20"/>
          <w:szCs w:val="20"/>
        </w:rPr>
      </w:pPr>
      <w:r w:rsidRPr="00375A32">
        <w:rPr>
          <w:rFonts w:ascii="Arial" w:hAnsi="Arial" w:cs="Arial"/>
          <w:spacing w:val="5"/>
          <w:w w:val="120"/>
          <w:sz w:val="20"/>
          <w:szCs w:val="20"/>
        </w:rPr>
        <w:t>compliance weaknesses that have come to light within the firm’s peers or sector.</w:t>
      </w:r>
    </w:p>
    <w:p w:rsidR="007E0A84" w:rsidRPr="007E0A84" w:rsidRDefault="007E0A84" w:rsidP="007E0A84">
      <w:pPr>
        <w:pStyle w:val="ListParagraph"/>
        <w:jc w:val="both"/>
        <w:rPr>
          <w:rFonts w:ascii="Arial" w:hAnsi="Arial" w:cs="Arial"/>
          <w:sz w:val="20"/>
          <w:szCs w:val="20"/>
        </w:rPr>
      </w:pPr>
    </w:p>
    <w:p w:rsidR="007E0A84" w:rsidRPr="007E0A84" w:rsidRDefault="007E0A84" w:rsidP="007E0A84">
      <w:pPr>
        <w:pStyle w:val="ListParagraph"/>
        <w:numPr>
          <w:ilvl w:val="0"/>
          <w:numId w:val="22"/>
        </w:numPr>
        <w:contextualSpacing/>
        <w:jc w:val="both"/>
        <w:rPr>
          <w:rFonts w:ascii="Arial" w:hAnsi="Arial" w:cs="Arial"/>
          <w:sz w:val="20"/>
          <w:szCs w:val="20"/>
        </w:rPr>
      </w:pPr>
      <w:r w:rsidRPr="007E0A84">
        <w:rPr>
          <w:rFonts w:ascii="Arial" w:hAnsi="Arial" w:cs="Arial"/>
          <w:b/>
          <w:sz w:val="20"/>
          <w:szCs w:val="20"/>
        </w:rPr>
        <w:t xml:space="preserve"> Escalating issues to the compliance function and the governing body</w:t>
      </w:r>
    </w:p>
    <w:p w:rsidR="007E0A84" w:rsidRPr="007E0A84" w:rsidRDefault="007E0A84" w:rsidP="007E0A84">
      <w:pPr>
        <w:pStyle w:val="ListParagraph"/>
        <w:jc w:val="both"/>
        <w:rPr>
          <w:rFonts w:ascii="Arial" w:hAnsi="Arial" w:cs="Arial"/>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The firm shall put in place a policy and procedure to escalate an</w:t>
      </w:r>
      <w:r w:rsidR="00375A32">
        <w:rPr>
          <w:rFonts w:ascii="Arial" w:hAnsi="Arial" w:cs="Arial"/>
          <w:spacing w:val="5"/>
          <w:w w:val="120"/>
          <w:sz w:val="20"/>
          <w:szCs w:val="20"/>
        </w:rPr>
        <w:t xml:space="preserve">y compliance issues that arise </w:t>
      </w:r>
      <w:r w:rsidR="00CF59D7">
        <w:rPr>
          <w:rFonts w:ascii="Arial" w:hAnsi="Arial" w:cs="Arial"/>
          <w:spacing w:val="5"/>
          <w:w w:val="120"/>
          <w:sz w:val="20"/>
          <w:szCs w:val="20"/>
        </w:rPr>
        <w:t xml:space="preserve">within the firm, </w:t>
      </w:r>
      <w:r w:rsidRPr="007E0A84">
        <w:rPr>
          <w:rFonts w:ascii="Arial" w:hAnsi="Arial" w:cs="Arial"/>
          <w:spacing w:val="5"/>
          <w:w w:val="120"/>
          <w:sz w:val="20"/>
          <w:szCs w:val="20"/>
        </w:rPr>
        <w:t>such as risks or control breakdowns, to the compliance function or appropriate senior management. The policy and procedure shall provide for the compliance function to escalate material issues to the governing body and enable staff to bypass internal parties and report directly to an independent party, such as an audit committee, where necessary.</w:t>
      </w:r>
    </w:p>
    <w:p w:rsidR="007E0A84" w:rsidRPr="007E0A84" w:rsidRDefault="007E0A84" w:rsidP="007E0A84">
      <w:pPr>
        <w:pStyle w:val="ListParagraph"/>
        <w:jc w:val="both"/>
        <w:rPr>
          <w:rFonts w:ascii="Arial" w:hAnsi="Arial" w:cs="Arial"/>
          <w:sz w:val="20"/>
          <w:szCs w:val="20"/>
        </w:rPr>
      </w:pPr>
    </w:p>
    <w:p w:rsidR="007E0A84" w:rsidRPr="007E0A84" w:rsidRDefault="007E0A84" w:rsidP="007E0A84">
      <w:pPr>
        <w:pStyle w:val="ListParagraph"/>
        <w:numPr>
          <w:ilvl w:val="0"/>
          <w:numId w:val="22"/>
        </w:numPr>
        <w:contextualSpacing/>
        <w:jc w:val="both"/>
        <w:rPr>
          <w:rFonts w:ascii="Arial" w:hAnsi="Arial" w:cs="Arial"/>
          <w:sz w:val="20"/>
          <w:szCs w:val="20"/>
        </w:rPr>
      </w:pPr>
      <w:r w:rsidRPr="007E0A84">
        <w:rPr>
          <w:rFonts w:ascii="Arial" w:hAnsi="Arial" w:cs="Arial"/>
          <w:b/>
          <w:sz w:val="20"/>
          <w:szCs w:val="20"/>
        </w:rPr>
        <w:t xml:space="preserve"> Monitoring and reporting progress of remedial action</w:t>
      </w:r>
    </w:p>
    <w:p w:rsidR="007E0A84" w:rsidRPr="007E0A84" w:rsidRDefault="007E0A84" w:rsidP="007E0A84">
      <w:pPr>
        <w:jc w:val="both"/>
        <w:rPr>
          <w:rFonts w:ascii="Arial" w:hAnsi="Arial" w:cs="Arial"/>
          <w:spacing w:val="5"/>
          <w:w w:val="120"/>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The firm shall put in place a process to track and report any remedial action implemented to address compliance issues or weaknesses. The results of monitoring or implementing remedial action shall form part of reports to senior managers. Delays or deviations from int</w:t>
      </w:r>
      <w:r w:rsidR="00375A32">
        <w:rPr>
          <w:rFonts w:ascii="Arial" w:hAnsi="Arial" w:cs="Arial"/>
          <w:spacing w:val="5"/>
          <w:w w:val="120"/>
          <w:sz w:val="20"/>
          <w:szCs w:val="20"/>
        </w:rPr>
        <w:t xml:space="preserve">ended actions shall be clearly </w:t>
      </w:r>
      <w:r w:rsidRPr="007E0A84">
        <w:rPr>
          <w:rFonts w:ascii="Arial" w:hAnsi="Arial" w:cs="Arial"/>
          <w:spacing w:val="5"/>
          <w:w w:val="120"/>
          <w:sz w:val="20"/>
          <w:szCs w:val="20"/>
        </w:rPr>
        <w:t>highlighted.</w:t>
      </w:r>
    </w:p>
    <w:p w:rsidR="007E0A84" w:rsidRPr="007E0A84" w:rsidRDefault="007E0A84" w:rsidP="007E0A84">
      <w:pPr>
        <w:jc w:val="both"/>
        <w:rPr>
          <w:rFonts w:ascii="Arial" w:hAnsi="Arial" w:cs="Arial"/>
          <w:spacing w:val="5"/>
          <w:w w:val="120"/>
          <w:sz w:val="20"/>
          <w:szCs w:val="20"/>
        </w:rPr>
      </w:pPr>
    </w:p>
    <w:p w:rsidR="007E0A84" w:rsidRPr="00375A32" w:rsidRDefault="007E0A84" w:rsidP="007E0A84">
      <w:pPr>
        <w:jc w:val="both"/>
        <w:rPr>
          <w:rFonts w:ascii="Arial" w:eastAsia="Calibri" w:hAnsi="Arial" w:cs="Arial"/>
          <w:sz w:val="16"/>
          <w:szCs w:val="16"/>
        </w:rPr>
      </w:pPr>
      <w:r w:rsidRPr="00375A32">
        <w:rPr>
          <w:rFonts w:ascii="Arial" w:eastAsia="Calibri" w:hAnsi="Arial" w:cs="Arial"/>
          <w:sz w:val="16"/>
          <w:szCs w:val="16"/>
        </w:rPr>
        <w:t xml:space="preserve">NOTE    Separate reporting processes could be required for whistleblowers under the </w:t>
      </w:r>
      <w:hyperlink r:id="rId14" w:tgtFrame="_blank" w:tooltip="Anti-Corruption and Economic Crimes Act (Section 65 (1) and (4)), 2003" w:history="1">
        <w:r w:rsidRPr="00375A32">
          <w:rPr>
            <w:rStyle w:val="Hyperlink"/>
            <w:rFonts w:ascii="Arial" w:eastAsia="Calibri" w:hAnsi="Arial" w:cs="Arial"/>
            <w:color w:val="auto"/>
            <w:sz w:val="16"/>
            <w:szCs w:val="16"/>
            <w:u w:val="none"/>
          </w:rPr>
          <w:t>Anti-Corruption and Economic Crimes Act (Section 65 (1) and (4)), 2003</w:t>
        </w:r>
      </w:hyperlink>
      <w:r w:rsidRPr="00375A32">
        <w:rPr>
          <w:rFonts w:ascii="Arial" w:eastAsia="Calibri" w:hAnsi="Arial" w:cs="Arial"/>
          <w:sz w:val="16"/>
          <w:szCs w:val="16"/>
        </w:rPr>
        <w:t xml:space="preserve"> and </w:t>
      </w:r>
      <w:hyperlink r:id="rId15" w:history="1">
        <w:r w:rsidRPr="00375A32">
          <w:rPr>
            <w:rStyle w:val="Hyperlink"/>
            <w:rFonts w:ascii="Arial" w:eastAsia="Calibri" w:hAnsi="Arial" w:cs="Arial"/>
            <w:color w:val="auto"/>
            <w:sz w:val="16"/>
            <w:szCs w:val="16"/>
            <w:u w:val="none"/>
          </w:rPr>
          <w:t>Witness Protection Act, 2006</w:t>
        </w:r>
      </w:hyperlink>
      <w:ins w:id="6" w:author="kimiteia" w:date="2017-12-05T11:08:00Z">
        <w:r w:rsidRPr="00375A32">
          <w:rPr>
            <w:rFonts w:ascii="Arial" w:hAnsi="Arial" w:cs="Arial"/>
            <w:sz w:val="16"/>
            <w:szCs w:val="16"/>
          </w:rPr>
          <w:t>.</w:t>
        </w:r>
      </w:ins>
    </w:p>
    <w:p w:rsidR="007E0A84" w:rsidRPr="007E0A84" w:rsidRDefault="007E0A84" w:rsidP="007E0A84">
      <w:pPr>
        <w:jc w:val="both"/>
        <w:rPr>
          <w:rFonts w:ascii="Arial" w:eastAsia="Calibri" w:hAnsi="Arial" w:cs="Arial"/>
          <w:i/>
          <w:sz w:val="20"/>
          <w:szCs w:val="20"/>
        </w:rPr>
      </w:pPr>
    </w:p>
    <w:p w:rsidR="007E0A84" w:rsidRPr="007E0A84" w:rsidRDefault="007E0A84" w:rsidP="007E0A84">
      <w:pPr>
        <w:ind w:right="-59"/>
        <w:jc w:val="both"/>
        <w:rPr>
          <w:rFonts w:ascii="Arial" w:hAnsi="Arial" w:cs="Arial"/>
          <w:sz w:val="20"/>
          <w:szCs w:val="20"/>
        </w:rPr>
      </w:pPr>
      <w:r w:rsidRPr="007E0A84">
        <w:rPr>
          <w:rFonts w:ascii="Arial" w:hAnsi="Arial" w:cs="Arial"/>
          <w:b/>
          <w:spacing w:val="-1"/>
          <w:sz w:val="20"/>
          <w:szCs w:val="20"/>
        </w:rPr>
        <w:t>5.8.</w:t>
      </w:r>
      <w:r w:rsidRPr="007E0A84">
        <w:rPr>
          <w:rFonts w:ascii="Arial" w:hAnsi="Arial" w:cs="Arial"/>
          <w:b/>
          <w:sz w:val="20"/>
          <w:szCs w:val="20"/>
        </w:rPr>
        <w:t xml:space="preserve">3     </w:t>
      </w:r>
      <w:r w:rsidRPr="007E0A84">
        <w:rPr>
          <w:rFonts w:ascii="Arial" w:hAnsi="Arial" w:cs="Arial"/>
          <w:b/>
          <w:spacing w:val="15"/>
          <w:sz w:val="20"/>
          <w:szCs w:val="20"/>
        </w:rPr>
        <w:t xml:space="preserve"> </w:t>
      </w:r>
      <w:r w:rsidRPr="007E0A84">
        <w:rPr>
          <w:rFonts w:ascii="Arial" w:hAnsi="Arial" w:cs="Arial"/>
          <w:b/>
          <w:spacing w:val="-1"/>
          <w:sz w:val="20"/>
          <w:szCs w:val="20"/>
        </w:rPr>
        <w:t>M</w:t>
      </w:r>
      <w:r w:rsidRPr="007E0A84">
        <w:rPr>
          <w:rFonts w:ascii="Arial" w:hAnsi="Arial" w:cs="Arial"/>
          <w:b/>
          <w:spacing w:val="-1"/>
          <w:w w:val="111"/>
          <w:sz w:val="20"/>
          <w:szCs w:val="20"/>
        </w:rPr>
        <w:t>a</w:t>
      </w:r>
      <w:r w:rsidRPr="007E0A84">
        <w:rPr>
          <w:rFonts w:ascii="Arial" w:hAnsi="Arial" w:cs="Arial"/>
          <w:b/>
          <w:spacing w:val="-1"/>
          <w:w w:val="109"/>
          <w:sz w:val="20"/>
          <w:szCs w:val="20"/>
        </w:rPr>
        <w:t>nd</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w w:val="111"/>
          <w:sz w:val="20"/>
          <w:szCs w:val="20"/>
        </w:rPr>
        <w:t>y</w:t>
      </w:r>
      <w:r w:rsidRPr="007E0A84">
        <w:rPr>
          <w:rFonts w:ascii="Arial" w:hAnsi="Arial" w:cs="Arial"/>
          <w:b/>
          <w:spacing w:val="2"/>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09"/>
          <w:sz w:val="20"/>
          <w:szCs w:val="20"/>
        </w:rPr>
        <w:t>p</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09"/>
          <w:sz w:val="20"/>
          <w:szCs w:val="20"/>
        </w:rPr>
        <w:t>n</w:t>
      </w:r>
      <w:r w:rsidRPr="007E0A84">
        <w:rPr>
          <w:rFonts w:ascii="Arial" w:hAnsi="Arial" w:cs="Arial"/>
          <w:b/>
          <w:w w:val="122"/>
          <w:sz w:val="20"/>
          <w:szCs w:val="20"/>
        </w:rPr>
        <w:t>g</w:t>
      </w:r>
      <w:r w:rsidRPr="007E0A84">
        <w:rPr>
          <w:rFonts w:ascii="Arial" w:hAnsi="Arial" w:cs="Arial"/>
          <w:b/>
          <w:spacing w:val="2"/>
          <w:sz w:val="20"/>
          <w:szCs w:val="20"/>
        </w:rPr>
        <w:t xml:space="preserve"> </w:t>
      </w:r>
      <w:r w:rsidRPr="007E0A84">
        <w:rPr>
          <w:rFonts w:ascii="Arial" w:hAnsi="Arial" w:cs="Arial"/>
          <w:b/>
          <w:spacing w:val="-1"/>
          <w:sz w:val="20"/>
          <w:szCs w:val="20"/>
        </w:rPr>
        <w:t>t</w:t>
      </w:r>
      <w:r w:rsidRPr="007E0A84">
        <w:rPr>
          <w:rFonts w:ascii="Arial" w:hAnsi="Arial" w:cs="Arial"/>
          <w:b/>
          <w:sz w:val="20"/>
          <w:szCs w:val="20"/>
        </w:rPr>
        <w:t>o</w:t>
      </w:r>
      <w:r w:rsidRPr="007E0A84">
        <w:rPr>
          <w:rFonts w:ascii="Arial" w:hAnsi="Arial" w:cs="Arial"/>
          <w:b/>
          <w:spacing w:val="41"/>
          <w:sz w:val="20"/>
          <w:szCs w:val="20"/>
        </w:rPr>
        <w:t xml:space="preserve"> </w:t>
      </w:r>
      <w:r w:rsidRPr="007E0A84">
        <w:rPr>
          <w:rFonts w:ascii="Arial" w:hAnsi="Arial" w:cs="Arial"/>
          <w:b/>
          <w:spacing w:val="-1"/>
          <w:sz w:val="20"/>
          <w:szCs w:val="20"/>
        </w:rPr>
        <w:t>th</w:t>
      </w:r>
      <w:r w:rsidRPr="007E0A84">
        <w:rPr>
          <w:rFonts w:ascii="Arial" w:hAnsi="Arial" w:cs="Arial"/>
          <w:b/>
          <w:sz w:val="20"/>
          <w:szCs w:val="20"/>
        </w:rPr>
        <w:t>e</w:t>
      </w:r>
      <w:r w:rsidRPr="007E0A84">
        <w:rPr>
          <w:rFonts w:ascii="Arial" w:hAnsi="Arial" w:cs="Arial"/>
          <w:b/>
          <w:spacing w:val="53"/>
          <w:sz w:val="20"/>
          <w:szCs w:val="20"/>
        </w:rPr>
        <w:t xml:space="preserve"> </w:t>
      </w:r>
      <w:r w:rsidRPr="007E0A84">
        <w:rPr>
          <w:rFonts w:ascii="Arial" w:hAnsi="Arial" w:cs="Arial"/>
          <w:b/>
          <w:spacing w:val="-5"/>
          <w:w w:val="87"/>
          <w:sz w:val="20"/>
          <w:szCs w:val="20"/>
        </w:rPr>
        <w:t>r</w:t>
      </w:r>
      <w:r w:rsidRPr="007E0A84">
        <w:rPr>
          <w:rFonts w:ascii="Arial" w:hAnsi="Arial" w:cs="Arial"/>
          <w:b/>
          <w:spacing w:val="-1"/>
          <w:w w:val="125"/>
          <w:sz w:val="20"/>
          <w:szCs w:val="20"/>
        </w:rPr>
        <w:t>e</w:t>
      </w:r>
      <w:r w:rsidRPr="007E0A84">
        <w:rPr>
          <w:rFonts w:ascii="Arial" w:hAnsi="Arial" w:cs="Arial"/>
          <w:b/>
          <w:spacing w:val="-1"/>
          <w:w w:val="122"/>
          <w:sz w:val="20"/>
          <w:szCs w:val="20"/>
        </w:rPr>
        <w:t>g</w:t>
      </w:r>
      <w:r w:rsidRPr="007E0A84">
        <w:rPr>
          <w:rFonts w:ascii="Arial" w:hAnsi="Arial" w:cs="Arial"/>
          <w:b/>
          <w:spacing w:val="-1"/>
          <w:w w:val="109"/>
          <w:sz w:val="20"/>
          <w:szCs w:val="20"/>
        </w:rPr>
        <w:t>u</w:t>
      </w:r>
      <w:r w:rsidRPr="007E0A84">
        <w:rPr>
          <w:rFonts w:ascii="Arial" w:hAnsi="Arial" w:cs="Arial"/>
          <w:b/>
          <w:spacing w:val="-1"/>
          <w:sz w:val="20"/>
          <w:szCs w:val="20"/>
        </w:rPr>
        <w:t>l</w:t>
      </w:r>
      <w:r w:rsidRPr="007E0A84">
        <w:rPr>
          <w:rFonts w:ascii="Arial" w:hAnsi="Arial" w:cs="Arial"/>
          <w:b/>
          <w:spacing w:val="-1"/>
          <w:w w:val="111"/>
          <w:sz w:val="20"/>
          <w:szCs w:val="20"/>
        </w:rPr>
        <w:t>a</w:t>
      </w:r>
      <w:r w:rsidRPr="007E0A84">
        <w:rPr>
          <w:rFonts w:ascii="Arial" w:hAnsi="Arial" w:cs="Arial"/>
          <w:b/>
          <w:spacing w:val="-1"/>
          <w:w w:val="116"/>
          <w:sz w:val="20"/>
          <w:szCs w:val="20"/>
        </w:rPr>
        <w:t>t</w:t>
      </w:r>
      <w:r w:rsidRPr="007E0A84">
        <w:rPr>
          <w:rFonts w:ascii="Arial" w:hAnsi="Arial" w:cs="Arial"/>
          <w:b/>
          <w:spacing w:val="-1"/>
          <w:w w:val="122"/>
          <w:sz w:val="20"/>
          <w:szCs w:val="20"/>
        </w:rPr>
        <w:t>o</w:t>
      </w:r>
      <w:r w:rsidRPr="007E0A84">
        <w:rPr>
          <w:rFonts w:ascii="Arial" w:hAnsi="Arial" w:cs="Arial"/>
          <w:b/>
          <w:spacing w:val="-1"/>
          <w:w w:val="87"/>
          <w:sz w:val="20"/>
          <w:szCs w:val="20"/>
        </w:rPr>
        <w:t>r</w:t>
      </w:r>
      <w:r w:rsidRPr="007E0A84">
        <w:rPr>
          <w:rFonts w:ascii="Arial" w:hAnsi="Arial" w:cs="Arial"/>
          <w:b/>
          <w:w w:val="114"/>
          <w:sz w:val="20"/>
          <w:szCs w:val="20"/>
        </w:rPr>
        <w:t>s</w:t>
      </w:r>
      <w:r w:rsidRPr="007E0A84">
        <w:rPr>
          <w:rFonts w:ascii="Arial" w:hAnsi="Arial" w:cs="Arial"/>
          <w:b/>
          <w:spacing w:val="2"/>
          <w:sz w:val="20"/>
          <w:szCs w:val="20"/>
        </w:rPr>
        <w:t xml:space="preserve"> </w:t>
      </w:r>
      <w:r w:rsidRPr="007E0A84">
        <w:rPr>
          <w:rFonts w:ascii="Arial" w:hAnsi="Arial" w:cs="Arial"/>
          <w:b/>
          <w:spacing w:val="-1"/>
          <w:sz w:val="20"/>
          <w:szCs w:val="20"/>
        </w:rPr>
        <w:t>(se</w:t>
      </w:r>
      <w:r w:rsidRPr="007E0A84">
        <w:rPr>
          <w:rFonts w:ascii="Arial" w:hAnsi="Arial" w:cs="Arial"/>
          <w:b/>
          <w:sz w:val="20"/>
          <w:szCs w:val="20"/>
        </w:rPr>
        <w:t xml:space="preserve">e </w:t>
      </w:r>
      <w:r w:rsidRPr="007E0A84">
        <w:rPr>
          <w:rFonts w:ascii="Arial" w:hAnsi="Arial" w:cs="Arial"/>
          <w:b/>
          <w:spacing w:val="-1"/>
          <w:w w:val="111"/>
          <w:sz w:val="20"/>
          <w:szCs w:val="20"/>
        </w:rPr>
        <w:t>5.6</w:t>
      </w:r>
      <w:r w:rsidRPr="007E0A84">
        <w:rPr>
          <w:rFonts w:ascii="Arial" w:hAnsi="Arial" w:cs="Arial"/>
          <w:b/>
          <w:sz w:val="20"/>
          <w:szCs w:val="20"/>
        </w:rPr>
        <w:t>)</w:t>
      </w:r>
    </w:p>
    <w:p w:rsidR="007E0A84" w:rsidRPr="007E0A84" w:rsidRDefault="007E0A84" w:rsidP="007E0A84">
      <w:pPr>
        <w:jc w:val="both"/>
        <w:rPr>
          <w:rFonts w:ascii="Arial" w:eastAsia="Calibri" w:hAnsi="Arial" w:cs="Arial"/>
          <w:i/>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The governing body shall ensure clarity of responsibility for all mandatory reporting requirements, including routine and ad hoc reports and those necessary to meet regulatory requirements.</w:t>
      </w:r>
    </w:p>
    <w:p w:rsidR="007E0A84" w:rsidRPr="007E0A84" w:rsidRDefault="007E0A84" w:rsidP="007E0A84">
      <w:pPr>
        <w:jc w:val="both"/>
        <w:rPr>
          <w:rFonts w:ascii="Arial" w:hAnsi="Arial" w:cs="Arial"/>
          <w:sz w:val="20"/>
          <w:szCs w:val="20"/>
        </w:rPr>
      </w:pPr>
    </w:p>
    <w:p w:rsidR="007E0A84" w:rsidRPr="007E0A84" w:rsidRDefault="007E0A84" w:rsidP="007E0A84">
      <w:pPr>
        <w:ind w:right="-59"/>
        <w:jc w:val="both"/>
        <w:rPr>
          <w:rFonts w:ascii="Arial" w:hAnsi="Arial" w:cs="Arial"/>
          <w:b/>
          <w:w w:val="109"/>
          <w:sz w:val="20"/>
          <w:szCs w:val="20"/>
        </w:rPr>
      </w:pPr>
      <w:r w:rsidRPr="007E0A84">
        <w:rPr>
          <w:rFonts w:ascii="Arial" w:hAnsi="Arial" w:cs="Arial"/>
          <w:b/>
          <w:spacing w:val="-1"/>
          <w:sz w:val="20"/>
          <w:szCs w:val="20"/>
        </w:rPr>
        <w:t>5.</w:t>
      </w:r>
      <w:r w:rsidRPr="007E0A84">
        <w:rPr>
          <w:rFonts w:ascii="Arial" w:hAnsi="Arial" w:cs="Arial"/>
          <w:b/>
          <w:sz w:val="20"/>
          <w:szCs w:val="20"/>
        </w:rPr>
        <w:t xml:space="preserve">9    </w:t>
      </w:r>
      <w:r w:rsidRPr="007E0A84">
        <w:rPr>
          <w:rFonts w:ascii="Arial" w:hAnsi="Arial" w:cs="Arial"/>
          <w:b/>
          <w:spacing w:val="50"/>
          <w:sz w:val="20"/>
          <w:szCs w:val="20"/>
        </w:rPr>
        <w:t xml:space="preserve"> </w:t>
      </w:r>
      <w:r w:rsidRPr="007E0A84">
        <w:rPr>
          <w:rFonts w:ascii="Arial" w:hAnsi="Arial" w:cs="Arial"/>
          <w:b/>
          <w:spacing w:val="-1"/>
          <w:w w:val="84"/>
          <w:sz w:val="20"/>
          <w:szCs w:val="20"/>
        </w:rPr>
        <w:t>C</w:t>
      </w:r>
      <w:r w:rsidRPr="007E0A84">
        <w:rPr>
          <w:rFonts w:ascii="Arial" w:hAnsi="Arial" w:cs="Arial"/>
          <w:b/>
          <w:spacing w:val="-1"/>
          <w:w w:val="122"/>
          <w:sz w:val="20"/>
          <w:szCs w:val="20"/>
        </w:rPr>
        <w:t>o</w:t>
      </w:r>
      <w:r w:rsidRPr="007E0A84">
        <w:rPr>
          <w:rFonts w:ascii="Arial" w:hAnsi="Arial" w:cs="Arial"/>
          <w:b/>
          <w:spacing w:val="-1"/>
          <w:w w:val="106"/>
          <w:sz w:val="20"/>
          <w:szCs w:val="20"/>
        </w:rPr>
        <w:t>m</w:t>
      </w:r>
      <w:r w:rsidRPr="007E0A84">
        <w:rPr>
          <w:rFonts w:ascii="Arial" w:hAnsi="Arial" w:cs="Arial"/>
          <w:b/>
          <w:spacing w:val="-1"/>
          <w:w w:val="109"/>
          <w:sz w:val="20"/>
          <w:szCs w:val="20"/>
        </w:rPr>
        <w:t>p</w:t>
      </w:r>
      <w:r w:rsidRPr="007E0A84">
        <w:rPr>
          <w:rFonts w:ascii="Arial" w:hAnsi="Arial" w:cs="Arial"/>
          <w:b/>
          <w:spacing w:val="-1"/>
          <w:sz w:val="20"/>
          <w:szCs w:val="20"/>
        </w:rPr>
        <w:t>li</w:t>
      </w:r>
      <w:r w:rsidRPr="007E0A84">
        <w:rPr>
          <w:rFonts w:ascii="Arial" w:hAnsi="Arial" w:cs="Arial"/>
          <w:b/>
          <w:spacing w:val="-1"/>
          <w:w w:val="111"/>
          <w:sz w:val="20"/>
          <w:szCs w:val="20"/>
        </w:rPr>
        <w:t>a</w:t>
      </w:r>
      <w:r w:rsidRPr="007E0A84">
        <w:rPr>
          <w:rFonts w:ascii="Arial" w:hAnsi="Arial" w:cs="Arial"/>
          <w:b/>
          <w:spacing w:val="-1"/>
          <w:w w:val="109"/>
          <w:sz w:val="20"/>
          <w:szCs w:val="20"/>
        </w:rPr>
        <w:t>n</w:t>
      </w:r>
      <w:r w:rsidRPr="007E0A84">
        <w:rPr>
          <w:rFonts w:ascii="Arial" w:hAnsi="Arial" w:cs="Arial"/>
          <w:b/>
          <w:spacing w:val="-1"/>
          <w:sz w:val="20"/>
          <w:szCs w:val="20"/>
        </w:rPr>
        <w:t>c</w:t>
      </w:r>
      <w:r w:rsidRPr="007E0A84">
        <w:rPr>
          <w:rFonts w:ascii="Arial" w:hAnsi="Arial" w:cs="Arial"/>
          <w:b/>
          <w:w w:val="125"/>
          <w:sz w:val="20"/>
          <w:szCs w:val="20"/>
        </w:rPr>
        <w:t>e</w:t>
      </w:r>
      <w:r w:rsidRPr="007E0A84">
        <w:rPr>
          <w:rFonts w:ascii="Arial" w:hAnsi="Arial" w:cs="Arial"/>
          <w:b/>
          <w:spacing w:val="2"/>
          <w:sz w:val="20"/>
          <w:szCs w:val="20"/>
        </w:rPr>
        <w:t xml:space="preserve"> </w:t>
      </w:r>
      <w:r w:rsidRPr="007E0A84">
        <w:rPr>
          <w:rFonts w:ascii="Arial" w:hAnsi="Arial" w:cs="Arial"/>
          <w:b/>
          <w:spacing w:val="-1"/>
          <w:w w:val="116"/>
          <w:sz w:val="20"/>
          <w:szCs w:val="20"/>
        </w:rPr>
        <w:t>f</w:t>
      </w:r>
      <w:r w:rsidRPr="007E0A84">
        <w:rPr>
          <w:rFonts w:ascii="Arial" w:hAnsi="Arial" w:cs="Arial"/>
          <w:b/>
          <w:spacing w:val="-1"/>
          <w:w w:val="109"/>
          <w:sz w:val="20"/>
          <w:szCs w:val="20"/>
        </w:rPr>
        <w:t>un</w:t>
      </w:r>
      <w:r w:rsidRPr="007E0A84">
        <w:rPr>
          <w:rFonts w:ascii="Arial" w:hAnsi="Arial" w:cs="Arial"/>
          <w:b/>
          <w:spacing w:val="-1"/>
          <w:sz w:val="20"/>
          <w:szCs w:val="20"/>
        </w:rPr>
        <w:t>c</w:t>
      </w:r>
      <w:r w:rsidRPr="007E0A84">
        <w:rPr>
          <w:rFonts w:ascii="Arial" w:hAnsi="Arial" w:cs="Arial"/>
          <w:b/>
          <w:spacing w:val="-1"/>
          <w:w w:val="116"/>
          <w:sz w:val="20"/>
          <w:szCs w:val="20"/>
        </w:rPr>
        <w:t>t</w:t>
      </w:r>
      <w:r w:rsidRPr="007E0A84">
        <w:rPr>
          <w:rFonts w:ascii="Arial" w:hAnsi="Arial" w:cs="Arial"/>
          <w:b/>
          <w:spacing w:val="-1"/>
          <w:sz w:val="20"/>
          <w:szCs w:val="20"/>
        </w:rPr>
        <w:t>i</w:t>
      </w:r>
      <w:r w:rsidRPr="007E0A84">
        <w:rPr>
          <w:rFonts w:ascii="Arial" w:hAnsi="Arial" w:cs="Arial"/>
          <w:b/>
          <w:spacing w:val="-1"/>
          <w:w w:val="122"/>
          <w:sz w:val="20"/>
          <w:szCs w:val="20"/>
        </w:rPr>
        <w:t>o</w:t>
      </w:r>
      <w:r w:rsidRPr="007E0A84">
        <w:rPr>
          <w:rFonts w:ascii="Arial" w:hAnsi="Arial" w:cs="Arial"/>
          <w:b/>
          <w:spacing w:val="-1"/>
          <w:w w:val="109"/>
          <w:sz w:val="20"/>
          <w:szCs w:val="20"/>
        </w:rPr>
        <w:t>n</w:t>
      </w:r>
      <w:r w:rsidRPr="007E0A84">
        <w:rPr>
          <w:rFonts w:ascii="Arial" w:hAnsi="Arial" w:cs="Arial"/>
          <w:b/>
          <w:w w:val="83"/>
          <w:sz w:val="20"/>
          <w:szCs w:val="20"/>
        </w:rPr>
        <w:t>:</w:t>
      </w:r>
      <w:r w:rsidRPr="007E0A84">
        <w:rPr>
          <w:rFonts w:ascii="Arial" w:hAnsi="Arial" w:cs="Arial"/>
          <w:b/>
          <w:spacing w:val="2"/>
          <w:sz w:val="20"/>
          <w:szCs w:val="20"/>
        </w:rPr>
        <w:t xml:space="preserve"> </w:t>
      </w:r>
      <w:r w:rsidRPr="007E0A84">
        <w:rPr>
          <w:rFonts w:ascii="Arial" w:hAnsi="Arial" w:cs="Arial"/>
          <w:b/>
          <w:spacing w:val="-1"/>
          <w:sz w:val="20"/>
          <w:szCs w:val="20"/>
        </w:rPr>
        <w:t>c</w:t>
      </w:r>
      <w:r w:rsidRPr="007E0A84">
        <w:rPr>
          <w:rFonts w:ascii="Arial" w:hAnsi="Arial" w:cs="Arial"/>
          <w:b/>
          <w:spacing w:val="-1"/>
          <w:w w:val="122"/>
          <w:sz w:val="20"/>
          <w:szCs w:val="20"/>
        </w:rPr>
        <w:t>o</w:t>
      </w:r>
      <w:r w:rsidRPr="007E0A84">
        <w:rPr>
          <w:rFonts w:ascii="Arial" w:hAnsi="Arial" w:cs="Arial"/>
          <w:b/>
          <w:spacing w:val="-1"/>
          <w:w w:val="109"/>
          <w:sz w:val="20"/>
          <w:szCs w:val="20"/>
        </w:rPr>
        <w:t>n</w:t>
      </w:r>
      <w:r w:rsidRPr="007E0A84">
        <w:rPr>
          <w:rFonts w:ascii="Arial" w:hAnsi="Arial" w:cs="Arial"/>
          <w:b/>
          <w:spacing w:val="-1"/>
          <w:w w:val="116"/>
          <w:sz w:val="20"/>
          <w:szCs w:val="20"/>
        </w:rPr>
        <w:t>t</w:t>
      </w:r>
      <w:r w:rsidRPr="007E0A84">
        <w:rPr>
          <w:rFonts w:ascii="Arial" w:hAnsi="Arial" w:cs="Arial"/>
          <w:b/>
          <w:spacing w:val="-5"/>
          <w:w w:val="87"/>
          <w:sz w:val="20"/>
          <w:szCs w:val="20"/>
        </w:rPr>
        <w:t>r</w:t>
      </w:r>
      <w:r w:rsidRPr="007E0A84">
        <w:rPr>
          <w:rFonts w:ascii="Arial" w:hAnsi="Arial" w:cs="Arial"/>
          <w:b/>
          <w:spacing w:val="-1"/>
          <w:w w:val="122"/>
          <w:sz w:val="20"/>
          <w:szCs w:val="20"/>
        </w:rPr>
        <w:t>o</w:t>
      </w:r>
      <w:r w:rsidRPr="007E0A84">
        <w:rPr>
          <w:rFonts w:ascii="Arial" w:hAnsi="Arial" w:cs="Arial"/>
          <w:b/>
          <w:spacing w:val="-1"/>
          <w:sz w:val="20"/>
          <w:szCs w:val="20"/>
        </w:rPr>
        <w:t>l</w:t>
      </w:r>
      <w:r w:rsidRPr="007E0A84">
        <w:rPr>
          <w:rFonts w:ascii="Arial" w:hAnsi="Arial" w:cs="Arial"/>
          <w:b/>
          <w:w w:val="114"/>
          <w:sz w:val="20"/>
          <w:szCs w:val="20"/>
        </w:rPr>
        <w:t>s</w:t>
      </w:r>
      <w:r w:rsidRPr="007E0A84">
        <w:rPr>
          <w:rFonts w:ascii="Arial" w:hAnsi="Arial" w:cs="Arial"/>
          <w:b/>
          <w:spacing w:val="2"/>
          <w:sz w:val="20"/>
          <w:szCs w:val="20"/>
        </w:rPr>
        <w:t xml:space="preserve"> </w:t>
      </w:r>
      <w:r w:rsidRPr="007E0A84">
        <w:rPr>
          <w:rFonts w:ascii="Arial" w:hAnsi="Arial" w:cs="Arial"/>
          <w:b/>
          <w:spacing w:val="-1"/>
          <w:sz w:val="20"/>
          <w:szCs w:val="20"/>
        </w:rPr>
        <w:t>an</w:t>
      </w:r>
      <w:r w:rsidRPr="007E0A84">
        <w:rPr>
          <w:rFonts w:ascii="Arial" w:hAnsi="Arial" w:cs="Arial"/>
          <w:b/>
          <w:sz w:val="20"/>
          <w:szCs w:val="20"/>
        </w:rPr>
        <w:t>d</w:t>
      </w:r>
      <w:r w:rsidRPr="007E0A84">
        <w:rPr>
          <w:rFonts w:ascii="Arial" w:hAnsi="Arial" w:cs="Arial"/>
          <w:b/>
          <w:spacing w:val="42"/>
          <w:sz w:val="20"/>
          <w:szCs w:val="20"/>
        </w:rPr>
        <w:t xml:space="preserve"> </w:t>
      </w:r>
      <w:r w:rsidRPr="007E0A84">
        <w:rPr>
          <w:rFonts w:ascii="Arial" w:hAnsi="Arial" w:cs="Arial"/>
          <w:b/>
          <w:spacing w:val="-1"/>
          <w:w w:val="114"/>
          <w:sz w:val="20"/>
          <w:szCs w:val="20"/>
        </w:rPr>
        <w:t>s</w:t>
      </w:r>
      <w:r w:rsidRPr="007E0A84">
        <w:rPr>
          <w:rFonts w:ascii="Arial" w:hAnsi="Arial" w:cs="Arial"/>
          <w:b/>
          <w:spacing w:val="-1"/>
          <w:w w:val="109"/>
          <w:sz w:val="20"/>
          <w:szCs w:val="20"/>
        </w:rPr>
        <w:t>up</w:t>
      </w:r>
      <w:r w:rsidRPr="007E0A84">
        <w:rPr>
          <w:rFonts w:ascii="Arial" w:hAnsi="Arial" w:cs="Arial"/>
          <w:b/>
          <w:spacing w:val="-1"/>
          <w:w w:val="125"/>
          <w:sz w:val="20"/>
          <w:szCs w:val="20"/>
        </w:rPr>
        <w:t>e</w:t>
      </w:r>
      <w:r w:rsidRPr="007E0A84">
        <w:rPr>
          <w:rFonts w:ascii="Arial" w:hAnsi="Arial" w:cs="Arial"/>
          <w:b/>
          <w:spacing w:val="-1"/>
          <w:w w:val="87"/>
          <w:sz w:val="20"/>
          <w:szCs w:val="20"/>
        </w:rPr>
        <w:t>r</w:t>
      </w:r>
      <w:r w:rsidRPr="007E0A84">
        <w:rPr>
          <w:rFonts w:ascii="Arial" w:hAnsi="Arial" w:cs="Arial"/>
          <w:b/>
          <w:spacing w:val="-1"/>
          <w:w w:val="111"/>
          <w:sz w:val="20"/>
          <w:szCs w:val="20"/>
        </w:rPr>
        <w:t>v</w:t>
      </w:r>
      <w:r w:rsidRPr="007E0A84">
        <w:rPr>
          <w:rFonts w:ascii="Arial" w:hAnsi="Arial" w:cs="Arial"/>
          <w:b/>
          <w:spacing w:val="-1"/>
          <w:sz w:val="20"/>
          <w:szCs w:val="20"/>
        </w:rPr>
        <w:t>i</w:t>
      </w:r>
      <w:r w:rsidRPr="007E0A84">
        <w:rPr>
          <w:rFonts w:ascii="Arial" w:hAnsi="Arial" w:cs="Arial"/>
          <w:b/>
          <w:spacing w:val="-1"/>
          <w:w w:val="114"/>
          <w:sz w:val="20"/>
          <w:szCs w:val="20"/>
        </w:rPr>
        <w:t>s</w:t>
      </w:r>
      <w:r w:rsidRPr="007E0A84">
        <w:rPr>
          <w:rFonts w:ascii="Arial" w:hAnsi="Arial" w:cs="Arial"/>
          <w:b/>
          <w:spacing w:val="-1"/>
          <w:sz w:val="20"/>
          <w:szCs w:val="20"/>
        </w:rPr>
        <w:t>i</w:t>
      </w:r>
      <w:r w:rsidRPr="007E0A84">
        <w:rPr>
          <w:rFonts w:ascii="Arial" w:hAnsi="Arial" w:cs="Arial"/>
          <w:b/>
          <w:spacing w:val="-1"/>
          <w:w w:val="122"/>
          <w:sz w:val="20"/>
          <w:szCs w:val="20"/>
        </w:rPr>
        <w:t>o</w:t>
      </w:r>
      <w:r w:rsidRPr="007E0A84">
        <w:rPr>
          <w:rFonts w:ascii="Arial" w:hAnsi="Arial" w:cs="Arial"/>
          <w:b/>
          <w:w w:val="109"/>
          <w:sz w:val="20"/>
          <w:szCs w:val="20"/>
        </w:rPr>
        <w:t>n</w:t>
      </w:r>
    </w:p>
    <w:p w:rsidR="00CF59D7" w:rsidRDefault="00CF59D7" w:rsidP="007E0A84">
      <w:pPr>
        <w:ind w:right="-59"/>
        <w:jc w:val="both"/>
        <w:rPr>
          <w:rFonts w:ascii="Arial" w:hAnsi="Arial" w:cs="Arial"/>
          <w:spacing w:val="-1"/>
          <w:w w:val="107"/>
          <w:sz w:val="20"/>
          <w:szCs w:val="20"/>
        </w:rPr>
      </w:pPr>
    </w:p>
    <w:p w:rsidR="007E0A84" w:rsidRPr="007E0A84" w:rsidRDefault="00CF59D7" w:rsidP="007E0A84">
      <w:pPr>
        <w:ind w:right="-59"/>
        <w:jc w:val="both"/>
        <w:rPr>
          <w:rFonts w:ascii="Arial" w:hAnsi="Arial" w:cs="Arial"/>
          <w:sz w:val="20"/>
          <w:szCs w:val="20"/>
        </w:rPr>
      </w:pPr>
      <w:r w:rsidRPr="007E0A84">
        <w:rPr>
          <w:rFonts w:ascii="Arial" w:hAnsi="Arial" w:cs="Arial"/>
          <w:spacing w:val="-1"/>
          <w:w w:val="107"/>
          <w:sz w:val="20"/>
          <w:szCs w:val="20"/>
        </w:rPr>
        <w:t>O</w:t>
      </w:r>
      <w:r w:rsidRPr="007E0A84">
        <w:rPr>
          <w:rFonts w:ascii="Arial" w:hAnsi="Arial" w:cs="Arial"/>
          <w:spacing w:val="-1"/>
          <w:w w:val="122"/>
          <w:sz w:val="20"/>
          <w:szCs w:val="20"/>
        </w:rPr>
        <w:t>b</w:t>
      </w:r>
      <w:r w:rsidRPr="007E0A84">
        <w:rPr>
          <w:rFonts w:ascii="Arial" w:hAnsi="Arial" w:cs="Arial"/>
          <w:spacing w:val="-1"/>
          <w:sz w:val="20"/>
          <w:szCs w:val="20"/>
        </w:rPr>
        <w:t>j</w:t>
      </w:r>
      <w:r w:rsidRPr="007E0A84">
        <w:rPr>
          <w:rFonts w:ascii="Arial" w:hAnsi="Arial" w:cs="Arial"/>
          <w:spacing w:val="-1"/>
          <w:w w:val="125"/>
          <w:sz w:val="20"/>
          <w:szCs w:val="20"/>
        </w:rPr>
        <w:t>e</w:t>
      </w:r>
      <w:r w:rsidRPr="007E0A84">
        <w:rPr>
          <w:rFonts w:ascii="Arial" w:hAnsi="Arial" w:cs="Arial"/>
          <w:spacing w:val="-1"/>
          <w:sz w:val="20"/>
          <w:szCs w:val="20"/>
        </w:rPr>
        <w:t>c</w:t>
      </w:r>
      <w:r w:rsidRPr="007E0A84">
        <w:rPr>
          <w:rFonts w:ascii="Arial" w:hAnsi="Arial" w:cs="Arial"/>
          <w:spacing w:val="-1"/>
          <w:w w:val="140"/>
          <w:sz w:val="20"/>
          <w:szCs w:val="20"/>
        </w:rPr>
        <w:t>t</w:t>
      </w:r>
      <w:r w:rsidRPr="007E0A84">
        <w:rPr>
          <w:rFonts w:ascii="Arial" w:hAnsi="Arial" w:cs="Arial"/>
          <w:spacing w:val="-1"/>
          <w:sz w:val="20"/>
          <w:szCs w:val="20"/>
        </w:rPr>
        <w:t>iv</w:t>
      </w:r>
      <w:r w:rsidRPr="007E0A84">
        <w:rPr>
          <w:rFonts w:ascii="Arial" w:hAnsi="Arial" w:cs="Arial"/>
          <w:spacing w:val="-1"/>
          <w:w w:val="125"/>
          <w:sz w:val="20"/>
          <w:szCs w:val="20"/>
        </w:rPr>
        <w:t>e</w:t>
      </w:r>
      <w:r w:rsidRPr="007E0A84">
        <w:rPr>
          <w:rFonts w:ascii="Arial" w:hAnsi="Arial" w:cs="Arial"/>
          <w:sz w:val="20"/>
          <w:szCs w:val="20"/>
        </w:rPr>
        <w:t>:</w:t>
      </w:r>
      <w:r w:rsidRPr="007E0A84">
        <w:rPr>
          <w:rFonts w:ascii="Arial" w:hAnsi="Arial" w:cs="Arial"/>
          <w:spacing w:val="2"/>
          <w:sz w:val="20"/>
          <w:szCs w:val="20"/>
        </w:rPr>
        <w:t xml:space="preserve"> </w:t>
      </w:r>
      <w:r w:rsidRPr="007E0A84">
        <w:rPr>
          <w:rFonts w:ascii="Arial" w:hAnsi="Arial" w:cs="Arial"/>
          <w:spacing w:val="-15"/>
          <w:sz w:val="20"/>
          <w:szCs w:val="20"/>
        </w:rPr>
        <w:t>T</w:t>
      </w:r>
      <w:r w:rsidRPr="007E0A84">
        <w:rPr>
          <w:rFonts w:ascii="Arial" w:hAnsi="Arial" w:cs="Arial"/>
          <w:sz w:val="20"/>
          <w:szCs w:val="20"/>
        </w:rPr>
        <w:t>o</w:t>
      </w:r>
      <w:r w:rsidRPr="007E0A84">
        <w:rPr>
          <w:rFonts w:ascii="Arial" w:hAnsi="Arial" w:cs="Arial"/>
          <w:spacing w:val="13"/>
          <w:sz w:val="20"/>
          <w:szCs w:val="20"/>
        </w:rPr>
        <w:t xml:space="preserve"> </w:t>
      </w:r>
      <w:r w:rsidRPr="007E0A84">
        <w:rPr>
          <w:rFonts w:ascii="Arial" w:hAnsi="Arial" w:cs="Arial"/>
          <w:spacing w:val="-1"/>
          <w:w w:val="120"/>
          <w:sz w:val="20"/>
          <w:szCs w:val="20"/>
        </w:rPr>
        <w:t>se</w:t>
      </w:r>
      <w:r w:rsidRPr="007E0A84">
        <w:rPr>
          <w:rFonts w:ascii="Arial" w:hAnsi="Arial" w:cs="Arial"/>
          <w:w w:val="120"/>
          <w:sz w:val="20"/>
          <w:szCs w:val="20"/>
        </w:rPr>
        <w:t>t</w:t>
      </w:r>
      <w:r w:rsidRPr="007E0A84">
        <w:rPr>
          <w:rFonts w:ascii="Arial" w:hAnsi="Arial" w:cs="Arial"/>
          <w:spacing w:val="-8"/>
          <w:w w:val="120"/>
          <w:sz w:val="20"/>
          <w:szCs w:val="20"/>
        </w:rPr>
        <w:t xml:space="preserve"> </w:t>
      </w:r>
      <w:r w:rsidRPr="007E0A84">
        <w:rPr>
          <w:rFonts w:ascii="Arial" w:hAnsi="Arial" w:cs="Arial"/>
          <w:spacing w:val="-1"/>
          <w:w w:val="120"/>
          <w:sz w:val="20"/>
          <w:szCs w:val="20"/>
        </w:rPr>
        <w:t>ou</w:t>
      </w:r>
      <w:r w:rsidRPr="007E0A84">
        <w:rPr>
          <w:rFonts w:ascii="Arial" w:hAnsi="Arial" w:cs="Arial"/>
          <w:w w:val="120"/>
          <w:sz w:val="20"/>
          <w:szCs w:val="20"/>
        </w:rPr>
        <w:t>t</w:t>
      </w:r>
      <w:r w:rsidRPr="007E0A84">
        <w:rPr>
          <w:rFonts w:ascii="Arial" w:hAnsi="Arial" w:cs="Arial"/>
          <w:spacing w:val="7"/>
          <w:w w:val="120"/>
          <w:sz w:val="20"/>
          <w:szCs w:val="20"/>
        </w:rPr>
        <w:t xml:space="preserve"> </w:t>
      </w:r>
      <w:r w:rsidRPr="007E0A84">
        <w:rPr>
          <w:rFonts w:ascii="Arial" w:hAnsi="Arial" w:cs="Arial"/>
          <w:spacing w:val="-1"/>
          <w:w w:val="120"/>
          <w:sz w:val="20"/>
          <w:szCs w:val="20"/>
        </w:rPr>
        <w:t>th</w:t>
      </w:r>
      <w:r w:rsidRPr="007E0A84">
        <w:rPr>
          <w:rFonts w:ascii="Arial" w:hAnsi="Arial" w:cs="Arial"/>
          <w:w w:val="120"/>
          <w:sz w:val="20"/>
          <w:szCs w:val="20"/>
        </w:rPr>
        <w:t>e</w:t>
      </w:r>
      <w:r w:rsidRPr="007E0A84">
        <w:rPr>
          <w:rFonts w:ascii="Arial" w:hAnsi="Arial" w:cs="Arial"/>
          <w:spacing w:val="10"/>
          <w:w w:val="120"/>
          <w:sz w:val="20"/>
          <w:szCs w:val="20"/>
        </w:rPr>
        <w:t xml:space="preserve"> </w:t>
      </w:r>
      <w:r w:rsidRPr="007E0A84">
        <w:rPr>
          <w:rFonts w:ascii="Arial" w:hAnsi="Arial" w:cs="Arial"/>
          <w:spacing w:val="-1"/>
          <w:sz w:val="20"/>
          <w:szCs w:val="20"/>
        </w:rPr>
        <w:t>basi</w:t>
      </w:r>
      <w:r w:rsidRPr="007E0A84">
        <w:rPr>
          <w:rFonts w:ascii="Arial" w:hAnsi="Arial" w:cs="Arial"/>
          <w:sz w:val="20"/>
          <w:szCs w:val="20"/>
        </w:rPr>
        <w:t>s</w:t>
      </w:r>
      <w:r w:rsidRPr="007E0A84">
        <w:rPr>
          <w:rFonts w:ascii="Arial" w:hAnsi="Arial" w:cs="Arial"/>
          <w:spacing w:val="46"/>
          <w:sz w:val="20"/>
          <w:szCs w:val="20"/>
        </w:rPr>
        <w:t xml:space="preserve"> </w:t>
      </w:r>
      <w:r w:rsidRPr="007E0A84">
        <w:rPr>
          <w:rFonts w:ascii="Arial" w:hAnsi="Arial" w:cs="Arial"/>
          <w:spacing w:val="-1"/>
          <w:sz w:val="20"/>
          <w:szCs w:val="20"/>
        </w:rPr>
        <w:t>fo</w:t>
      </w:r>
      <w:r w:rsidRPr="007E0A84">
        <w:rPr>
          <w:rFonts w:ascii="Arial" w:hAnsi="Arial" w:cs="Arial"/>
          <w:sz w:val="20"/>
          <w:szCs w:val="20"/>
        </w:rPr>
        <w:t>r</w:t>
      </w:r>
      <w:r w:rsidRPr="007E0A84">
        <w:rPr>
          <w:rFonts w:ascii="Arial" w:hAnsi="Arial" w:cs="Arial"/>
          <w:spacing w:val="45"/>
          <w:sz w:val="20"/>
          <w:szCs w:val="20"/>
        </w:rPr>
        <w:t xml:space="preserve"> </w:t>
      </w:r>
      <w:r w:rsidRPr="007E0A84">
        <w:rPr>
          <w:rFonts w:ascii="Arial" w:hAnsi="Arial" w:cs="Arial"/>
          <w:spacing w:val="-1"/>
          <w:w w:val="116"/>
          <w:sz w:val="20"/>
          <w:szCs w:val="20"/>
        </w:rPr>
        <w:t>th</w:t>
      </w:r>
      <w:r w:rsidRPr="007E0A84">
        <w:rPr>
          <w:rFonts w:ascii="Arial" w:hAnsi="Arial" w:cs="Arial"/>
          <w:w w:val="116"/>
          <w:sz w:val="20"/>
          <w:szCs w:val="20"/>
        </w:rPr>
        <w:t>e</w:t>
      </w:r>
      <w:r w:rsidRPr="007E0A84">
        <w:rPr>
          <w:rFonts w:ascii="Arial" w:hAnsi="Arial" w:cs="Arial"/>
          <w:spacing w:val="22"/>
          <w:w w:val="116"/>
          <w:sz w:val="20"/>
          <w:szCs w:val="20"/>
        </w:rPr>
        <w:t xml:space="preserve"> </w:t>
      </w:r>
      <w:r w:rsidRPr="007E0A84">
        <w:rPr>
          <w:rFonts w:ascii="Arial" w:hAnsi="Arial" w:cs="Arial"/>
          <w:spacing w:val="-1"/>
          <w:w w:val="116"/>
          <w:sz w:val="20"/>
          <w:szCs w:val="20"/>
        </w:rPr>
        <w:t>complianc</w:t>
      </w:r>
      <w:r w:rsidRPr="007E0A84">
        <w:rPr>
          <w:rFonts w:ascii="Arial" w:hAnsi="Arial" w:cs="Arial"/>
          <w:w w:val="116"/>
          <w:sz w:val="20"/>
          <w:szCs w:val="20"/>
        </w:rPr>
        <w:t>e</w:t>
      </w:r>
      <w:r w:rsidRPr="007E0A84">
        <w:rPr>
          <w:rFonts w:ascii="Arial" w:hAnsi="Arial" w:cs="Arial"/>
          <w:spacing w:val="-20"/>
          <w:w w:val="116"/>
          <w:sz w:val="20"/>
          <w:szCs w:val="20"/>
        </w:rPr>
        <w:t xml:space="preserve"> </w:t>
      </w:r>
      <w:r w:rsidRPr="007E0A84">
        <w:rPr>
          <w:rFonts w:ascii="Arial" w:hAnsi="Arial" w:cs="Arial"/>
          <w:spacing w:val="-1"/>
          <w:w w:val="116"/>
          <w:sz w:val="20"/>
          <w:szCs w:val="20"/>
        </w:rPr>
        <w:t>functio</w:t>
      </w:r>
      <w:r w:rsidRPr="007E0A84">
        <w:rPr>
          <w:rFonts w:ascii="Arial" w:hAnsi="Arial" w:cs="Arial"/>
          <w:w w:val="116"/>
          <w:sz w:val="20"/>
          <w:szCs w:val="20"/>
        </w:rPr>
        <w:t>n</w:t>
      </w:r>
      <w:r w:rsidRPr="007E0A84">
        <w:rPr>
          <w:rFonts w:ascii="Arial" w:hAnsi="Arial" w:cs="Arial"/>
          <w:spacing w:val="9"/>
          <w:w w:val="116"/>
          <w:sz w:val="20"/>
          <w:szCs w:val="20"/>
        </w:rPr>
        <w:t xml:space="preserve"> </w:t>
      </w:r>
      <w:r w:rsidRPr="007E0A84">
        <w:rPr>
          <w:rFonts w:ascii="Arial" w:hAnsi="Arial" w:cs="Arial"/>
          <w:spacing w:val="-1"/>
          <w:w w:val="140"/>
          <w:sz w:val="20"/>
          <w:szCs w:val="20"/>
        </w:rPr>
        <w:t>t</w:t>
      </w:r>
      <w:r w:rsidRPr="007E0A84">
        <w:rPr>
          <w:rFonts w:ascii="Arial" w:hAnsi="Arial" w:cs="Arial"/>
          <w:w w:val="122"/>
          <w:sz w:val="20"/>
          <w:szCs w:val="20"/>
        </w:rPr>
        <w:t xml:space="preserve">o </w:t>
      </w:r>
      <w:r w:rsidRPr="007E0A84">
        <w:rPr>
          <w:rFonts w:ascii="Arial" w:hAnsi="Arial" w:cs="Arial"/>
          <w:spacing w:val="-1"/>
          <w:w w:val="115"/>
          <w:sz w:val="20"/>
          <w:szCs w:val="20"/>
        </w:rPr>
        <w:t>establis</w:t>
      </w:r>
      <w:r w:rsidRPr="007E0A84">
        <w:rPr>
          <w:rFonts w:ascii="Arial" w:hAnsi="Arial" w:cs="Arial"/>
          <w:w w:val="115"/>
          <w:sz w:val="20"/>
          <w:szCs w:val="20"/>
        </w:rPr>
        <w:t>h</w:t>
      </w:r>
      <w:r w:rsidRPr="007E0A84">
        <w:rPr>
          <w:rFonts w:ascii="Arial" w:hAnsi="Arial" w:cs="Arial"/>
          <w:spacing w:val="1"/>
          <w:w w:val="115"/>
          <w:sz w:val="20"/>
          <w:szCs w:val="20"/>
        </w:rPr>
        <w:t xml:space="preserve"> </w:t>
      </w:r>
      <w:r w:rsidRPr="007E0A84">
        <w:rPr>
          <w:rFonts w:ascii="Arial" w:hAnsi="Arial" w:cs="Arial"/>
          <w:spacing w:val="-1"/>
          <w:w w:val="115"/>
          <w:sz w:val="20"/>
          <w:szCs w:val="20"/>
        </w:rPr>
        <w:t>i</w:t>
      </w:r>
      <w:r w:rsidRPr="007E0A84">
        <w:rPr>
          <w:rFonts w:ascii="Arial" w:hAnsi="Arial" w:cs="Arial"/>
          <w:spacing w:val="-1"/>
          <w:w w:val="140"/>
          <w:sz w:val="20"/>
          <w:szCs w:val="20"/>
        </w:rPr>
        <w:t>t</w:t>
      </w:r>
      <w:r w:rsidRPr="007E0A84">
        <w:rPr>
          <w:rFonts w:ascii="Arial" w:hAnsi="Arial" w:cs="Arial"/>
          <w:sz w:val="20"/>
          <w:szCs w:val="20"/>
        </w:rPr>
        <w:t>s</w:t>
      </w:r>
      <w:r w:rsidRPr="007E0A84">
        <w:rPr>
          <w:rFonts w:ascii="Arial" w:hAnsi="Arial" w:cs="Arial"/>
          <w:spacing w:val="2"/>
          <w:sz w:val="20"/>
          <w:szCs w:val="20"/>
        </w:rPr>
        <w:t xml:space="preserve"> </w:t>
      </w:r>
      <w:r w:rsidRPr="007E0A84">
        <w:rPr>
          <w:rFonts w:ascii="Arial" w:hAnsi="Arial" w:cs="Arial"/>
          <w:spacing w:val="-1"/>
          <w:w w:val="119"/>
          <w:sz w:val="20"/>
          <w:szCs w:val="20"/>
        </w:rPr>
        <w:t>ow</w:t>
      </w:r>
      <w:r w:rsidRPr="007E0A84">
        <w:rPr>
          <w:rFonts w:ascii="Arial" w:hAnsi="Arial" w:cs="Arial"/>
          <w:w w:val="119"/>
          <w:sz w:val="20"/>
          <w:szCs w:val="20"/>
        </w:rPr>
        <w:t>n</w:t>
      </w:r>
      <w:r w:rsidRPr="007E0A84">
        <w:rPr>
          <w:rFonts w:ascii="Arial" w:hAnsi="Arial" w:cs="Arial"/>
          <w:spacing w:val="-7"/>
          <w:w w:val="119"/>
          <w:sz w:val="20"/>
          <w:szCs w:val="20"/>
        </w:rPr>
        <w:t xml:space="preserve"> </w:t>
      </w:r>
      <w:r w:rsidRPr="007E0A84">
        <w:rPr>
          <w:rFonts w:ascii="Arial" w:hAnsi="Arial" w:cs="Arial"/>
          <w:spacing w:val="-1"/>
          <w:w w:val="119"/>
          <w:sz w:val="20"/>
          <w:szCs w:val="20"/>
        </w:rPr>
        <w:t>escalatio</w:t>
      </w:r>
      <w:r w:rsidRPr="007E0A84">
        <w:rPr>
          <w:rFonts w:ascii="Arial" w:hAnsi="Arial" w:cs="Arial"/>
          <w:w w:val="119"/>
          <w:sz w:val="20"/>
          <w:szCs w:val="20"/>
        </w:rPr>
        <w:t>n</w:t>
      </w:r>
      <w:r w:rsidRPr="007E0A84">
        <w:rPr>
          <w:rFonts w:ascii="Arial" w:hAnsi="Arial" w:cs="Arial"/>
          <w:spacing w:val="-25"/>
          <w:w w:val="119"/>
          <w:sz w:val="20"/>
          <w:szCs w:val="20"/>
        </w:rPr>
        <w:t xml:space="preserve"> </w:t>
      </w:r>
      <w:r w:rsidRPr="007E0A84">
        <w:rPr>
          <w:rFonts w:ascii="Arial" w:hAnsi="Arial" w:cs="Arial"/>
          <w:spacing w:val="-1"/>
          <w:w w:val="119"/>
          <w:sz w:val="20"/>
          <w:szCs w:val="20"/>
        </w:rPr>
        <w:t>an</w:t>
      </w:r>
      <w:r w:rsidRPr="007E0A84">
        <w:rPr>
          <w:rFonts w:ascii="Arial" w:hAnsi="Arial" w:cs="Arial"/>
          <w:w w:val="119"/>
          <w:sz w:val="20"/>
          <w:szCs w:val="20"/>
        </w:rPr>
        <w:t>d</w:t>
      </w:r>
      <w:r w:rsidRPr="007E0A84">
        <w:rPr>
          <w:rFonts w:ascii="Arial" w:hAnsi="Arial" w:cs="Arial"/>
          <w:spacing w:val="4"/>
          <w:w w:val="119"/>
          <w:sz w:val="20"/>
          <w:szCs w:val="20"/>
        </w:rPr>
        <w:t xml:space="preserve"> </w:t>
      </w:r>
      <w:r w:rsidRPr="007E0A84">
        <w:rPr>
          <w:rFonts w:ascii="Arial" w:hAnsi="Arial" w:cs="Arial"/>
          <w:spacing w:val="-1"/>
          <w:w w:val="122"/>
          <w:sz w:val="20"/>
          <w:szCs w:val="20"/>
        </w:rPr>
        <w:t>op</w:t>
      </w:r>
      <w:r w:rsidRPr="007E0A84">
        <w:rPr>
          <w:rFonts w:ascii="Arial" w:hAnsi="Arial" w:cs="Arial"/>
          <w:spacing w:val="-1"/>
          <w:w w:val="125"/>
          <w:sz w:val="20"/>
          <w:szCs w:val="20"/>
        </w:rPr>
        <w:t>e</w:t>
      </w:r>
      <w:r w:rsidRPr="007E0A84">
        <w:rPr>
          <w:rFonts w:ascii="Arial" w:hAnsi="Arial" w:cs="Arial"/>
          <w:spacing w:val="-1"/>
          <w:w w:val="116"/>
          <w:sz w:val="20"/>
          <w:szCs w:val="20"/>
        </w:rPr>
        <w:t>r</w:t>
      </w:r>
      <w:r w:rsidRPr="007E0A84">
        <w:rPr>
          <w:rFonts w:ascii="Arial" w:hAnsi="Arial" w:cs="Arial"/>
          <w:spacing w:val="-1"/>
          <w:w w:val="125"/>
          <w:sz w:val="20"/>
          <w:szCs w:val="20"/>
        </w:rPr>
        <w:t>a</w:t>
      </w:r>
      <w:r w:rsidRPr="007E0A84">
        <w:rPr>
          <w:rFonts w:ascii="Arial" w:hAnsi="Arial" w:cs="Arial"/>
          <w:spacing w:val="-1"/>
          <w:w w:val="140"/>
          <w:sz w:val="20"/>
          <w:szCs w:val="20"/>
        </w:rPr>
        <w:t>t</w:t>
      </w:r>
      <w:r w:rsidRPr="007E0A84">
        <w:rPr>
          <w:rFonts w:ascii="Arial" w:hAnsi="Arial" w:cs="Arial"/>
          <w:spacing w:val="-1"/>
          <w:sz w:val="20"/>
          <w:szCs w:val="20"/>
        </w:rPr>
        <w:t>i</w:t>
      </w:r>
      <w:r w:rsidRPr="007E0A84">
        <w:rPr>
          <w:rFonts w:ascii="Arial" w:hAnsi="Arial" w:cs="Arial"/>
          <w:spacing w:val="-1"/>
          <w:w w:val="122"/>
          <w:sz w:val="20"/>
          <w:szCs w:val="20"/>
        </w:rPr>
        <w:t>n</w:t>
      </w:r>
      <w:r w:rsidRPr="007E0A84">
        <w:rPr>
          <w:rFonts w:ascii="Arial" w:hAnsi="Arial" w:cs="Arial"/>
          <w:w w:val="122"/>
          <w:sz w:val="20"/>
          <w:szCs w:val="20"/>
        </w:rPr>
        <w:t>g</w:t>
      </w:r>
      <w:r w:rsidRPr="007E0A84">
        <w:rPr>
          <w:rFonts w:ascii="Arial" w:hAnsi="Arial" w:cs="Arial"/>
          <w:spacing w:val="2"/>
          <w:sz w:val="20"/>
          <w:szCs w:val="20"/>
        </w:rPr>
        <w:t xml:space="preserve"> </w:t>
      </w:r>
      <w:r w:rsidRPr="007E0A84">
        <w:rPr>
          <w:rFonts w:ascii="Arial" w:hAnsi="Arial" w:cs="Arial"/>
          <w:spacing w:val="-1"/>
          <w:w w:val="122"/>
          <w:sz w:val="20"/>
          <w:szCs w:val="20"/>
        </w:rPr>
        <w:t>p</w:t>
      </w:r>
      <w:r w:rsidRPr="007E0A84">
        <w:rPr>
          <w:rFonts w:ascii="Arial" w:hAnsi="Arial" w:cs="Arial"/>
          <w:spacing w:val="-1"/>
          <w:w w:val="116"/>
          <w:sz w:val="20"/>
          <w:szCs w:val="20"/>
        </w:rPr>
        <w:t>r</w:t>
      </w:r>
      <w:r w:rsidRPr="007E0A84">
        <w:rPr>
          <w:rFonts w:ascii="Arial" w:hAnsi="Arial" w:cs="Arial"/>
          <w:spacing w:val="-1"/>
          <w:w w:val="122"/>
          <w:sz w:val="20"/>
          <w:szCs w:val="20"/>
        </w:rPr>
        <w:t>o</w:t>
      </w:r>
      <w:r w:rsidRPr="007E0A84">
        <w:rPr>
          <w:rFonts w:ascii="Arial" w:hAnsi="Arial" w:cs="Arial"/>
          <w:spacing w:val="-1"/>
          <w:sz w:val="20"/>
          <w:szCs w:val="20"/>
        </w:rPr>
        <w:t>c</w:t>
      </w:r>
      <w:r w:rsidRPr="007E0A84">
        <w:rPr>
          <w:rFonts w:ascii="Arial" w:hAnsi="Arial" w:cs="Arial"/>
          <w:spacing w:val="-1"/>
          <w:w w:val="125"/>
          <w:sz w:val="20"/>
          <w:szCs w:val="20"/>
        </w:rPr>
        <w:t>e</w:t>
      </w:r>
      <w:r w:rsidRPr="007E0A84">
        <w:rPr>
          <w:rFonts w:ascii="Arial" w:hAnsi="Arial" w:cs="Arial"/>
          <w:spacing w:val="-1"/>
          <w:w w:val="122"/>
          <w:sz w:val="20"/>
          <w:szCs w:val="20"/>
        </w:rPr>
        <w:t>du</w:t>
      </w:r>
      <w:r w:rsidRPr="007E0A84">
        <w:rPr>
          <w:rFonts w:ascii="Arial" w:hAnsi="Arial" w:cs="Arial"/>
          <w:spacing w:val="-1"/>
          <w:w w:val="116"/>
          <w:sz w:val="20"/>
          <w:szCs w:val="20"/>
        </w:rPr>
        <w:t>r</w:t>
      </w:r>
      <w:r w:rsidRPr="007E0A84">
        <w:rPr>
          <w:rFonts w:ascii="Arial" w:hAnsi="Arial" w:cs="Arial"/>
          <w:spacing w:val="-1"/>
          <w:w w:val="125"/>
          <w:sz w:val="20"/>
          <w:szCs w:val="20"/>
        </w:rPr>
        <w:t>e</w:t>
      </w:r>
      <w:r w:rsidRPr="007E0A84">
        <w:rPr>
          <w:rFonts w:ascii="Arial" w:hAnsi="Arial" w:cs="Arial"/>
          <w:spacing w:val="-1"/>
          <w:sz w:val="20"/>
          <w:szCs w:val="20"/>
        </w:rPr>
        <w:t>s</w:t>
      </w:r>
      <w:r w:rsidRPr="007E0A84">
        <w:rPr>
          <w:rFonts w:ascii="Arial" w:hAnsi="Arial" w:cs="Arial"/>
          <w:w w:val="111"/>
          <w:sz w:val="20"/>
          <w:szCs w:val="20"/>
        </w:rPr>
        <w:t>.</w:t>
      </w:r>
    </w:p>
    <w:p w:rsidR="007E0A84" w:rsidRPr="007E0A84" w:rsidRDefault="007E0A84" w:rsidP="007E0A84">
      <w:pPr>
        <w:jc w:val="both"/>
        <w:rPr>
          <w:rFonts w:ascii="Arial" w:hAnsi="Arial" w:cs="Arial"/>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The compliance function shall, as appropriate to the nature, scale and complexity of its business, develop, implement and/or monitor relevant policies for the compliance function for identifying, investigating and escalating exceptions/possible regulatory breaches.</w:t>
      </w:r>
    </w:p>
    <w:p w:rsidR="007E0A84" w:rsidRPr="007E0A84" w:rsidRDefault="007E0A84" w:rsidP="007E0A84">
      <w:pPr>
        <w:jc w:val="both"/>
        <w:rPr>
          <w:rFonts w:ascii="Arial" w:hAnsi="Arial" w:cs="Arial"/>
          <w:spacing w:val="5"/>
          <w:w w:val="120"/>
          <w:sz w:val="20"/>
          <w:szCs w:val="20"/>
        </w:rPr>
      </w:pPr>
    </w:p>
    <w:p w:rsidR="007E0A84" w:rsidRPr="007E0A84" w:rsidRDefault="007E0A84" w:rsidP="007E0A84">
      <w:pPr>
        <w:jc w:val="both"/>
        <w:rPr>
          <w:rFonts w:ascii="Arial" w:hAnsi="Arial" w:cs="Arial"/>
          <w:spacing w:val="5"/>
          <w:w w:val="120"/>
          <w:sz w:val="20"/>
          <w:szCs w:val="20"/>
        </w:rPr>
      </w:pPr>
      <w:r w:rsidRPr="007E0A84">
        <w:rPr>
          <w:rFonts w:ascii="Arial" w:hAnsi="Arial" w:cs="Arial"/>
          <w:spacing w:val="5"/>
          <w:w w:val="120"/>
          <w:sz w:val="20"/>
          <w:szCs w:val="20"/>
        </w:rPr>
        <w:t>The compliance function shall have operating procedures and relevant internal controls for supervising the performance of any compliance tasks that have been delegated for example to the business and document and evidence such supervision.</w:t>
      </w:r>
    </w:p>
    <w:p w:rsidR="00CF59D7" w:rsidRDefault="00CF59D7" w:rsidP="007E0A84">
      <w:pPr>
        <w:jc w:val="both"/>
        <w:rPr>
          <w:rFonts w:ascii="Arial" w:eastAsia="Calibri" w:hAnsi="Arial" w:cs="Arial"/>
          <w:i/>
          <w:sz w:val="20"/>
          <w:szCs w:val="20"/>
        </w:rPr>
      </w:pPr>
    </w:p>
    <w:p w:rsidR="007E0A84" w:rsidRPr="00CF59D7" w:rsidRDefault="00CF59D7" w:rsidP="007E0A84">
      <w:pPr>
        <w:jc w:val="both"/>
        <w:rPr>
          <w:rFonts w:ascii="Arial" w:eastAsia="Calibri" w:hAnsi="Arial" w:cs="Arial"/>
          <w:b/>
          <w:sz w:val="20"/>
          <w:szCs w:val="20"/>
        </w:rPr>
      </w:pPr>
      <w:r>
        <w:rPr>
          <w:rFonts w:ascii="Arial" w:eastAsia="Calibri" w:hAnsi="Arial" w:cs="Arial"/>
          <w:b/>
          <w:sz w:val="20"/>
          <w:szCs w:val="20"/>
        </w:rPr>
        <w:t>Commentary o</w:t>
      </w:r>
      <w:r w:rsidRPr="00CF59D7">
        <w:rPr>
          <w:rFonts w:ascii="Arial" w:eastAsia="Calibri" w:hAnsi="Arial" w:cs="Arial"/>
          <w:b/>
          <w:sz w:val="20"/>
          <w:szCs w:val="20"/>
        </w:rPr>
        <w:t>n 5.9</w:t>
      </w:r>
    </w:p>
    <w:p w:rsidR="007E0A84" w:rsidRPr="00CF59D7" w:rsidRDefault="007E0A84" w:rsidP="007E0A84">
      <w:pPr>
        <w:jc w:val="both"/>
        <w:rPr>
          <w:rFonts w:ascii="Arial" w:eastAsia="Calibri" w:hAnsi="Arial" w:cs="Arial"/>
          <w:sz w:val="20"/>
          <w:szCs w:val="20"/>
        </w:rPr>
      </w:pPr>
      <w:r w:rsidRPr="00CF59D7">
        <w:rPr>
          <w:rFonts w:ascii="Arial" w:eastAsia="Calibri" w:hAnsi="Arial" w:cs="Arial"/>
          <w:sz w:val="20"/>
          <w:szCs w:val="20"/>
        </w:rPr>
        <w:t>In developing escalation procedures for its compliance function, a firm might need to consider, among other issues:</w:t>
      </w:r>
    </w:p>
    <w:p w:rsidR="007E0A84" w:rsidRPr="007E0A84" w:rsidRDefault="007E0A84" w:rsidP="007E0A84">
      <w:pPr>
        <w:jc w:val="both"/>
        <w:rPr>
          <w:rFonts w:ascii="Arial" w:hAnsi="Arial" w:cs="Arial"/>
          <w:spacing w:val="5"/>
          <w:w w:val="120"/>
          <w:sz w:val="20"/>
          <w:szCs w:val="20"/>
        </w:rPr>
      </w:pPr>
    </w:p>
    <w:p w:rsidR="007E0A84" w:rsidRPr="00CF59D7" w:rsidRDefault="007E0A84" w:rsidP="00CF59D7">
      <w:pPr>
        <w:pStyle w:val="ListParagraph"/>
        <w:numPr>
          <w:ilvl w:val="0"/>
          <w:numId w:val="48"/>
        </w:numPr>
        <w:jc w:val="both"/>
        <w:rPr>
          <w:rFonts w:ascii="Arial" w:hAnsi="Arial" w:cs="Arial"/>
          <w:spacing w:val="5"/>
          <w:w w:val="120"/>
          <w:sz w:val="20"/>
          <w:szCs w:val="20"/>
        </w:rPr>
      </w:pPr>
      <w:r w:rsidRPr="00CF59D7">
        <w:rPr>
          <w:rFonts w:ascii="Arial" w:hAnsi="Arial" w:cs="Arial"/>
          <w:spacing w:val="5"/>
          <w:w w:val="120"/>
          <w:sz w:val="20"/>
          <w:szCs w:val="20"/>
        </w:rPr>
        <w:t>independence, conflicts of interests and  procedures for their management;</w:t>
      </w:r>
    </w:p>
    <w:p w:rsidR="007E0A84" w:rsidRPr="00CF59D7" w:rsidRDefault="007E0A84" w:rsidP="00CF59D7">
      <w:pPr>
        <w:pStyle w:val="ListParagraph"/>
        <w:numPr>
          <w:ilvl w:val="0"/>
          <w:numId w:val="48"/>
        </w:numPr>
        <w:jc w:val="both"/>
        <w:rPr>
          <w:rFonts w:ascii="Arial" w:hAnsi="Arial" w:cs="Arial"/>
          <w:spacing w:val="5"/>
          <w:w w:val="120"/>
          <w:sz w:val="20"/>
          <w:szCs w:val="20"/>
        </w:rPr>
      </w:pPr>
      <w:r w:rsidRPr="00CF59D7">
        <w:rPr>
          <w:rFonts w:ascii="Arial" w:hAnsi="Arial" w:cs="Arial"/>
          <w:spacing w:val="5"/>
          <w:w w:val="120"/>
          <w:sz w:val="20"/>
          <w:szCs w:val="20"/>
        </w:rPr>
        <w:t>data security (particularly with respect to market sensitive information);</w:t>
      </w:r>
    </w:p>
    <w:p w:rsidR="007E0A84" w:rsidRPr="00CF59D7" w:rsidRDefault="007E0A84" w:rsidP="00CF59D7">
      <w:pPr>
        <w:pStyle w:val="ListParagraph"/>
        <w:numPr>
          <w:ilvl w:val="0"/>
          <w:numId w:val="48"/>
        </w:numPr>
        <w:jc w:val="both"/>
        <w:rPr>
          <w:rFonts w:ascii="Arial" w:hAnsi="Arial" w:cs="Arial"/>
          <w:spacing w:val="5"/>
          <w:w w:val="120"/>
          <w:sz w:val="20"/>
          <w:szCs w:val="20"/>
        </w:rPr>
      </w:pPr>
      <w:r w:rsidRPr="00CF59D7">
        <w:rPr>
          <w:rFonts w:ascii="Arial" w:hAnsi="Arial" w:cs="Arial"/>
          <w:spacing w:val="5"/>
          <w:w w:val="120"/>
          <w:sz w:val="20"/>
          <w:szCs w:val="20"/>
        </w:rPr>
        <w:t>work processes (including feedback to the business and  resolution and follow-up of issues);</w:t>
      </w:r>
    </w:p>
    <w:p w:rsidR="007E0A84" w:rsidRPr="00CF59D7" w:rsidRDefault="007E0A84" w:rsidP="00CF59D7">
      <w:pPr>
        <w:pStyle w:val="ListParagraph"/>
        <w:numPr>
          <w:ilvl w:val="0"/>
          <w:numId w:val="48"/>
        </w:numPr>
        <w:jc w:val="both"/>
        <w:rPr>
          <w:rFonts w:ascii="Arial" w:hAnsi="Arial" w:cs="Arial"/>
          <w:spacing w:val="5"/>
          <w:w w:val="120"/>
          <w:sz w:val="20"/>
          <w:szCs w:val="20"/>
        </w:rPr>
      </w:pPr>
      <w:r w:rsidRPr="00CF59D7">
        <w:rPr>
          <w:rFonts w:ascii="Arial" w:hAnsi="Arial" w:cs="Arial"/>
          <w:spacing w:val="5"/>
          <w:w w:val="120"/>
          <w:sz w:val="20"/>
          <w:szCs w:val="20"/>
        </w:rPr>
        <w:t>departmental staff supervision, training and  assessment;</w:t>
      </w:r>
    </w:p>
    <w:p w:rsidR="007E0A84" w:rsidRPr="00CF59D7" w:rsidRDefault="007E0A84" w:rsidP="00CF59D7">
      <w:pPr>
        <w:pStyle w:val="ListParagraph"/>
        <w:numPr>
          <w:ilvl w:val="0"/>
          <w:numId w:val="48"/>
        </w:numPr>
        <w:jc w:val="both"/>
        <w:rPr>
          <w:rFonts w:ascii="Arial" w:hAnsi="Arial" w:cs="Arial"/>
          <w:spacing w:val="5"/>
          <w:w w:val="120"/>
          <w:sz w:val="20"/>
          <w:szCs w:val="20"/>
        </w:rPr>
      </w:pPr>
      <w:r w:rsidRPr="00CF59D7">
        <w:rPr>
          <w:rFonts w:ascii="Arial" w:hAnsi="Arial" w:cs="Arial"/>
          <w:spacing w:val="5"/>
          <w:w w:val="120"/>
          <w:sz w:val="20"/>
          <w:szCs w:val="20"/>
        </w:rPr>
        <w:t>accountabilities and  reporting lines; and</w:t>
      </w:r>
    </w:p>
    <w:p w:rsidR="007E0A84" w:rsidRPr="00CF59D7" w:rsidRDefault="00CF59D7" w:rsidP="00CF59D7">
      <w:pPr>
        <w:pStyle w:val="ListParagraph"/>
        <w:numPr>
          <w:ilvl w:val="0"/>
          <w:numId w:val="48"/>
        </w:numPr>
        <w:jc w:val="both"/>
        <w:rPr>
          <w:rFonts w:ascii="Arial" w:eastAsia="Calibri" w:hAnsi="Arial" w:cs="Arial"/>
          <w:i/>
          <w:sz w:val="20"/>
          <w:szCs w:val="20"/>
        </w:rPr>
      </w:pPr>
      <w:r>
        <w:rPr>
          <w:rFonts w:ascii="Arial" w:hAnsi="Arial" w:cs="Arial"/>
          <w:spacing w:val="5"/>
          <w:w w:val="120"/>
          <w:sz w:val="20"/>
          <w:szCs w:val="20"/>
        </w:rPr>
        <w:t xml:space="preserve">contingency planning, e.g. </w:t>
      </w:r>
      <w:r w:rsidR="007E0A84" w:rsidRPr="00CF59D7">
        <w:rPr>
          <w:rFonts w:ascii="Arial" w:hAnsi="Arial" w:cs="Arial"/>
          <w:spacing w:val="5"/>
          <w:w w:val="120"/>
          <w:sz w:val="20"/>
          <w:szCs w:val="20"/>
        </w:rPr>
        <w:t>insolvency of major counterparty, notifications to insurers, internal fraud, urgent requests from regulators or law enforcement agencies.</w:t>
      </w:r>
    </w:p>
    <w:p w:rsidR="007E0A84" w:rsidRPr="007E0A84" w:rsidRDefault="007E0A84" w:rsidP="007E0A84">
      <w:pPr>
        <w:jc w:val="both"/>
        <w:rPr>
          <w:rFonts w:ascii="Arial" w:eastAsia="Calibri" w:hAnsi="Arial" w:cs="Arial"/>
          <w:i/>
          <w:sz w:val="20"/>
          <w:szCs w:val="20"/>
        </w:rPr>
      </w:pPr>
    </w:p>
    <w:p w:rsidR="007E0A84" w:rsidRPr="007E0A84" w:rsidRDefault="00CF59D7" w:rsidP="007E0A84">
      <w:pPr>
        <w:jc w:val="both"/>
        <w:rPr>
          <w:rFonts w:ascii="Arial" w:eastAsia="Calibri" w:hAnsi="Arial" w:cs="Arial"/>
          <w:sz w:val="20"/>
          <w:szCs w:val="20"/>
        </w:rPr>
      </w:pPr>
      <w:r>
        <w:rPr>
          <w:rFonts w:ascii="Arial" w:eastAsia="Calibri" w:hAnsi="Arial" w:cs="Arial"/>
          <w:sz w:val="20"/>
          <w:szCs w:val="20"/>
        </w:rPr>
        <w:t xml:space="preserve">A firm shall </w:t>
      </w:r>
      <w:r w:rsidR="007E0A84" w:rsidRPr="007E0A84">
        <w:rPr>
          <w:rFonts w:ascii="Arial" w:eastAsia="Calibri" w:hAnsi="Arial" w:cs="Arial"/>
          <w:sz w:val="20"/>
          <w:szCs w:val="20"/>
        </w:rPr>
        <w:t>assess the effectiveness of its compliance function using internal audit or a third party. See the report of the IOSCO Technical Committee on Compliance function at market intermediaries, “Assessment of the Effectiveness of the Compliance function” [2] and  the Basel report on Compliance and  the compliance function in banks [3].</w:t>
      </w:r>
    </w:p>
    <w:p w:rsidR="005E23DD" w:rsidRPr="005E23DD" w:rsidRDefault="005E23DD" w:rsidP="005E23DD">
      <w:pPr>
        <w:jc w:val="both"/>
        <w:rPr>
          <w:rFonts w:ascii="Arial" w:hAnsi="Arial" w:cs="Arial"/>
          <w:sz w:val="20"/>
          <w:szCs w:val="20"/>
          <w:lang w:val="en-GB"/>
        </w:rPr>
      </w:pPr>
    </w:p>
    <w:sectPr w:rsidR="005E23DD" w:rsidRPr="005E23DD" w:rsidSect="001B6C9F">
      <w:headerReference w:type="even" r:id="rId16"/>
      <w:headerReference w:type="default" r:id="rId17"/>
      <w:headerReference w:type="first" r:id="rId18"/>
      <w:footerReference w:type="first" r:id="rId19"/>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4B4" w:rsidRDefault="00CB54B4" w:rsidP="000E12EE">
      <w:r>
        <w:separator/>
      </w:r>
    </w:p>
  </w:endnote>
  <w:endnote w:type="continuationSeparator" w:id="0">
    <w:p w:rsidR="00CB54B4" w:rsidRDefault="00CB54B4" w:rsidP="000E12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sig w:usb0="00000000" w:usb1="00000000" w:usb2="00000000" w:usb3="00000000" w:csb0="0000000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Pr="001B444B" w:rsidRDefault="00A2531B" w:rsidP="004033AA">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004F5BF7"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4926FF">
      <w:rPr>
        <w:rFonts w:ascii="Arial" w:hAnsi="Arial" w:cs="Arial"/>
        <w:noProof/>
        <w:sz w:val="20"/>
        <w:szCs w:val="20"/>
      </w:rPr>
      <w:t>ii</w:t>
    </w:r>
    <w:r w:rsidRPr="001B444B">
      <w:rPr>
        <w:rFonts w:ascii="Arial" w:hAnsi="Arial" w:cs="Arial"/>
        <w:sz w:val="20"/>
        <w:szCs w:val="20"/>
      </w:rPr>
      <w:fldChar w:fldCharType="end"/>
    </w:r>
    <w:r w:rsidR="004F5BF7">
      <w:rPr>
        <w:rFonts w:ascii="Arial" w:hAnsi="Arial" w:cs="Arial"/>
        <w:sz w:val="20"/>
        <w:szCs w:val="20"/>
      </w:rPr>
      <w:tab/>
    </w:r>
    <w:r w:rsidR="004F5BF7">
      <w:rPr>
        <w:rFonts w:ascii="Arial" w:hAnsi="Arial" w:cs="Arial"/>
        <w:sz w:val="20"/>
        <w:szCs w:val="20"/>
      </w:rPr>
      <w:tab/>
      <w:t xml:space="preserve">© </w:t>
    </w:r>
    <w:r w:rsidR="004F5BF7">
      <w:rPr>
        <w:rFonts w:ascii="Arial" w:hAnsi="Arial" w:cs="Arial"/>
        <w:sz w:val="20"/>
      </w:rPr>
      <w:t>KEBS 2018 —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Pr="001B444B" w:rsidRDefault="004F5BF7"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rPr>
      <w:tab/>
    </w:r>
    <w:r>
      <w:rPr>
        <w:rFonts w:ascii="Arial" w:hAnsi="Arial" w:cs="Arial"/>
        <w:sz w:val="20"/>
      </w:rPr>
      <w:tab/>
    </w:r>
    <w:r>
      <w:rPr>
        <w:rFonts w:ascii="Arial" w:hAnsi="Arial" w:cs="Arial"/>
        <w:sz w:val="20"/>
      </w:rPr>
      <w:tab/>
    </w:r>
    <w:r w:rsidR="00A2531B"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00A2531B" w:rsidRPr="001B444B">
      <w:rPr>
        <w:rFonts w:ascii="Arial" w:hAnsi="Arial" w:cs="Arial"/>
        <w:sz w:val="20"/>
        <w:szCs w:val="20"/>
      </w:rPr>
      <w:fldChar w:fldCharType="separate"/>
    </w:r>
    <w:r w:rsidR="004926FF">
      <w:rPr>
        <w:rFonts w:ascii="Arial" w:hAnsi="Arial" w:cs="Arial"/>
        <w:noProof/>
        <w:sz w:val="20"/>
        <w:szCs w:val="20"/>
      </w:rPr>
      <w:t>iii</w:t>
    </w:r>
    <w:r w:rsidR="00A2531B" w:rsidRPr="001B444B">
      <w:rPr>
        <w:rFonts w:ascii="Arial" w:hAnsi="Arial" w:cs="Arial"/>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Pr="00D222FA" w:rsidRDefault="004F5BF7" w:rsidP="00D222FA">
    <w:pPr>
      <w:pStyle w:val="Footer"/>
      <w:jc w:val="right"/>
      <w:rPr>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Pr="00D222FA" w:rsidRDefault="004F5BF7"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00A2531B"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00A2531B" w:rsidRPr="00D222FA">
      <w:rPr>
        <w:rFonts w:ascii="Arial" w:hAnsi="Arial" w:cs="Arial"/>
        <w:sz w:val="20"/>
        <w:szCs w:val="20"/>
      </w:rPr>
      <w:fldChar w:fldCharType="separate"/>
    </w:r>
    <w:r w:rsidR="004926FF">
      <w:rPr>
        <w:rFonts w:ascii="Arial" w:hAnsi="Arial" w:cs="Arial"/>
        <w:noProof/>
        <w:sz w:val="20"/>
        <w:szCs w:val="20"/>
      </w:rPr>
      <w:t>1</w:t>
    </w:r>
    <w:r w:rsidR="00A2531B" w:rsidRPr="00D222FA">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4B4" w:rsidRDefault="00CB54B4" w:rsidP="000E12EE">
      <w:r>
        <w:separator/>
      </w:r>
    </w:p>
  </w:footnote>
  <w:footnote w:type="continuationSeparator" w:id="0">
    <w:p w:rsidR="00CB54B4" w:rsidRDefault="00CB54B4" w:rsidP="000E12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Default="00A2531B" w:rsidP="00B438AF">
    <w:pPr>
      <w:pStyle w:val="Header"/>
      <w:rPr>
        <w:rFonts w:ascii="Arial" w:hAnsi="Arial" w:cs="Arial"/>
        <w:b/>
        <w:sz w:val="28"/>
        <w:szCs w:val="28"/>
      </w:rPr>
    </w:pPr>
    <w:r w:rsidRPr="00A2531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8227" o:spid="_x0000_s2052" type="#_x0000_t136" style="position:absolute;margin-left:0;margin-top:0;width:594.5pt;height:84.9pt;rotation:315;z-index:-251654144;mso-position-horizontal:center;mso-position-horizontal-relative:margin;mso-position-vertical:center;mso-position-vertical-relative:margin" o:allowincell="f" fillcolor="silver" stroked="f">
          <v:fill opacity=".5"/>
          <v:textpath style="font-family:&quot;Times New Roman&quot;;font-size:1pt" string="PUBLIC REVIEW"/>
          <w10:wrap anchorx="margin" anchory="margin"/>
        </v:shape>
      </w:pict>
    </w:r>
    <w:r w:rsidR="004F5BF7">
      <w:rPr>
        <w:rFonts w:ascii="Arial" w:hAnsi="Arial" w:cs="Arial"/>
        <w:b/>
        <w:sz w:val="28"/>
        <w:szCs w:val="28"/>
      </w:rPr>
      <w:t>DKS 2840:</w:t>
    </w:r>
    <w:r w:rsidR="004F5BF7" w:rsidRPr="006B6FDE">
      <w:rPr>
        <w:rFonts w:ascii="Arial" w:hAnsi="Arial" w:cs="Arial"/>
        <w:b/>
        <w:sz w:val="28"/>
        <w:szCs w:val="28"/>
      </w:rPr>
      <w:t>2018</w:t>
    </w:r>
  </w:p>
  <w:p w:rsidR="004F5BF7" w:rsidRPr="00F23CEF" w:rsidRDefault="004F5BF7" w:rsidP="00B31618">
    <w:pPr>
      <w:pStyle w:val="Header"/>
      <w:rPr>
        <w:rFonts w:ascii="Arial" w:hAnsi="Arial" w:cs="Arial"/>
        <w:b/>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Default="00A2531B" w:rsidP="006B6FDE">
    <w:pPr>
      <w:tabs>
        <w:tab w:val="left" w:pos="142"/>
        <w:tab w:val="left" w:pos="7938"/>
      </w:tabs>
      <w:ind w:right="-143"/>
      <w:rPr>
        <w:rFonts w:ascii="Arial" w:hAnsi="Arial" w:cs="Arial"/>
        <w:b/>
        <w:sz w:val="28"/>
        <w:szCs w:val="28"/>
      </w:rPr>
    </w:pPr>
    <w:r w:rsidRPr="00A2531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8228" o:spid="_x0000_s2053" type="#_x0000_t136" style="position:absolute;margin-left:0;margin-top:0;width:594.5pt;height:84.9pt;rotation:315;z-index:-251652096;mso-position-horizontal:center;mso-position-horizontal-relative:margin;mso-position-vertical:center;mso-position-vertical-relative:margin" o:allowincell="f" fillcolor="silver" stroked="f">
          <v:fill opacity=".5"/>
          <v:textpath style="font-family:&quot;Times New Roman&quot;;font-size:1pt" string="PUBLIC REVIEW"/>
          <w10:wrap anchorx="margin" anchory="margin"/>
        </v:shape>
      </w:pict>
    </w:r>
    <w:r w:rsidR="004F5BF7" w:rsidRPr="00B673EA">
      <w:rPr>
        <w:rFonts w:ascii="Arial" w:hAnsi="Arial" w:cs="Arial"/>
        <w:b/>
        <w:sz w:val="36"/>
        <w:szCs w:val="36"/>
      </w:rPr>
      <w:t>KENYA STANDARD</w:t>
    </w:r>
    <w:r w:rsidR="004F5BF7">
      <w:rPr>
        <w:rFonts w:ascii="Arial" w:hAnsi="Arial" w:cs="Arial"/>
        <w:b/>
        <w:sz w:val="36"/>
        <w:szCs w:val="36"/>
      </w:rPr>
      <w:t xml:space="preserve">                                          </w:t>
    </w:r>
    <w:r w:rsidR="004F5BF7" w:rsidRPr="005E23DD">
      <w:rPr>
        <w:rFonts w:ascii="Arial" w:hAnsi="Arial" w:cs="Arial"/>
        <w:b/>
        <w:sz w:val="28"/>
        <w:szCs w:val="28"/>
      </w:rPr>
      <w:t>D</w:t>
    </w:r>
    <w:r w:rsidR="004F5BF7">
      <w:rPr>
        <w:rFonts w:ascii="Arial" w:hAnsi="Arial" w:cs="Arial"/>
        <w:b/>
        <w:sz w:val="28"/>
        <w:szCs w:val="28"/>
      </w:rPr>
      <w:t>KS 2840:</w:t>
    </w:r>
    <w:r w:rsidR="004F5BF7" w:rsidRPr="006B6FDE">
      <w:rPr>
        <w:rFonts w:ascii="Arial" w:hAnsi="Arial" w:cs="Arial"/>
        <w:b/>
        <w:sz w:val="28"/>
        <w:szCs w:val="28"/>
      </w:rPr>
      <w:t>2018</w:t>
    </w:r>
  </w:p>
  <w:p w:rsidR="004F5BF7" w:rsidRPr="001B444B" w:rsidRDefault="004F5BF7" w:rsidP="006B6FDE">
    <w:pPr>
      <w:ind w:right="-143"/>
      <w:jc w:val="right"/>
      <w:rPr>
        <w:szCs w:val="28"/>
      </w:rPr>
    </w:pPr>
    <w:r w:rsidRPr="005F7802">
      <w:rPr>
        <w:rFonts w:ascii="Arial" w:hAnsi="Arial" w:cs="Arial"/>
      </w:rPr>
      <w:t>ICS</w:t>
    </w:r>
    <w:r>
      <w:rPr>
        <w:rFonts w:ascii="Arial" w:hAnsi="Arial" w:cs="Arial"/>
      </w:rPr>
      <w:t xml:space="preserve"> 67.100.30</w:t>
    </w:r>
    <w:r w:rsidRPr="005F7802">
      <w:rPr>
        <w:rFonts w:ascii="Arial" w:hAnsi="Arial" w:cs="Arial"/>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Default="00A2531B" w:rsidP="006B6FDE">
    <w:pPr>
      <w:tabs>
        <w:tab w:val="left" w:pos="709"/>
        <w:tab w:val="left" w:pos="1701"/>
      </w:tabs>
      <w:ind w:firstLine="709"/>
      <w:jc w:val="right"/>
      <w:rPr>
        <w:rFonts w:ascii="Arial" w:hAnsi="Arial" w:cs="Arial"/>
        <w:b/>
        <w:sz w:val="28"/>
        <w:szCs w:val="28"/>
      </w:rPr>
    </w:pPr>
    <w:r w:rsidRPr="00A2531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8226" o:spid="_x0000_s2051" type="#_x0000_t136" style="position:absolute;left:0;text-align:left;margin-left:0;margin-top:0;width:594.5pt;height:84.9pt;rotation:315;z-index:-251656192;mso-position-horizontal:center;mso-position-horizontal-relative:margin;mso-position-vertical:center;mso-position-vertical-relative:margin" o:allowincell="f" fillcolor="silver" stroked="f">
          <v:fill opacity=".5"/>
          <v:textpath style="font-family:&quot;Times New Roman&quot;;font-size:1pt" string="PUBLIC REVIEW"/>
          <w10:wrap anchorx="margin" anchory="margin"/>
        </v:shape>
      </w:pict>
    </w:r>
    <w:r w:rsidRPr="00A2531B">
      <w:rPr>
        <w:rFonts w:ascii="Arial" w:hAnsi="Arial" w:cs="Arial"/>
        <w:b/>
        <w:noProof/>
        <w:sz w:val="36"/>
        <w:szCs w:val="36"/>
        <w:lang w:val="en-GB" w:eastAsia="en-GB"/>
      </w:rPr>
      <w:pict>
        <v:line id="Line 12" o:spid="_x0000_s2049" style="position:absolute;left:0;text-align:left;z-index:251657728;visibility:visibl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w:r>
    <w:r w:rsidR="004F5BF7" w:rsidRPr="00B673EA">
      <w:rPr>
        <w:rFonts w:ascii="Arial" w:hAnsi="Arial" w:cs="Arial"/>
        <w:b/>
        <w:sz w:val="36"/>
        <w:szCs w:val="36"/>
      </w:rPr>
      <w:t>KENYA STANDARD</w:t>
    </w:r>
    <w:r w:rsidR="004F5BF7">
      <w:rPr>
        <w:rFonts w:ascii="Arial" w:hAnsi="Arial" w:cs="Arial"/>
        <w:b/>
        <w:sz w:val="36"/>
        <w:szCs w:val="36"/>
      </w:rPr>
      <w:tab/>
    </w:r>
    <w:r w:rsidR="004F5BF7">
      <w:rPr>
        <w:rFonts w:ascii="Arial" w:hAnsi="Arial" w:cs="Arial"/>
        <w:b/>
        <w:sz w:val="36"/>
        <w:szCs w:val="36"/>
      </w:rPr>
      <w:tab/>
    </w:r>
    <w:r w:rsidR="004F5BF7">
      <w:rPr>
        <w:rFonts w:ascii="Arial" w:hAnsi="Arial" w:cs="Arial"/>
        <w:b/>
        <w:sz w:val="36"/>
        <w:szCs w:val="36"/>
      </w:rPr>
      <w:tab/>
    </w:r>
    <w:r w:rsidR="004F5BF7">
      <w:rPr>
        <w:rFonts w:ascii="Arial" w:hAnsi="Arial" w:cs="Arial"/>
        <w:b/>
        <w:sz w:val="36"/>
        <w:szCs w:val="36"/>
      </w:rPr>
      <w:tab/>
    </w:r>
    <w:r w:rsidR="004F5BF7">
      <w:rPr>
        <w:rFonts w:ascii="Arial" w:hAnsi="Arial" w:cs="Arial"/>
        <w:b/>
        <w:sz w:val="36"/>
        <w:szCs w:val="36"/>
      </w:rPr>
      <w:tab/>
    </w:r>
    <w:r w:rsidR="004F5BF7" w:rsidRPr="005E23DD">
      <w:rPr>
        <w:rFonts w:ascii="Arial" w:hAnsi="Arial" w:cs="Arial"/>
        <w:b/>
        <w:sz w:val="28"/>
        <w:szCs w:val="28"/>
      </w:rPr>
      <w:t>D</w:t>
    </w:r>
    <w:r w:rsidR="004F5BF7">
      <w:rPr>
        <w:rFonts w:ascii="Arial" w:hAnsi="Arial" w:cs="Arial"/>
        <w:b/>
        <w:sz w:val="28"/>
        <w:szCs w:val="28"/>
      </w:rPr>
      <w:t>KS 2840:2018</w:t>
    </w:r>
  </w:p>
  <w:p w:rsidR="004F5BF7" w:rsidRDefault="004F5BF7" w:rsidP="006B6FDE">
    <w:pPr>
      <w:jc w:val="right"/>
    </w:pPr>
    <w:r w:rsidRPr="005F7802">
      <w:rPr>
        <w:rFonts w:ascii="Arial" w:hAnsi="Arial" w:cs="Arial"/>
      </w:rPr>
      <w:t xml:space="preserve">ICS </w:t>
    </w:r>
    <w:r>
      <w:rPr>
        <w:rFonts w:ascii="Arial" w:hAnsi="Arial" w:cs="Arial"/>
      </w:rPr>
      <w:t>67.100.30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08" w:rsidRDefault="00A253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8230" o:spid="_x0000_s2055" type="#_x0000_t136" style="position:absolute;margin-left:0;margin-top:0;width:594.5pt;height:84.9pt;rotation:315;z-index:-251648000;mso-position-horizontal:center;mso-position-horizontal-relative:margin;mso-position-vertical:center;mso-position-vertical-relative:margin" o:allowincell="f" fillcolor="silver" stroked="f">
          <v:fill opacity=".5"/>
          <v:textpath style="font-family:&quot;Times New Roman&quot;;font-size:1pt" string="PUBLIC REVIEW"/>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Default="00A2531B" w:rsidP="00B438AF">
    <w:pPr>
      <w:ind w:hanging="567"/>
      <w:jc w:val="right"/>
      <w:rPr>
        <w:rFonts w:ascii="Arial" w:hAnsi="Arial" w:cs="Arial"/>
        <w:b/>
        <w:sz w:val="28"/>
        <w:szCs w:val="28"/>
      </w:rPr>
    </w:pPr>
    <w:r w:rsidRPr="00A2531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8231" o:spid="_x0000_s2056" type="#_x0000_t136" style="position:absolute;left:0;text-align:left;margin-left:0;margin-top:0;width:594.5pt;height:84.9pt;rotation:315;z-index:-251645952;mso-position-horizontal:center;mso-position-horizontal-relative:margin;mso-position-vertical:center;mso-position-vertical-relative:margin" o:allowincell="f" fillcolor="silver" stroked="f">
          <v:fill opacity=".5"/>
          <v:textpath style="font-family:&quot;Times New Roman&quot;;font-size:1pt" string="PUBLIC REVIEW"/>
          <w10:wrap anchorx="margin" anchory="margin"/>
        </v:shape>
      </w:pict>
    </w:r>
    <w:r w:rsidR="004F5BF7">
      <w:rPr>
        <w:rFonts w:ascii="Arial" w:hAnsi="Arial" w:cs="Arial"/>
        <w:b/>
        <w:sz w:val="28"/>
        <w:szCs w:val="28"/>
      </w:rPr>
      <w:t>DKS 2840:</w:t>
    </w:r>
    <w:r w:rsidR="004F5BF7" w:rsidRPr="006B6FDE">
      <w:rPr>
        <w:rFonts w:ascii="Arial" w:hAnsi="Arial" w:cs="Arial"/>
        <w:b/>
        <w:sz w:val="28"/>
        <w:szCs w:val="28"/>
      </w:rPr>
      <w:t>2018</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F7" w:rsidRPr="001B444B" w:rsidRDefault="00A2531B" w:rsidP="001B444B">
    <w:pPr>
      <w:pBdr>
        <w:top w:val="single" w:sz="24" w:space="1" w:color="auto"/>
      </w:pBdr>
      <w:rPr>
        <w:rFonts w:ascii="Arial" w:hAnsi="Arial" w:cs="Arial"/>
        <w:sz w:val="20"/>
        <w:szCs w:val="20"/>
      </w:rPr>
    </w:pPr>
    <w:r w:rsidRPr="00A2531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8229" o:spid="_x0000_s2054" type="#_x0000_t136" style="position:absolute;margin-left:0;margin-top:0;width:594.5pt;height:84.9pt;rotation:315;z-index:-251650048;mso-position-horizontal:center;mso-position-horizontal-relative:margin;mso-position-vertical:center;mso-position-vertical-relative:margin" o:allowincell="f" fillcolor="silver" stroked="f">
          <v:fill opacity=".5"/>
          <v:textpath style="font-family:&quot;Times New Roman&quot;;font-size:1pt" string="PUBLIC REVIEW"/>
          <w10:wrap anchorx="margin" anchory="margin"/>
        </v:shape>
      </w:pict>
    </w:r>
  </w:p>
  <w:p w:rsidR="004F5BF7" w:rsidRPr="001B444B" w:rsidRDefault="004F5BF7" w:rsidP="006B6FDE">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B94108">
      <w:rPr>
        <w:rFonts w:ascii="Arial" w:hAnsi="Arial" w:cs="Arial"/>
        <w:b/>
        <w:sz w:val="28"/>
        <w:szCs w:val="28"/>
      </w:rPr>
      <w:t xml:space="preserve">  </w:t>
    </w:r>
    <w:r>
      <w:rPr>
        <w:rFonts w:ascii="Arial" w:hAnsi="Arial" w:cs="Arial"/>
        <w:b/>
        <w:sz w:val="28"/>
        <w:szCs w:val="28"/>
      </w:rPr>
      <w:t>DKS 2840:</w:t>
    </w:r>
    <w:r w:rsidRPr="006B6FDE">
      <w:rPr>
        <w:rFonts w:ascii="Arial" w:hAnsi="Arial" w:cs="Arial"/>
        <w:b/>
        <w:sz w:val="28"/>
        <w:szCs w:val="28"/>
      </w:rPr>
      <w:t>2018</w:t>
    </w:r>
  </w:p>
  <w:p w:rsidR="004F5BF7" w:rsidRDefault="004F5BF7" w:rsidP="001B444B">
    <w:pPr>
      <w:rPr>
        <w:rFonts w:ascii="Arial" w:hAnsi="Arial" w:cs="Arial"/>
        <w:b/>
        <w:sz w:val="20"/>
        <w:szCs w:val="20"/>
      </w:rPr>
    </w:pPr>
  </w:p>
  <w:p w:rsidR="004F5BF7" w:rsidRPr="001B444B" w:rsidRDefault="004F5BF7" w:rsidP="001B444B">
    <w:pPr>
      <w:pBdr>
        <w:top w:val="single" w:sz="24" w:space="1" w:color="auto"/>
      </w:pBdr>
      <w:rPr>
        <w:rFonts w:ascii="Arial" w:hAnsi="Arial" w:cs="Arial"/>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nsid w:val="0AE47B06"/>
    <w:multiLevelType w:val="hybridMultilevel"/>
    <w:tmpl w:val="CE96FC2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nsid w:val="0BA72E5F"/>
    <w:multiLevelType w:val="hybridMultilevel"/>
    <w:tmpl w:val="4C049558"/>
    <w:lvl w:ilvl="0" w:tplc="FC420E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676C5"/>
    <w:multiLevelType w:val="hybridMultilevel"/>
    <w:tmpl w:val="581C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56009"/>
    <w:multiLevelType w:val="hybridMultilevel"/>
    <w:tmpl w:val="1B76CE78"/>
    <w:lvl w:ilvl="0" w:tplc="8244E7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40E9F"/>
    <w:multiLevelType w:val="hybridMultilevel"/>
    <w:tmpl w:val="17D0D4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059A2"/>
    <w:multiLevelType w:val="hybridMultilevel"/>
    <w:tmpl w:val="EC1A3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B7BAE"/>
    <w:multiLevelType w:val="hybridMultilevel"/>
    <w:tmpl w:val="D8E2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D3A5D"/>
    <w:multiLevelType w:val="hybridMultilevel"/>
    <w:tmpl w:val="76A877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D2FEE"/>
    <w:multiLevelType w:val="hybridMultilevel"/>
    <w:tmpl w:val="B2922E36"/>
    <w:lvl w:ilvl="0" w:tplc="8244E7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85087"/>
    <w:multiLevelType w:val="hybridMultilevel"/>
    <w:tmpl w:val="0BCA893E"/>
    <w:lvl w:ilvl="0" w:tplc="5FF6F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F1993"/>
    <w:multiLevelType w:val="hybridMultilevel"/>
    <w:tmpl w:val="8330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05435"/>
    <w:multiLevelType w:val="hybridMultilevel"/>
    <w:tmpl w:val="6FDA7026"/>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42591"/>
    <w:multiLevelType w:val="hybridMultilevel"/>
    <w:tmpl w:val="AEB60234"/>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A1434"/>
    <w:multiLevelType w:val="hybridMultilevel"/>
    <w:tmpl w:val="41745CAA"/>
    <w:lvl w:ilvl="0" w:tplc="5F60629A">
      <w:start w:val="1"/>
      <w:numFmt w:val="lowerLetter"/>
      <w:lvlText w:val="%1)"/>
      <w:lvlJc w:val="left"/>
      <w:pPr>
        <w:ind w:left="810" w:hanging="45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D1A5B"/>
    <w:multiLevelType w:val="multilevel"/>
    <w:tmpl w:val="753AA1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5BA7120"/>
    <w:multiLevelType w:val="hybridMultilevel"/>
    <w:tmpl w:val="5BEA889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911E8C"/>
    <w:multiLevelType w:val="hybridMultilevel"/>
    <w:tmpl w:val="5186E6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A1B5585"/>
    <w:multiLevelType w:val="hybridMultilevel"/>
    <w:tmpl w:val="7A90854C"/>
    <w:lvl w:ilvl="0" w:tplc="04090017">
      <w:start w:val="1"/>
      <w:numFmt w:val="lowerLetter"/>
      <w:lvlText w:val="%1)"/>
      <w:lvlJc w:val="left"/>
      <w:pPr>
        <w:ind w:left="720" w:hanging="360"/>
      </w:pPr>
    </w:lvl>
    <w:lvl w:ilvl="1" w:tplc="19C63F4C">
      <w:start w:val="2"/>
      <w:numFmt w:val="bullet"/>
      <w:lvlText w:val="•"/>
      <w:lvlJc w:val="left"/>
      <w:pPr>
        <w:ind w:left="1545" w:hanging="465"/>
      </w:pPr>
      <w:rPr>
        <w:rFonts w:ascii="Arial" w:eastAsia="Times New Roman" w:hAnsi="Arial" w:cs="Arial" w:hint="default"/>
        <w:w w:val="14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100F4"/>
    <w:multiLevelType w:val="hybridMultilevel"/>
    <w:tmpl w:val="5E263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31494"/>
    <w:multiLevelType w:val="multilevel"/>
    <w:tmpl w:val="5B5EA516"/>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b/>
        <w:sz w:val="22"/>
        <w:szCs w:val="22"/>
      </w:rPr>
    </w:lvl>
    <w:lvl w:ilvl="2">
      <w:start w:val="1"/>
      <w:numFmt w:val="decimal"/>
      <w:isLgl/>
      <w:lvlText w:val="%1.%2.%3"/>
      <w:lvlJc w:val="left"/>
      <w:pPr>
        <w:ind w:left="900" w:hanging="720"/>
      </w:pPr>
      <w:rPr>
        <w:rFonts w:ascii="Arial" w:hAnsi="Arial" w:cs="Arial" w:hint="default"/>
        <w:b/>
        <w:i w:val="0"/>
        <w:sz w:val="20"/>
        <w:szCs w:val="20"/>
      </w:rPr>
    </w:lvl>
    <w:lvl w:ilvl="3">
      <w:start w:val="1"/>
      <w:numFmt w:val="decimal"/>
      <w:isLgl/>
      <w:lvlText w:val="%1.%2.%3.%4"/>
      <w:lvlJc w:val="left"/>
      <w:pPr>
        <w:ind w:left="720" w:hanging="720"/>
      </w:pPr>
      <w:rPr>
        <w:rFonts w:hint="default"/>
        <w:b w:val="0"/>
        <w:sz w:val="20"/>
        <w:szCs w:val="20"/>
      </w:rPr>
    </w:lvl>
    <w:lvl w:ilvl="4">
      <w:start w:val="1"/>
      <w:numFmt w:val="decimal"/>
      <w:isLgl/>
      <w:lvlText w:val="%1.%2.%3.%4.%5"/>
      <w:lvlJc w:val="left"/>
      <w:pPr>
        <w:ind w:left="1080" w:hanging="1080"/>
      </w:pPr>
      <w:rPr>
        <w:rFonts w:hint="default"/>
        <w:b w:val="0"/>
        <w:sz w:val="24"/>
      </w:rPr>
    </w:lvl>
    <w:lvl w:ilvl="5">
      <w:start w:val="1"/>
      <w:numFmt w:val="decimal"/>
      <w:isLgl/>
      <w:lvlText w:val="%1.%2.%3.%4.%5.%6"/>
      <w:lvlJc w:val="left"/>
      <w:pPr>
        <w:ind w:left="1080" w:hanging="1080"/>
      </w:pPr>
      <w:rPr>
        <w:rFonts w:hint="default"/>
        <w:b w:val="0"/>
        <w:sz w:val="24"/>
      </w:rPr>
    </w:lvl>
    <w:lvl w:ilvl="6">
      <w:start w:val="1"/>
      <w:numFmt w:val="decimal"/>
      <w:isLgl/>
      <w:lvlText w:val="%1.%2.%3.%4.%5.%6.%7"/>
      <w:lvlJc w:val="left"/>
      <w:pPr>
        <w:ind w:left="1440" w:hanging="1440"/>
      </w:pPr>
      <w:rPr>
        <w:rFonts w:hint="default"/>
        <w:b w:val="0"/>
        <w:sz w:val="24"/>
      </w:rPr>
    </w:lvl>
    <w:lvl w:ilvl="7">
      <w:start w:val="1"/>
      <w:numFmt w:val="decimal"/>
      <w:isLgl/>
      <w:lvlText w:val="%1.%2.%3.%4.%5.%6.%7.%8"/>
      <w:lvlJc w:val="left"/>
      <w:pPr>
        <w:ind w:left="1440" w:hanging="1440"/>
      </w:pPr>
      <w:rPr>
        <w:rFonts w:hint="default"/>
        <w:b w:val="0"/>
        <w:sz w:val="24"/>
      </w:rPr>
    </w:lvl>
    <w:lvl w:ilvl="8">
      <w:start w:val="1"/>
      <w:numFmt w:val="decimal"/>
      <w:isLgl/>
      <w:lvlText w:val="%1.%2.%3.%4.%5.%6.%7.%8.%9"/>
      <w:lvlJc w:val="left"/>
      <w:pPr>
        <w:ind w:left="1800" w:hanging="1800"/>
      </w:pPr>
      <w:rPr>
        <w:rFonts w:hint="default"/>
        <w:b w:val="0"/>
        <w:sz w:val="24"/>
      </w:rPr>
    </w:lvl>
  </w:abstractNum>
  <w:abstractNum w:abstractNumId="23">
    <w:nsid w:val="40BA5D4E"/>
    <w:multiLevelType w:val="hybridMultilevel"/>
    <w:tmpl w:val="7D6E8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6000A"/>
    <w:multiLevelType w:val="hybridMultilevel"/>
    <w:tmpl w:val="40A2F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421B6D"/>
    <w:multiLevelType w:val="hybridMultilevel"/>
    <w:tmpl w:val="ABE4B912"/>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D9152D"/>
    <w:multiLevelType w:val="hybridMultilevel"/>
    <w:tmpl w:val="2F72B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20452B"/>
    <w:multiLevelType w:val="hybridMultilevel"/>
    <w:tmpl w:val="6EDA3D1A"/>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326EF2"/>
    <w:multiLevelType w:val="hybridMultilevel"/>
    <w:tmpl w:val="893A14C8"/>
    <w:lvl w:ilvl="0" w:tplc="DDC68C6C">
      <w:start w:val="1"/>
      <w:numFmt w:val="decimal"/>
      <w:lvlText w:val="%1)"/>
      <w:lvlJc w:val="left"/>
      <w:pPr>
        <w:ind w:left="780" w:hanging="420"/>
      </w:pPr>
      <w:rPr>
        <w:rFonts w:hint="default"/>
        <w:color w:val="3634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4E16F3"/>
    <w:multiLevelType w:val="hybridMultilevel"/>
    <w:tmpl w:val="51602AA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B066550"/>
    <w:multiLevelType w:val="hybridMultilevel"/>
    <w:tmpl w:val="037C17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D31F90"/>
    <w:multiLevelType w:val="hybridMultilevel"/>
    <w:tmpl w:val="254AEA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E06E4F"/>
    <w:multiLevelType w:val="hybridMultilevel"/>
    <w:tmpl w:val="4926A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6D7959"/>
    <w:multiLevelType w:val="hybridMultilevel"/>
    <w:tmpl w:val="3318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932A4C"/>
    <w:multiLevelType w:val="hybridMultilevel"/>
    <w:tmpl w:val="E6B41D56"/>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B53480"/>
    <w:multiLevelType w:val="hybridMultilevel"/>
    <w:tmpl w:val="A7D420F8"/>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729E3"/>
    <w:multiLevelType w:val="hybridMultilevel"/>
    <w:tmpl w:val="4F96AE12"/>
    <w:lvl w:ilvl="0" w:tplc="08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2BA513A"/>
    <w:multiLevelType w:val="hybridMultilevel"/>
    <w:tmpl w:val="D9007CF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63BE4DC4"/>
    <w:multiLevelType w:val="hybridMultilevel"/>
    <w:tmpl w:val="76007E96"/>
    <w:lvl w:ilvl="0" w:tplc="8C2CE7AC">
      <w:numFmt w:val="bullet"/>
      <w:lvlText w:val="•"/>
      <w:lvlJc w:val="left"/>
      <w:pPr>
        <w:ind w:left="934" w:hanging="360"/>
      </w:pPr>
      <w:rPr>
        <w:rFonts w:ascii="Arial" w:eastAsia="Times New Roman" w:hAnsi="Arial" w:cs="Arial" w:hint="default"/>
        <w:i/>
        <w:w w:val="142"/>
        <w:sz w:val="19"/>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40">
    <w:nsid w:val="65DB60EE"/>
    <w:multiLevelType w:val="hybridMultilevel"/>
    <w:tmpl w:val="C2A81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0E4B8A"/>
    <w:multiLevelType w:val="hybridMultilevel"/>
    <w:tmpl w:val="448402AE"/>
    <w:lvl w:ilvl="0" w:tplc="FBAEE6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3282F"/>
    <w:multiLevelType w:val="hybridMultilevel"/>
    <w:tmpl w:val="A93C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772ECC"/>
    <w:multiLevelType w:val="hybridMultilevel"/>
    <w:tmpl w:val="0EBCC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815661"/>
    <w:multiLevelType w:val="hybridMultilevel"/>
    <w:tmpl w:val="139A50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483CED"/>
    <w:multiLevelType w:val="hybridMultilevel"/>
    <w:tmpl w:val="42C86B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637787A"/>
    <w:multiLevelType w:val="hybridMultilevel"/>
    <w:tmpl w:val="8662BE60"/>
    <w:lvl w:ilvl="0" w:tplc="FBAEE6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9D281B"/>
    <w:multiLevelType w:val="hybridMultilevel"/>
    <w:tmpl w:val="BA0AC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7"/>
  </w:num>
  <w:num w:numId="3">
    <w:abstractNumId w:val="17"/>
    <w:lvlOverride w:ilvl="0">
      <w:startOverride w:val="1"/>
    </w:lvlOverride>
  </w:num>
  <w:num w:numId="4">
    <w:abstractNumId w:val="0"/>
  </w:num>
  <w:num w:numId="5">
    <w:abstractNumId w:val="2"/>
  </w:num>
  <w:num w:numId="6">
    <w:abstractNumId w:val="10"/>
  </w:num>
  <w:num w:numId="7">
    <w:abstractNumId w:val="45"/>
  </w:num>
  <w:num w:numId="8">
    <w:abstractNumId w:val="15"/>
  </w:num>
  <w:num w:numId="9">
    <w:abstractNumId w:val="29"/>
  </w:num>
  <w:num w:numId="10">
    <w:abstractNumId w:val="16"/>
  </w:num>
  <w:num w:numId="11">
    <w:abstractNumId w:val="38"/>
  </w:num>
  <w:num w:numId="12">
    <w:abstractNumId w:val="23"/>
  </w:num>
  <w:num w:numId="13">
    <w:abstractNumId w:val="31"/>
  </w:num>
  <w:num w:numId="14">
    <w:abstractNumId w:val="22"/>
  </w:num>
  <w:num w:numId="15">
    <w:abstractNumId w:val="43"/>
  </w:num>
  <w:num w:numId="16">
    <w:abstractNumId w:val="8"/>
  </w:num>
  <w:num w:numId="17">
    <w:abstractNumId w:val="1"/>
  </w:num>
  <w:num w:numId="18">
    <w:abstractNumId w:val="18"/>
  </w:num>
  <w:num w:numId="19">
    <w:abstractNumId w:val="4"/>
  </w:num>
  <w:num w:numId="20">
    <w:abstractNumId w:val="9"/>
  </w:num>
  <w:num w:numId="21">
    <w:abstractNumId w:val="14"/>
  </w:num>
  <w:num w:numId="22">
    <w:abstractNumId w:val="36"/>
  </w:num>
  <w:num w:numId="23">
    <w:abstractNumId w:val="40"/>
  </w:num>
  <w:num w:numId="24">
    <w:abstractNumId w:val="11"/>
  </w:num>
  <w:num w:numId="25">
    <w:abstractNumId w:val="28"/>
  </w:num>
  <w:num w:numId="26">
    <w:abstractNumId w:val="7"/>
  </w:num>
  <w:num w:numId="27">
    <w:abstractNumId w:val="3"/>
  </w:num>
  <w:num w:numId="28">
    <w:abstractNumId w:val="42"/>
  </w:num>
  <w:num w:numId="29">
    <w:abstractNumId w:val="39"/>
  </w:num>
  <w:num w:numId="30">
    <w:abstractNumId w:val="33"/>
  </w:num>
  <w:num w:numId="31">
    <w:abstractNumId w:val="26"/>
  </w:num>
  <w:num w:numId="32">
    <w:abstractNumId w:val="20"/>
  </w:num>
  <w:num w:numId="33">
    <w:abstractNumId w:val="32"/>
  </w:num>
  <w:num w:numId="34">
    <w:abstractNumId w:val="30"/>
  </w:num>
  <w:num w:numId="35">
    <w:abstractNumId w:val="46"/>
  </w:num>
  <w:num w:numId="36">
    <w:abstractNumId w:val="34"/>
  </w:num>
  <w:num w:numId="37">
    <w:abstractNumId w:val="35"/>
  </w:num>
  <w:num w:numId="38">
    <w:abstractNumId w:val="13"/>
  </w:num>
  <w:num w:numId="39">
    <w:abstractNumId w:val="41"/>
  </w:num>
  <w:num w:numId="40">
    <w:abstractNumId w:val="27"/>
  </w:num>
  <w:num w:numId="41">
    <w:abstractNumId w:val="25"/>
  </w:num>
  <w:num w:numId="42">
    <w:abstractNumId w:val="12"/>
  </w:num>
  <w:num w:numId="43">
    <w:abstractNumId w:val="6"/>
  </w:num>
  <w:num w:numId="44">
    <w:abstractNumId w:val="47"/>
  </w:num>
  <w:num w:numId="45">
    <w:abstractNumId w:val="24"/>
  </w:num>
  <w:num w:numId="46">
    <w:abstractNumId w:val="44"/>
  </w:num>
  <w:num w:numId="47">
    <w:abstractNumId w:val="5"/>
  </w:num>
  <w:num w:numId="48">
    <w:abstractNumId w:val="2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evenAndOddHeaders/>
  <w:drawingGridHorizontalSpacing w:val="12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0E12EE"/>
    <w:rsid w:val="00001964"/>
    <w:rsid w:val="0000242E"/>
    <w:rsid w:val="000024F7"/>
    <w:rsid w:val="00004230"/>
    <w:rsid w:val="0000432A"/>
    <w:rsid w:val="000129D8"/>
    <w:rsid w:val="00012F34"/>
    <w:rsid w:val="00016047"/>
    <w:rsid w:val="000202E7"/>
    <w:rsid w:val="000234FC"/>
    <w:rsid w:val="000253F4"/>
    <w:rsid w:val="000261D6"/>
    <w:rsid w:val="00027E93"/>
    <w:rsid w:val="00027EF6"/>
    <w:rsid w:val="0003041E"/>
    <w:rsid w:val="00034263"/>
    <w:rsid w:val="0003427D"/>
    <w:rsid w:val="00035D84"/>
    <w:rsid w:val="00036AF8"/>
    <w:rsid w:val="00041B45"/>
    <w:rsid w:val="00043D0E"/>
    <w:rsid w:val="00045598"/>
    <w:rsid w:val="00045A3B"/>
    <w:rsid w:val="0004687A"/>
    <w:rsid w:val="00047320"/>
    <w:rsid w:val="00047546"/>
    <w:rsid w:val="000477BE"/>
    <w:rsid w:val="00047918"/>
    <w:rsid w:val="00047945"/>
    <w:rsid w:val="0005068C"/>
    <w:rsid w:val="00050CCC"/>
    <w:rsid w:val="00051BDD"/>
    <w:rsid w:val="0005376B"/>
    <w:rsid w:val="000547E4"/>
    <w:rsid w:val="00054948"/>
    <w:rsid w:val="000550CD"/>
    <w:rsid w:val="0005529E"/>
    <w:rsid w:val="000556EA"/>
    <w:rsid w:val="0005611F"/>
    <w:rsid w:val="00057514"/>
    <w:rsid w:val="000616C3"/>
    <w:rsid w:val="00061A10"/>
    <w:rsid w:val="00061C0C"/>
    <w:rsid w:val="00063049"/>
    <w:rsid w:val="0006585A"/>
    <w:rsid w:val="00066D49"/>
    <w:rsid w:val="000717C4"/>
    <w:rsid w:val="000734E7"/>
    <w:rsid w:val="00076D00"/>
    <w:rsid w:val="0007763D"/>
    <w:rsid w:val="00081EBD"/>
    <w:rsid w:val="0008259F"/>
    <w:rsid w:val="000833C6"/>
    <w:rsid w:val="000839E2"/>
    <w:rsid w:val="00084328"/>
    <w:rsid w:val="00084D3F"/>
    <w:rsid w:val="00091C7D"/>
    <w:rsid w:val="000927E1"/>
    <w:rsid w:val="00093085"/>
    <w:rsid w:val="00093652"/>
    <w:rsid w:val="000937B9"/>
    <w:rsid w:val="000957C0"/>
    <w:rsid w:val="00096635"/>
    <w:rsid w:val="00097BE8"/>
    <w:rsid w:val="000A1984"/>
    <w:rsid w:val="000A23C0"/>
    <w:rsid w:val="000A2869"/>
    <w:rsid w:val="000A2F7B"/>
    <w:rsid w:val="000A323C"/>
    <w:rsid w:val="000A363E"/>
    <w:rsid w:val="000A4581"/>
    <w:rsid w:val="000A6926"/>
    <w:rsid w:val="000B1D5B"/>
    <w:rsid w:val="000B28AE"/>
    <w:rsid w:val="000B428D"/>
    <w:rsid w:val="000B6A2E"/>
    <w:rsid w:val="000B7695"/>
    <w:rsid w:val="000C0BEE"/>
    <w:rsid w:val="000C2557"/>
    <w:rsid w:val="000C28BF"/>
    <w:rsid w:val="000C3E07"/>
    <w:rsid w:val="000C478B"/>
    <w:rsid w:val="000C6875"/>
    <w:rsid w:val="000D0325"/>
    <w:rsid w:val="000D16FA"/>
    <w:rsid w:val="000D1998"/>
    <w:rsid w:val="000D1D88"/>
    <w:rsid w:val="000D2CA5"/>
    <w:rsid w:val="000D33DD"/>
    <w:rsid w:val="000D4011"/>
    <w:rsid w:val="000D7529"/>
    <w:rsid w:val="000E0E46"/>
    <w:rsid w:val="000E12EE"/>
    <w:rsid w:val="000E1FC5"/>
    <w:rsid w:val="000E295F"/>
    <w:rsid w:val="000E2CBC"/>
    <w:rsid w:val="000E37DD"/>
    <w:rsid w:val="000E483D"/>
    <w:rsid w:val="000E6C1B"/>
    <w:rsid w:val="000E7580"/>
    <w:rsid w:val="000F22E4"/>
    <w:rsid w:val="000F41C5"/>
    <w:rsid w:val="000F49FD"/>
    <w:rsid w:val="000F4E9A"/>
    <w:rsid w:val="000F5047"/>
    <w:rsid w:val="000F5DEE"/>
    <w:rsid w:val="0010003B"/>
    <w:rsid w:val="00100095"/>
    <w:rsid w:val="00100320"/>
    <w:rsid w:val="0010291A"/>
    <w:rsid w:val="00103412"/>
    <w:rsid w:val="0010341F"/>
    <w:rsid w:val="00104BF0"/>
    <w:rsid w:val="00104E3A"/>
    <w:rsid w:val="00105562"/>
    <w:rsid w:val="0010601F"/>
    <w:rsid w:val="00107228"/>
    <w:rsid w:val="00107520"/>
    <w:rsid w:val="00110658"/>
    <w:rsid w:val="0011214D"/>
    <w:rsid w:val="00113C86"/>
    <w:rsid w:val="00114BE7"/>
    <w:rsid w:val="00116080"/>
    <w:rsid w:val="00116963"/>
    <w:rsid w:val="00116C20"/>
    <w:rsid w:val="0011721D"/>
    <w:rsid w:val="001172B5"/>
    <w:rsid w:val="00117669"/>
    <w:rsid w:val="001200EF"/>
    <w:rsid w:val="0012289F"/>
    <w:rsid w:val="00123731"/>
    <w:rsid w:val="00123A04"/>
    <w:rsid w:val="00123C5B"/>
    <w:rsid w:val="00123C6C"/>
    <w:rsid w:val="00123F74"/>
    <w:rsid w:val="0012426E"/>
    <w:rsid w:val="00124BAA"/>
    <w:rsid w:val="00125D17"/>
    <w:rsid w:val="00126099"/>
    <w:rsid w:val="0012696F"/>
    <w:rsid w:val="00127A6D"/>
    <w:rsid w:val="00140660"/>
    <w:rsid w:val="00140B82"/>
    <w:rsid w:val="00142575"/>
    <w:rsid w:val="00142C45"/>
    <w:rsid w:val="00146F60"/>
    <w:rsid w:val="00147ECA"/>
    <w:rsid w:val="0015226D"/>
    <w:rsid w:val="00152E65"/>
    <w:rsid w:val="0015419B"/>
    <w:rsid w:val="00156B35"/>
    <w:rsid w:val="00156F53"/>
    <w:rsid w:val="001612A7"/>
    <w:rsid w:val="001629D1"/>
    <w:rsid w:val="00163CF3"/>
    <w:rsid w:val="00170731"/>
    <w:rsid w:val="001718C2"/>
    <w:rsid w:val="00171A1E"/>
    <w:rsid w:val="00171DB0"/>
    <w:rsid w:val="00173DA2"/>
    <w:rsid w:val="00174710"/>
    <w:rsid w:val="00174E7C"/>
    <w:rsid w:val="00174E8E"/>
    <w:rsid w:val="0017554B"/>
    <w:rsid w:val="00175DCD"/>
    <w:rsid w:val="00180238"/>
    <w:rsid w:val="00181F14"/>
    <w:rsid w:val="00182C69"/>
    <w:rsid w:val="001831DF"/>
    <w:rsid w:val="001841E5"/>
    <w:rsid w:val="0018481C"/>
    <w:rsid w:val="00186122"/>
    <w:rsid w:val="0018708D"/>
    <w:rsid w:val="00187740"/>
    <w:rsid w:val="00190219"/>
    <w:rsid w:val="00191930"/>
    <w:rsid w:val="00192DF3"/>
    <w:rsid w:val="0019388C"/>
    <w:rsid w:val="001944B2"/>
    <w:rsid w:val="001953F3"/>
    <w:rsid w:val="00195813"/>
    <w:rsid w:val="00195D8D"/>
    <w:rsid w:val="001A0995"/>
    <w:rsid w:val="001A16F3"/>
    <w:rsid w:val="001A1B30"/>
    <w:rsid w:val="001A20C0"/>
    <w:rsid w:val="001A2F89"/>
    <w:rsid w:val="001A31D8"/>
    <w:rsid w:val="001A37A7"/>
    <w:rsid w:val="001A6C40"/>
    <w:rsid w:val="001A7FAD"/>
    <w:rsid w:val="001B0598"/>
    <w:rsid w:val="001B0893"/>
    <w:rsid w:val="001B099F"/>
    <w:rsid w:val="001B36F8"/>
    <w:rsid w:val="001B37FE"/>
    <w:rsid w:val="001B444B"/>
    <w:rsid w:val="001B6089"/>
    <w:rsid w:val="001B6C9F"/>
    <w:rsid w:val="001C04B5"/>
    <w:rsid w:val="001C19A7"/>
    <w:rsid w:val="001C2AD5"/>
    <w:rsid w:val="001C34AF"/>
    <w:rsid w:val="001C3ACD"/>
    <w:rsid w:val="001C43B3"/>
    <w:rsid w:val="001D131A"/>
    <w:rsid w:val="001D1376"/>
    <w:rsid w:val="001D2C66"/>
    <w:rsid w:val="001D2F32"/>
    <w:rsid w:val="001D3179"/>
    <w:rsid w:val="001D3A7E"/>
    <w:rsid w:val="001D5827"/>
    <w:rsid w:val="001D5922"/>
    <w:rsid w:val="001D6309"/>
    <w:rsid w:val="001D6407"/>
    <w:rsid w:val="001D701B"/>
    <w:rsid w:val="001E0C8A"/>
    <w:rsid w:val="001E1793"/>
    <w:rsid w:val="001E5565"/>
    <w:rsid w:val="001E5970"/>
    <w:rsid w:val="001F0126"/>
    <w:rsid w:val="001F07CD"/>
    <w:rsid w:val="001F09D9"/>
    <w:rsid w:val="001F199F"/>
    <w:rsid w:val="001F1BD6"/>
    <w:rsid w:val="001F29D3"/>
    <w:rsid w:val="001F4ED5"/>
    <w:rsid w:val="001F5629"/>
    <w:rsid w:val="001F6231"/>
    <w:rsid w:val="001F62F3"/>
    <w:rsid w:val="001F7376"/>
    <w:rsid w:val="002009BC"/>
    <w:rsid w:val="00201C67"/>
    <w:rsid w:val="00202007"/>
    <w:rsid w:val="00203271"/>
    <w:rsid w:val="002074C2"/>
    <w:rsid w:val="00207FA6"/>
    <w:rsid w:val="00210EDA"/>
    <w:rsid w:val="0021110A"/>
    <w:rsid w:val="00211AB8"/>
    <w:rsid w:val="00211DF5"/>
    <w:rsid w:val="0021259A"/>
    <w:rsid w:val="00212AED"/>
    <w:rsid w:val="002141CF"/>
    <w:rsid w:val="00214792"/>
    <w:rsid w:val="00215389"/>
    <w:rsid w:val="00215503"/>
    <w:rsid w:val="00215987"/>
    <w:rsid w:val="002174DD"/>
    <w:rsid w:val="00222BED"/>
    <w:rsid w:val="00224EEE"/>
    <w:rsid w:val="002314C3"/>
    <w:rsid w:val="00233E3C"/>
    <w:rsid w:val="00233F09"/>
    <w:rsid w:val="00236987"/>
    <w:rsid w:val="0024090E"/>
    <w:rsid w:val="00240B53"/>
    <w:rsid w:val="00241AD7"/>
    <w:rsid w:val="00241E0B"/>
    <w:rsid w:val="002439C8"/>
    <w:rsid w:val="00243BAD"/>
    <w:rsid w:val="002442E0"/>
    <w:rsid w:val="002472C1"/>
    <w:rsid w:val="002473A5"/>
    <w:rsid w:val="00250942"/>
    <w:rsid w:val="00251F0B"/>
    <w:rsid w:val="00253A01"/>
    <w:rsid w:val="00255673"/>
    <w:rsid w:val="0025621C"/>
    <w:rsid w:val="00256410"/>
    <w:rsid w:val="0025717C"/>
    <w:rsid w:val="00260E3D"/>
    <w:rsid w:val="00263786"/>
    <w:rsid w:val="00263891"/>
    <w:rsid w:val="00264EB1"/>
    <w:rsid w:val="00265CBE"/>
    <w:rsid w:val="00270919"/>
    <w:rsid w:val="00271709"/>
    <w:rsid w:val="002720DF"/>
    <w:rsid w:val="002774FE"/>
    <w:rsid w:val="0028064E"/>
    <w:rsid w:val="0028130D"/>
    <w:rsid w:val="00281450"/>
    <w:rsid w:val="00284DDD"/>
    <w:rsid w:val="002851D9"/>
    <w:rsid w:val="00285790"/>
    <w:rsid w:val="002902F9"/>
    <w:rsid w:val="00290636"/>
    <w:rsid w:val="00290797"/>
    <w:rsid w:val="0029128A"/>
    <w:rsid w:val="00291EEC"/>
    <w:rsid w:val="002942B1"/>
    <w:rsid w:val="00295FFE"/>
    <w:rsid w:val="00296D36"/>
    <w:rsid w:val="002A0FBB"/>
    <w:rsid w:val="002A1248"/>
    <w:rsid w:val="002A1385"/>
    <w:rsid w:val="002A20A7"/>
    <w:rsid w:val="002A7617"/>
    <w:rsid w:val="002A78A2"/>
    <w:rsid w:val="002B0AD1"/>
    <w:rsid w:val="002B13A4"/>
    <w:rsid w:val="002B2037"/>
    <w:rsid w:val="002B282F"/>
    <w:rsid w:val="002B4B7A"/>
    <w:rsid w:val="002B5B21"/>
    <w:rsid w:val="002B7629"/>
    <w:rsid w:val="002B7CE0"/>
    <w:rsid w:val="002B7F05"/>
    <w:rsid w:val="002C0AF9"/>
    <w:rsid w:val="002C0D75"/>
    <w:rsid w:val="002C1799"/>
    <w:rsid w:val="002C21D3"/>
    <w:rsid w:val="002C23E1"/>
    <w:rsid w:val="002C4FC2"/>
    <w:rsid w:val="002C64ED"/>
    <w:rsid w:val="002C70EE"/>
    <w:rsid w:val="002C7701"/>
    <w:rsid w:val="002D2718"/>
    <w:rsid w:val="002D2ABB"/>
    <w:rsid w:val="002D2CC6"/>
    <w:rsid w:val="002D2F7F"/>
    <w:rsid w:val="002D3327"/>
    <w:rsid w:val="002D34BA"/>
    <w:rsid w:val="002D47AA"/>
    <w:rsid w:val="002D4FF2"/>
    <w:rsid w:val="002D7807"/>
    <w:rsid w:val="002E2A60"/>
    <w:rsid w:val="002E42C0"/>
    <w:rsid w:val="002E7DC2"/>
    <w:rsid w:val="002F037E"/>
    <w:rsid w:val="002F0867"/>
    <w:rsid w:val="002F1CD2"/>
    <w:rsid w:val="002F41CA"/>
    <w:rsid w:val="002F5171"/>
    <w:rsid w:val="002F5BDD"/>
    <w:rsid w:val="002F60AC"/>
    <w:rsid w:val="002F79CA"/>
    <w:rsid w:val="0030167C"/>
    <w:rsid w:val="00301F0F"/>
    <w:rsid w:val="00302A12"/>
    <w:rsid w:val="00303CA0"/>
    <w:rsid w:val="00307330"/>
    <w:rsid w:val="00310C03"/>
    <w:rsid w:val="00310D31"/>
    <w:rsid w:val="00310FD8"/>
    <w:rsid w:val="00311FF1"/>
    <w:rsid w:val="0031434B"/>
    <w:rsid w:val="00316754"/>
    <w:rsid w:val="003174A3"/>
    <w:rsid w:val="003202DE"/>
    <w:rsid w:val="0032321C"/>
    <w:rsid w:val="00323D86"/>
    <w:rsid w:val="0032517F"/>
    <w:rsid w:val="003314DB"/>
    <w:rsid w:val="003318A6"/>
    <w:rsid w:val="00332237"/>
    <w:rsid w:val="003326D0"/>
    <w:rsid w:val="00332E3B"/>
    <w:rsid w:val="00333519"/>
    <w:rsid w:val="00337398"/>
    <w:rsid w:val="003378FA"/>
    <w:rsid w:val="00340C43"/>
    <w:rsid w:val="00342732"/>
    <w:rsid w:val="003435D7"/>
    <w:rsid w:val="0034449F"/>
    <w:rsid w:val="00346386"/>
    <w:rsid w:val="00347843"/>
    <w:rsid w:val="00351531"/>
    <w:rsid w:val="0035262D"/>
    <w:rsid w:val="00352CB9"/>
    <w:rsid w:val="003557F9"/>
    <w:rsid w:val="0035626A"/>
    <w:rsid w:val="003566A2"/>
    <w:rsid w:val="003572A4"/>
    <w:rsid w:val="003603C5"/>
    <w:rsid w:val="00360D50"/>
    <w:rsid w:val="00362321"/>
    <w:rsid w:val="00364B2B"/>
    <w:rsid w:val="003677CC"/>
    <w:rsid w:val="003725C1"/>
    <w:rsid w:val="00372A97"/>
    <w:rsid w:val="00373378"/>
    <w:rsid w:val="003743B2"/>
    <w:rsid w:val="003746B2"/>
    <w:rsid w:val="003747D4"/>
    <w:rsid w:val="00375A32"/>
    <w:rsid w:val="0037724F"/>
    <w:rsid w:val="003800CA"/>
    <w:rsid w:val="00381B7C"/>
    <w:rsid w:val="00382AFC"/>
    <w:rsid w:val="0038420B"/>
    <w:rsid w:val="0038590B"/>
    <w:rsid w:val="0038608E"/>
    <w:rsid w:val="00386E62"/>
    <w:rsid w:val="0039189B"/>
    <w:rsid w:val="0039206B"/>
    <w:rsid w:val="00393F2F"/>
    <w:rsid w:val="003941F7"/>
    <w:rsid w:val="00395225"/>
    <w:rsid w:val="0039660A"/>
    <w:rsid w:val="003A239D"/>
    <w:rsid w:val="003A3350"/>
    <w:rsid w:val="003A3C77"/>
    <w:rsid w:val="003A6030"/>
    <w:rsid w:val="003A6B14"/>
    <w:rsid w:val="003A70DD"/>
    <w:rsid w:val="003A77DB"/>
    <w:rsid w:val="003A7C3F"/>
    <w:rsid w:val="003A7CB0"/>
    <w:rsid w:val="003B23D9"/>
    <w:rsid w:val="003B3D3A"/>
    <w:rsid w:val="003B5648"/>
    <w:rsid w:val="003B6228"/>
    <w:rsid w:val="003B7371"/>
    <w:rsid w:val="003C0E41"/>
    <w:rsid w:val="003C12CF"/>
    <w:rsid w:val="003C13E6"/>
    <w:rsid w:val="003C1B53"/>
    <w:rsid w:val="003C4E4D"/>
    <w:rsid w:val="003C7590"/>
    <w:rsid w:val="003D0FC9"/>
    <w:rsid w:val="003D167D"/>
    <w:rsid w:val="003D185C"/>
    <w:rsid w:val="003D2BB4"/>
    <w:rsid w:val="003D3549"/>
    <w:rsid w:val="003D7764"/>
    <w:rsid w:val="003E490C"/>
    <w:rsid w:val="003E591C"/>
    <w:rsid w:val="003E65B0"/>
    <w:rsid w:val="003F1C78"/>
    <w:rsid w:val="003F6B94"/>
    <w:rsid w:val="003F7235"/>
    <w:rsid w:val="00400217"/>
    <w:rsid w:val="004007DF"/>
    <w:rsid w:val="004033AA"/>
    <w:rsid w:val="00404135"/>
    <w:rsid w:val="0040725F"/>
    <w:rsid w:val="004072D2"/>
    <w:rsid w:val="00407572"/>
    <w:rsid w:val="00411358"/>
    <w:rsid w:val="00411AF0"/>
    <w:rsid w:val="00413EE0"/>
    <w:rsid w:val="00416BAE"/>
    <w:rsid w:val="00416D55"/>
    <w:rsid w:val="00416FCA"/>
    <w:rsid w:val="00417F65"/>
    <w:rsid w:val="00421B58"/>
    <w:rsid w:val="00422CF3"/>
    <w:rsid w:val="00423465"/>
    <w:rsid w:val="0042359D"/>
    <w:rsid w:val="00424127"/>
    <w:rsid w:val="00424878"/>
    <w:rsid w:val="00425D59"/>
    <w:rsid w:val="00426353"/>
    <w:rsid w:val="00426710"/>
    <w:rsid w:val="00426FF8"/>
    <w:rsid w:val="0043315B"/>
    <w:rsid w:val="00434068"/>
    <w:rsid w:val="004347A2"/>
    <w:rsid w:val="0043634B"/>
    <w:rsid w:val="004367AC"/>
    <w:rsid w:val="004371DE"/>
    <w:rsid w:val="0044016F"/>
    <w:rsid w:val="00440ACF"/>
    <w:rsid w:val="004424F5"/>
    <w:rsid w:val="00442F3E"/>
    <w:rsid w:val="00443AB1"/>
    <w:rsid w:val="00444F7F"/>
    <w:rsid w:val="0044718B"/>
    <w:rsid w:val="004472A0"/>
    <w:rsid w:val="00447929"/>
    <w:rsid w:val="004515FA"/>
    <w:rsid w:val="00452030"/>
    <w:rsid w:val="0045319A"/>
    <w:rsid w:val="00460C54"/>
    <w:rsid w:val="00461290"/>
    <w:rsid w:val="00463144"/>
    <w:rsid w:val="00464DB5"/>
    <w:rsid w:val="00465173"/>
    <w:rsid w:val="00467049"/>
    <w:rsid w:val="00472CA2"/>
    <w:rsid w:val="004753A6"/>
    <w:rsid w:val="00476729"/>
    <w:rsid w:val="00480393"/>
    <w:rsid w:val="0048113A"/>
    <w:rsid w:val="004828F2"/>
    <w:rsid w:val="004836CF"/>
    <w:rsid w:val="00485143"/>
    <w:rsid w:val="0048684A"/>
    <w:rsid w:val="004872EC"/>
    <w:rsid w:val="00490633"/>
    <w:rsid w:val="0049259C"/>
    <w:rsid w:val="004926FF"/>
    <w:rsid w:val="004929FC"/>
    <w:rsid w:val="00493398"/>
    <w:rsid w:val="00497C59"/>
    <w:rsid w:val="00497E05"/>
    <w:rsid w:val="004A01BD"/>
    <w:rsid w:val="004A0B43"/>
    <w:rsid w:val="004A2036"/>
    <w:rsid w:val="004A2A7B"/>
    <w:rsid w:val="004A614D"/>
    <w:rsid w:val="004A617E"/>
    <w:rsid w:val="004A7A5B"/>
    <w:rsid w:val="004A7F35"/>
    <w:rsid w:val="004B073C"/>
    <w:rsid w:val="004B1D1B"/>
    <w:rsid w:val="004B289D"/>
    <w:rsid w:val="004B3C0C"/>
    <w:rsid w:val="004B4256"/>
    <w:rsid w:val="004B460B"/>
    <w:rsid w:val="004B4803"/>
    <w:rsid w:val="004B5801"/>
    <w:rsid w:val="004B679D"/>
    <w:rsid w:val="004B71A7"/>
    <w:rsid w:val="004B789D"/>
    <w:rsid w:val="004B7CA9"/>
    <w:rsid w:val="004C16A9"/>
    <w:rsid w:val="004C3251"/>
    <w:rsid w:val="004C39B0"/>
    <w:rsid w:val="004C4BC5"/>
    <w:rsid w:val="004C653B"/>
    <w:rsid w:val="004D195D"/>
    <w:rsid w:val="004D3BA4"/>
    <w:rsid w:val="004D5077"/>
    <w:rsid w:val="004D5708"/>
    <w:rsid w:val="004E07E5"/>
    <w:rsid w:val="004E1F6A"/>
    <w:rsid w:val="004E359F"/>
    <w:rsid w:val="004E4071"/>
    <w:rsid w:val="004E50EB"/>
    <w:rsid w:val="004E572C"/>
    <w:rsid w:val="004F0287"/>
    <w:rsid w:val="004F0C83"/>
    <w:rsid w:val="004F10D3"/>
    <w:rsid w:val="004F111C"/>
    <w:rsid w:val="004F1251"/>
    <w:rsid w:val="004F146B"/>
    <w:rsid w:val="004F1DB5"/>
    <w:rsid w:val="004F2B59"/>
    <w:rsid w:val="004F5BF7"/>
    <w:rsid w:val="004F5D4E"/>
    <w:rsid w:val="004F5FA3"/>
    <w:rsid w:val="004F6F65"/>
    <w:rsid w:val="00500A74"/>
    <w:rsid w:val="00501B7E"/>
    <w:rsid w:val="0050238C"/>
    <w:rsid w:val="00504D5A"/>
    <w:rsid w:val="00510165"/>
    <w:rsid w:val="005114C7"/>
    <w:rsid w:val="00512138"/>
    <w:rsid w:val="0051447A"/>
    <w:rsid w:val="00516D7C"/>
    <w:rsid w:val="005224ED"/>
    <w:rsid w:val="0052412C"/>
    <w:rsid w:val="00527E94"/>
    <w:rsid w:val="00530158"/>
    <w:rsid w:val="00532684"/>
    <w:rsid w:val="00532C7D"/>
    <w:rsid w:val="005332F9"/>
    <w:rsid w:val="00533880"/>
    <w:rsid w:val="0053436F"/>
    <w:rsid w:val="00534F63"/>
    <w:rsid w:val="005352DB"/>
    <w:rsid w:val="00535D9E"/>
    <w:rsid w:val="0054491C"/>
    <w:rsid w:val="0054512E"/>
    <w:rsid w:val="005459F2"/>
    <w:rsid w:val="00547DE6"/>
    <w:rsid w:val="00552970"/>
    <w:rsid w:val="00553DE9"/>
    <w:rsid w:val="00557117"/>
    <w:rsid w:val="00557E90"/>
    <w:rsid w:val="00563C0D"/>
    <w:rsid w:val="00564D9C"/>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25DD"/>
    <w:rsid w:val="0058307C"/>
    <w:rsid w:val="00583E86"/>
    <w:rsid w:val="00585CBC"/>
    <w:rsid w:val="00586DDA"/>
    <w:rsid w:val="005875FF"/>
    <w:rsid w:val="00590A46"/>
    <w:rsid w:val="00594E90"/>
    <w:rsid w:val="00596E82"/>
    <w:rsid w:val="005A06FC"/>
    <w:rsid w:val="005A0745"/>
    <w:rsid w:val="005A0C0D"/>
    <w:rsid w:val="005A235D"/>
    <w:rsid w:val="005A3F6D"/>
    <w:rsid w:val="005A59CA"/>
    <w:rsid w:val="005A6621"/>
    <w:rsid w:val="005A7B12"/>
    <w:rsid w:val="005B1BD6"/>
    <w:rsid w:val="005B297C"/>
    <w:rsid w:val="005B55B1"/>
    <w:rsid w:val="005B736A"/>
    <w:rsid w:val="005C114B"/>
    <w:rsid w:val="005C1F5F"/>
    <w:rsid w:val="005C23D6"/>
    <w:rsid w:val="005C4EEC"/>
    <w:rsid w:val="005C7944"/>
    <w:rsid w:val="005D0D26"/>
    <w:rsid w:val="005D2F60"/>
    <w:rsid w:val="005D351C"/>
    <w:rsid w:val="005D363E"/>
    <w:rsid w:val="005D392F"/>
    <w:rsid w:val="005D3B67"/>
    <w:rsid w:val="005D3BCE"/>
    <w:rsid w:val="005D4C84"/>
    <w:rsid w:val="005D4F34"/>
    <w:rsid w:val="005D6073"/>
    <w:rsid w:val="005D72BF"/>
    <w:rsid w:val="005E0564"/>
    <w:rsid w:val="005E2122"/>
    <w:rsid w:val="005E23DD"/>
    <w:rsid w:val="005E54A3"/>
    <w:rsid w:val="005E5502"/>
    <w:rsid w:val="005E5584"/>
    <w:rsid w:val="005E668A"/>
    <w:rsid w:val="005E74D2"/>
    <w:rsid w:val="005F027E"/>
    <w:rsid w:val="005F0F2C"/>
    <w:rsid w:val="005F1FC2"/>
    <w:rsid w:val="005F524A"/>
    <w:rsid w:val="005F59ED"/>
    <w:rsid w:val="005F5D76"/>
    <w:rsid w:val="005F7802"/>
    <w:rsid w:val="0060205E"/>
    <w:rsid w:val="00602F29"/>
    <w:rsid w:val="0060544A"/>
    <w:rsid w:val="00605E00"/>
    <w:rsid w:val="00606661"/>
    <w:rsid w:val="00607577"/>
    <w:rsid w:val="00610563"/>
    <w:rsid w:val="006108BB"/>
    <w:rsid w:val="00611601"/>
    <w:rsid w:val="00613B81"/>
    <w:rsid w:val="006141D2"/>
    <w:rsid w:val="0061447A"/>
    <w:rsid w:val="00616318"/>
    <w:rsid w:val="006173DC"/>
    <w:rsid w:val="0061767B"/>
    <w:rsid w:val="00620495"/>
    <w:rsid w:val="00620626"/>
    <w:rsid w:val="006219E7"/>
    <w:rsid w:val="006227AE"/>
    <w:rsid w:val="0062295B"/>
    <w:rsid w:val="006232ED"/>
    <w:rsid w:val="00623617"/>
    <w:rsid w:val="00624172"/>
    <w:rsid w:val="00627F61"/>
    <w:rsid w:val="00636767"/>
    <w:rsid w:val="006371CE"/>
    <w:rsid w:val="00640C0B"/>
    <w:rsid w:val="00640DC3"/>
    <w:rsid w:val="006410E0"/>
    <w:rsid w:val="00641D43"/>
    <w:rsid w:val="00643D9B"/>
    <w:rsid w:val="00645466"/>
    <w:rsid w:val="00646B15"/>
    <w:rsid w:val="00650C26"/>
    <w:rsid w:val="00651357"/>
    <w:rsid w:val="0065274B"/>
    <w:rsid w:val="00652B7C"/>
    <w:rsid w:val="006539E7"/>
    <w:rsid w:val="00653AF5"/>
    <w:rsid w:val="00653EE4"/>
    <w:rsid w:val="006549FB"/>
    <w:rsid w:val="00655C3B"/>
    <w:rsid w:val="006568C5"/>
    <w:rsid w:val="00656910"/>
    <w:rsid w:val="0065743C"/>
    <w:rsid w:val="006600A3"/>
    <w:rsid w:val="006648B4"/>
    <w:rsid w:val="00667303"/>
    <w:rsid w:val="00667EEC"/>
    <w:rsid w:val="0067270A"/>
    <w:rsid w:val="0067302E"/>
    <w:rsid w:val="00674131"/>
    <w:rsid w:val="0067471B"/>
    <w:rsid w:val="006749CF"/>
    <w:rsid w:val="00674C83"/>
    <w:rsid w:val="00676C18"/>
    <w:rsid w:val="006775D9"/>
    <w:rsid w:val="00685E19"/>
    <w:rsid w:val="00690CB3"/>
    <w:rsid w:val="00691650"/>
    <w:rsid w:val="00691D7E"/>
    <w:rsid w:val="00691D80"/>
    <w:rsid w:val="00692112"/>
    <w:rsid w:val="00692AD0"/>
    <w:rsid w:val="00695E4A"/>
    <w:rsid w:val="00696FA1"/>
    <w:rsid w:val="006A2114"/>
    <w:rsid w:val="006A2471"/>
    <w:rsid w:val="006A257D"/>
    <w:rsid w:val="006A4093"/>
    <w:rsid w:val="006A493D"/>
    <w:rsid w:val="006A4D0E"/>
    <w:rsid w:val="006A4DDD"/>
    <w:rsid w:val="006A648A"/>
    <w:rsid w:val="006A70CF"/>
    <w:rsid w:val="006B057C"/>
    <w:rsid w:val="006B076F"/>
    <w:rsid w:val="006B0F0F"/>
    <w:rsid w:val="006B18BB"/>
    <w:rsid w:val="006B1FE7"/>
    <w:rsid w:val="006B520F"/>
    <w:rsid w:val="006B6D90"/>
    <w:rsid w:val="006B6FDE"/>
    <w:rsid w:val="006C2493"/>
    <w:rsid w:val="006C4956"/>
    <w:rsid w:val="006C539D"/>
    <w:rsid w:val="006C6F90"/>
    <w:rsid w:val="006C739D"/>
    <w:rsid w:val="006D1FF8"/>
    <w:rsid w:val="006D3124"/>
    <w:rsid w:val="006D58A2"/>
    <w:rsid w:val="006D59A9"/>
    <w:rsid w:val="006D660C"/>
    <w:rsid w:val="006E050E"/>
    <w:rsid w:val="006E1839"/>
    <w:rsid w:val="006E22DF"/>
    <w:rsid w:val="006E28A5"/>
    <w:rsid w:val="006E3778"/>
    <w:rsid w:val="006E603B"/>
    <w:rsid w:val="006F03D0"/>
    <w:rsid w:val="006F35CD"/>
    <w:rsid w:val="006F665B"/>
    <w:rsid w:val="00700632"/>
    <w:rsid w:val="00700677"/>
    <w:rsid w:val="007016B1"/>
    <w:rsid w:val="007024C0"/>
    <w:rsid w:val="007046A9"/>
    <w:rsid w:val="0070561A"/>
    <w:rsid w:val="00706AA8"/>
    <w:rsid w:val="0070721F"/>
    <w:rsid w:val="00707753"/>
    <w:rsid w:val="00707C38"/>
    <w:rsid w:val="00711F21"/>
    <w:rsid w:val="00712173"/>
    <w:rsid w:val="0071364E"/>
    <w:rsid w:val="00714DEF"/>
    <w:rsid w:val="00715C10"/>
    <w:rsid w:val="00720183"/>
    <w:rsid w:val="00721667"/>
    <w:rsid w:val="00721F71"/>
    <w:rsid w:val="007247E5"/>
    <w:rsid w:val="00724C3E"/>
    <w:rsid w:val="00725D8D"/>
    <w:rsid w:val="00726358"/>
    <w:rsid w:val="00727BAD"/>
    <w:rsid w:val="0073048B"/>
    <w:rsid w:val="00730B03"/>
    <w:rsid w:val="00731430"/>
    <w:rsid w:val="00731878"/>
    <w:rsid w:val="00731F2A"/>
    <w:rsid w:val="00732703"/>
    <w:rsid w:val="007327D4"/>
    <w:rsid w:val="00733B35"/>
    <w:rsid w:val="007349D1"/>
    <w:rsid w:val="00737AAA"/>
    <w:rsid w:val="00740824"/>
    <w:rsid w:val="00740870"/>
    <w:rsid w:val="00740933"/>
    <w:rsid w:val="00743ED7"/>
    <w:rsid w:val="00744042"/>
    <w:rsid w:val="0074587F"/>
    <w:rsid w:val="00745A27"/>
    <w:rsid w:val="00746251"/>
    <w:rsid w:val="00746C02"/>
    <w:rsid w:val="00747431"/>
    <w:rsid w:val="00751E93"/>
    <w:rsid w:val="007521F3"/>
    <w:rsid w:val="00753F9F"/>
    <w:rsid w:val="00754E23"/>
    <w:rsid w:val="007551CC"/>
    <w:rsid w:val="00757634"/>
    <w:rsid w:val="00760B7B"/>
    <w:rsid w:val="007611A9"/>
    <w:rsid w:val="00761A5E"/>
    <w:rsid w:val="0076432F"/>
    <w:rsid w:val="007660C0"/>
    <w:rsid w:val="007703E7"/>
    <w:rsid w:val="007706DE"/>
    <w:rsid w:val="00770DEC"/>
    <w:rsid w:val="00770F88"/>
    <w:rsid w:val="0077137D"/>
    <w:rsid w:val="0077212D"/>
    <w:rsid w:val="00772F04"/>
    <w:rsid w:val="0077351A"/>
    <w:rsid w:val="00773CD9"/>
    <w:rsid w:val="00774E07"/>
    <w:rsid w:val="00775641"/>
    <w:rsid w:val="00775EAB"/>
    <w:rsid w:val="00777158"/>
    <w:rsid w:val="00780385"/>
    <w:rsid w:val="007805ED"/>
    <w:rsid w:val="00781908"/>
    <w:rsid w:val="00782D48"/>
    <w:rsid w:val="00783654"/>
    <w:rsid w:val="007847E0"/>
    <w:rsid w:val="0078571C"/>
    <w:rsid w:val="00785729"/>
    <w:rsid w:val="00787090"/>
    <w:rsid w:val="00790248"/>
    <w:rsid w:val="00791556"/>
    <w:rsid w:val="00792F8C"/>
    <w:rsid w:val="00793492"/>
    <w:rsid w:val="00794A41"/>
    <w:rsid w:val="007965F8"/>
    <w:rsid w:val="0079668D"/>
    <w:rsid w:val="00797FE9"/>
    <w:rsid w:val="007A05C9"/>
    <w:rsid w:val="007A0BFF"/>
    <w:rsid w:val="007A16A7"/>
    <w:rsid w:val="007A701F"/>
    <w:rsid w:val="007A726D"/>
    <w:rsid w:val="007B01CA"/>
    <w:rsid w:val="007B21CA"/>
    <w:rsid w:val="007B2E4F"/>
    <w:rsid w:val="007B36C5"/>
    <w:rsid w:val="007B65B1"/>
    <w:rsid w:val="007B778B"/>
    <w:rsid w:val="007B7885"/>
    <w:rsid w:val="007C004D"/>
    <w:rsid w:val="007C0E6B"/>
    <w:rsid w:val="007C20E1"/>
    <w:rsid w:val="007C25CA"/>
    <w:rsid w:val="007C2C39"/>
    <w:rsid w:val="007C3A4B"/>
    <w:rsid w:val="007C50D7"/>
    <w:rsid w:val="007C7D74"/>
    <w:rsid w:val="007D0A72"/>
    <w:rsid w:val="007D5565"/>
    <w:rsid w:val="007D5A7E"/>
    <w:rsid w:val="007E0A84"/>
    <w:rsid w:val="007E268C"/>
    <w:rsid w:val="007E483B"/>
    <w:rsid w:val="007E4D8C"/>
    <w:rsid w:val="007E51B7"/>
    <w:rsid w:val="007E678F"/>
    <w:rsid w:val="007F222F"/>
    <w:rsid w:val="007F247A"/>
    <w:rsid w:val="007F2A10"/>
    <w:rsid w:val="007F3104"/>
    <w:rsid w:val="007F4294"/>
    <w:rsid w:val="007F587F"/>
    <w:rsid w:val="007F59EF"/>
    <w:rsid w:val="007F715D"/>
    <w:rsid w:val="007F794B"/>
    <w:rsid w:val="008025B7"/>
    <w:rsid w:val="00803A33"/>
    <w:rsid w:val="00804A16"/>
    <w:rsid w:val="00806A6E"/>
    <w:rsid w:val="00807B9C"/>
    <w:rsid w:val="0081025D"/>
    <w:rsid w:val="00810FAC"/>
    <w:rsid w:val="008110A2"/>
    <w:rsid w:val="008111F0"/>
    <w:rsid w:val="008117EA"/>
    <w:rsid w:val="00811EB2"/>
    <w:rsid w:val="008120AA"/>
    <w:rsid w:val="00813F43"/>
    <w:rsid w:val="00822573"/>
    <w:rsid w:val="00822BB1"/>
    <w:rsid w:val="008237E1"/>
    <w:rsid w:val="00823B47"/>
    <w:rsid w:val="00827230"/>
    <w:rsid w:val="008272FB"/>
    <w:rsid w:val="00827CAE"/>
    <w:rsid w:val="008304DE"/>
    <w:rsid w:val="00831E7C"/>
    <w:rsid w:val="00835381"/>
    <w:rsid w:val="008359E8"/>
    <w:rsid w:val="00836C40"/>
    <w:rsid w:val="00841434"/>
    <w:rsid w:val="0084157A"/>
    <w:rsid w:val="00844573"/>
    <w:rsid w:val="00845195"/>
    <w:rsid w:val="008478A9"/>
    <w:rsid w:val="00850970"/>
    <w:rsid w:val="00852D7E"/>
    <w:rsid w:val="00853643"/>
    <w:rsid w:val="00854C69"/>
    <w:rsid w:val="00855872"/>
    <w:rsid w:val="00856576"/>
    <w:rsid w:val="00857464"/>
    <w:rsid w:val="00860AC6"/>
    <w:rsid w:val="00864D84"/>
    <w:rsid w:val="008654CD"/>
    <w:rsid w:val="00866845"/>
    <w:rsid w:val="00867DD6"/>
    <w:rsid w:val="00870D08"/>
    <w:rsid w:val="00871947"/>
    <w:rsid w:val="00873804"/>
    <w:rsid w:val="0087426A"/>
    <w:rsid w:val="0087430B"/>
    <w:rsid w:val="00874940"/>
    <w:rsid w:val="008767AF"/>
    <w:rsid w:val="00877A30"/>
    <w:rsid w:val="00880843"/>
    <w:rsid w:val="00881679"/>
    <w:rsid w:val="00881AA7"/>
    <w:rsid w:val="00884C9C"/>
    <w:rsid w:val="0088592C"/>
    <w:rsid w:val="00887F8C"/>
    <w:rsid w:val="00890181"/>
    <w:rsid w:val="008934AD"/>
    <w:rsid w:val="008943E4"/>
    <w:rsid w:val="008950C2"/>
    <w:rsid w:val="00895E1B"/>
    <w:rsid w:val="008A1B7D"/>
    <w:rsid w:val="008A24FF"/>
    <w:rsid w:val="008A5BAE"/>
    <w:rsid w:val="008A63C1"/>
    <w:rsid w:val="008A6E88"/>
    <w:rsid w:val="008A75D1"/>
    <w:rsid w:val="008A7719"/>
    <w:rsid w:val="008A77A2"/>
    <w:rsid w:val="008B1C7A"/>
    <w:rsid w:val="008B2835"/>
    <w:rsid w:val="008B3BAF"/>
    <w:rsid w:val="008B4990"/>
    <w:rsid w:val="008B4FBA"/>
    <w:rsid w:val="008B76AC"/>
    <w:rsid w:val="008C035B"/>
    <w:rsid w:val="008C08BE"/>
    <w:rsid w:val="008C0928"/>
    <w:rsid w:val="008C2567"/>
    <w:rsid w:val="008C2672"/>
    <w:rsid w:val="008C2DB6"/>
    <w:rsid w:val="008C2E6F"/>
    <w:rsid w:val="008C5D90"/>
    <w:rsid w:val="008C6826"/>
    <w:rsid w:val="008C724C"/>
    <w:rsid w:val="008C7519"/>
    <w:rsid w:val="008C790F"/>
    <w:rsid w:val="008D2AF0"/>
    <w:rsid w:val="008D72F8"/>
    <w:rsid w:val="008D745F"/>
    <w:rsid w:val="008D751B"/>
    <w:rsid w:val="008E19CA"/>
    <w:rsid w:val="008E5086"/>
    <w:rsid w:val="008F16ED"/>
    <w:rsid w:val="008F30C7"/>
    <w:rsid w:val="008F35EF"/>
    <w:rsid w:val="008F4980"/>
    <w:rsid w:val="008F54A4"/>
    <w:rsid w:val="008F6757"/>
    <w:rsid w:val="008F6F8F"/>
    <w:rsid w:val="00900DB3"/>
    <w:rsid w:val="00902BA5"/>
    <w:rsid w:val="0090467D"/>
    <w:rsid w:val="00906705"/>
    <w:rsid w:val="0090730C"/>
    <w:rsid w:val="00910952"/>
    <w:rsid w:val="009111ED"/>
    <w:rsid w:val="00911C01"/>
    <w:rsid w:val="009131EC"/>
    <w:rsid w:val="0091386F"/>
    <w:rsid w:val="00917B40"/>
    <w:rsid w:val="00921365"/>
    <w:rsid w:val="00922424"/>
    <w:rsid w:val="00923FD1"/>
    <w:rsid w:val="009242B1"/>
    <w:rsid w:val="00924714"/>
    <w:rsid w:val="00924E77"/>
    <w:rsid w:val="00925134"/>
    <w:rsid w:val="0092544A"/>
    <w:rsid w:val="00925DA2"/>
    <w:rsid w:val="00926C47"/>
    <w:rsid w:val="009271F3"/>
    <w:rsid w:val="00931FB3"/>
    <w:rsid w:val="00933E5C"/>
    <w:rsid w:val="00934CA3"/>
    <w:rsid w:val="009352ED"/>
    <w:rsid w:val="00935B65"/>
    <w:rsid w:val="009368C7"/>
    <w:rsid w:val="00941CEF"/>
    <w:rsid w:val="00942A43"/>
    <w:rsid w:val="0094343B"/>
    <w:rsid w:val="00944112"/>
    <w:rsid w:val="00946DEF"/>
    <w:rsid w:val="00946F25"/>
    <w:rsid w:val="00950872"/>
    <w:rsid w:val="00950F77"/>
    <w:rsid w:val="0095336F"/>
    <w:rsid w:val="0096259B"/>
    <w:rsid w:val="00962D04"/>
    <w:rsid w:val="00963B30"/>
    <w:rsid w:val="009644F6"/>
    <w:rsid w:val="00964C7C"/>
    <w:rsid w:val="00964FF6"/>
    <w:rsid w:val="0096500D"/>
    <w:rsid w:val="009654DF"/>
    <w:rsid w:val="009656E4"/>
    <w:rsid w:val="00965EF9"/>
    <w:rsid w:val="0096762B"/>
    <w:rsid w:val="0096797C"/>
    <w:rsid w:val="009707ED"/>
    <w:rsid w:val="00970E6D"/>
    <w:rsid w:val="009713E2"/>
    <w:rsid w:val="00971FAD"/>
    <w:rsid w:val="00972766"/>
    <w:rsid w:val="00972C4B"/>
    <w:rsid w:val="00973473"/>
    <w:rsid w:val="00974490"/>
    <w:rsid w:val="00975DC6"/>
    <w:rsid w:val="00975F05"/>
    <w:rsid w:val="00980250"/>
    <w:rsid w:val="009824FB"/>
    <w:rsid w:val="0098287F"/>
    <w:rsid w:val="00986AF7"/>
    <w:rsid w:val="0099141A"/>
    <w:rsid w:val="0099329D"/>
    <w:rsid w:val="0099440A"/>
    <w:rsid w:val="00995D4E"/>
    <w:rsid w:val="009971BE"/>
    <w:rsid w:val="0099736B"/>
    <w:rsid w:val="00997DB9"/>
    <w:rsid w:val="009A0458"/>
    <w:rsid w:val="009A0E2E"/>
    <w:rsid w:val="009A1FDE"/>
    <w:rsid w:val="009A7824"/>
    <w:rsid w:val="009B5596"/>
    <w:rsid w:val="009B614A"/>
    <w:rsid w:val="009B6A37"/>
    <w:rsid w:val="009B72A6"/>
    <w:rsid w:val="009B7534"/>
    <w:rsid w:val="009C0378"/>
    <w:rsid w:val="009C26FD"/>
    <w:rsid w:val="009C4432"/>
    <w:rsid w:val="009C553C"/>
    <w:rsid w:val="009C7516"/>
    <w:rsid w:val="009D08D7"/>
    <w:rsid w:val="009D10D2"/>
    <w:rsid w:val="009D14AE"/>
    <w:rsid w:val="009D32EC"/>
    <w:rsid w:val="009D3D25"/>
    <w:rsid w:val="009D41EE"/>
    <w:rsid w:val="009D5150"/>
    <w:rsid w:val="009D5286"/>
    <w:rsid w:val="009E0135"/>
    <w:rsid w:val="009E09A3"/>
    <w:rsid w:val="009E0DB3"/>
    <w:rsid w:val="009E1A72"/>
    <w:rsid w:val="009E2163"/>
    <w:rsid w:val="009E4195"/>
    <w:rsid w:val="009E65BE"/>
    <w:rsid w:val="009E69D8"/>
    <w:rsid w:val="009E75C7"/>
    <w:rsid w:val="009E77E1"/>
    <w:rsid w:val="009E7B70"/>
    <w:rsid w:val="009F008B"/>
    <w:rsid w:val="009F0936"/>
    <w:rsid w:val="009F4ACE"/>
    <w:rsid w:val="009F61A6"/>
    <w:rsid w:val="009F6419"/>
    <w:rsid w:val="00A00246"/>
    <w:rsid w:val="00A00CDF"/>
    <w:rsid w:val="00A02129"/>
    <w:rsid w:val="00A04795"/>
    <w:rsid w:val="00A04FB1"/>
    <w:rsid w:val="00A05DAF"/>
    <w:rsid w:val="00A104EA"/>
    <w:rsid w:val="00A117CC"/>
    <w:rsid w:val="00A11C00"/>
    <w:rsid w:val="00A13DD2"/>
    <w:rsid w:val="00A152D7"/>
    <w:rsid w:val="00A15F8A"/>
    <w:rsid w:val="00A16B8C"/>
    <w:rsid w:val="00A20751"/>
    <w:rsid w:val="00A20C32"/>
    <w:rsid w:val="00A21761"/>
    <w:rsid w:val="00A22342"/>
    <w:rsid w:val="00A22913"/>
    <w:rsid w:val="00A22B94"/>
    <w:rsid w:val="00A22C48"/>
    <w:rsid w:val="00A23056"/>
    <w:rsid w:val="00A233E1"/>
    <w:rsid w:val="00A234A2"/>
    <w:rsid w:val="00A23A31"/>
    <w:rsid w:val="00A23FE0"/>
    <w:rsid w:val="00A2531B"/>
    <w:rsid w:val="00A264BE"/>
    <w:rsid w:val="00A30A66"/>
    <w:rsid w:val="00A31B64"/>
    <w:rsid w:val="00A3400B"/>
    <w:rsid w:val="00A36518"/>
    <w:rsid w:val="00A37951"/>
    <w:rsid w:val="00A4215D"/>
    <w:rsid w:val="00A42400"/>
    <w:rsid w:val="00A46C26"/>
    <w:rsid w:val="00A51C51"/>
    <w:rsid w:val="00A53A5C"/>
    <w:rsid w:val="00A5582F"/>
    <w:rsid w:val="00A558E6"/>
    <w:rsid w:val="00A562E8"/>
    <w:rsid w:val="00A578D5"/>
    <w:rsid w:val="00A61E47"/>
    <w:rsid w:val="00A6326D"/>
    <w:rsid w:val="00A67009"/>
    <w:rsid w:val="00A67288"/>
    <w:rsid w:val="00A67CD2"/>
    <w:rsid w:val="00A67E04"/>
    <w:rsid w:val="00A70173"/>
    <w:rsid w:val="00A7305A"/>
    <w:rsid w:val="00A7428F"/>
    <w:rsid w:val="00A76577"/>
    <w:rsid w:val="00A77373"/>
    <w:rsid w:val="00A77A92"/>
    <w:rsid w:val="00A77E83"/>
    <w:rsid w:val="00A80B94"/>
    <w:rsid w:val="00A81B71"/>
    <w:rsid w:val="00A84B25"/>
    <w:rsid w:val="00A8570C"/>
    <w:rsid w:val="00A879C2"/>
    <w:rsid w:val="00A90E78"/>
    <w:rsid w:val="00A92137"/>
    <w:rsid w:val="00A94D21"/>
    <w:rsid w:val="00A95E9C"/>
    <w:rsid w:val="00AA0233"/>
    <w:rsid w:val="00AA0C71"/>
    <w:rsid w:val="00AA4877"/>
    <w:rsid w:val="00AA569B"/>
    <w:rsid w:val="00AA59C6"/>
    <w:rsid w:val="00AB1033"/>
    <w:rsid w:val="00AB1068"/>
    <w:rsid w:val="00AB17B6"/>
    <w:rsid w:val="00AB1D37"/>
    <w:rsid w:val="00AB1DA3"/>
    <w:rsid w:val="00AB3E78"/>
    <w:rsid w:val="00AB4F4C"/>
    <w:rsid w:val="00AB5650"/>
    <w:rsid w:val="00AB611B"/>
    <w:rsid w:val="00AB6FC4"/>
    <w:rsid w:val="00AC1429"/>
    <w:rsid w:val="00AC154E"/>
    <w:rsid w:val="00AC1C47"/>
    <w:rsid w:val="00AC3574"/>
    <w:rsid w:val="00AC512C"/>
    <w:rsid w:val="00AC5BF9"/>
    <w:rsid w:val="00AD011C"/>
    <w:rsid w:val="00AD3594"/>
    <w:rsid w:val="00AD3C66"/>
    <w:rsid w:val="00AE248A"/>
    <w:rsid w:val="00AE42B6"/>
    <w:rsid w:val="00AE4C9B"/>
    <w:rsid w:val="00AE5887"/>
    <w:rsid w:val="00AE77AA"/>
    <w:rsid w:val="00AE7B3C"/>
    <w:rsid w:val="00AF26A7"/>
    <w:rsid w:val="00AF34D8"/>
    <w:rsid w:val="00AF4C85"/>
    <w:rsid w:val="00AF51D8"/>
    <w:rsid w:val="00AF637E"/>
    <w:rsid w:val="00AF785E"/>
    <w:rsid w:val="00B000B5"/>
    <w:rsid w:val="00B01D98"/>
    <w:rsid w:val="00B0223D"/>
    <w:rsid w:val="00B02406"/>
    <w:rsid w:val="00B0404F"/>
    <w:rsid w:val="00B044E4"/>
    <w:rsid w:val="00B06E34"/>
    <w:rsid w:val="00B0746D"/>
    <w:rsid w:val="00B10468"/>
    <w:rsid w:val="00B108A0"/>
    <w:rsid w:val="00B14749"/>
    <w:rsid w:val="00B14AFE"/>
    <w:rsid w:val="00B179EE"/>
    <w:rsid w:val="00B20F10"/>
    <w:rsid w:val="00B21728"/>
    <w:rsid w:val="00B21C1F"/>
    <w:rsid w:val="00B21D73"/>
    <w:rsid w:val="00B225A8"/>
    <w:rsid w:val="00B231E1"/>
    <w:rsid w:val="00B24889"/>
    <w:rsid w:val="00B25E95"/>
    <w:rsid w:val="00B26441"/>
    <w:rsid w:val="00B277AB"/>
    <w:rsid w:val="00B315FE"/>
    <w:rsid w:val="00B31618"/>
    <w:rsid w:val="00B319A7"/>
    <w:rsid w:val="00B33A42"/>
    <w:rsid w:val="00B35B70"/>
    <w:rsid w:val="00B36C5F"/>
    <w:rsid w:val="00B37BF0"/>
    <w:rsid w:val="00B40111"/>
    <w:rsid w:val="00B415C8"/>
    <w:rsid w:val="00B42E6C"/>
    <w:rsid w:val="00B438AF"/>
    <w:rsid w:val="00B43D47"/>
    <w:rsid w:val="00B44816"/>
    <w:rsid w:val="00B45FC2"/>
    <w:rsid w:val="00B46EC5"/>
    <w:rsid w:val="00B51291"/>
    <w:rsid w:val="00B5129B"/>
    <w:rsid w:val="00B5244C"/>
    <w:rsid w:val="00B5283A"/>
    <w:rsid w:val="00B533FC"/>
    <w:rsid w:val="00B536C2"/>
    <w:rsid w:val="00B5381C"/>
    <w:rsid w:val="00B53A81"/>
    <w:rsid w:val="00B54D2A"/>
    <w:rsid w:val="00B56535"/>
    <w:rsid w:val="00B566F9"/>
    <w:rsid w:val="00B567D7"/>
    <w:rsid w:val="00B57D95"/>
    <w:rsid w:val="00B62F75"/>
    <w:rsid w:val="00B631FA"/>
    <w:rsid w:val="00B63DED"/>
    <w:rsid w:val="00B64AC8"/>
    <w:rsid w:val="00B65475"/>
    <w:rsid w:val="00B675F7"/>
    <w:rsid w:val="00B70437"/>
    <w:rsid w:val="00B74077"/>
    <w:rsid w:val="00B7432F"/>
    <w:rsid w:val="00B75D21"/>
    <w:rsid w:val="00B764BA"/>
    <w:rsid w:val="00B829E3"/>
    <w:rsid w:val="00B864E7"/>
    <w:rsid w:val="00B91C98"/>
    <w:rsid w:val="00B92DAF"/>
    <w:rsid w:val="00B935CB"/>
    <w:rsid w:val="00B94108"/>
    <w:rsid w:val="00B96665"/>
    <w:rsid w:val="00B97E67"/>
    <w:rsid w:val="00BA00DA"/>
    <w:rsid w:val="00BA0401"/>
    <w:rsid w:val="00BA097F"/>
    <w:rsid w:val="00BA0EE5"/>
    <w:rsid w:val="00BA1B85"/>
    <w:rsid w:val="00BA22DD"/>
    <w:rsid w:val="00BA2CEF"/>
    <w:rsid w:val="00BA5095"/>
    <w:rsid w:val="00BA7A74"/>
    <w:rsid w:val="00BB00EC"/>
    <w:rsid w:val="00BB085D"/>
    <w:rsid w:val="00BB0D17"/>
    <w:rsid w:val="00BB1E2D"/>
    <w:rsid w:val="00BB418D"/>
    <w:rsid w:val="00BB794B"/>
    <w:rsid w:val="00BB7AE1"/>
    <w:rsid w:val="00BC1CD6"/>
    <w:rsid w:val="00BC1E31"/>
    <w:rsid w:val="00BC45FA"/>
    <w:rsid w:val="00BC49E3"/>
    <w:rsid w:val="00BC5CE2"/>
    <w:rsid w:val="00BC671C"/>
    <w:rsid w:val="00BC7F0F"/>
    <w:rsid w:val="00BD0AA2"/>
    <w:rsid w:val="00BD0F09"/>
    <w:rsid w:val="00BD4F72"/>
    <w:rsid w:val="00BD66CC"/>
    <w:rsid w:val="00BD7067"/>
    <w:rsid w:val="00BE02D6"/>
    <w:rsid w:val="00BE05BF"/>
    <w:rsid w:val="00BE0796"/>
    <w:rsid w:val="00BE1619"/>
    <w:rsid w:val="00BE1D11"/>
    <w:rsid w:val="00BE315C"/>
    <w:rsid w:val="00BE6320"/>
    <w:rsid w:val="00BE6859"/>
    <w:rsid w:val="00BE6DBA"/>
    <w:rsid w:val="00BF2A92"/>
    <w:rsid w:val="00BF311A"/>
    <w:rsid w:val="00BF513B"/>
    <w:rsid w:val="00BF61B4"/>
    <w:rsid w:val="00C01DD3"/>
    <w:rsid w:val="00C0202F"/>
    <w:rsid w:val="00C03E34"/>
    <w:rsid w:val="00C0466E"/>
    <w:rsid w:val="00C050A3"/>
    <w:rsid w:val="00C077B1"/>
    <w:rsid w:val="00C10E1C"/>
    <w:rsid w:val="00C11377"/>
    <w:rsid w:val="00C13024"/>
    <w:rsid w:val="00C13684"/>
    <w:rsid w:val="00C13A62"/>
    <w:rsid w:val="00C15B43"/>
    <w:rsid w:val="00C16883"/>
    <w:rsid w:val="00C16E89"/>
    <w:rsid w:val="00C25E6E"/>
    <w:rsid w:val="00C264FE"/>
    <w:rsid w:val="00C26851"/>
    <w:rsid w:val="00C3118E"/>
    <w:rsid w:val="00C3307E"/>
    <w:rsid w:val="00C34BE4"/>
    <w:rsid w:val="00C36346"/>
    <w:rsid w:val="00C4076C"/>
    <w:rsid w:val="00C4091F"/>
    <w:rsid w:val="00C41DB1"/>
    <w:rsid w:val="00C42164"/>
    <w:rsid w:val="00C450B1"/>
    <w:rsid w:val="00C458C5"/>
    <w:rsid w:val="00C45F03"/>
    <w:rsid w:val="00C5071E"/>
    <w:rsid w:val="00C50B33"/>
    <w:rsid w:val="00C57DAC"/>
    <w:rsid w:val="00C57F23"/>
    <w:rsid w:val="00C618E4"/>
    <w:rsid w:val="00C6226C"/>
    <w:rsid w:val="00C632C3"/>
    <w:rsid w:val="00C65979"/>
    <w:rsid w:val="00C65AA2"/>
    <w:rsid w:val="00C65B16"/>
    <w:rsid w:val="00C66358"/>
    <w:rsid w:val="00C70BA4"/>
    <w:rsid w:val="00C70ECF"/>
    <w:rsid w:val="00C71908"/>
    <w:rsid w:val="00C71AEF"/>
    <w:rsid w:val="00C72068"/>
    <w:rsid w:val="00C74F5B"/>
    <w:rsid w:val="00C74F94"/>
    <w:rsid w:val="00C75A0F"/>
    <w:rsid w:val="00C77C83"/>
    <w:rsid w:val="00C8092C"/>
    <w:rsid w:val="00C82370"/>
    <w:rsid w:val="00C862EE"/>
    <w:rsid w:val="00C868BD"/>
    <w:rsid w:val="00C86D2E"/>
    <w:rsid w:val="00C86FCB"/>
    <w:rsid w:val="00C87D5D"/>
    <w:rsid w:val="00C90047"/>
    <w:rsid w:val="00C91BA1"/>
    <w:rsid w:val="00C9239D"/>
    <w:rsid w:val="00C92B97"/>
    <w:rsid w:val="00C94218"/>
    <w:rsid w:val="00C9559E"/>
    <w:rsid w:val="00C962BD"/>
    <w:rsid w:val="00CA278F"/>
    <w:rsid w:val="00CA3E72"/>
    <w:rsid w:val="00CA77AD"/>
    <w:rsid w:val="00CB0C7E"/>
    <w:rsid w:val="00CB246C"/>
    <w:rsid w:val="00CB3F0F"/>
    <w:rsid w:val="00CB54B4"/>
    <w:rsid w:val="00CB5B08"/>
    <w:rsid w:val="00CB7157"/>
    <w:rsid w:val="00CC01C8"/>
    <w:rsid w:val="00CC32AC"/>
    <w:rsid w:val="00CC483D"/>
    <w:rsid w:val="00CC7B0B"/>
    <w:rsid w:val="00CD0525"/>
    <w:rsid w:val="00CD0565"/>
    <w:rsid w:val="00CD446D"/>
    <w:rsid w:val="00CD5A93"/>
    <w:rsid w:val="00CD7541"/>
    <w:rsid w:val="00CD7BC6"/>
    <w:rsid w:val="00CD7D0A"/>
    <w:rsid w:val="00CE2AEB"/>
    <w:rsid w:val="00CE344C"/>
    <w:rsid w:val="00CE3591"/>
    <w:rsid w:val="00CE3E26"/>
    <w:rsid w:val="00CE7BDD"/>
    <w:rsid w:val="00CF038B"/>
    <w:rsid w:val="00CF0EFA"/>
    <w:rsid w:val="00CF2FB0"/>
    <w:rsid w:val="00CF3E2D"/>
    <w:rsid w:val="00CF59D7"/>
    <w:rsid w:val="00CF61A4"/>
    <w:rsid w:val="00D0063A"/>
    <w:rsid w:val="00D01EB5"/>
    <w:rsid w:val="00D01FCF"/>
    <w:rsid w:val="00D02707"/>
    <w:rsid w:val="00D049F9"/>
    <w:rsid w:val="00D04F49"/>
    <w:rsid w:val="00D064E9"/>
    <w:rsid w:val="00D14B9A"/>
    <w:rsid w:val="00D14D7C"/>
    <w:rsid w:val="00D14F89"/>
    <w:rsid w:val="00D15335"/>
    <w:rsid w:val="00D160BF"/>
    <w:rsid w:val="00D1669D"/>
    <w:rsid w:val="00D16BC0"/>
    <w:rsid w:val="00D17FA1"/>
    <w:rsid w:val="00D20E54"/>
    <w:rsid w:val="00D222FA"/>
    <w:rsid w:val="00D2236B"/>
    <w:rsid w:val="00D23DD1"/>
    <w:rsid w:val="00D240DB"/>
    <w:rsid w:val="00D24A34"/>
    <w:rsid w:val="00D2595B"/>
    <w:rsid w:val="00D26315"/>
    <w:rsid w:val="00D32FD4"/>
    <w:rsid w:val="00D34CDE"/>
    <w:rsid w:val="00D35643"/>
    <w:rsid w:val="00D3599D"/>
    <w:rsid w:val="00D40498"/>
    <w:rsid w:val="00D40568"/>
    <w:rsid w:val="00D42DC5"/>
    <w:rsid w:val="00D42DED"/>
    <w:rsid w:val="00D438D1"/>
    <w:rsid w:val="00D479AD"/>
    <w:rsid w:val="00D504FE"/>
    <w:rsid w:val="00D50CA6"/>
    <w:rsid w:val="00D51714"/>
    <w:rsid w:val="00D5194B"/>
    <w:rsid w:val="00D51BE8"/>
    <w:rsid w:val="00D5205A"/>
    <w:rsid w:val="00D53A1C"/>
    <w:rsid w:val="00D565D4"/>
    <w:rsid w:val="00D56EC3"/>
    <w:rsid w:val="00D60D21"/>
    <w:rsid w:val="00D62B1B"/>
    <w:rsid w:val="00D632BA"/>
    <w:rsid w:val="00D6592A"/>
    <w:rsid w:val="00D66136"/>
    <w:rsid w:val="00D6654A"/>
    <w:rsid w:val="00D7107F"/>
    <w:rsid w:val="00D71839"/>
    <w:rsid w:val="00D74265"/>
    <w:rsid w:val="00D7770C"/>
    <w:rsid w:val="00D77F71"/>
    <w:rsid w:val="00D805D8"/>
    <w:rsid w:val="00D81964"/>
    <w:rsid w:val="00D819C3"/>
    <w:rsid w:val="00D82659"/>
    <w:rsid w:val="00D8416E"/>
    <w:rsid w:val="00D84A0F"/>
    <w:rsid w:val="00D8530C"/>
    <w:rsid w:val="00D8546D"/>
    <w:rsid w:val="00D85CB5"/>
    <w:rsid w:val="00D86C05"/>
    <w:rsid w:val="00D86C8C"/>
    <w:rsid w:val="00D9081D"/>
    <w:rsid w:val="00D920B4"/>
    <w:rsid w:val="00D921A1"/>
    <w:rsid w:val="00D93D92"/>
    <w:rsid w:val="00D95C0E"/>
    <w:rsid w:val="00D96B6E"/>
    <w:rsid w:val="00D97484"/>
    <w:rsid w:val="00DA10BB"/>
    <w:rsid w:val="00DA10C4"/>
    <w:rsid w:val="00DA1D99"/>
    <w:rsid w:val="00DA2D5A"/>
    <w:rsid w:val="00DA35DB"/>
    <w:rsid w:val="00DA3A1B"/>
    <w:rsid w:val="00DA41E9"/>
    <w:rsid w:val="00DA485A"/>
    <w:rsid w:val="00DA5074"/>
    <w:rsid w:val="00DA5990"/>
    <w:rsid w:val="00DA6ABB"/>
    <w:rsid w:val="00DA706A"/>
    <w:rsid w:val="00DB213C"/>
    <w:rsid w:val="00DB3043"/>
    <w:rsid w:val="00DC0129"/>
    <w:rsid w:val="00DC05C2"/>
    <w:rsid w:val="00DC0721"/>
    <w:rsid w:val="00DC1700"/>
    <w:rsid w:val="00DC40AA"/>
    <w:rsid w:val="00DC7200"/>
    <w:rsid w:val="00DD028E"/>
    <w:rsid w:val="00DD1BF6"/>
    <w:rsid w:val="00DD2FFF"/>
    <w:rsid w:val="00DD3800"/>
    <w:rsid w:val="00DD4D92"/>
    <w:rsid w:val="00DD4F0C"/>
    <w:rsid w:val="00DE1100"/>
    <w:rsid w:val="00DE42F9"/>
    <w:rsid w:val="00DE5C99"/>
    <w:rsid w:val="00DE6D0D"/>
    <w:rsid w:val="00DE78E6"/>
    <w:rsid w:val="00DF3C0D"/>
    <w:rsid w:val="00DF4CC1"/>
    <w:rsid w:val="00DF5FC4"/>
    <w:rsid w:val="00DF63EC"/>
    <w:rsid w:val="00DF6C79"/>
    <w:rsid w:val="00E0046A"/>
    <w:rsid w:val="00E01054"/>
    <w:rsid w:val="00E02593"/>
    <w:rsid w:val="00E025ED"/>
    <w:rsid w:val="00E0265C"/>
    <w:rsid w:val="00E0273C"/>
    <w:rsid w:val="00E03ADE"/>
    <w:rsid w:val="00E03F06"/>
    <w:rsid w:val="00E06739"/>
    <w:rsid w:val="00E11584"/>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FF5"/>
    <w:rsid w:val="00E272E8"/>
    <w:rsid w:val="00E27D26"/>
    <w:rsid w:val="00E37273"/>
    <w:rsid w:val="00E37582"/>
    <w:rsid w:val="00E4126A"/>
    <w:rsid w:val="00E43748"/>
    <w:rsid w:val="00E44B47"/>
    <w:rsid w:val="00E45405"/>
    <w:rsid w:val="00E45F12"/>
    <w:rsid w:val="00E46290"/>
    <w:rsid w:val="00E46C89"/>
    <w:rsid w:val="00E47E59"/>
    <w:rsid w:val="00E50F51"/>
    <w:rsid w:val="00E51311"/>
    <w:rsid w:val="00E525CE"/>
    <w:rsid w:val="00E53459"/>
    <w:rsid w:val="00E54E61"/>
    <w:rsid w:val="00E55151"/>
    <w:rsid w:val="00E551B4"/>
    <w:rsid w:val="00E55DC3"/>
    <w:rsid w:val="00E56305"/>
    <w:rsid w:val="00E60DD4"/>
    <w:rsid w:val="00E638E6"/>
    <w:rsid w:val="00E649AF"/>
    <w:rsid w:val="00E66077"/>
    <w:rsid w:val="00E66100"/>
    <w:rsid w:val="00E7025D"/>
    <w:rsid w:val="00E72F0E"/>
    <w:rsid w:val="00E73C81"/>
    <w:rsid w:val="00E747EC"/>
    <w:rsid w:val="00E74A84"/>
    <w:rsid w:val="00E76055"/>
    <w:rsid w:val="00E80F3B"/>
    <w:rsid w:val="00E819E5"/>
    <w:rsid w:val="00E8210D"/>
    <w:rsid w:val="00E822BD"/>
    <w:rsid w:val="00E838E5"/>
    <w:rsid w:val="00E83D2D"/>
    <w:rsid w:val="00E83FAB"/>
    <w:rsid w:val="00E85452"/>
    <w:rsid w:val="00E91E50"/>
    <w:rsid w:val="00E92BD2"/>
    <w:rsid w:val="00E92E1C"/>
    <w:rsid w:val="00E9302F"/>
    <w:rsid w:val="00E94890"/>
    <w:rsid w:val="00E95B74"/>
    <w:rsid w:val="00E97799"/>
    <w:rsid w:val="00EA315F"/>
    <w:rsid w:val="00EA3382"/>
    <w:rsid w:val="00EA4E75"/>
    <w:rsid w:val="00EA6A07"/>
    <w:rsid w:val="00EB19FB"/>
    <w:rsid w:val="00EB1FB2"/>
    <w:rsid w:val="00EB1FC9"/>
    <w:rsid w:val="00EB351C"/>
    <w:rsid w:val="00EB39B9"/>
    <w:rsid w:val="00EB4114"/>
    <w:rsid w:val="00EB5318"/>
    <w:rsid w:val="00EB590E"/>
    <w:rsid w:val="00EB5CDF"/>
    <w:rsid w:val="00EB6F13"/>
    <w:rsid w:val="00EC59FC"/>
    <w:rsid w:val="00EC7AA0"/>
    <w:rsid w:val="00EC7F49"/>
    <w:rsid w:val="00ED0DCE"/>
    <w:rsid w:val="00ED2955"/>
    <w:rsid w:val="00ED2C71"/>
    <w:rsid w:val="00ED4838"/>
    <w:rsid w:val="00ED6190"/>
    <w:rsid w:val="00ED738D"/>
    <w:rsid w:val="00EE635D"/>
    <w:rsid w:val="00EF0F1F"/>
    <w:rsid w:val="00EF300E"/>
    <w:rsid w:val="00EF3C56"/>
    <w:rsid w:val="00EF4392"/>
    <w:rsid w:val="00EF64AF"/>
    <w:rsid w:val="00EF76EE"/>
    <w:rsid w:val="00F01BE5"/>
    <w:rsid w:val="00F039DD"/>
    <w:rsid w:val="00F03CC3"/>
    <w:rsid w:val="00F0436E"/>
    <w:rsid w:val="00F04648"/>
    <w:rsid w:val="00F0484D"/>
    <w:rsid w:val="00F06840"/>
    <w:rsid w:val="00F10C8E"/>
    <w:rsid w:val="00F126EE"/>
    <w:rsid w:val="00F12A3B"/>
    <w:rsid w:val="00F132DC"/>
    <w:rsid w:val="00F16B72"/>
    <w:rsid w:val="00F174B3"/>
    <w:rsid w:val="00F17C81"/>
    <w:rsid w:val="00F227EF"/>
    <w:rsid w:val="00F22E9C"/>
    <w:rsid w:val="00F23CEF"/>
    <w:rsid w:val="00F240FE"/>
    <w:rsid w:val="00F26BB9"/>
    <w:rsid w:val="00F27804"/>
    <w:rsid w:val="00F2785C"/>
    <w:rsid w:val="00F30063"/>
    <w:rsid w:val="00F3075A"/>
    <w:rsid w:val="00F328AC"/>
    <w:rsid w:val="00F33C97"/>
    <w:rsid w:val="00F342E3"/>
    <w:rsid w:val="00F3513D"/>
    <w:rsid w:val="00F35C61"/>
    <w:rsid w:val="00F40666"/>
    <w:rsid w:val="00F416E8"/>
    <w:rsid w:val="00F42061"/>
    <w:rsid w:val="00F424AB"/>
    <w:rsid w:val="00F42CAF"/>
    <w:rsid w:val="00F433D2"/>
    <w:rsid w:val="00F46423"/>
    <w:rsid w:val="00F464E5"/>
    <w:rsid w:val="00F474E4"/>
    <w:rsid w:val="00F50513"/>
    <w:rsid w:val="00F50951"/>
    <w:rsid w:val="00F51EC0"/>
    <w:rsid w:val="00F5268E"/>
    <w:rsid w:val="00F52760"/>
    <w:rsid w:val="00F52D99"/>
    <w:rsid w:val="00F541F9"/>
    <w:rsid w:val="00F54471"/>
    <w:rsid w:val="00F5504F"/>
    <w:rsid w:val="00F55CA6"/>
    <w:rsid w:val="00F57D2E"/>
    <w:rsid w:val="00F6038D"/>
    <w:rsid w:val="00F6063B"/>
    <w:rsid w:val="00F62A39"/>
    <w:rsid w:val="00F63C13"/>
    <w:rsid w:val="00F648E4"/>
    <w:rsid w:val="00F652F0"/>
    <w:rsid w:val="00F655E2"/>
    <w:rsid w:val="00F670EC"/>
    <w:rsid w:val="00F70ACB"/>
    <w:rsid w:val="00F71058"/>
    <w:rsid w:val="00F735A5"/>
    <w:rsid w:val="00F74E01"/>
    <w:rsid w:val="00F759E7"/>
    <w:rsid w:val="00F76C84"/>
    <w:rsid w:val="00F771AE"/>
    <w:rsid w:val="00F77483"/>
    <w:rsid w:val="00F77540"/>
    <w:rsid w:val="00F775E8"/>
    <w:rsid w:val="00F777F0"/>
    <w:rsid w:val="00F77E3C"/>
    <w:rsid w:val="00F809C7"/>
    <w:rsid w:val="00F80FA5"/>
    <w:rsid w:val="00F81929"/>
    <w:rsid w:val="00F81C33"/>
    <w:rsid w:val="00F827CE"/>
    <w:rsid w:val="00F82A63"/>
    <w:rsid w:val="00F82ACF"/>
    <w:rsid w:val="00F839AF"/>
    <w:rsid w:val="00F85E6B"/>
    <w:rsid w:val="00F86FA7"/>
    <w:rsid w:val="00F879C2"/>
    <w:rsid w:val="00F949C2"/>
    <w:rsid w:val="00F94A46"/>
    <w:rsid w:val="00F9578A"/>
    <w:rsid w:val="00FA13B6"/>
    <w:rsid w:val="00FA248A"/>
    <w:rsid w:val="00FA25A5"/>
    <w:rsid w:val="00FA3661"/>
    <w:rsid w:val="00FA36F0"/>
    <w:rsid w:val="00FA3FDE"/>
    <w:rsid w:val="00FA4CF1"/>
    <w:rsid w:val="00FA5C23"/>
    <w:rsid w:val="00FA6694"/>
    <w:rsid w:val="00FB0676"/>
    <w:rsid w:val="00FB1254"/>
    <w:rsid w:val="00FB144B"/>
    <w:rsid w:val="00FB276F"/>
    <w:rsid w:val="00FB5172"/>
    <w:rsid w:val="00FB67B3"/>
    <w:rsid w:val="00FB6C3F"/>
    <w:rsid w:val="00FB7D2D"/>
    <w:rsid w:val="00FC0264"/>
    <w:rsid w:val="00FC1F87"/>
    <w:rsid w:val="00FC21C9"/>
    <w:rsid w:val="00FC37F8"/>
    <w:rsid w:val="00FC6953"/>
    <w:rsid w:val="00FD0093"/>
    <w:rsid w:val="00FD0A90"/>
    <w:rsid w:val="00FD298E"/>
    <w:rsid w:val="00FD3A36"/>
    <w:rsid w:val="00FD3AAD"/>
    <w:rsid w:val="00FD42FD"/>
    <w:rsid w:val="00FD5062"/>
    <w:rsid w:val="00FD669E"/>
    <w:rsid w:val="00FD7609"/>
    <w:rsid w:val="00FD7EF3"/>
    <w:rsid w:val="00FE053E"/>
    <w:rsid w:val="00FE0D66"/>
    <w:rsid w:val="00FE0E4E"/>
    <w:rsid w:val="00FE14F7"/>
    <w:rsid w:val="00FE2268"/>
    <w:rsid w:val="00FE504C"/>
    <w:rsid w:val="00FE6709"/>
    <w:rsid w:val="00FE684E"/>
    <w:rsid w:val="00FF0175"/>
    <w:rsid w:val="00FF24DB"/>
    <w:rsid w:val="00FF32A4"/>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0"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uiPriority w:val="9"/>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uiPriority w:val="9"/>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uiPriority w:val="9"/>
    <w:rsid w:val="004A617E"/>
    <w:rPr>
      <w:rFonts w:ascii="Arial" w:eastAsia="Times New Roman" w:hAnsi="Arial"/>
      <w:b/>
      <w:snapToGrid w:val="0"/>
      <w:lang w:val="en-GB"/>
    </w:rPr>
  </w:style>
  <w:style w:type="character" w:customStyle="1" w:styleId="Heading8Char">
    <w:name w:val="Heading 8 Char"/>
    <w:basedOn w:val="DefaultParagraphFont"/>
    <w:link w:val="Heading8"/>
    <w:uiPriority w:val="9"/>
    <w:rsid w:val="004A617E"/>
    <w:rPr>
      <w:rFonts w:ascii="Arial" w:eastAsia="Times New Roman" w:hAnsi="Arial"/>
      <w:b/>
      <w:snapToGrid w:val="0"/>
      <w:lang w:val="en-GB"/>
    </w:rPr>
  </w:style>
  <w:style w:type="character" w:customStyle="1" w:styleId="Heading9Char">
    <w:name w:val="Heading 9 Char"/>
    <w:basedOn w:val="DefaultParagraphFont"/>
    <w:link w:val="Heading9"/>
    <w:uiPriority w:val="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uiPriority w:val="99"/>
    <w:rsid w:val="000E12EE"/>
    <w:pPr>
      <w:tabs>
        <w:tab w:val="center" w:pos="4320"/>
        <w:tab w:val="right" w:pos="8640"/>
      </w:tabs>
    </w:pPr>
  </w:style>
  <w:style w:type="character" w:customStyle="1" w:styleId="HeaderChar">
    <w:name w:val="Header Char"/>
    <w:basedOn w:val="DefaultParagraphFont"/>
    <w:link w:val="Header"/>
    <w:uiPriority w:val="99"/>
    <w:rsid w:val="000E12EE"/>
    <w:rPr>
      <w:rFonts w:ascii="Times New Roman" w:eastAsia="Times New Roman" w:hAnsi="Times New Roman" w:cs="Times New Roman"/>
      <w:sz w:val="24"/>
      <w:szCs w:val="24"/>
    </w:rPr>
  </w:style>
  <w:style w:type="paragraph" w:styleId="Footer">
    <w:name w:val="footer"/>
    <w:basedOn w:val="Normal"/>
    <w:link w:val="FooterChar"/>
    <w:uiPriority w:val="99"/>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uiPriority w:val="99"/>
    <w:semiHidden/>
    <w:rsid w:val="000E12EE"/>
    <w:rPr>
      <w:sz w:val="20"/>
      <w:szCs w:val="20"/>
    </w:rPr>
  </w:style>
  <w:style w:type="character" w:customStyle="1" w:styleId="FootnoteTextChar">
    <w:name w:val="Footnote Text Char"/>
    <w:basedOn w:val="DefaultParagraphFont"/>
    <w:link w:val="FootnoteText"/>
    <w:uiPriority w:val="99"/>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uiPriority w:val="99"/>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aliases w:val="Char"/>
    <w:basedOn w:val="Normal"/>
    <w:next w:val="Normal"/>
    <w:link w:val="CaptionChar"/>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rsid w:val="004A617E"/>
    <w:rPr>
      <w:rFonts w:ascii="Arial" w:eastAsia="Times New Roman" w:hAnsi="Arial"/>
      <w:snapToGrid w:val="0"/>
      <w:lang w:val="en-GB"/>
    </w:rPr>
  </w:style>
  <w:style w:type="paragraph" w:styleId="EndnoteText">
    <w:name w:val="endnote text"/>
    <w:basedOn w:val="Normal"/>
    <w:link w:val="EndnoteTextChar"/>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uiPriority w:val="39"/>
    <w:rsid w:val="006A2114"/>
    <w:rPr>
      <w:rFonts w:eastAsia="SimSun"/>
    </w:rPr>
  </w:style>
  <w:style w:type="paragraph" w:styleId="TOC2">
    <w:name w:val="toc 2"/>
    <w:basedOn w:val="Normal"/>
    <w:next w:val="Normal"/>
    <w:autoRedefine/>
    <w:uiPriority w:val="39"/>
    <w:rsid w:val="006A2114"/>
    <w:pPr>
      <w:ind w:left="240"/>
    </w:pPr>
    <w:rPr>
      <w:rFonts w:eastAsia="SimSun"/>
    </w:rPr>
  </w:style>
  <w:style w:type="paragraph" w:styleId="TOC3">
    <w:name w:val="toc 3"/>
    <w:basedOn w:val="Normal"/>
    <w:next w:val="Normal"/>
    <w:autoRedefine/>
    <w:uiPriority w:val="39"/>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uiPriority w:val="99"/>
    <w:semiHidden/>
    <w:rsid w:val="006B0F0F"/>
  </w:style>
  <w:style w:type="character" w:styleId="EndnoteReference">
    <w:name w:val="endnote reference"/>
    <w:basedOn w:val="DefaultParagraphFont"/>
    <w:rsid w:val="006B0F0F"/>
    <w:rPr>
      <w:vertAlign w:val="superscript"/>
    </w:rPr>
  </w:style>
  <w:style w:type="table" w:customStyle="1" w:styleId="TableGrid1">
    <w:name w:val="Table Grid1"/>
    <w:basedOn w:val="TableNormal"/>
    <w:next w:val="TableGrid"/>
    <w:uiPriority w:val="59"/>
    <w:rsid w:val="006B0F0F"/>
    <w:pPr>
      <w:widowControl w:val="0"/>
    </w:pPr>
    <w:rPr>
      <w:rFonts w:ascii="Times New Roman" w:eastAsia="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5E2122"/>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566A2"/>
    <w:rPr>
      <w:rFonts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73C81"/>
    <w:rPr>
      <w:rFonts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935B65"/>
    <w:rPr>
      <w:rFonts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935B65"/>
    <w:rPr>
      <w:rFonts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Norm">
    <w:name w:val="RefNorm"/>
    <w:basedOn w:val="Normal"/>
    <w:next w:val="Normal"/>
    <w:rsid w:val="00F10C8E"/>
    <w:pPr>
      <w:spacing w:after="240" w:line="230" w:lineRule="atLeast"/>
      <w:jc w:val="both"/>
    </w:pPr>
    <w:rPr>
      <w:rFonts w:ascii="Arial" w:hAnsi="Arial"/>
      <w:sz w:val="20"/>
      <w:szCs w:val="20"/>
      <w:lang w:val="en-GB"/>
    </w:rPr>
  </w:style>
  <w:style w:type="paragraph" w:styleId="TOCHeading">
    <w:name w:val="TOC Heading"/>
    <w:basedOn w:val="Heading1"/>
    <w:next w:val="Normal"/>
    <w:uiPriority w:val="39"/>
    <w:semiHidden/>
    <w:unhideWhenUsed/>
    <w:qFormat/>
    <w:rsid w:val="007E0A84"/>
    <w:pPr>
      <w:keepLines/>
      <w:spacing w:before="480" w:line="276" w:lineRule="auto"/>
      <w:jc w:val="left"/>
      <w:outlineLvl w:val="9"/>
    </w:pPr>
    <w:rPr>
      <w:rFonts w:ascii="Cambria" w:hAnsi="Cambria" w:cs="Times New Roman"/>
      <w:b/>
      <w:bCs/>
      <w:snapToGrid/>
      <w:color w:val="365F91"/>
      <w:sz w:val="28"/>
      <w:szCs w:val="28"/>
      <w:lang w:val="en-US"/>
    </w:rPr>
  </w:style>
  <w:style w:type="character" w:customStyle="1" w:styleId="CaptionChar">
    <w:name w:val="Caption Char"/>
    <w:aliases w:val="Char Char"/>
    <w:link w:val="Caption"/>
    <w:rsid w:val="007E0A84"/>
    <w:rPr>
      <w:rFonts w:ascii="Arial" w:eastAsia="Times New Roman" w:hAnsi="Arial"/>
      <w:b/>
      <w:snapToGrid w:val="0"/>
      <w:lang w:val="en-GB"/>
    </w:rPr>
  </w:style>
  <w:style w:type="character" w:styleId="PlaceholderText">
    <w:name w:val="Placeholder Text"/>
    <w:basedOn w:val="DefaultParagraphFont"/>
    <w:uiPriority w:val="99"/>
    <w:semiHidden/>
    <w:rsid w:val="007E0A84"/>
    <w:rPr>
      <w:color w:val="808080"/>
    </w:rPr>
  </w:style>
  <w:style w:type="table" w:customStyle="1" w:styleId="TableGrid11">
    <w:name w:val="Table Grid11"/>
    <w:basedOn w:val="TableNormal"/>
    <w:next w:val="TableGrid"/>
    <w:uiPriority w:val="59"/>
    <w:rsid w:val="007E0A84"/>
    <w:pPr>
      <w:widowControl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kenyalaw.org/kenyalaw/klr_app/frames.php"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histleblowers.org/storage/documents/kenya/kenya_anti-corruption_and_economic_crimes_act_2003.pdf"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7E90C-837D-4A2E-BB6B-EFE6B404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5465</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kimiteia</cp:lastModifiedBy>
  <cp:revision>4</cp:revision>
  <cp:lastPrinted>2018-04-13T08:43:00Z</cp:lastPrinted>
  <dcterms:created xsi:type="dcterms:W3CDTF">2018-12-20T06:51:00Z</dcterms:created>
  <dcterms:modified xsi:type="dcterms:W3CDTF">2018-12-20T06:56:00Z</dcterms:modified>
</cp:coreProperties>
</file>
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61EB9" w14:textId="2042B06B" w:rsidR="00F26F70" w:rsidRPr="00CD0E1C" w:rsidRDefault="00F83355" w:rsidP="00E06BFD">
      <w:pPr>
        <w:pStyle w:val="MainCoverTitle"/>
      </w:pPr>
      <w:r>
        <w:rPr>
          <w:rFonts w:cs="Arial"/>
          <w:sz w:val="48"/>
          <w:szCs w:val="48"/>
        </w:rPr>
        <w:t>Edible Water-based ices and mixes</w:t>
      </w:r>
      <w:r w:rsidR="00CD0E1C" w:rsidRPr="00CD0E1C">
        <w:rPr>
          <w:rFonts w:cs="Arial"/>
          <w:sz w:val="48"/>
          <w:szCs w:val="48"/>
        </w:rPr>
        <w:t xml:space="preserve"> </w:t>
      </w:r>
      <w:r w:rsidR="001D0D25" w:rsidRPr="00CD0E1C">
        <w:rPr>
          <w:rFonts w:cs="Arial"/>
          <w:sz w:val="48"/>
          <w:szCs w:val="48"/>
        </w:rPr>
        <w:t>— Specification</w:t>
      </w:r>
    </w:p>
    <w:p w14:paraId="549573CD" w14:textId="77777777" w:rsidR="00594A98" w:rsidRPr="00C3118C" w:rsidRDefault="00594A98" w:rsidP="00C3118C">
      <w:pPr>
        <w:pStyle w:val="PartTitle"/>
      </w:pPr>
    </w:p>
    <w:p w14:paraId="04885C17" w14:textId="77777777" w:rsidR="00594A98" w:rsidRDefault="00594A98" w:rsidP="00E16095">
      <w:pPr>
        <w:pStyle w:val="Coverlogo"/>
      </w:pPr>
    </w:p>
    <w:p w14:paraId="7E417EF2" w14:textId="77777777" w:rsidR="00594A98" w:rsidRDefault="00594A98" w:rsidP="00594A98"/>
    <w:p w14:paraId="31B00AA4" w14:textId="77777777" w:rsidR="006B7891" w:rsidRPr="00594A98" w:rsidRDefault="006B7891" w:rsidP="00594A98">
      <w:pPr>
        <w:sectPr w:rsidR="006B7891" w:rsidRPr="00594A98" w:rsidSect="0083546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p>
    <w:p w14:paraId="499511D1" w14:textId="77777777" w:rsidR="001137D5" w:rsidRPr="0005485E" w:rsidRDefault="001137D5" w:rsidP="00BD20B7">
      <w:pPr>
        <w:pStyle w:val="Heading2"/>
        <w:jc w:val="center"/>
      </w:pPr>
      <w:bookmarkStart w:id="3" w:name="_Toc19525286"/>
      <w:bookmarkStart w:id="4" w:name="_Toc19531142"/>
      <w:r w:rsidRPr="0005485E">
        <w:lastRenderedPageBreak/>
        <w:t>TECHNICAL COMMITTEE REPRESENTATION</w:t>
      </w:r>
      <w:bookmarkEnd w:id="3"/>
      <w:bookmarkEnd w:id="4"/>
    </w:p>
    <w:p w14:paraId="76D94967" w14:textId="77777777" w:rsidR="001137D5" w:rsidRPr="0005485E" w:rsidRDefault="001137D5" w:rsidP="002001BA">
      <w:pPr>
        <w:rPr>
          <w:b/>
          <w:lang w:val="en-US"/>
        </w:rPr>
      </w:pPr>
      <w:r w:rsidRPr="0005485E">
        <w:rPr>
          <w:lang w:val="en-US"/>
        </w:rPr>
        <w:t>The following organizations were represented on the Technical Committee:</w:t>
      </w:r>
    </w:p>
    <w:p w14:paraId="521248A4" w14:textId="77777777" w:rsidR="0005485E" w:rsidRDefault="0005485E" w:rsidP="0005485E">
      <w:pPr>
        <w:spacing w:after="0" w:line="240" w:lineRule="auto"/>
        <w:rPr>
          <w:rFonts w:cs="Arial"/>
        </w:rPr>
      </w:pPr>
      <w:r w:rsidRPr="0005485E">
        <w:rPr>
          <w:rFonts w:cs="Arial"/>
        </w:rPr>
        <w:t>Kenya Dairy Board</w:t>
      </w:r>
    </w:p>
    <w:p w14:paraId="7F03DE59" w14:textId="52760107" w:rsidR="0005485E" w:rsidRPr="0005485E" w:rsidRDefault="0005485E" w:rsidP="0005485E">
      <w:pPr>
        <w:spacing w:after="0" w:line="240" w:lineRule="auto"/>
        <w:rPr>
          <w:rFonts w:cs="Arial"/>
        </w:rPr>
      </w:pPr>
      <w:proofErr w:type="spellStart"/>
      <w:r>
        <w:rPr>
          <w:rFonts w:cs="Arial"/>
        </w:rPr>
        <w:t>Kevian</w:t>
      </w:r>
      <w:proofErr w:type="spellEnd"/>
      <w:r>
        <w:rPr>
          <w:rFonts w:cs="Arial"/>
        </w:rPr>
        <w:t xml:space="preserve"> Kenya Ltd</w:t>
      </w:r>
    </w:p>
    <w:p w14:paraId="2279921F" w14:textId="77777777" w:rsidR="0005485E" w:rsidRPr="0005485E" w:rsidRDefault="0005485E" w:rsidP="0005485E">
      <w:pPr>
        <w:spacing w:after="0" w:line="240" w:lineRule="auto"/>
        <w:rPr>
          <w:rFonts w:cs="Arial"/>
        </w:rPr>
      </w:pPr>
      <w:r w:rsidRPr="0005485E">
        <w:rPr>
          <w:rFonts w:cs="Arial"/>
        </w:rPr>
        <w:t>Excel Chemicals Ltd</w:t>
      </w:r>
    </w:p>
    <w:p w14:paraId="2CE7813C" w14:textId="1D9F43B7" w:rsidR="0005485E" w:rsidRPr="0005485E" w:rsidRDefault="0005485E" w:rsidP="00D37591">
      <w:pPr>
        <w:tabs>
          <w:tab w:val="left" w:pos="6840"/>
        </w:tabs>
        <w:spacing w:after="0" w:line="240" w:lineRule="auto"/>
        <w:rPr>
          <w:rFonts w:cs="Arial"/>
        </w:rPr>
      </w:pPr>
      <w:r w:rsidRPr="0005485E">
        <w:rPr>
          <w:rFonts w:cs="Arial"/>
        </w:rPr>
        <w:t>RAZCO Ltd</w:t>
      </w:r>
      <w:r w:rsidR="00173AC0">
        <w:rPr>
          <w:rFonts w:cs="Arial"/>
        </w:rPr>
        <w:tab/>
      </w:r>
    </w:p>
    <w:p w14:paraId="4855A9B2" w14:textId="77777777" w:rsidR="0005485E" w:rsidRPr="0005485E" w:rsidRDefault="0005485E" w:rsidP="0005485E">
      <w:pPr>
        <w:spacing w:after="0" w:line="240" w:lineRule="auto"/>
        <w:rPr>
          <w:rFonts w:cs="Arial"/>
        </w:rPr>
      </w:pPr>
      <w:r w:rsidRPr="0005485E">
        <w:rPr>
          <w:rFonts w:cs="Arial"/>
        </w:rPr>
        <w:t>Glacier Products Ltd</w:t>
      </w:r>
    </w:p>
    <w:p w14:paraId="77F053D0" w14:textId="77777777" w:rsidR="0005485E" w:rsidRPr="0005485E" w:rsidRDefault="0005485E" w:rsidP="0005485E">
      <w:pPr>
        <w:spacing w:after="0" w:line="240" w:lineRule="auto"/>
        <w:rPr>
          <w:rFonts w:cs="Arial"/>
        </w:rPr>
      </w:pPr>
      <w:r w:rsidRPr="0005485E">
        <w:rPr>
          <w:rFonts w:cs="Arial"/>
        </w:rPr>
        <w:t>Egerton University</w:t>
      </w:r>
    </w:p>
    <w:p w14:paraId="24D97B4F" w14:textId="77777777" w:rsidR="0005485E" w:rsidRPr="0005485E" w:rsidRDefault="0005485E" w:rsidP="0005485E">
      <w:pPr>
        <w:spacing w:after="0" w:line="240" w:lineRule="auto"/>
        <w:rPr>
          <w:rFonts w:cs="Arial"/>
        </w:rPr>
      </w:pPr>
      <w:r w:rsidRPr="0005485E">
        <w:rPr>
          <w:rFonts w:cs="Arial"/>
        </w:rPr>
        <w:t>Brookside Dairy Ltd</w:t>
      </w:r>
    </w:p>
    <w:p w14:paraId="465C5965" w14:textId="77777777" w:rsidR="0005485E" w:rsidRPr="0005485E" w:rsidRDefault="0005485E" w:rsidP="0005485E">
      <w:pPr>
        <w:spacing w:after="0" w:line="240" w:lineRule="auto"/>
        <w:rPr>
          <w:rFonts w:cs="Arial"/>
        </w:rPr>
      </w:pPr>
      <w:proofErr w:type="spellStart"/>
      <w:r w:rsidRPr="0005485E">
        <w:rPr>
          <w:rFonts w:cs="Arial"/>
        </w:rPr>
        <w:t>Kenafric</w:t>
      </w:r>
      <w:proofErr w:type="spellEnd"/>
      <w:r w:rsidRPr="0005485E">
        <w:rPr>
          <w:rFonts w:cs="Arial"/>
        </w:rPr>
        <w:t xml:space="preserve"> Industries Ltd</w:t>
      </w:r>
    </w:p>
    <w:p w14:paraId="6E4C8730" w14:textId="77777777" w:rsidR="0005485E" w:rsidRPr="0005485E" w:rsidRDefault="0005485E" w:rsidP="0005485E">
      <w:pPr>
        <w:spacing w:after="0" w:line="240" w:lineRule="auto"/>
        <w:rPr>
          <w:rFonts w:cs="Arial"/>
        </w:rPr>
      </w:pPr>
      <w:proofErr w:type="spellStart"/>
      <w:r w:rsidRPr="0005485E">
        <w:rPr>
          <w:rFonts w:cs="Arial"/>
        </w:rPr>
        <w:t>Capwell</w:t>
      </w:r>
      <w:proofErr w:type="spellEnd"/>
      <w:r w:rsidRPr="0005485E">
        <w:rPr>
          <w:rFonts w:cs="Arial"/>
        </w:rPr>
        <w:t xml:space="preserve"> Industries</w:t>
      </w:r>
    </w:p>
    <w:p w14:paraId="08EB38AC" w14:textId="77777777" w:rsidR="0005485E" w:rsidRPr="0005485E" w:rsidRDefault="0005485E" w:rsidP="0005485E">
      <w:pPr>
        <w:spacing w:after="0" w:line="240" w:lineRule="auto"/>
        <w:rPr>
          <w:rFonts w:cs="Arial"/>
        </w:rPr>
      </w:pPr>
      <w:proofErr w:type="spellStart"/>
      <w:r w:rsidRPr="0005485E">
        <w:rPr>
          <w:rFonts w:cs="Arial"/>
        </w:rPr>
        <w:t>Jomo</w:t>
      </w:r>
      <w:proofErr w:type="spellEnd"/>
      <w:r w:rsidRPr="0005485E">
        <w:rPr>
          <w:rFonts w:cs="Arial"/>
        </w:rPr>
        <w:t xml:space="preserve"> Kenyatta University</w:t>
      </w:r>
    </w:p>
    <w:p w14:paraId="42E9D841" w14:textId="77777777" w:rsidR="0005485E" w:rsidRPr="0005485E" w:rsidRDefault="0005485E" w:rsidP="0005485E">
      <w:pPr>
        <w:spacing w:after="0" w:line="240" w:lineRule="auto"/>
        <w:rPr>
          <w:rFonts w:cs="Arial"/>
        </w:rPr>
      </w:pPr>
      <w:r w:rsidRPr="0005485E">
        <w:rPr>
          <w:rFonts w:cs="Arial"/>
        </w:rPr>
        <w:t>New KCC Ltd</w:t>
      </w:r>
    </w:p>
    <w:p w14:paraId="201A112E" w14:textId="77777777" w:rsidR="0005485E" w:rsidRPr="0005485E" w:rsidRDefault="0005485E" w:rsidP="0005485E">
      <w:pPr>
        <w:spacing w:after="0" w:line="240" w:lineRule="auto"/>
        <w:rPr>
          <w:rFonts w:cs="Arial"/>
        </w:rPr>
      </w:pPr>
      <w:r w:rsidRPr="0005485E">
        <w:rPr>
          <w:rFonts w:cs="Arial"/>
        </w:rPr>
        <w:t>University of Nairobi</w:t>
      </w:r>
    </w:p>
    <w:p w14:paraId="2311C3D7" w14:textId="77777777" w:rsidR="0005485E" w:rsidRPr="0005485E" w:rsidRDefault="0005485E" w:rsidP="0005485E">
      <w:pPr>
        <w:spacing w:after="0" w:line="240" w:lineRule="auto"/>
        <w:rPr>
          <w:rFonts w:cs="Arial"/>
        </w:rPr>
      </w:pPr>
      <w:r w:rsidRPr="0005485E">
        <w:rPr>
          <w:rFonts w:cs="Arial"/>
        </w:rPr>
        <w:t>Smile Africa Organization</w:t>
      </w:r>
    </w:p>
    <w:p w14:paraId="53F0A00D" w14:textId="77777777" w:rsidR="001137D5" w:rsidRPr="001F4C5F" w:rsidRDefault="001137D5" w:rsidP="001F4C5F">
      <w:pPr>
        <w:pStyle w:val="TCRep"/>
      </w:pPr>
      <w:r w:rsidRPr="0005485E">
        <w:t>Kenya Bureau of Standards — Secretariat</w:t>
      </w:r>
    </w:p>
    <w:p w14:paraId="5139048A" w14:textId="77777777" w:rsidR="001137D5" w:rsidRPr="00BD20B7" w:rsidRDefault="001137D5" w:rsidP="00BD20B7">
      <w:pPr>
        <w:pStyle w:val="revisionKS"/>
      </w:pPr>
      <w:r w:rsidRPr="00BD20B7">
        <w:t>REVISION OF KENYA STANDARDS</w:t>
      </w:r>
    </w:p>
    <w:p w14:paraId="136FF89A"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49A0F6F3" w14:textId="17C19F14" w:rsidR="001137D5" w:rsidRPr="00BD20B7" w:rsidRDefault="001137D5" w:rsidP="000F7FD2">
      <w:pPr>
        <w:pStyle w:val="KEBSCopyright2"/>
        <w:jc w:val="center"/>
      </w:pPr>
      <w:r w:rsidRPr="00BD20B7">
        <w:t>© Kenya Bureau of Standards</w:t>
      </w:r>
      <w:r w:rsidR="00BD20B7" w:rsidRPr="00BD20B7">
        <w:t xml:space="preserve"> </w:t>
      </w:r>
      <w:r w:rsidR="00814A36" w:rsidRPr="00BD20B7">
        <w:t>20</w:t>
      </w:r>
      <w:r w:rsidR="00814A36">
        <w:t>22</w:t>
      </w:r>
    </w:p>
    <w:p w14:paraId="35C8D605" w14:textId="77777777" w:rsidR="00814A36" w:rsidRDefault="001137D5" w:rsidP="000F7FD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3F2E9B4C" w14:textId="4A0ED331" w:rsidR="0069693D" w:rsidRDefault="0069693D" w:rsidP="000F7FD2">
      <w:pPr>
        <w:pStyle w:val="KEBSCopyright2"/>
      </w:pPr>
      <w:r>
        <w:br w:type="page"/>
      </w:r>
    </w:p>
    <w:p w14:paraId="4391A3FE" w14:textId="77777777" w:rsidR="00A61F0D" w:rsidRPr="00703754" w:rsidRDefault="00A61F0D" w:rsidP="00A61F0D">
      <w:pPr>
        <w:pStyle w:val="PartTitle"/>
        <w:rPr>
          <w:sz w:val="48"/>
          <w:szCs w:val="48"/>
        </w:rPr>
      </w:pPr>
      <w:r w:rsidRPr="00703754">
        <w:rPr>
          <w:sz w:val="48"/>
          <w:szCs w:val="48"/>
        </w:rPr>
        <w:lastRenderedPageBreak/>
        <w:t>Edible Water-based ices and mixes — Specification</w:t>
      </w:r>
    </w:p>
    <w:p w14:paraId="6C8DEB4D" w14:textId="23795F02" w:rsidR="00C93C09" w:rsidRDefault="00C93C09" w:rsidP="00C3118C">
      <w:pPr>
        <w:pStyle w:val="PartTitle"/>
      </w:pPr>
    </w:p>
    <w:p w14:paraId="77FBC175" w14:textId="77777777" w:rsidR="00C93C09" w:rsidRPr="00C93C09" w:rsidRDefault="00C93C09" w:rsidP="00C93C09"/>
    <w:p w14:paraId="0EADE178" w14:textId="77777777" w:rsidR="00C93C09" w:rsidRPr="00C93C09" w:rsidRDefault="00C93C09" w:rsidP="00C93C09"/>
    <w:p w14:paraId="023E9065" w14:textId="3FAF77FC" w:rsidR="00C93C09" w:rsidRDefault="00C93C09" w:rsidP="00C93C09"/>
    <w:p w14:paraId="499ACBA6" w14:textId="5283759F" w:rsidR="006E410E" w:rsidRPr="00C93C09" w:rsidRDefault="00C93C09" w:rsidP="00C93C09">
      <w:pPr>
        <w:tabs>
          <w:tab w:val="left" w:pos="2532"/>
        </w:tabs>
      </w:pPr>
      <w:r>
        <w:tab/>
      </w:r>
    </w:p>
    <w:tbl>
      <w:tblPr>
        <w:tblStyle w:val="tableAddress"/>
        <w:tblpPr w:leftFromText="180" w:rightFromText="180" w:vertAnchor="text" w:horzAnchor="margin" w:tblpXSpec="center" w:tblpY="1859"/>
        <w:tblW w:w="0" w:type="auto"/>
        <w:tblLook w:val="04A0" w:firstRow="1" w:lastRow="0" w:firstColumn="1" w:lastColumn="0" w:noHBand="0" w:noVBand="1"/>
      </w:tblPr>
      <w:tblGrid>
        <w:gridCol w:w="709"/>
        <w:gridCol w:w="7796"/>
      </w:tblGrid>
      <w:tr w:rsidR="0000226F" w:rsidRPr="002D0370" w14:paraId="4039EC5A" w14:textId="77777777" w:rsidTr="0000226F">
        <w:tc>
          <w:tcPr>
            <w:tcW w:w="8505" w:type="dxa"/>
            <w:gridSpan w:val="2"/>
          </w:tcPr>
          <w:p w14:paraId="5B5753E2" w14:textId="77777777" w:rsidR="0000226F" w:rsidRPr="002D0370" w:rsidRDefault="0000226F" w:rsidP="0000226F">
            <w:pPr>
              <w:pStyle w:val="Address"/>
            </w:pPr>
            <w:r w:rsidRPr="002D0370">
              <w:lastRenderedPageBreak/>
              <w:t>Kenya Bureau of Standards,</w:t>
            </w:r>
            <w:r>
              <w:t xml:space="preserve"> </w:t>
            </w:r>
            <w:r w:rsidRPr="002D0370">
              <w:t>Popo Road, Off Mombasa Road,</w:t>
            </w:r>
            <w:r w:rsidRPr="002D0370">
              <w:br/>
              <w:t>P.O. Box 54974 - 00200, Nairobi, Kenya</w:t>
            </w:r>
          </w:p>
        </w:tc>
      </w:tr>
      <w:tr w:rsidR="0000226F" w:rsidRPr="002D0370" w14:paraId="2879F29B" w14:textId="77777777" w:rsidTr="00C93C09">
        <w:trPr>
          <w:trHeight w:val="360"/>
        </w:trPr>
        <w:tc>
          <w:tcPr>
            <w:tcW w:w="709" w:type="dxa"/>
          </w:tcPr>
          <w:p w14:paraId="092D1E14" w14:textId="77777777" w:rsidR="0000226F" w:rsidRPr="002D0370" w:rsidRDefault="0000226F" w:rsidP="0000226F">
            <w:pPr>
              <w:pStyle w:val="Tabletext9"/>
            </w:pPr>
            <w:r w:rsidRPr="002D0370">
              <w:rPr>
                <w:noProof/>
                <w:lang w:val="en-US"/>
              </w:rPr>
              <w:drawing>
                <wp:inline distT="0" distB="0" distL="0" distR="0" wp14:anchorId="50BD5634" wp14:editId="0AA0F371">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14:paraId="22E78F87" w14:textId="77777777" w:rsidR="0000226F" w:rsidRPr="002D0370" w:rsidRDefault="0000226F" w:rsidP="0000226F">
            <w:pPr>
              <w:pStyle w:val="Tabletext9"/>
            </w:pPr>
            <w:r w:rsidRPr="002D0370">
              <w:t>+254 020 6948000, + 254 722202137, + 254 734600471</w:t>
            </w:r>
          </w:p>
        </w:tc>
      </w:tr>
      <w:tr w:rsidR="0000226F" w:rsidRPr="002D0370" w14:paraId="6554F96D" w14:textId="77777777" w:rsidTr="0000226F">
        <w:tc>
          <w:tcPr>
            <w:tcW w:w="709" w:type="dxa"/>
          </w:tcPr>
          <w:p w14:paraId="695CDF80" w14:textId="77777777" w:rsidR="0000226F" w:rsidRPr="002D0370" w:rsidRDefault="0000226F" w:rsidP="0000226F">
            <w:pPr>
              <w:pStyle w:val="Tabletext9"/>
            </w:pPr>
            <w:r w:rsidRPr="002D0370">
              <w:rPr>
                <w:noProof/>
                <w:lang w:val="en-US"/>
              </w:rPr>
              <w:drawing>
                <wp:inline distT="0" distB="0" distL="0" distR="0" wp14:anchorId="5BA7F4C4" wp14:editId="5565DE51">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14:paraId="2AF71E5F" w14:textId="77777777" w:rsidR="0000226F" w:rsidRPr="002D0370" w:rsidRDefault="0000226F" w:rsidP="0000226F">
            <w:pPr>
              <w:pStyle w:val="Tabletext9"/>
            </w:pPr>
            <w:r w:rsidRPr="002D0370">
              <w:t>info@kebs.org</w:t>
            </w:r>
          </w:p>
        </w:tc>
      </w:tr>
      <w:tr w:rsidR="0000226F" w:rsidRPr="002D0370" w14:paraId="6B8A4173" w14:textId="77777777" w:rsidTr="0000226F">
        <w:tc>
          <w:tcPr>
            <w:tcW w:w="709" w:type="dxa"/>
          </w:tcPr>
          <w:p w14:paraId="07F1BF6A" w14:textId="77777777" w:rsidR="0000226F" w:rsidRPr="002D0370" w:rsidRDefault="0000226F" w:rsidP="0000226F">
            <w:pPr>
              <w:pStyle w:val="Tabletext9"/>
            </w:pPr>
            <w:r w:rsidRPr="00114EC6">
              <w:rPr>
                <w:noProof/>
                <w:lang w:val="en-US"/>
              </w:rPr>
              <w:drawing>
                <wp:inline distT="0" distB="0" distL="0" distR="0" wp14:anchorId="400E9E78" wp14:editId="0BE241A8">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14:paraId="6048FFCD" w14:textId="77777777" w:rsidR="0000226F" w:rsidRPr="002D0370" w:rsidRDefault="0000226F" w:rsidP="0000226F">
            <w:pPr>
              <w:pStyle w:val="Tabletext9"/>
            </w:pPr>
            <w:r w:rsidRPr="002D0370">
              <w:t>@</w:t>
            </w:r>
            <w:proofErr w:type="spellStart"/>
            <w:r w:rsidRPr="002D0370">
              <w:t>KEBS_ke</w:t>
            </w:r>
            <w:proofErr w:type="spellEnd"/>
          </w:p>
        </w:tc>
      </w:tr>
      <w:tr w:rsidR="0000226F" w:rsidRPr="002D0370" w14:paraId="30C18703" w14:textId="77777777" w:rsidTr="0000226F">
        <w:tc>
          <w:tcPr>
            <w:tcW w:w="709" w:type="dxa"/>
          </w:tcPr>
          <w:p w14:paraId="31FDBAC9" w14:textId="77777777" w:rsidR="0000226F" w:rsidRPr="002D0370" w:rsidRDefault="0000226F" w:rsidP="0000226F">
            <w:pPr>
              <w:pStyle w:val="Tabletext9"/>
            </w:pPr>
            <w:r>
              <w:rPr>
                <w:noProof/>
                <w:lang w:val="en-US"/>
              </w:rPr>
              <w:drawing>
                <wp:inline distT="0" distB="0" distL="0" distR="0" wp14:anchorId="01FD7844" wp14:editId="73FB7EF3">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6DF37AF9" w14:textId="77777777" w:rsidR="0000226F" w:rsidRPr="002D0370" w:rsidRDefault="0000226F" w:rsidP="0000226F">
            <w:pPr>
              <w:pStyle w:val="Tabletext9"/>
            </w:pPr>
            <w:proofErr w:type="spellStart"/>
            <w:r w:rsidRPr="002D0370">
              <w:t>kenya</w:t>
            </w:r>
            <w:proofErr w:type="spellEnd"/>
            <w:r w:rsidRPr="002D0370">
              <w:t xml:space="preserve"> bureau of standards (</w:t>
            </w:r>
            <w:proofErr w:type="spellStart"/>
            <w:r w:rsidRPr="002D0370">
              <w:t>kebs</w:t>
            </w:r>
            <w:proofErr w:type="spellEnd"/>
            <w:r w:rsidRPr="002D0370">
              <w:t xml:space="preserve">) </w:t>
            </w:r>
          </w:p>
        </w:tc>
      </w:tr>
    </w:tbl>
    <w:p w14:paraId="0B654EF1" w14:textId="77777777" w:rsidR="001137D5" w:rsidRDefault="001137D5" w:rsidP="00AA1839">
      <w:pPr>
        <w:pStyle w:val="PartTitle"/>
      </w:pPr>
    </w:p>
    <w:p w14:paraId="489226A7" w14:textId="77777777" w:rsidR="00BC3A47" w:rsidRDefault="00BC3A47" w:rsidP="00AA1839">
      <w:pPr>
        <w:pStyle w:val="PartTitle"/>
      </w:pPr>
      <w:r>
        <w:br w:type="page"/>
      </w:r>
    </w:p>
    <w:p w14:paraId="29E1A9DD" w14:textId="77777777" w:rsidR="00BC3A47" w:rsidRDefault="00BC3A47" w:rsidP="00BC3A47">
      <w:pPr>
        <w:pStyle w:val="zzForeword"/>
        <w:rPr>
          <w:color w:val="auto"/>
        </w:rPr>
      </w:pPr>
      <w:bookmarkStart w:id="5" w:name="_Toc19525287"/>
      <w:bookmarkStart w:id="6" w:name="_Toc19531143"/>
      <w:r>
        <w:rPr>
          <w:color w:val="auto"/>
        </w:rPr>
        <w:lastRenderedPageBreak/>
        <w:t>Foreword</w:t>
      </w:r>
      <w:bookmarkEnd w:id="5"/>
      <w:bookmarkEnd w:id="6"/>
    </w:p>
    <w:p w14:paraId="11CFC7AF" w14:textId="7A389C35" w:rsidR="00CD0E1C" w:rsidRPr="00D34BC8" w:rsidRDefault="00CD0E1C" w:rsidP="00CD0E1C">
      <w:r w:rsidRPr="00D34BC8">
        <w:t xml:space="preserve">This Kenya Standard was developed by the Technical Committee on </w:t>
      </w:r>
      <w:r w:rsidR="00F83355">
        <w:t>water-based flavoured beverages</w:t>
      </w:r>
      <w:r>
        <w:t xml:space="preserve"> </w:t>
      </w:r>
      <w:r w:rsidRPr="00D34BC8">
        <w:t>under the guidance of the Standards Projects Committee</w:t>
      </w:r>
      <w:r>
        <w:t>,</w:t>
      </w:r>
      <w:r w:rsidRPr="00D34BC8">
        <w:t xml:space="preserve"> and it is in accordance with the procedures of the </w:t>
      </w:r>
      <w:r>
        <w:t xml:space="preserve">Kenya </w:t>
      </w:r>
      <w:r w:rsidRPr="00D34BC8">
        <w:t>Bureau</w:t>
      </w:r>
      <w:r>
        <w:t xml:space="preserve"> of Standards</w:t>
      </w:r>
      <w:r w:rsidRPr="00D34BC8">
        <w:t>.</w:t>
      </w:r>
    </w:p>
    <w:p w14:paraId="7A6BDB33" w14:textId="00CCEEF9" w:rsidR="00CD0E1C" w:rsidRDefault="00F83355" w:rsidP="00CD0E1C">
      <w:r w:rsidRPr="00F83355">
        <w:rPr>
          <w:lang w:val="en-US"/>
        </w:rPr>
        <w:t xml:space="preserve">The standard is necessary to cover the several frozen food products in the market intended for consumption in a frozen state. These include non-dairy ice-cream, </w:t>
      </w:r>
      <w:proofErr w:type="spellStart"/>
      <w:r w:rsidRPr="00F83355">
        <w:rPr>
          <w:lang w:val="en-US"/>
        </w:rPr>
        <w:t>Iollies</w:t>
      </w:r>
      <w:proofErr w:type="spellEnd"/>
      <w:r w:rsidRPr="00F83355">
        <w:rPr>
          <w:lang w:val="en-US"/>
        </w:rPr>
        <w:t xml:space="preserve"> and other </w:t>
      </w:r>
      <w:proofErr w:type="spellStart"/>
      <w:r w:rsidRPr="00F83355">
        <w:rPr>
          <w:lang w:val="en-US"/>
        </w:rPr>
        <w:t>ices.To</w:t>
      </w:r>
      <w:proofErr w:type="spellEnd"/>
      <w:r w:rsidRPr="00F83355">
        <w:rPr>
          <w:lang w:val="en-US"/>
        </w:rPr>
        <w:t xml:space="preserve"> ensure that the products available on the market are of good quality and safe, the standard covers the compositional requirements, contaminants and hygiene, among others.</w:t>
      </w:r>
    </w:p>
    <w:p w14:paraId="23843F88" w14:textId="16B52B58" w:rsidR="00CD0E1C" w:rsidRDefault="00CD0E1C" w:rsidP="00C93C09">
      <w:pPr>
        <w:tabs>
          <w:tab w:val="left" w:pos="8328"/>
        </w:tabs>
      </w:pPr>
      <w:r w:rsidRPr="00D34BC8">
        <w:t>During the preparation of this standard, reference was made to the following document</w:t>
      </w:r>
      <w:r>
        <w:t>s</w:t>
      </w:r>
      <w:r w:rsidRPr="00D34BC8">
        <w:t>:</w:t>
      </w:r>
      <w:r w:rsidR="00B963E6">
        <w:tab/>
      </w:r>
    </w:p>
    <w:p w14:paraId="23860958" w14:textId="118CA85D" w:rsidR="00CD0E1C" w:rsidRDefault="00CD0E1C" w:rsidP="00C93C09">
      <w:pPr>
        <w:tabs>
          <w:tab w:val="left" w:pos="7308"/>
        </w:tabs>
        <w:ind w:firstLine="403"/>
      </w:pPr>
      <w:proofErr w:type="spellStart"/>
      <w:r w:rsidRPr="00986596">
        <w:t>Euroglaces</w:t>
      </w:r>
      <w:proofErr w:type="spellEnd"/>
      <w:r w:rsidRPr="00986596">
        <w:t xml:space="preserve"> – code for edible ices, version 2013</w:t>
      </w:r>
      <w:r>
        <w:t>.</w:t>
      </w:r>
      <w:r w:rsidR="00C93C09">
        <w:tab/>
      </w:r>
    </w:p>
    <w:p w14:paraId="5BBA67D8" w14:textId="4DB9DED3" w:rsidR="00CD0E1C" w:rsidRDefault="00CD0E1C" w:rsidP="00066B2D">
      <w:pPr>
        <w:ind w:left="403"/>
      </w:pPr>
      <w:r w:rsidRPr="00173A99">
        <w:t>Agricultural Product Standards ACT, 1990 (ACT No. 119 OF 1990)</w:t>
      </w:r>
      <w:r>
        <w:t xml:space="preserve">; </w:t>
      </w:r>
      <w:r w:rsidRPr="00173A99">
        <w:t>Regulations regarding the classification, packing and marking of</w:t>
      </w:r>
      <w:r>
        <w:t xml:space="preserve"> </w:t>
      </w:r>
      <w:r w:rsidRPr="00173A99">
        <w:t>edibl</w:t>
      </w:r>
      <w:r>
        <w:t>e ices intended for sale in the R</w:t>
      </w:r>
      <w:r w:rsidRPr="00173A99">
        <w:t>epublic of South Africa</w:t>
      </w:r>
      <w:r w:rsidR="00066B2D">
        <w:t>.</w:t>
      </w:r>
    </w:p>
    <w:p w14:paraId="132A295E" w14:textId="1E962959" w:rsidR="00134753" w:rsidRDefault="00CD0E1C" w:rsidP="00F83355">
      <w:r w:rsidRPr="00D34BC8">
        <w:t xml:space="preserve">Acknowledgement is hereby made for assistance derived from </w:t>
      </w:r>
      <w:r>
        <w:t>these</w:t>
      </w:r>
      <w:r w:rsidRPr="00D34BC8">
        <w:t xml:space="preserve"> source</w:t>
      </w:r>
      <w:r>
        <w:t>s</w:t>
      </w:r>
      <w:r w:rsidRPr="00D34BC8">
        <w:t>.</w:t>
      </w:r>
      <w:r w:rsidR="00F83355">
        <w:t xml:space="preserve"> </w:t>
      </w:r>
    </w:p>
    <w:p w14:paraId="508AB66B" w14:textId="77777777" w:rsidR="00134753" w:rsidRPr="00134753" w:rsidRDefault="00134753" w:rsidP="00134753"/>
    <w:p w14:paraId="2DBE14B0" w14:textId="77777777" w:rsidR="00134753" w:rsidRPr="00134753" w:rsidRDefault="00134753" w:rsidP="00134753"/>
    <w:p w14:paraId="01BD0B96" w14:textId="702C674C" w:rsidR="00134753" w:rsidRDefault="00134753" w:rsidP="00134753"/>
    <w:p w14:paraId="7283B3C3" w14:textId="04352CC1" w:rsidR="00134753" w:rsidRDefault="00134753" w:rsidP="00134753"/>
    <w:p w14:paraId="0702911A" w14:textId="2C794E51" w:rsidR="00330CD1" w:rsidRPr="00134753" w:rsidRDefault="00134753" w:rsidP="00C93C09">
      <w:pPr>
        <w:tabs>
          <w:tab w:val="left" w:pos="4404"/>
        </w:tabs>
        <w:sectPr w:rsidR="00330CD1" w:rsidRPr="00134753"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r>
        <w:tab/>
      </w:r>
    </w:p>
    <w:p w14:paraId="15270966" w14:textId="5E60CED4" w:rsidR="00310D18" w:rsidRPr="00BC05BC" w:rsidRDefault="00807AF2" w:rsidP="00BC05BC">
      <w:pPr>
        <w:keepNext/>
        <w:keepLines/>
        <w:spacing w:before="240"/>
        <w:outlineLvl w:val="0"/>
        <w:rPr>
          <w:b/>
          <w:bCs/>
          <w:sz w:val="28"/>
          <w:szCs w:val="32"/>
        </w:rPr>
      </w:pPr>
      <w:bookmarkStart w:id="10" w:name="_Toc443461091"/>
      <w:bookmarkStart w:id="11" w:name="_Toc443470360"/>
      <w:bookmarkStart w:id="12" w:name="_Toc450303210"/>
      <w:bookmarkStart w:id="13" w:name="_Toc19525289"/>
      <w:bookmarkStart w:id="14" w:name="_Toc19531145"/>
      <w:r w:rsidRPr="00807AF2">
        <w:rPr>
          <w:b/>
          <w:bCs/>
          <w:sz w:val="28"/>
          <w:szCs w:val="32"/>
        </w:rPr>
        <w:lastRenderedPageBreak/>
        <w:t>Edible Water-based ices and mixes — Specification</w:t>
      </w:r>
    </w:p>
    <w:p w14:paraId="32EC6C97" w14:textId="3C441F4D" w:rsidR="00EC4B78" w:rsidRPr="001B1CCE" w:rsidRDefault="002B5D56" w:rsidP="00BC05BC">
      <w:pPr>
        <w:pStyle w:val="Heading1"/>
      </w:pPr>
      <w:r>
        <w:t>1</w:t>
      </w:r>
      <w:r>
        <w:tab/>
      </w:r>
      <w:r w:rsidR="00EC4B78" w:rsidRPr="001B1CCE">
        <w:t>Scope</w:t>
      </w:r>
      <w:bookmarkEnd w:id="10"/>
      <w:bookmarkEnd w:id="11"/>
      <w:bookmarkEnd w:id="12"/>
      <w:bookmarkEnd w:id="13"/>
      <w:bookmarkEnd w:id="14"/>
    </w:p>
    <w:p w14:paraId="1C865EB6" w14:textId="199834D6" w:rsidR="00CD0E1C" w:rsidRPr="00066B2D" w:rsidRDefault="00CD0E1C" w:rsidP="00F83355">
      <w:pPr>
        <w:rPr>
          <w:rFonts w:cs="Arial"/>
        </w:rPr>
      </w:pPr>
      <w:bookmarkStart w:id="15" w:name="_Toc80546695"/>
      <w:bookmarkStart w:id="16" w:name="_Toc81916992"/>
      <w:r w:rsidRPr="00D176F8">
        <w:rPr>
          <w:rFonts w:cs="Arial"/>
        </w:rPr>
        <w:t xml:space="preserve">This Kenya Standard specifies requirements, sampling and test methods </w:t>
      </w:r>
      <w:r w:rsidR="00066B2D">
        <w:rPr>
          <w:rFonts w:cs="Arial"/>
        </w:rPr>
        <w:t xml:space="preserve">for </w:t>
      </w:r>
      <w:r w:rsidR="007D3014">
        <w:rPr>
          <w:rFonts w:cs="Arial"/>
          <w:bCs/>
        </w:rPr>
        <w:t>e</w:t>
      </w:r>
      <w:r w:rsidR="00807AF2" w:rsidRPr="00807AF2">
        <w:rPr>
          <w:rFonts w:cs="Arial"/>
          <w:bCs/>
        </w:rPr>
        <w:t>dible Water-based ices and mixes — Specification</w:t>
      </w:r>
      <w:r w:rsidR="007D3014">
        <w:rPr>
          <w:rFonts w:cs="Arial"/>
        </w:rPr>
        <w:t xml:space="preserve"> </w:t>
      </w:r>
      <w:r w:rsidR="00807AF2">
        <w:rPr>
          <w:rFonts w:cs="Arial"/>
        </w:rPr>
        <w:t>Intended</w:t>
      </w:r>
      <w:r w:rsidRPr="008C7F76">
        <w:rPr>
          <w:rFonts w:cs="Arial"/>
        </w:rPr>
        <w:t xml:space="preserve"> for direct co</w:t>
      </w:r>
      <w:r w:rsidR="00066B2D">
        <w:rPr>
          <w:rFonts w:cs="Arial"/>
        </w:rPr>
        <w:t>nsumption or further processing.</w:t>
      </w:r>
    </w:p>
    <w:p w14:paraId="69EC3F36" w14:textId="77777777" w:rsidR="00CD0E1C" w:rsidRPr="00E25486" w:rsidRDefault="00CD0E1C" w:rsidP="00CD0E1C">
      <w:pPr>
        <w:keepNext/>
        <w:keepLines/>
        <w:spacing w:before="240"/>
        <w:outlineLvl w:val="0"/>
        <w:rPr>
          <w:b/>
          <w:bCs/>
          <w:sz w:val="28"/>
          <w:szCs w:val="32"/>
        </w:rPr>
      </w:pPr>
      <w:bookmarkStart w:id="17" w:name="_Toc79697827"/>
      <w:r w:rsidRPr="00E25486">
        <w:rPr>
          <w:b/>
          <w:bCs/>
          <w:sz w:val="28"/>
          <w:szCs w:val="32"/>
        </w:rPr>
        <w:t>2</w:t>
      </w:r>
      <w:r w:rsidRPr="00E25486">
        <w:rPr>
          <w:b/>
          <w:bCs/>
          <w:sz w:val="28"/>
          <w:szCs w:val="32"/>
        </w:rPr>
        <w:tab/>
        <w:t>Normative references</w:t>
      </w:r>
      <w:bookmarkEnd w:id="17"/>
    </w:p>
    <w:p w14:paraId="2741FC52"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 </w:t>
      </w:r>
    </w:p>
    <w:p w14:paraId="29799960" w14:textId="08275DB3" w:rsidR="00CD0E1C" w:rsidRDefault="00CD0E1C" w:rsidP="00CD0E1C">
      <w:pPr>
        <w:autoSpaceDE w:val="0"/>
        <w:autoSpaceDN w:val="0"/>
        <w:adjustRightInd w:val="0"/>
        <w:rPr>
          <w:rFonts w:cs="Arial"/>
          <w:bCs/>
          <w:i/>
          <w:color w:val="000000"/>
        </w:rPr>
      </w:pPr>
      <w:r w:rsidRPr="00E25486">
        <w:rPr>
          <w:rFonts w:cs="Arial"/>
          <w:bCs/>
          <w:color w:val="000000"/>
        </w:rPr>
        <w:t xml:space="preserve">AOAC 999.10, </w:t>
      </w:r>
      <w:r w:rsidRPr="00E25486">
        <w:rPr>
          <w:rFonts w:cs="Arial"/>
          <w:bCs/>
          <w:i/>
          <w:color w:val="000000"/>
        </w:rPr>
        <w:t xml:space="preserve">Official method for lead, cadmium, zinc, copper, and iron in foods </w:t>
      </w:r>
      <w:r w:rsidR="00222F96">
        <w:rPr>
          <w:rFonts w:cs="Arial"/>
          <w:bCs/>
          <w:i/>
          <w:color w:val="000000"/>
        </w:rPr>
        <w:t>at</w:t>
      </w:r>
      <w:r w:rsidRPr="00E25486">
        <w:rPr>
          <w:rFonts w:cs="Arial"/>
          <w:bCs/>
          <w:i/>
          <w:color w:val="000000"/>
        </w:rPr>
        <w:t xml:space="preserve">omic </w:t>
      </w:r>
      <w:r w:rsidR="00222F96">
        <w:rPr>
          <w:rFonts w:cs="Arial"/>
          <w:bCs/>
          <w:i/>
          <w:color w:val="000000"/>
        </w:rPr>
        <w:t>a</w:t>
      </w:r>
      <w:r w:rsidRPr="00E25486">
        <w:rPr>
          <w:rFonts w:cs="Arial"/>
          <w:bCs/>
          <w:i/>
          <w:color w:val="000000"/>
        </w:rPr>
        <w:t xml:space="preserve">bsorption </w:t>
      </w:r>
      <w:r w:rsidR="00222F96">
        <w:rPr>
          <w:rFonts w:cs="Arial"/>
          <w:bCs/>
          <w:i/>
          <w:color w:val="000000"/>
        </w:rPr>
        <w:t>s</w:t>
      </w:r>
      <w:r w:rsidRPr="00E25486">
        <w:rPr>
          <w:rFonts w:cs="Arial"/>
          <w:bCs/>
          <w:i/>
          <w:color w:val="000000"/>
        </w:rPr>
        <w:t xml:space="preserve">pectrophotometry after microwave </w:t>
      </w:r>
      <w:r w:rsidR="00222F96">
        <w:rPr>
          <w:rFonts w:cs="Arial"/>
          <w:bCs/>
          <w:i/>
          <w:color w:val="000000"/>
        </w:rPr>
        <w:t>d</w:t>
      </w:r>
      <w:r w:rsidRPr="00E25486">
        <w:rPr>
          <w:rFonts w:cs="Arial"/>
          <w:bCs/>
          <w:i/>
          <w:color w:val="000000"/>
        </w:rPr>
        <w:t>igestion</w:t>
      </w:r>
    </w:p>
    <w:p w14:paraId="1E5C9BA0" w14:textId="750F8655" w:rsidR="00CD0E1C" w:rsidRDefault="00CD0E1C" w:rsidP="00CD0E1C">
      <w:pPr>
        <w:suppressAutoHyphens/>
        <w:rPr>
          <w:rFonts w:cs="Arial"/>
        </w:rPr>
      </w:pPr>
      <w:r w:rsidRPr="00F30D56">
        <w:rPr>
          <w:rFonts w:cs="Arial"/>
        </w:rPr>
        <w:t xml:space="preserve">KS CODEX STAN 193, </w:t>
      </w:r>
      <w:r w:rsidRPr="000B0427">
        <w:rPr>
          <w:rFonts w:cs="Arial"/>
          <w:i/>
        </w:rPr>
        <w:t>Codex general standard for contaminants and toxins in foods</w:t>
      </w:r>
    </w:p>
    <w:p w14:paraId="61CB09B6" w14:textId="68F420D0" w:rsidR="00CD0E1C" w:rsidRPr="00F30D56" w:rsidRDefault="00CD0E1C" w:rsidP="00CD0E1C">
      <w:pPr>
        <w:suppressAutoHyphens/>
        <w:rPr>
          <w:rFonts w:cs="Arial"/>
        </w:rPr>
      </w:pPr>
      <w:r w:rsidRPr="00F30D56">
        <w:rPr>
          <w:rFonts w:cs="Arial"/>
        </w:rPr>
        <w:t>KS CODEX STAN 19</w:t>
      </w:r>
      <w:r>
        <w:rPr>
          <w:rFonts w:cs="Arial"/>
        </w:rPr>
        <w:t>2</w:t>
      </w:r>
      <w:r w:rsidRPr="00F30D56">
        <w:rPr>
          <w:rFonts w:cs="Arial"/>
        </w:rPr>
        <w:t xml:space="preserve">, </w:t>
      </w:r>
      <w:r w:rsidRPr="000B0427">
        <w:rPr>
          <w:rFonts w:cs="Arial"/>
          <w:i/>
        </w:rPr>
        <w:t>Codex general standard for food additives</w:t>
      </w:r>
    </w:p>
    <w:p w14:paraId="55BAF6A7"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EAS 38, </w:t>
      </w:r>
      <w:r w:rsidRPr="00E25486">
        <w:rPr>
          <w:rFonts w:cs="Arial"/>
          <w:bCs/>
          <w:i/>
          <w:color w:val="000000"/>
        </w:rPr>
        <w:t>Labelling of pre- packaged foods — General requirements</w:t>
      </w:r>
    </w:p>
    <w:p w14:paraId="00954E19" w14:textId="40CD9AC3"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EAS 39, </w:t>
      </w:r>
      <w:r w:rsidR="000B0427" w:rsidRPr="000B0427">
        <w:rPr>
          <w:rFonts w:cs="Arial"/>
          <w:i/>
        </w:rPr>
        <w:t xml:space="preserve">Hygiene in the food and drink manufacturing industry </w:t>
      </w:r>
      <w:r w:rsidR="000B0427" w:rsidRPr="000B0427">
        <w:rPr>
          <w:rFonts w:ascii="Arial,Bold" w:hAnsi="Arial,Bold" w:cs="Arial,Bold"/>
          <w:bCs/>
          <w:i/>
        </w:rPr>
        <w:t>—</w:t>
      </w:r>
      <w:r w:rsidR="000B0427" w:rsidRPr="000B0427">
        <w:rPr>
          <w:rFonts w:cs="Arial"/>
          <w:bCs/>
          <w:i/>
        </w:rPr>
        <w:t xml:space="preserve"> </w:t>
      </w:r>
      <w:r w:rsidR="000B0427" w:rsidRPr="000B0427">
        <w:rPr>
          <w:rFonts w:ascii="Arial,Bold" w:hAnsi="Arial,Bold" w:cs="Arial,Bold"/>
          <w:bCs/>
          <w:i/>
        </w:rPr>
        <w:t>Code of practice</w:t>
      </w:r>
    </w:p>
    <w:p w14:paraId="7AE1B7FF" w14:textId="77777777" w:rsidR="00CD0E1C" w:rsidRPr="00E25486" w:rsidRDefault="00CD0E1C" w:rsidP="00CD0E1C">
      <w:pPr>
        <w:autoSpaceDE w:val="0"/>
        <w:autoSpaceDN w:val="0"/>
        <w:adjustRightInd w:val="0"/>
        <w:rPr>
          <w:rFonts w:cs="Arial"/>
          <w:bCs/>
          <w:i/>
          <w:color w:val="000000"/>
        </w:rPr>
      </w:pPr>
      <w:r w:rsidRPr="00E25486">
        <w:rPr>
          <w:rFonts w:cs="Arial"/>
          <w:bCs/>
          <w:color w:val="000000"/>
        </w:rPr>
        <w:t xml:space="preserve">KS EAS 803, </w:t>
      </w:r>
      <w:r w:rsidRPr="00E25486">
        <w:rPr>
          <w:rFonts w:cs="Arial"/>
          <w:bCs/>
          <w:i/>
          <w:color w:val="000000"/>
        </w:rPr>
        <w:t>Nutrition labelling — Requirements</w:t>
      </w:r>
    </w:p>
    <w:p w14:paraId="405CA434"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1552, </w:t>
      </w:r>
      <w:r w:rsidRPr="00E25486">
        <w:rPr>
          <w:rFonts w:cs="Arial"/>
          <w:bCs/>
          <w:i/>
          <w:color w:val="000000"/>
        </w:rPr>
        <w:t>Code of hygienic practice for milk and milk products</w:t>
      </w:r>
    </w:p>
    <w:p w14:paraId="1782C4F4" w14:textId="3C6DD05F" w:rsidR="00CD0E1C" w:rsidRDefault="00CD0E1C" w:rsidP="00CD0E1C">
      <w:pPr>
        <w:suppressAutoHyphens/>
        <w:rPr>
          <w:rFonts w:cs="Arial"/>
        </w:rPr>
      </w:pPr>
      <w:r>
        <w:rPr>
          <w:rFonts w:cs="Arial"/>
        </w:rPr>
        <w:t>KS I</w:t>
      </w:r>
      <w:r w:rsidRPr="00342189">
        <w:rPr>
          <w:rFonts w:cs="Arial"/>
        </w:rPr>
        <w:t>SO 750</w:t>
      </w:r>
      <w:r>
        <w:rPr>
          <w:rFonts w:cs="Arial"/>
        </w:rPr>
        <w:t xml:space="preserve">; </w:t>
      </w:r>
      <w:r w:rsidRPr="000B0427">
        <w:rPr>
          <w:rFonts w:cs="Arial"/>
          <w:i/>
        </w:rPr>
        <w:t xml:space="preserve">Fruit and vegetable products </w:t>
      </w:r>
      <w:r w:rsidR="000B0427" w:rsidRPr="00E25486">
        <w:rPr>
          <w:rFonts w:cs="Arial"/>
          <w:bCs/>
          <w:i/>
          <w:color w:val="000000"/>
        </w:rPr>
        <w:t>—</w:t>
      </w:r>
      <w:r w:rsidRPr="000B0427">
        <w:rPr>
          <w:rFonts w:cs="Arial"/>
          <w:i/>
        </w:rPr>
        <w:t xml:space="preserve"> Determination of titratable acidity</w:t>
      </w:r>
    </w:p>
    <w:p w14:paraId="3F5784FB" w14:textId="6E270646" w:rsidR="00CD0E1C" w:rsidRPr="00A44613" w:rsidRDefault="00CD0E1C" w:rsidP="00CD0E1C">
      <w:pPr>
        <w:suppressAutoHyphens/>
        <w:rPr>
          <w:rFonts w:cs="Arial"/>
        </w:rPr>
      </w:pPr>
      <w:r w:rsidRPr="00A44613">
        <w:rPr>
          <w:rFonts w:cs="Arial"/>
        </w:rPr>
        <w:t xml:space="preserve">KS ISO 3594, </w:t>
      </w:r>
      <w:r w:rsidRPr="00222F96">
        <w:rPr>
          <w:rFonts w:cs="Arial"/>
          <w:i/>
          <w:iCs/>
        </w:rPr>
        <w:t>Milk fat — Detection of vegetable fat by gas-liquid chromatography of sterols (Reference method)</w:t>
      </w:r>
    </w:p>
    <w:p w14:paraId="51F04C74"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ISO 4832, </w:t>
      </w:r>
      <w:r w:rsidRPr="00E25486">
        <w:rPr>
          <w:rFonts w:cs="Arial"/>
          <w:bCs/>
          <w:i/>
          <w:color w:val="000000"/>
        </w:rPr>
        <w:t>Microbiology of food and animal feeding stuffs — Horizontal method for the enumeration of coliforms — Colony count technique</w:t>
      </w:r>
    </w:p>
    <w:p w14:paraId="0AB1E3AC"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ISO 4833-1, </w:t>
      </w:r>
      <w:r w:rsidRPr="00E25486">
        <w:rPr>
          <w:rFonts w:cs="Arial"/>
          <w:bCs/>
          <w:i/>
          <w:color w:val="000000"/>
        </w:rPr>
        <w:t>Microbiology of the food chain — Horizontal method for the enumeration of microorganisms — Part 1: Colony count at 30 degrees C by the pour plate technique</w:t>
      </w:r>
      <w:r w:rsidRPr="00E25486">
        <w:rPr>
          <w:rFonts w:cs="Arial"/>
          <w:bCs/>
          <w:color w:val="000000"/>
        </w:rPr>
        <w:t xml:space="preserve"> </w:t>
      </w:r>
    </w:p>
    <w:p w14:paraId="4618F6E4" w14:textId="77777777" w:rsidR="00CD0E1C" w:rsidRDefault="00CD0E1C" w:rsidP="00CD0E1C">
      <w:pPr>
        <w:autoSpaceDE w:val="0"/>
        <w:autoSpaceDN w:val="0"/>
        <w:adjustRightInd w:val="0"/>
        <w:rPr>
          <w:rFonts w:cs="Arial"/>
          <w:bCs/>
          <w:i/>
          <w:color w:val="000000"/>
        </w:rPr>
      </w:pPr>
      <w:r w:rsidRPr="00E25486">
        <w:rPr>
          <w:rFonts w:cs="Arial"/>
          <w:bCs/>
          <w:color w:val="000000"/>
        </w:rPr>
        <w:t xml:space="preserve">KS ISO 6579-1, </w:t>
      </w:r>
      <w:r w:rsidRPr="00E25486">
        <w:rPr>
          <w:rFonts w:cs="Arial"/>
          <w:bCs/>
          <w:i/>
          <w:color w:val="000000"/>
        </w:rPr>
        <w:t xml:space="preserve">Microbiology of the food chain — Horizontal method for the detection, enumeration and serotyping of Salmonella — Part 1: Detection of Salmonella </w:t>
      </w:r>
      <w:proofErr w:type="spellStart"/>
      <w:r w:rsidRPr="00E25486">
        <w:rPr>
          <w:rFonts w:cs="Arial"/>
          <w:bCs/>
          <w:i/>
          <w:color w:val="000000"/>
        </w:rPr>
        <w:t>spp</w:t>
      </w:r>
      <w:proofErr w:type="spellEnd"/>
    </w:p>
    <w:p w14:paraId="668B3DAC" w14:textId="055F2D8F" w:rsidR="00CD0E1C" w:rsidRPr="00E25486" w:rsidRDefault="00CD0E1C" w:rsidP="006B288E">
      <w:pPr>
        <w:suppressAutoHyphens/>
        <w:rPr>
          <w:rFonts w:cs="Arial"/>
          <w:bCs/>
          <w:color w:val="000000"/>
        </w:rPr>
      </w:pPr>
      <w:r w:rsidRPr="00E25486">
        <w:rPr>
          <w:rFonts w:cs="Arial"/>
          <w:bCs/>
          <w:color w:val="000000"/>
        </w:rPr>
        <w:t xml:space="preserve">KS ISO 6888-3, </w:t>
      </w:r>
      <w:r w:rsidRPr="00E25486">
        <w:rPr>
          <w:rFonts w:cs="Arial"/>
          <w:bCs/>
          <w:i/>
          <w:color w:val="000000"/>
        </w:rPr>
        <w:t>Microbiology of food and animal feeding stuffs — Horizontal method for the enumeration of coagulase-positive staphylococci (Staphylococcus aureus and other species) — Part 3: Detection and MPN technique for low numbers</w:t>
      </w:r>
    </w:p>
    <w:p w14:paraId="06C9CC8D" w14:textId="77777777" w:rsidR="00CD0E1C" w:rsidRPr="00E25486" w:rsidRDefault="00CD0E1C" w:rsidP="00CD0E1C">
      <w:pPr>
        <w:autoSpaceDE w:val="0"/>
        <w:autoSpaceDN w:val="0"/>
        <w:adjustRightInd w:val="0"/>
        <w:rPr>
          <w:rFonts w:cs="Arial"/>
          <w:bCs/>
          <w:color w:val="000000"/>
        </w:rPr>
      </w:pPr>
      <w:r w:rsidRPr="00E25486">
        <w:rPr>
          <w:rFonts w:cs="Arial"/>
          <w:bCs/>
          <w:color w:val="000000"/>
        </w:rPr>
        <w:t xml:space="preserve">KS ISO 8968-4, </w:t>
      </w:r>
      <w:r w:rsidRPr="00E25486">
        <w:rPr>
          <w:rFonts w:cs="Arial"/>
          <w:bCs/>
          <w:i/>
          <w:color w:val="000000"/>
        </w:rPr>
        <w:t>Milk and milk products — Determination of nitrogen content — Part 4: Determination of protein and non-protein nitrogen content and true protein content calculation (Reference method)</w:t>
      </w:r>
    </w:p>
    <w:p w14:paraId="16DFEC35" w14:textId="11E44BC2" w:rsidR="000B0427" w:rsidRDefault="000B0427" w:rsidP="00CD0E1C">
      <w:pPr>
        <w:autoSpaceDE w:val="0"/>
        <w:autoSpaceDN w:val="0"/>
        <w:adjustRightInd w:val="0"/>
        <w:rPr>
          <w:rFonts w:cs="Arial"/>
          <w:bCs/>
          <w:color w:val="000000"/>
        </w:rPr>
      </w:pPr>
      <w:r>
        <w:rPr>
          <w:rFonts w:cs="Arial"/>
          <w:bCs/>
          <w:color w:val="000000"/>
        </w:rPr>
        <w:t>KS ISO 11290-1,</w:t>
      </w:r>
      <w:r w:rsidRPr="000B0427">
        <w:t xml:space="preserve"> </w:t>
      </w:r>
      <w:r w:rsidRPr="000B0427">
        <w:rPr>
          <w:rFonts w:cs="Arial"/>
          <w:bCs/>
          <w:i/>
          <w:color w:val="000000"/>
        </w:rPr>
        <w:t>Microbiology of the food chain — Horizontal method for the detection and enumeration of Listeria monocytogenes and of Listeria spp. — Part 1: Detection method</w:t>
      </w:r>
    </w:p>
    <w:p w14:paraId="13DB0098" w14:textId="2E68CCF5" w:rsidR="000B0427" w:rsidRDefault="000B0427" w:rsidP="00066B2D">
      <w:pPr>
        <w:rPr>
          <w:rFonts w:cs="Arial"/>
          <w:bCs/>
          <w:color w:val="000000"/>
        </w:rPr>
      </w:pPr>
      <w:r>
        <w:rPr>
          <w:rFonts w:cs="Arial"/>
          <w:bCs/>
          <w:color w:val="000000"/>
        </w:rPr>
        <w:t>KS ISO 21528,</w:t>
      </w:r>
      <w:r w:rsidRPr="000B0427">
        <w:t xml:space="preserve"> </w:t>
      </w:r>
      <w:r w:rsidRPr="000B0427">
        <w:rPr>
          <w:rFonts w:cs="Arial"/>
          <w:bCs/>
          <w:i/>
          <w:color w:val="000000"/>
        </w:rPr>
        <w:t xml:space="preserve">Microbiology of the food chain — Horizontal method for the detection and enumeration of </w:t>
      </w:r>
      <w:proofErr w:type="spellStart"/>
      <w:r w:rsidRPr="000B0427">
        <w:rPr>
          <w:rFonts w:cs="Arial"/>
          <w:bCs/>
          <w:i/>
          <w:color w:val="000000"/>
        </w:rPr>
        <w:t>Enterobacteriaceae</w:t>
      </w:r>
      <w:proofErr w:type="spellEnd"/>
    </w:p>
    <w:p w14:paraId="52ACF093" w14:textId="47D83C3E" w:rsidR="000B0427" w:rsidRDefault="000B0427" w:rsidP="00066B2D">
      <w:pPr>
        <w:rPr>
          <w:rFonts w:cs="Arial"/>
          <w:bCs/>
          <w:color w:val="000000"/>
        </w:rPr>
      </w:pPr>
      <w:r>
        <w:rPr>
          <w:rFonts w:cs="Arial"/>
          <w:bCs/>
          <w:color w:val="000000"/>
        </w:rPr>
        <w:lastRenderedPageBreak/>
        <w:t>KS ISO 21871,</w:t>
      </w:r>
      <w:r w:rsidRPr="000B0427">
        <w:rPr>
          <w:rFonts w:cs="Arial"/>
          <w:bCs/>
        </w:rPr>
        <w:t xml:space="preserve"> </w:t>
      </w:r>
      <w:r w:rsidRPr="000B0427">
        <w:rPr>
          <w:rFonts w:cs="Arial"/>
          <w:bCs/>
          <w:i/>
        </w:rPr>
        <w:t xml:space="preserve">Microbiology of food and animal feeding stuffs — Horizontal method for the determination of low numbers of presumptive Bacillus cereus — Most </w:t>
      </w:r>
      <w:r w:rsidRPr="000B0427">
        <w:rPr>
          <w:rFonts w:cs="Arial"/>
          <w:bCs/>
          <w:i/>
        </w:rPr>
        <w:tab/>
        <w:t>probable number technique and detection method</w:t>
      </w:r>
    </w:p>
    <w:p w14:paraId="54E42ACB" w14:textId="2ADB01FD" w:rsidR="00F83355" w:rsidRPr="00BC549E" w:rsidRDefault="00CD0E1C" w:rsidP="00BC549E">
      <w:pPr>
        <w:pStyle w:val="Heading1"/>
        <w:rPr>
          <w:rFonts w:cs="Arial"/>
          <w:szCs w:val="24"/>
        </w:rPr>
      </w:pPr>
      <w:r>
        <w:t>3</w:t>
      </w:r>
      <w:r w:rsidRPr="00DA32E1">
        <w:tab/>
      </w:r>
      <w:r>
        <w:t>Product description</w:t>
      </w:r>
    </w:p>
    <w:p w14:paraId="722CBCBB" w14:textId="57DD5A00" w:rsidR="0041577B" w:rsidRPr="00703754" w:rsidRDefault="00066B2D" w:rsidP="00703754">
      <w:pPr>
        <w:pStyle w:val="Heading2"/>
      </w:pPr>
      <w:r>
        <w:t>3.1</w:t>
      </w:r>
      <w:r>
        <w:tab/>
      </w:r>
      <w:r w:rsidR="00F83355">
        <w:t>Frozen</w:t>
      </w:r>
      <w:r w:rsidR="00390872">
        <w:t xml:space="preserve"> dessert/confection</w:t>
      </w:r>
    </w:p>
    <w:p w14:paraId="1B10E4F8" w14:textId="5CDA1C70" w:rsidR="0041577B" w:rsidRPr="00066B2D" w:rsidRDefault="0041577B" w:rsidP="00066B2D">
      <w:r w:rsidRPr="00703754">
        <w:t>Frozen and aerated product obtained from an emulsion of edible fat and protein with other permitted ingredients and food additives</w:t>
      </w:r>
      <w:r w:rsidRPr="00B63536">
        <w:rPr>
          <w:rFonts w:ascii="Arial Narrow" w:hAnsi="Arial Narrow"/>
          <w:sz w:val="28"/>
          <w:szCs w:val="28"/>
        </w:rPr>
        <w:t xml:space="preserve">. </w:t>
      </w:r>
    </w:p>
    <w:p w14:paraId="0F4B6765" w14:textId="69229C8C" w:rsidR="0041577B" w:rsidRPr="00703754" w:rsidRDefault="00066B2D" w:rsidP="00703754">
      <w:pPr>
        <w:pStyle w:val="Heading2"/>
      </w:pPr>
      <w:r>
        <w:rPr>
          <w:lang w:val="en-US"/>
        </w:rPr>
        <w:t>3.2</w:t>
      </w:r>
      <w:r>
        <w:rPr>
          <w:lang w:val="en-US"/>
        </w:rPr>
        <w:tab/>
      </w:r>
      <w:r w:rsidR="0041577B" w:rsidRPr="00703754">
        <w:t>Edible Ice (Water Ice, Lolly (Popsicle</w:t>
      </w:r>
      <w:r w:rsidR="006545B0" w:rsidRPr="00703754">
        <w:t xml:space="preserve"> and flavoured ice</w:t>
      </w:r>
      <w:r w:rsidR="0041577B" w:rsidRPr="00703754">
        <w:t>)</w:t>
      </w:r>
    </w:p>
    <w:p w14:paraId="487AA78F" w14:textId="3681CC6E" w:rsidR="006E0FC3" w:rsidRPr="00703754" w:rsidRDefault="0041577B" w:rsidP="00703754">
      <w:pPr>
        <w:pStyle w:val="Heading2"/>
        <w:rPr>
          <w:b w:val="0"/>
        </w:rPr>
      </w:pPr>
      <w:r w:rsidRPr="00703754">
        <w:rPr>
          <w:rFonts w:cs="Arial"/>
          <w:b w:val="0"/>
          <w:sz w:val="20"/>
        </w:rPr>
        <w:t xml:space="preserve">Shall be an edible ice that have been treated by freezing and are intended for storage, sale, and consumption in a frozen or partially frozen state. They may be obtained from the following: water, sugars, </w:t>
      </w:r>
      <w:r w:rsidR="00E7533F" w:rsidRPr="00703754">
        <w:rPr>
          <w:rFonts w:cs="Arial"/>
          <w:b w:val="0"/>
          <w:sz w:val="20"/>
        </w:rPr>
        <w:t xml:space="preserve">permitted </w:t>
      </w:r>
      <w:proofErr w:type="spellStart"/>
      <w:r w:rsidR="00E7533F" w:rsidRPr="00703754">
        <w:rPr>
          <w:rFonts w:cs="Arial"/>
          <w:b w:val="0"/>
          <w:sz w:val="20"/>
        </w:rPr>
        <w:t>acidulants</w:t>
      </w:r>
      <w:proofErr w:type="spellEnd"/>
      <w:r w:rsidRPr="00703754">
        <w:rPr>
          <w:rFonts w:cs="Arial"/>
          <w:b w:val="0"/>
          <w:sz w:val="20"/>
        </w:rPr>
        <w:t>, flavouring and other permitted ingredients and food additives</w:t>
      </w:r>
      <w:r w:rsidRPr="00703754">
        <w:rPr>
          <w:rFonts w:cs="Arial"/>
          <w:b w:val="0"/>
        </w:rPr>
        <w:t>.</w:t>
      </w:r>
      <w:r w:rsidR="006E0FC3" w:rsidRPr="00703754">
        <w:rPr>
          <w:b w:val="0"/>
        </w:rPr>
        <w:t>’’</w:t>
      </w:r>
    </w:p>
    <w:p w14:paraId="0A1C3443" w14:textId="55B1EB95" w:rsidR="00390872" w:rsidRDefault="00066B2D" w:rsidP="00390872">
      <w:pPr>
        <w:pStyle w:val="Heading2"/>
      </w:pPr>
      <w:r>
        <w:t>3.</w:t>
      </w:r>
      <w:r w:rsidR="003F33CC">
        <w:t>3</w:t>
      </w:r>
      <w:r>
        <w:tab/>
      </w:r>
      <w:r w:rsidR="00990440">
        <w:t>I</w:t>
      </w:r>
      <w:r w:rsidR="00390872">
        <w:t>ce mix</w:t>
      </w:r>
    </w:p>
    <w:p w14:paraId="3B470771" w14:textId="163C6970" w:rsidR="00CD0E1C" w:rsidRPr="00703754" w:rsidRDefault="00390872" w:rsidP="00703754">
      <w:pPr>
        <w:autoSpaceDE w:val="0"/>
        <w:autoSpaceDN w:val="0"/>
        <w:adjustRightInd w:val="0"/>
        <w:rPr>
          <w:rFonts w:cs="Arial"/>
        </w:rPr>
      </w:pPr>
      <w:r w:rsidRPr="00703754">
        <w:rPr>
          <w:rFonts w:cs="Arial"/>
        </w:rPr>
        <w:t>Shall be the liquid product containing all necessary ingredients in proper amounts so that when frozen, the resulting food conforms to one of the products defined above.</w:t>
      </w:r>
    </w:p>
    <w:p w14:paraId="3B31BF9F" w14:textId="2C8C6656" w:rsidR="00197CE5" w:rsidRPr="00703754" w:rsidRDefault="00066B2D" w:rsidP="00703754">
      <w:pPr>
        <w:pStyle w:val="Heading2"/>
        <w:rPr>
          <w:lang w:val="en-US"/>
        </w:rPr>
      </w:pPr>
      <w:r w:rsidRPr="00035D03">
        <w:t>3.</w:t>
      </w:r>
      <w:r w:rsidR="003F33CC">
        <w:t>4</w:t>
      </w:r>
      <w:r w:rsidRPr="00035D03">
        <w:tab/>
      </w:r>
      <w:r w:rsidR="00990440" w:rsidRPr="00703754">
        <w:t>C</w:t>
      </w:r>
      <w:r w:rsidR="00390872" w:rsidRPr="00703754">
        <w:t>oncentrated ice mix</w:t>
      </w:r>
    </w:p>
    <w:p w14:paraId="0E01D0D6" w14:textId="213ECAEF" w:rsidR="00990440" w:rsidRPr="00703754" w:rsidRDefault="003F33CC" w:rsidP="00703754">
      <w:pPr>
        <w:autoSpaceDE w:val="0"/>
        <w:autoSpaceDN w:val="0"/>
        <w:adjustRightInd w:val="0"/>
        <w:rPr>
          <w:b/>
          <w:sz w:val="22"/>
        </w:rPr>
      </w:pPr>
      <w:r w:rsidRPr="00703754">
        <w:rPr>
          <w:rFonts w:cs="Arial"/>
        </w:rPr>
        <w:t>Shall be the concentrated product which, after the reconstitution with prescribed amount of permitted liquid, results in a product which conforms to ice water, frozen dessert and lolly/Popsicle.</w:t>
      </w:r>
    </w:p>
    <w:p w14:paraId="0356031E" w14:textId="32153A74" w:rsidR="00990440" w:rsidRPr="00703754" w:rsidRDefault="00990440" w:rsidP="00703754">
      <w:pPr>
        <w:pStyle w:val="Heading2"/>
      </w:pPr>
      <w:r w:rsidRPr="00703754">
        <w:t>3.</w:t>
      </w:r>
      <w:r w:rsidR="00C93C09">
        <w:t>5</w:t>
      </w:r>
      <w:r w:rsidRPr="00703754">
        <w:t xml:space="preserve"> Fruit Ice </w:t>
      </w:r>
    </w:p>
    <w:p w14:paraId="58D38190" w14:textId="77777777" w:rsidR="00990440" w:rsidRPr="00703754" w:rsidRDefault="00990440" w:rsidP="00703754">
      <w:pPr>
        <w:autoSpaceDE w:val="0"/>
        <w:autoSpaceDN w:val="0"/>
        <w:adjustRightInd w:val="0"/>
        <w:rPr>
          <w:rFonts w:cs="Arial"/>
        </w:rPr>
      </w:pPr>
      <w:r w:rsidRPr="00703754">
        <w:rPr>
          <w:rFonts w:cs="Arial"/>
        </w:rPr>
        <w:t xml:space="preserve">Product complying with basic definition of 3.2 and containing fruit content. </w:t>
      </w:r>
    </w:p>
    <w:p w14:paraId="39F03DE8" w14:textId="737036D3" w:rsidR="00990440" w:rsidRPr="00703754" w:rsidRDefault="00A26C7D" w:rsidP="00703754">
      <w:pPr>
        <w:pStyle w:val="Heading2"/>
      </w:pPr>
      <w:r w:rsidRPr="00703754">
        <w:t>3.</w:t>
      </w:r>
      <w:r w:rsidR="00C93C09">
        <w:t>6</w:t>
      </w:r>
      <w:r w:rsidRPr="00703754">
        <w:t xml:space="preserve"> Fruit or </w:t>
      </w:r>
      <w:r w:rsidR="008C2CC5" w:rsidRPr="00703754">
        <w:t>f</w:t>
      </w:r>
      <w:r w:rsidRPr="00703754">
        <w:t xml:space="preserve">lavoured </w:t>
      </w:r>
      <w:r w:rsidR="00990440" w:rsidRPr="00703754">
        <w:t xml:space="preserve">Sorbet </w:t>
      </w:r>
    </w:p>
    <w:p w14:paraId="66982EAE" w14:textId="2B6D5F38" w:rsidR="00990440" w:rsidRPr="00703754" w:rsidRDefault="00990440" w:rsidP="00703754">
      <w:pPr>
        <w:autoSpaceDE w:val="0"/>
        <w:autoSpaceDN w:val="0"/>
        <w:adjustRightInd w:val="0"/>
        <w:rPr>
          <w:rFonts w:cs="Arial"/>
        </w:rPr>
      </w:pPr>
      <w:r w:rsidRPr="00703754">
        <w:rPr>
          <w:rFonts w:cs="Arial"/>
        </w:rPr>
        <w:t xml:space="preserve">Frozen and aerated product </w:t>
      </w:r>
      <w:r w:rsidR="006545B0" w:rsidRPr="00703754">
        <w:rPr>
          <w:rFonts w:cs="Arial"/>
        </w:rPr>
        <w:t>complying with</w:t>
      </w:r>
      <w:r w:rsidR="00CE5C53" w:rsidRPr="00703754">
        <w:rPr>
          <w:rFonts w:cs="Arial"/>
        </w:rPr>
        <w:t xml:space="preserve"> definition of</w:t>
      </w:r>
      <w:r w:rsidR="006545B0" w:rsidRPr="00703754">
        <w:rPr>
          <w:rFonts w:cs="Arial"/>
        </w:rPr>
        <w:t xml:space="preserve"> 3.2</w:t>
      </w:r>
      <w:r w:rsidR="00CE5C53" w:rsidRPr="00703754">
        <w:rPr>
          <w:rFonts w:cs="Arial"/>
        </w:rPr>
        <w:t xml:space="preserve">, </w:t>
      </w:r>
      <w:r w:rsidR="006545B0" w:rsidRPr="00703754">
        <w:rPr>
          <w:rFonts w:cs="Arial"/>
        </w:rPr>
        <w:t xml:space="preserve">with fruit or </w:t>
      </w:r>
      <w:r w:rsidR="006A5ADC" w:rsidRPr="00703754">
        <w:rPr>
          <w:rFonts w:cs="Arial"/>
        </w:rPr>
        <w:t>permitted flavours</w:t>
      </w:r>
      <w:r w:rsidR="006545B0" w:rsidRPr="00703754">
        <w:rPr>
          <w:rFonts w:cs="Arial"/>
        </w:rPr>
        <w:t>.</w:t>
      </w:r>
    </w:p>
    <w:p w14:paraId="23CC624F" w14:textId="2E3B8920" w:rsidR="00035D03" w:rsidRPr="00703754" w:rsidRDefault="00066B2D" w:rsidP="00035D03">
      <w:pPr>
        <w:pStyle w:val="Heading2"/>
      </w:pPr>
      <w:r w:rsidRPr="00703754">
        <w:t>3.7</w:t>
      </w:r>
      <w:r w:rsidRPr="00703754">
        <w:tab/>
      </w:r>
      <w:r w:rsidR="00035D03" w:rsidRPr="00703754">
        <w:t>Bulky flavours</w:t>
      </w:r>
    </w:p>
    <w:p w14:paraId="7B160528" w14:textId="71D68739" w:rsidR="00CD0E1C" w:rsidRPr="00703754" w:rsidRDefault="00035D03" w:rsidP="00703754">
      <w:pPr>
        <w:autoSpaceDE w:val="0"/>
        <w:autoSpaceDN w:val="0"/>
        <w:adjustRightInd w:val="0"/>
        <w:rPr>
          <w:rFonts w:cs="Arial"/>
        </w:rPr>
      </w:pPr>
      <w:r w:rsidRPr="00703754">
        <w:rPr>
          <w:rFonts w:cs="Arial"/>
        </w:rPr>
        <w:t xml:space="preserve">Shall be flavouring materials or ingredients which have a significant contribution to the weight of the product </w:t>
      </w:r>
      <w:r w:rsidR="00816871" w:rsidRPr="00703754">
        <w:rPr>
          <w:rFonts w:cs="Arial"/>
        </w:rPr>
        <w:t xml:space="preserve">for example </w:t>
      </w:r>
      <w:r w:rsidRPr="00703754">
        <w:rPr>
          <w:rFonts w:cs="Arial"/>
        </w:rPr>
        <w:t>fruit, nut, cocoa products, confectionery etc.</w:t>
      </w:r>
      <w:r w:rsidR="00066B2D" w:rsidRPr="00703754">
        <w:rPr>
          <w:rFonts w:cs="Arial"/>
        </w:rPr>
        <w:tab/>
      </w:r>
    </w:p>
    <w:p w14:paraId="2EA80F59" w14:textId="77777777" w:rsidR="00CD0E1C" w:rsidRPr="00986596" w:rsidRDefault="00CD0E1C" w:rsidP="00CD0E1C">
      <w:pPr>
        <w:keepNext/>
        <w:keepLines/>
        <w:spacing w:before="240"/>
        <w:outlineLvl w:val="0"/>
        <w:rPr>
          <w:b/>
          <w:bCs/>
          <w:sz w:val="28"/>
          <w:szCs w:val="28"/>
        </w:rPr>
      </w:pPr>
      <w:bookmarkStart w:id="18" w:name="_Toc79697829"/>
      <w:r w:rsidRPr="00986596">
        <w:rPr>
          <w:b/>
          <w:bCs/>
          <w:sz w:val="28"/>
          <w:szCs w:val="28"/>
        </w:rPr>
        <w:t>4</w:t>
      </w:r>
      <w:r w:rsidRPr="00986596">
        <w:rPr>
          <w:b/>
          <w:bCs/>
          <w:sz w:val="28"/>
          <w:szCs w:val="28"/>
        </w:rPr>
        <w:tab/>
        <w:t>Requirements</w:t>
      </w:r>
      <w:bookmarkEnd w:id="18"/>
    </w:p>
    <w:p w14:paraId="3BEBCA19" w14:textId="14413BD8" w:rsidR="00CD0E1C" w:rsidRDefault="00CD0E1C" w:rsidP="00066B2D">
      <w:pPr>
        <w:pStyle w:val="Heading2"/>
      </w:pPr>
      <w:bookmarkStart w:id="19" w:name="_Toc79697830"/>
      <w:r w:rsidRPr="001C6360">
        <w:t>4.1</w:t>
      </w:r>
      <w:r w:rsidRPr="001C6360">
        <w:tab/>
      </w:r>
      <w:bookmarkStart w:id="20" w:name="_Toc79697831"/>
      <w:bookmarkEnd w:id="19"/>
      <w:r w:rsidR="00066B2D">
        <w:t>Essential i</w:t>
      </w:r>
      <w:r w:rsidRPr="001C6360">
        <w:t>ngredients</w:t>
      </w:r>
    </w:p>
    <w:p w14:paraId="27C077C5" w14:textId="0E4898AB" w:rsidR="00035D03" w:rsidRPr="00035D03" w:rsidRDefault="00035D03" w:rsidP="00035D03">
      <w:pPr>
        <w:spacing w:after="0" w:line="240" w:lineRule="auto"/>
        <w:ind w:left="720" w:hanging="720"/>
        <w:jc w:val="left"/>
        <w:rPr>
          <w:rFonts w:cs="Arial"/>
          <w:szCs w:val="24"/>
          <w:lang w:val="en-US"/>
        </w:rPr>
      </w:pPr>
      <w:r w:rsidRPr="00035D03">
        <w:rPr>
          <w:rFonts w:cs="Arial"/>
          <w:szCs w:val="24"/>
          <w:lang w:val="en-US"/>
        </w:rPr>
        <w:t xml:space="preserve">All ingredients used shall comply with the relevant </w:t>
      </w:r>
      <w:r>
        <w:rPr>
          <w:rFonts w:cs="Arial"/>
          <w:szCs w:val="24"/>
          <w:lang w:val="en-US"/>
        </w:rPr>
        <w:t xml:space="preserve">Kenya </w:t>
      </w:r>
      <w:r w:rsidRPr="00035D03">
        <w:rPr>
          <w:rFonts w:cs="Arial"/>
          <w:szCs w:val="24"/>
          <w:lang w:val="en-US"/>
        </w:rPr>
        <w:t>standard</w:t>
      </w:r>
      <w:r>
        <w:rPr>
          <w:rFonts w:cs="Arial"/>
          <w:szCs w:val="24"/>
          <w:lang w:val="en-US"/>
        </w:rPr>
        <w:t>s</w:t>
      </w:r>
      <w:r w:rsidRPr="00035D03">
        <w:rPr>
          <w:rFonts w:cs="Arial"/>
          <w:szCs w:val="24"/>
          <w:lang w:val="en-US"/>
        </w:rPr>
        <w:t>.</w:t>
      </w:r>
    </w:p>
    <w:p w14:paraId="22FCF528" w14:textId="4B2AEA1D" w:rsidR="00035D03" w:rsidRPr="00035D03" w:rsidRDefault="00035D03" w:rsidP="00B510F2">
      <w:pPr>
        <w:spacing w:after="0" w:line="240" w:lineRule="auto"/>
      </w:pPr>
    </w:p>
    <w:p w14:paraId="228C026E" w14:textId="77777777" w:rsidR="0056737F" w:rsidRDefault="00CD0E1C" w:rsidP="0056737F">
      <w:pPr>
        <w:autoSpaceDE w:val="0"/>
        <w:autoSpaceDN w:val="0"/>
        <w:adjustRightInd w:val="0"/>
      </w:pPr>
      <w:r w:rsidRPr="00986596">
        <w:rPr>
          <w:rFonts w:cs="Arial"/>
        </w:rPr>
        <w:t>This may include:</w:t>
      </w:r>
    </w:p>
    <w:p w14:paraId="201DDA9E" w14:textId="5BD74D3F" w:rsidR="00035D03" w:rsidRDefault="0056737F" w:rsidP="0056737F">
      <w:pPr>
        <w:autoSpaceDE w:val="0"/>
        <w:autoSpaceDN w:val="0"/>
        <w:adjustRightInd w:val="0"/>
      </w:pPr>
      <w:r w:rsidRPr="0056737F">
        <w:t xml:space="preserve"> </w:t>
      </w:r>
    </w:p>
    <w:p w14:paraId="6A780CE2" w14:textId="77777777" w:rsidR="00703754" w:rsidRDefault="00703754" w:rsidP="00703754">
      <w:pPr>
        <w:pStyle w:val="ListNumber"/>
        <w:numPr>
          <w:ilvl w:val="0"/>
          <w:numId w:val="13"/>
        </w:numPr>
      </w:pPr>
      <w:r w:rsidRPr="00703754">
        <w:t>Edible fats and oils, other than those derived from milk, for which standards have been elaborated.</w:t>
      </w:r>
    </w:p>
    <w:p w14:paraId="694959A7" w14:textId="375AD8E9" w:rsidR="00035D03" w:rsidRPr="00035D03" w:rsidRDefault="0056737F" w:rsidP="00703754">
      <w:pPr>
        <w:pStyle w:val="ListNumber"/>
        <w:numPr>
          <w:ilvl w:val="0"/>
          <w:numId w:val="13"/>
        </w:numPr>
      </w:pPr>
      <w:r w:rsidRPr="0056737F">
        <w:t>Edible protein, other than that derived from milk</w:t>
      </w:r>
    </w:p>
    <w:p w14:paraId="7F895D11" w14:textId="3AF56D1E" w:rsidR="00CD0E1C" w:rsidRPr="00986596" w:rsidRDefault="00B510F2" w:rsidP="008472C1">
      <w:pPr>
        <w:pStyle w:val="ListNumber"/>
        <w:numPr>
          <w:ilvl w:val="0"/>
          <w:numId w:val="13"/>
        </w:numPr>
      </w:pPr>
      <w:r>
        <w:lastRenderedPageBreak/>
        <w:t>Sugars</w:t>
      </w:r>
      <w:r w:rsidR="008472C1">
        <w:t xml:space="preserve">/ </w:t>
      </w:r>
      <w:r w:rsidR="009533D5">
        <w:t xml:space="preserve">permitted </w:t>
      </w:r>
      <w:r w:rsidR="008472C1">
        <w:t>n</w:t>
      </w:r>
      <w:r w:rsidR="008472C1" w:rsidRPr="008472C1">
        <w:t>on -nutritive sweeteners</w:t>
      </w:r>
    </w:p>
    <w:p w14:paraId="2B6E7A32" w14:textId="41350F57" w:rsidR="00CD0E1C" w:rsidRDefault="003E4712" w:rsidP="00BE7B34">
      <w:pPr>
        <w:pStyle w:val="ListNumber"/>
        <w:numPr>
          <w:ilvl w:val="0"/>
          <w:numId w:val="13"/>
        </w:numPr>
      </w:pPr>
      <w:r>
        <w:t xml:space="preserve">Potable </w:t>
      </w:r>
      <w:r w:rsidR="00B510F2">
        <w:t xml:space="preserve">Water </w:t>
      </w:r>
    </w:p>
    <w:p w14:paraId="44AB4C2E" w14:textId="77777777" w:rsidR="005612FA" w:rsidRPr="00986596" w:rsidRDefault="005612FA" w:rsidP="00BE7B34">
      <w:pPr>
        <w:pStyle w:val="ListNumber"/>
      </w:pPr>
    </w:p>
    <w:p w14:paraId="78770BD7" w14:textId="30948E1D" w:rsidR="00BE7B34" w:rsidRPr="00703754" w:rsidRDefault="00CD0E1C" w:rsidP="00703754">
      <w:pPr>
        <w:pStyle w:val="ListParagraph"/>
        <w:numPr>
          <w:ilvl w:val="1"/>
          <w:numId w:val="24"/>
        </w:numPr>
        <w:tabs>
          <w:tab w:val="left" w:pos="540"/>
          <w:tab w:val="left" w:pos="700"/>
        </w:tabs>
        <w:spacing w:before="60" w:after="360" w:line="-250" w:lineRule="auto"/>
        <w:outlineLvl w:val="1"/>
        <w:rPr>
          <w:rFonts w:cs="Arial"/>
          <w:sz w:val="22"/>
          <w:szCs w:val="22"/>
        </w:rPr>
      </w:pPr>
      <w:r w:rsidRPr="00703754">
        <w:rPr>
          <w:b/>
          <w:sz w:val="22"/>
          <w:szCs w:val="22"/>
        </w:rPr>
        <w:t>Optional ingredients</w:t>
      </w:r>
    </w:p>
    <w:p w14:paraId="3E69D083" w14:textId="31942363" w:rsidR="00CD0E1C" w:rsidRPr="00703754" w:rsidRDefault="00EB67FE" w:rsidP="00703754">
      <w:pPr>
        <w:autoSpaceDE w:val="0"/>
        <w:autoSpaceDN w:val="0"/>
        <w:adjustRightInd w:val="0"/>
        <w:ind w:left="360"/>
        <w:rPr>
          <w:rFonts w:cs="Arial"/>
        </w:rPr>
      </w:pPr>
      <w:r>
        <w:rPr>
          <w:rFonts w:cs="Arial"/>
        </w:rPr>
        <w:t xml:space="preserve">a) </w:t>
      </w:r>
      <w:r w:rsidR="00CD0E1C" w:rsidRPr="00703754">
        <w:rPr>
          <w:rFonts w:cs="Arial"/>
        </w:rPr>
        <w:t>Optional fruit characterizing ingredients</w:t>
      </w:r>
    </w:p>
    <w:p w14:paraId="7C70FF5D" w14:textId="24929E64" w:rsidR="00CD0E1C" w:rsidRPr="00B510F2" w:rsidRDefault="00CD0E1C" w:rsidP="00B510F2">
      <w:pPr>
        <w:pStyle w:val="ListParagraph"/>
        <w:numPr>
          <w:ilvl w:val="0"/>
          <w:numId w:val="22"/>
        </w:numPr>
        <w:autoSpaceDE w:val="0"/>
        <w:autoSpaceDN w:val="0"/>
        <w:adjustRightInd w:val="0"/>
        <w:rPr>
          <w:rFonts w:cs="Arial"/>
        </w:rPr>
      </w:pPr>
      <w:r w:rsidRPr="00B510F2">
        <w:rPr>
          <w:rFonts w:cs="Arial"/>
        </w:rPr>
        <w:t>The fruit or the juice of any matur</w:t>
      </w:r>
      <w:r w:rsidR="00BE7B34" w:rsidRPr="00B510F2">
        <w:rPr>
          <w:rFonts w:cs="Arial"/>
        </w:rPr>
        <w:t>e fruit.</w:t>
      </w:r>
    </w:p>
    <w:p w14:paraId="16018175" w14:textId="72C54BAA" w:rsidR="00CD0E1C" w:rsidRPr="00B510F2" w:rsidRDefault="00CD0E1C" w:rsidP="00B510F2">
      <w:pPr>
        <w:pStyle w:val="ListParagraph"/>
        <w:numPr>
          <w:ilvl w:val="0"/>
          <w:numId w:val="22"/>
        </w:numPr>
        <w:autoSpaceDE w:val="0"/>
        <w:autoSpaceDN w:val="0"/>
        <w:adjustRightInd w:val="0"/>
        <w:rPr>
          <w:rFonts w:cs="Arial"/>
        </w:rPr>
      </w:pPr>
      <w:r w:rsidRPr="00B510F2">
        <w:rPr>
          <w:rFonts w:cs="Arial"/>
        </w:rPr>
        <w:t>The fruit or fruit juice used shall be clean, fresh, frozen, canned, concentrated, or partially or wholly dried.</w:t>
      </w:r>
    </w:p>
    <w:p w14:paraId="52D023EB" w14:textId="3F0ECFA1" w:rsidR="00CD0E1C" w:rsidRPr="00B510F2" w:rsidRDefault="00CD0E1C" w:rsidP="00B510F2">
      <w:pPr>
        <w:pStyle w:val="ListParagraph"/>
        <w:numPr>
          <w:ilvl w:val="0"/>
          <w:numId w:val="22"/>
        </w:numPr>
        <w:autoSpaceDE w:val="0"/>
        <w:autoSpaceDN w:val="0"/>
        <w:adjustRightInd w:val="0"/>
        <w:rPr>
          <w:rFonts w:cs="Arial"/>
        </w:rPr>
      </w:pPr>
      <w:r w:rsidRPr="00B510F2">
        <w:rPr>
          <w:rFonts w:cs="Arial"/>
        </w:rPr>
        <w:t>The fruit shall be thickened with pectin or other optional ingredients</w:t>
      </w:r>
      <w:r w:rsidR="00BE7B34" w:rsidRPr="00B510F2">
        <w:rPr>
          <w:rFonts w:cs="Arial"/>
        </w:rPr>
        <w:t>.</w:t>
      </w:r>
    </w:p>
    <w:p w14:paraId="6C16DCFC" w14:textId="7CCC2589" w:rsidR="00CD0E1C" w:rsidRPr="00B510F2" w:rsidRDefault="00CD0E1C" w:rsidP="00B510F2">
      <w:pPr>
        <w:pStyle w:val="ListParagraph"/>
        <w:numPr>
          <w:ilvl w:val="0"/>
          <w:numId w:val="22"/>
        </w:numPr>
        <w:autoSpaceDE w:val="0"/>
        <w:autoSpaceDN w:val="0"/>
        <w:adjustRightInd w:val="0"/>
        <w:rPr>
          <w:rFonts w:cs="Arial"/>
        </w:rPr>
      </w:pPr>
      <w:r w:rsidRPr="00B510F2">
        <w:rPr>
          <w:rFonts w:cs="Arial"/>
        </w:rPr>
        <w:t>The fruit shall have no pits, seeds, skins, and cores</w:t>
      </w:r>
      <w:r w:rsidR="00BE7B34" w:rsidRPr="00B510F2">
        <w:rPr>
          <w:rFonts w:cs="Arial"/>
        </w:rPr>
        <w:t>.</w:t>
      </w:r>
    </w:p>
    <w:p w14:paraId="10CF1DC8" w14:textId="2587CB9B" w:rsidR="00CD0E1C" w:rsidRPr="00B510F2" w:rsidRDefault="00CD0E1C" w:rsidP="00B510F2">
      <w:pPr>
        <w:pStyle w:val="ListParagraph"/>
        <w:numPr>
          <w:ilvl w:val="0"/>
          <w:numId w:val="22"/>
        </w:numPr>
        <w:autoSpaceDE w:val="0"/>
        <w:autoSpaceDN w:val="0"/>
        <w:adjustRightInd w:val="0"/>
        <w:rPr>
          <w:rFonts w:cs="Arial"/>
        </w:rPr>
      </w:pPr>
      <w:r w:rsidRPr="00B510F2">
        <w:rPr>
          <w:rFonts w:cs="Arial"/>
        </w:rPr>
        <w:t>Fruits or fruit juices shall have moisture contents, which is not less than 2.0% in the case of citrus sherbets, 6.0% in the case of berry sherbets, and 10% in the case of sherbets prepared with other fruits</w:t>
      </w:r>
      <w:r w:rsidR="00B510F2" w:rsidRPr="00B510F2">
        <w:rPr>
          <w:rFonts w:cs="Arial"/>
        </w:rPr>
        <w:t>.</w:t>
      </w:r>
    </w:p>
    <w:p w14:paraId="0EDA403E" w14:textId="1BC84BCD" w:rsidR="00CD0E1C" w:rsidRPr="00703754" w:rsidRDefault="00B510F2" w:rsidP="00CD0E1C">
      <w:pPr>
        <w:autoSpaceDE w:val="0"/>
        <w:autoSpaceDN w:val="0"/>
        <w:adjustRightInd w:val="0"/>
        <w:rPr>
          <w:rFonts w:cs="Arial"/>
        </w:rPr>
      </w:pPr>
      <w:r w:rsidRPr="00703754">
        <w:rPr>
          <w:rFonts w:cs="Arial"/>
        </w:rPr>
        <w:t xml:space="preserve">b) </w:t>
      </w:r>
      <w:r w:rsidR="00CD0E1C" w:rsidRPr="00703754">
        <w:rPr>
          <w:rFonts w:cs="Arial"/>
          <w:bCs/>
          <w:iCs/>
        </w:rPr>
        <w:t>Optional non-fruit characterizing ingredients</w:t>
      </w:r>
    </w:p>
    <w:p w14:paraId="3EFE8752" w14:textId="2167A1AC" w:rsidR="00CD0E1C" w:rsidRPr="00E93246" w:rsidRDefault="00CD0E1C" w:rsidP="00CD0E1C">
      <w:pPr>
        <w:autoSpaceDE w:val="0"/>
        <w:autoSpaceDN w:val="0"/>
        <w:adjustRightInd w:val="0"/>
        <w:rPr>
          <w:rFonts w:cs="Arial"/>
        </w:rPr>
      </w:pPr>
      <w:r w:rsidRPr="00E93246">
        <w:rPr>
          <w:rFonts w:cs="Arial"/>
        </w:rPr>
        <w:t>These include:</w:t>
      </w:r>
    </w:p>
    <w:p w14:paraId="459A2E1B" w14:textId="77777777" w:rsidR="00CD0E1C" w:rsidRPr="00E93246" w:rsidRDefault="00CD0E1C" w:rsidP="00B510F2">
      <w:pPr>
        <w:pStyle w:val="ListNumber"/>
        <w:numPr>
          <w:ilvl w:val="0"/>
          <w:numId w:val="21"/>
        </w:numPr>
      </w:pPr>
      <w:r w:rsidRPr="00E93246">
        <w:t>Ground spice or infusion of coffee or tea.</w:t>
      </w:r>
    </w:p>
    <w:p w14:paraId="46E78911" w14:textId="77777777" w:rsidR="00CD0E1C" w:rsidRPr="00E93246" w:rsidRDefault="00CD0E1C" w:rsidP="00B510F2">
      <w:pPr>
        <w:pStyle w:val="ListNumber"/>
        <w:numPr>
          <w:ilvl w:val="0"/>
          <w:numId w:val="21"/>
        </w:numPr>
      </w:pPr>
      <w:r w:rsidRPr="00E93246">
        <w:t>Chocolate or cocoa, including syrup.</w:t>
      </w:r>
    </w:p>
    <w:p w14:paraId="3B82210D" w14:textId="41206EA2" w:rsidR="00CD0E1C" w:rsidRDefault="00CD0E1C" w:rsidP="00F3736B">
      <w:pPr>
        <w:pStyle w:val="ListNumber"/>
        <w:numPr>
          <w:ilvl w:val="0"/>
          <w:numId w:val="21"/>
        </w:numPr>
      </w:pPr>
      <w:r w:rsidRPr="00E93246">
        <w:t>Confectionery, honey, sugars</w:t>
      </w:r>
      <w:r w:rsidR="00F3736B">
        <w:t>/</w:t>
      </w:r>
      <w:r w:rsidR="009533D5">
        <w:t xml:space="preserve"> permitted</w:t>
      </w:r>
      <w:r w:rsidR="00F3736B" w:rsidRPr="00F3736B">
        <w:t xml:space="preserve"> </w:t>
      </w:r>
      <w:r w:rsidR="00F3736B">
        <w:t>n</w:t>
      </w:r>
      <w:r w:rsidR="00F3736B" w:rsidRPr="00F3736B">
        <w:t>on -nutritive sweeteners</w:t>
      </w:r>
      <w:r w:rsidRPr="00E93246">
        <w:t xml:space="preserve">, nuts, liqueur, </w:t>
      </w:r>
      <w:r w:rsidR="007D3014" w:rsidRPr="00E93246">
        <w:t>and salt</w:t>
      </w:r>
      <w:r w:rsidR="00BE7B34">
        <w:t>.</w:t>
      </w:r>
    </w:p>
    <w:p w14:paraId="5B66BDAC" w14:textId="2D42B170" w:rsidR="00D710A2" w:rsidRDefault="003E4712" w:rsidP="006419E6">
      <w:pPr>
        <w:pStyle w:val="ListNumber"/>
        <w:numPr>
          <w:ilvl w:val="0"/>
          <w:numId w:val="21"/>
        </w:numPr>
      </w:pPr>
      <w:r w:rsidRPr="003E4712">
        <w:t>Permitted food additives</w:t>
      </w:r>
      <w:r w:rsidR="006419E6" w:rsidRPr="006419E6">
        <w:t xml:space="preserve"> </w:t>
      </w:r>
    </w:p>
    <w:p w14:paraId="6E10A8D9" w14:textId="77777777" w:rsidR="00B510F2" w:rsidRPr="00E93246" w:rsidRDefault="00B510F2" w:rsidP="00B510F2">
      <w:pPr>
        <w:pStyle w:val="ListNumber"/>
        <w:ind w:left="720" w:firstLine="0"/>
      </w:pPr>
    </w:p>
    <w:p w14:paraId="617A779A" w14:textId="1AF77EAB" w:rsidR="00CD0E1C" w:rsidRPr="001E2329" w:rsidRDefault="0088551E" w:rsidP="00CD0E1C">
      <w:pPr>
        <w:tabs>
          <w:tab w:val="left" w:pos="540"/>
          <w:tab w:val="left" w:pos="700"/>
        </w:tabs>
        <w:spacing w:before="60" w:after="360" w:line="-250" w:lineRule="auto"/>
        <w:outlineLvl w:val="1"/>
        <w:rPr>
          <w:b/>
          <w:sz w:val="22"/>
        </w:rPr>
      </w:pPr>
      <w:bookmarkStart w:id="21" w:name="_Toc79697833"/>
      <w:bookmarkEnd w:id="20"/>
      <w:r>
        <w:rPr>
          <w:b/>
          <w:sz w:val="22"/>
        </w:rPr>
        <w:t>4.3</w:t>
      </w:r>
      <w:r w:rsidR="00CD0E1C" w:rsidRPr="001E2329">
        <w:rPr>
          <w:b/>
          <w:sz w:val="22"/>
        </w:rPr>
        <w:tab/>
        <w:t>Specific requirements</w:t>
      </w:r>
      <w:bookmarkEnd w:id="21"/>
    </w:p>
    <w:p w14:paraId="06569328" w14:textId="674B7B67" w:rsidR="00CD0E1C" w:rsidRDefault="00DA5226" w:rsidP="00CD0E1C">
      <w:pPr>
        <w:autoSpaceDE w:val="0"/>
        <w:autoSpaceDN w:val="0"/>
        <w:adjustRightInd w:val="0"/>
        <w:rPr>
          <w:rFonts w:cs="Arial"/>
          <w:bCs/>
          <w:color w:val="000000"/>
        </w:rPr>
      </w:pPr>
      <w:r>
        <w:rPr>
          <w:rFonts w:cs="Arial"/>
          <w:bCs/>
          <w:color w:val="000000"/>
        </w:rPr>
        <w:t>The products</w:t>
      </w:r>
      <w:r w:rsidR="00CD0E1C" w:rsidRPr="001E2329">
        <w:rPr>
          <w:rFonts w:cs="Arial"/>
          <w:bCs/>
          <w:color w:val="000000"/>
        </w:rPr>
        <w:t xml:space="preserve"> shall comply with the specific requirements given in Table 1 when tested in accordance with tests methods specified therein.</w:t>
      </w:r>
    </w:p>
    <w:p w14:paraId="1B356E8C" w14:textId="39162A43" w:rsidR="00CD0E1C" w:rsidRPr="00BE7B34" w:rsidRDefault="00CD0E1C" w:rsidP="0088551E">
      <w:pPr>
        <w:pStyle w:val="Tabletitle"/>
      </w:pPr>
      <w:r w:rsidRPr="00B044E4">
        <w:t xml:space="preserve">Table 1 — </w:t>
      </w:r>
      <w:r w:rsidR="00BE7B34">
        <w:t>Specific</w:t>
      </w:r>
      <w:r w:rsidRPr="00B044E4">
        <w:t xml:space="preserve"> requirements for </w:t>
      </w:r>
      <w:r w:rsidR="000B31F7">
        <w:t>edible ices and mixes</w:t>
      </w:r>
    </w:p>
    <w:tbl>
      <w:tblPr>
        <w:tblpPr w:leftFromText="180" w:rightFromText="180" w:vertAnchor="text" w:horzAnchor="page" w:tblpXSpec="center" w:tblpY="79"/>
        <w:tblW w:w="5081"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06"/>
        <w:gridCol w:w="1982"/>
        <w:gridCol w:w="1093"/>
        <w:gridCol w:w="739"/>
        <w:gridCol w:w="2758"/>
        <w:gridCol w:w="1432"/>
        <w:gridCol w:w="1168"/>
      </w:tblGrid>
      <w:tr w:rsidR="00FF5593" w:rsidRPr="007067A0" w14:paraId="25F0D2BE" w14:textId="77777777" w:rsidTr="00FF5593">
        <w:trPr>
          <w:trHeight w:val="1395"/>
        </w:trPr>
        <w:tc>
          <w:tcPr>
            <w:tcW w:w="358" w:type="pct"/>
            <w:tcBorders>
              <w:top w:val="single" w:sz="12" w:space="0" w:color="auto"/>
              <w:bottom w:val="single" w:sz="12" w:space="0" w:color="auto"/>
            </w:tcBorders>
          </w:tcPr>
          <w:p w14:paraId="6BDEAB60" w14:textId="6F160E63" w:rsidR="00703754" w:rsidRPr="00703754" w:rsidRDefault="00703754" w:rsidP="00C6618B">
            <w:pPr>
              <w:pStyle w:val="Tabletext8"/>
              <w:jc w:val="center"/>
              <w:rPr>
                <w:rFonts w:cs="Arial"/>
                <w:b/>
                <w:sz w:val="20"/>
              </w:rPr>
            </w:pPr>
            <w:r w:rsidRPr="00703754">
              <w:rPr>
                <w:rFonts w:cs="Arial"/>
                <w:b/>
                <w:sz w:val="20"/>
              </w:rPr>
              <w:t>S/N</w:t>
            </w:r>
          </w:p>
        </w:tc>
        <w:tc>
          <w:tcPr>
            <w:tcW w:w="1003" w:type="pct"/>
            <w:tcBorders>
              <w:top w:val="single" w:sz="12" w:space="0" w:color="auto"/>
              <w:bottom w:val="single" w:sz="12" w:space="0" w:color="auto"/>
            </w:tcBorders>
          </w:tcPr>
          <w:p w14:paraId="58617CC2" w14:textId="77777777" w:rsidR="00703754" w:rsidRPr="00703754" w:rsidRDefault="00703754" w:rsidP="00C6618B">
            <w:pPr>
              <w:pStyle w:val="Tabletext8"/>
              <w:jc w:val="left"/>
              <w:rPr>
                <w:rFonts w:cs="Arial"/>
                <w:b/>
                <w:sz w:val="20"/>
              </w:rPr>
            </w:pPr>
            <w:r w:rsidRPr="00703754">
              <w:rPr>
                <w:rFonts w:cs="Arial"/>
                <w:b/>
                <w:sz w:val="20"/>
              </w:rPr>
              <w:t>Characteristic</w:t>
            </w:r>
          </w:p>
        </w:tc>
        <w:tc>
          <w:tcPr>
            <w:tcW w:w="553" w:type="pct"/>
            <w:tcBorders>
              <w:top w:val="single" w:sz="12" w:space="0" w:color="auto"/>
              <w:bottom w:val="single" w:sz="12" w:space="0" w:color="auto"/>
            </w:tcBorders>
          </w:tcPr>
          <w:p w14:paraId="10AD4295" w14:textId="77777777" w:rsidR="00703754" w:rsidRPr="00703754" w:rsidRDefault="00703754" w:rsidP="00C6618B">
            <w:pPr>
              <w:pStyle w:val="Tabletext8"/>
              <w:jc w:val="center"/>
              <w:rPr>
                <w:rFonts w:cs="Arial"/>
                <w:b/>
                <w:bCs/>
                <w:sz w:val="20"/>
              </w:rPr>
            </w:pPr>
            <w:r w:rsidRPr="00703754">
              <w:rPr>
                <w:rFonts w:cs="Arial"/>
                <w:b/>
                <w:bCs/>
                <w:sz w:val="20"/>
              </w:rPr>
              <w:t>Frozen dessert</w:t>
            </w:r>
          </w:p>
          <w:p w14:paraId="2EFBF41F" w14:textId="7B0856C6" w:rsidR="00703754" w:rsidRPr="00703754" w:rsidRDefault="00703754" w:rsidP="00703754">
            <w:pPr>
              <w:pStyle w:val="Tabletext8"/>
              <w:rPr>
                <w:rFonts w:cs="Arial"/>
                <w:b/>
                <w:sz w:val="20"/>
              </w:rPr>
            </w:pPr>
          </w:p>
        </w:tc>
        <w:tc>
          <w:tcPr>
            <w:tcW w:w="374" w:type="pct"/>
            <w:tcBorders>
              <w:top w:val="single" w:sz="12" w:space="0" w:color="auto"/>
              <w:bottom w:val="single" w:sz="12" w:space="0" w:color="auto"/>
            </w:tcBorders>
          </w:tcPr>
          <w:p w14:paraId="7A062797" w14:textId="77FCBF3C" w:rsidR="00703754" w:rsidRPr="00703754" w:rsidRDefault="00703754" w:rsidP="00C6618B">
            <w:pPr>
              <w:pStyle w:val="Tabletext8"/>
              <w:jc w:val="center"/>
              <w:rPr>
                <w:rFonts w:cs="Arial"/>
                <w:b/>
                <w:bCs/>
                <w:sz w:val="20"/>
              </w:rPr>
            </w:pPr>
            <w:r w:rsidRPr="00703754">
              <w:rPr>
                <w:rFonts w:cs="Arial"/>
                <w:b/>
                <w:bCs/>
                <w:sz w:val="20"/>
              </w:rPr>
              <w:t>Fruit ice</w:t>
            </w:r>
          </w:p>
        </w:tc>
        <w:tc>
          <w:tcPr>
            <w:tcW w:w="1396" w:type="pct"/>
            <w:tcBorders>
              <w:top w:val="single" w:sz="12" w:space="0" w:color="auto"/>
              <w:bottom w:val="single" w:sz="12" w:space="0" w:color="auto"/>
            </w:tcBorders>
          </w:tcPr>
          <w:p w14:paraId="5929D1D3" w14:textId="2C160D24" w:rsidR="00703754" w:rsidRPr="00703754" w:rsidRDefault="00703754" w:rsidP="00C6618B">
            <w:pPr>
              <w:pStyle w:val="Tabletext8"/>
              <w:jc w:val="center"/>
              <w:rPr>
                <w:rFonts w:cs="Arial"/>
                <w:b/>
                <w:sz w:val="20"/>
              </w:rPr>
            </w:pPr>
            <w:r w:rsidRPr="00703754">
              <w:rPr>
                <w:rFonts w:cs="Arial"/>
                <w:b/>
                <w:sz w:val="20"/>
              </w:rPr>
              <w:t>Edible ice (Water ices and lollies/popsicles and flavoured ice)</w:t>
            </w:r>
          </w:p>
        </w:tc>
        <w:tc>
          <w:tcPr>
            <w:tcW w:w="725" w:type="pct"/>
            <w:tcBorders>
              <w:top w:val="single" w:sz="12" w:space="0" w:color="auto"/>
              <w:bottom w:val="single" w:sz="12" w:space="0" w:color="auto"/>
            </w:tcBorders>
          </w:tcPr>
          <w:p w14:paraId="53BCF19A" w14:textId="40348893" w:rsidR="00703754" w:rsidRPr="00703754" w:rsidRDefault="00703754" w:rsidP="0056737F">
            <w:pPr>
              <w:pStyle w:val="Tabletext8"/>
              <w:jc w:val="center"/>
              <w:rPr>
                <w:rFonts w:cs="Arial"/>
                <w:b/>
                <w:sz w:val="20"/>
              </w:rPr>
            </w:pPr>
            <w:r w:rsidRPr="00703754">
              <w:rPr>
                <w:rFonts w:cs="Arial"/>
                <w:b/>
                <w:sz w:val="20"/>
              </w:rPr>
              <w:t>fruit or flavoured</w:t>
            </w:r>
            <w:r>
              <w:rPr>
                <w:rFonts w:cs="Arial"/>
                <w:b/>
                <w:sz w:val="20"/>
              </w:rPr>
              <w:t xml:space="preserve"> </w:t>
            </w:r>
            <w:r w:rsidRPr="00703754">
              <w:rPr>
                <w:rFonts w:cs="Arial"/>
                <w:b/>
                <w:sz w:val="20"/>
              </w:rPr>
              <w:t>sorbet</w:t>
            </w:r>
          </w:p>
        </w:tc>
        <w:tc>
          <w:tcPr>
            <w:tcW w:w="591" w:type="pct"/>
            <w:tcBorders>
              <w:top w:val="single" w:sz="12" w:space="0" w:color="auto"/>
              <w:bottom w:val="single" w:sz="12" w:space="0" w:color="auto"/>
            </w:tcBorders>
          </w:tcPr>
          <w:p w14:paraId="286781F1" w14:textId="77777777" w:rsidR="00703754" w:rsidRPr="00703754" w:rsidRDefault="00703754" w:rsidP="00C6618B">
            <w:pPr>
              <w:pStyle w:val="Tabletext8"/>
              <w:jc w:val="left"/>
              <w:rPr>
                <w:rFonts w:cs="Arial"/>
                <w:b/>
                <w:sz w:val="20"/>
              </w:rPr>
            </w:pPr>
            <w:r w:rsidRPr="00703754">
              <w:rPr>
                <w:rFonts w:cs="Arial"/>
                <w:b/>
                <w:sz w:val="20"/>
              </w:rPr>
              <w:t>Test method</w:t>
            </w:r>
          </w:p>
        </w:tc>
      </w:tr>
      <w:tr w:rsidR="00FF5593" w:rsidRPr="007067A0" w14:paraId="42E09224" w14:textId="77777777" w:rsidTr="00FF5593">
        <w:trPr>
          <w:trHeight w:val="570"/>
        </w:trPr>
        <w:tc>
          <w:tcPr>
            <w:tcW w:w="358" w:type="pct"/>
            <w:tcBorders>
              <w:top w:val="single" w:sz="12" w:space="0" w:color="auto"/>
            </w:tcBorders>
          </w:tcPr>
          <w:p w14:paraId="5D4809CB" w14:textId="5D9E550F" w:rsidR="00703754" w:rsidRPr="00703754" w:rsidRDefault="00703754" w:rsidP="00C6618B">
            <w:pPr>
              <w:pStyle w:val="Tabletext8"/>
              <w:numPr>
                <w:ilvl w:val="0"/>
                <w:numId w:val="19"/>
              </w:numPr>
              <w:rPr>
                <w:rFonts w:cs="Arial"/>
                <w:sz w:val="20"/>
              </w:rPr>
            </w:pPr>
          </w:p>
        </w:tc>
        <w:tc>
          <w:tcPr>
            <w:tcW w:w="1003" w:type="pct"/>
            <w:tcBorders>
              <w:top w:val="single" w:sz="12" w:space="0" w:color="auto"/>
            </w:tcBorders>
          </w:tcPr>
          <w:p w14:paraId="0C136E39" w14:textId="1A797450" w:rsidR="00703754" w:rsidRPr="00703754" w:rsidRDefault="00703754" w:rsidP="00C6618B">
            <w:pPr>
              <w:pStyle w:val="Tabletext8"/>
              <w:jc w:val="left"/>
              <w:rPr>
                <w:rFonts w:cs="Arial"/>
                <w:sz w:val="20"/>
              </w:rPr>
            </w:pPr>
            <w:r w:rsidRPr="00703754">
              <w:rPr>
                <w:rFonts w:cs="Arial"/>
                <w:sz w:val="20"/>
              </w:rPr>
              <w:t>Fat content, % by mass, min.</w:t>
            </w:r>
          </w:p>
        </w:tc>
        <w:tc>
          <w:tcPr>
            <w:tcW w:w="553" w:type="pct"/>
            <w:tcBorders>
              <w:top w:val="single" w:sz="12" w:space="0" w:color="auto"/>
            </w:tcBorders>
          </w:tcPr>
          <w:p w14:paraId="607845A4" w14:textId="5AD460F2" w:rsidR="00703754" w:rsidRPr="00703754" w:rsidRDefault="00703754" w:rsidP="00C6618B">
            <w:pPr>
              <w:pStyle w:val="Tabletext8"/>
              <w:jc w:val="center"/>
              <w:rPr>
                <w:rFonts w:cs="Arial"/>
                <w:sz w:val="20"/>
              </w:rPr>
            </w:pPr>
            <w:r w:rsidRPr="00703754">
              <w:rPr>
                <w:rFonts w:cs="Arial"/>
                <w:sz w:val="20"/>
              </w:rPr>
              <w:t xml:space="preserve">3 </w:t>
            </w:r>
          </w:p>
        </w:tc>
        <w:tc>
          <w:tcPr>
            <w:tcW w:w="374" w:type="pct"/>
            <w:tcBorders>
              <w:top w:val="single" w:sz="12" w:space="0" w:color="auto"/>
            </w:tcBorders>
          </w:tcPr>
          <w:p w14:paraId="0114829E" w14:textId="4E0447C1" w:rsidR="00703754" w:rsidRPr="00703754" w:rsidRDefault="00703754" w:rsidP="00C6618B">
            <w:pPr>
              <w:pStyle w:val="Tabletext8"/>
              <w:jc w:val="center"/>
              <w:rPr>
                <w:rFonts w:cs="Arial"/>
                <w:sz w:val="20"/>
              </w:rPr>
            </w:pPr>
          </w:p>
        </w:tc>
        <w:tc>
          <w:tcPr>
            <w:tcW w:w="1396" w:type="pct"/>
            <w:tcBorders>
              <w:top w:val="single" w:sz="12" w:space="0" w:color="auto"/>
            </w:tcBorders>
          </w:tcPr>
          <w:p w14:paraId="0AE3994E" w14:textId="74AF743D" w:rsidR="00703754" w:rsidRPr="00703754" w:rsidRDefault="00703754" w:rsidP="00C6618B">
            <w:pPr>
              <w:pStyle w:val="Tabletext8"/>
              <w:jc w:val="center"/>
              <w:rPr>
                <w:rFonts w:cs="Arial"/>
                <w:sz w:val="20"/>
              </w:rPr>
            </w:pPr>
            <w:r>
              <w:rPr>
                <w:rFonts w:cs="Arial"/>
                <w:sz w:val="20"/>
              </w:rPr>
              <w:t>-</w:t>
            </w:r>
          </w:p>
        </w:tc>
        <w:tc>
          <w:tcPr>
            <w:tcW w:w="725" w:type="pct"/>
            <w:tcBorders>
              <w:top w:val="single" w:sz="12" w:space="0" w:color="auto"/>
            </w:tcBorders>
          </w:tcPr>
          <w:p w14:paraId="40B4E9D4" w14:textId="6C0F5E89" w:rsidR="00703754" w:rsidRPr="00703754" w:rsidRDefault="00703754" w:rsidP="00C6618B">
            <w:pPr>
              <w:pStyle w:val="Tabletext8"/>
              <w:jc w:val="center"/>
              <w:rPr>
                <w:rFonts w:cs="Arial"/>
                <w:sz w:val="20"/>
              </w:rPr>
            </w:pPr>
            <w:r>
              <w:rPr>
                <w:rFonts w:cs="Arial"/>
                <w:sz w:val="20"/>
              </w:rPr>
              <w:t>-</w:t>
            </w:r>
          </w:p>
        </w:tc>
        <w:tc>
          <w:tcPr>
            <w:tcW w:w="591" w:type="pct"/>
            <w:tcBorders>
              <w:top w:val="single" w:sz="12" w:space="0" w:color="auto"/>
            </w:tcBorders>
          </w:tcPr>
          <w:p w14:paraId="73F61716" w14:textId="2ACBD5D4" w:rsidR="00703754" w:rsidRPr="00703754" w:rsidRDefault="00703754" w:rsidP="006B288E">
            <w:pPr>
              <w:pStyle w:val="Tabletext8"/>
              <w:jc w:val="left"/>
              <w:rPr>
                <w:rFonts w:cs="Arial"/>
                <w:sz w:val="20"/>
              </w:rPr>
            </w:pPr>
            <w:r w:rsidRPr="00703754">
              <w:rPr>
                <w:rFonts w:cs="Arial"/>
                <w:sz w:val="20"/>
              </w:rPr>
              <w:t>KS ISO 3594</w:t>
            </w:r>
          </w:p>
        </w:tc>
      </w:tr>
      <w:tr w:rsidR="00FF5593" w:rsidRPr="007067A0" w14:paraId="6FBA46C1" w14:textId="77777777" w:rsidTr="00FF5593">
        <w:trPr>
          <w:trHeight w:val="570"/>
        </w:trPr>
        <w:tc>
          <w:tcPr>
            <w:tcW w:w="358" w:type="pct"/>
          </w:tcPr>
          <w:p w14:paraId="60B14198" w14:textId="4DC31571" w:rsidR="00703754" w:rsidRPr="00703754" w:rsidRDefault="00703754" w:rsidP="00C6618B">
            <w:pPr>
              <w:pStyle w:val="Tabletext8"/>
              <w:numPr>
                <w:ilvl w:val="0"/>
                <w:numId w:val="19"/>
              </w:numPr>
              <w:rPr>
                <w:rFonts w:cs="Arial"/>
                <w:sz w:val="20"/>
              </w:rPr>
            </w:pPr>
          </w:p>
        </w:tc>
        <w:tc>
          <w:tcPr>
            <w:tcW w:w="1003" w:type="pct"/>
          </w:tcPr>
          <w:p w14:paraId="0B2E5A62" w14:textId="6E210BD7" w:rsidR="00703754" w:rsidRPr="00703754" w:rsidRDefault="00703754" w:rsidP="00595062">
            <w:pPr>
              <w:pStyle w:val="Tabletext8"/>
              <w:jc w:val="left"/>
              <w:rPr>
                <w:rFonts w:cs="Arial"/>
                <w:sz w:val="20"/>
              </w:rPr>
            </w:pPr>
            <w:r w:rsidRPr="00703754">
              <w:rPr>
                <w:rFonts w:cs="Arial"/>
                <w:sz w:val="20"/>
              </w:rPr>
              <w:t>Fruit content , % by mass, min.</w:t>
            </w:r>
          </w:p>
        </w:tc>
        <w:tc>
          <w:tcPr>
            <w:tcW w:w="553" w:type="pct"/>
          </w:tcPr>
          <w:p w14:paraId="0C4E263D" w14:textId="3FFE3C84" w:rsidR="00703754" w:rsidRPr="00703754" w:rsidRDefault="00703754" w:rsidP="00C6618B">
            <w:pPr>
              <w:pStyle w:val="Tabletext8"/>
              <w:jc w:val="center"/>
              <w:rPr>
                <w:rFonts w:cs="Arial"/>
                <w:sz w:val="20"/>
              </w:rPr>
            </w:pPr>
            <w:r>
              <w:rPr>
                <w:rFonts w:cs="Arial"/>
                <w:sz w:val="20"/>
              </w:rPr>
              <w:t>-</w:t>
            </w:r>
          </w:p>
        </w:tc>
        <w:tc>
          <w:tcPr>
            <w:tcW w:w="374" w:type="pct"/>
          </w:tcPr>
          <w:p w14:paraId="2D1DB453" w14:textId="4728D902" w:rsidR="00703754" w:rsidRPr="00703754" w:rsidRDefault="00703754" w:rsidP="00C6618B">
            <w:pPr>
              <w:pStyle w:val="Tabletext8"/>
              <w:jc w:val="center"/>
              <w:rPr>
                <w:rFonts w:cs="Arial"/>
                <w:sz w:val="20"/>
              </w:rPr>
            </w:pPr>
            <w:r w:rsidRPr="00703754">
              <w:rPr>
                <w:rFonts w:cs="Arial"/>
                <w:sz w:val="20"/>
              </w:rPr>
              <w:t xml:space="preserve">3 </w:t>
            </w:r>
          </w:p>
        </w:tc>
        <w:tc>
          <w:tcPr>
            <w:tcW w:w="1396" w:type="pct"/>
          </w:tcPr>
          <w:p w14:paraId="679B9689" w14:textId="0A0B3C27" w:rsidR="00703754" w:rsidRPr="00703754" w:rsidRDefault="00703754" w:rsidP="00C6618B">
            <w:pPr>
              <w:pStyle w:val="Tabletext8"/>
              <w:jc w:val="center"/>
              <w:rPr>
                <w:rFonts w:cs="Arial"/>
                <w:sz w:val="20"/>
              </w:rPr>
            </w:pPr>
            <w:r>
              <w:rPr>
                <w:rFonts w:cs="Arial"/>
                <w:sz w:val="20"/>
              </w:rPr>
              <w:t>-</w:t>
            </w:r>
          </w:p>
        </w:tc>
        <w:tc>
          <w:tcPr>
            <w:tcW w:w="725" w:type="pct"/>
          </w:tcPr>
          <w:p w14:paraId="10EF3787" w14:textId="6DE4A0A4" w:rsidR="00703754" w:rsidRPr="00703754" w:rsidRDefault="00703754" w:rsidP="00C6618B">
            <w:pPr>
              <w:pStyle w:val="Tabletext8"/>
              <w:jc w:val="center"/>
              <w:rPr>
                <w:rFonts w:cs="Arial"/>
                <w:sz w:val="20"/>
              </w:rPr>
            </w:pPr>
            <w:r w:rsidRPr="00703754">
              <w:rPr>
                <w:rFonts w:cs="Arial"/>
                <w:sz w:val="20"/>
              </w:rPr>
              <w:t>5</w:t>
            </w:r>
            <w:r w:rsidR="00862743" w:rsidRPr="00862743">
              <w:rPr>
                <w:rFonts w:cs="Arial"/>
                <w:sz w:val="20"/>
                <w:vertAlign w:val="superscript"/>
              </w:rPr>
              <w:t>a</w:t>
            </w:r>
          </w:p>
        </w:tc>
        <w:tc>
          <w:tcPr>
            <w:tcW w:w="591" w:type="pct"/>
          </w:tcPr>
          <w:p w14:paraId="14ADEF19" w14:textId="2D71FF7D" w:rsidR="00703754" w:rsidRPr="00703754" w:rsidRDefault="00703754" w:rsidP="00C6618B">
            <w:pPr>
              <w:pStyle w:val="Tabletext8"/>
              <w:jc w:val="left"/>
              <w:rPr>
                <w:rFonts w:cs="Arial"/>
                <w:sz w:val="20"/>
              </w:rPr>
            </w:pPr>
            <w:r w:rsidRPr="00703754">
              <w:rPr>
                <w:rFonts w:cs="Arial"/>
                <w:sz w:val="20"/>
              </w:rPr>
              <w:t>GMP</w:t>
            </w:r>
          </w:p>
        </w:tc>
      </w:tr>
      <w:tr w:rsidR="00FF5593" w:rsidRPr="007067A0" w14:paraId="55A50C77" w14:textId="77777777" w:rsidTr="00FF5593">
        <w:trPr>
          <w:trHeight w:val="570"/>
        </w:trPr>
        <w:tc>
          <w:tcPr>
            <w:tcW w:w="358" w:type="pct"/>
          </w:tcPr>
          <w:p w14:paraId="42A2E862" w14:textId="3157627C" w:rsidR="00703754" w:rsidRPr="00703754" w:rsidRDefault="00703754" w:rsidP="00C6618B">
            <w:pPr>
              <w:pStyle w:val="Tabletext8"/>
              <w:numPr>
                <w:ilvl w:val="0"/>
                <w:numId w:val="19"/>
              </w:numPr>
              <w:rPr>
                <w:rFonts w:cs="Arial"/>
                <w:sz w:val="20"/>
              </w:rPr>
            </w:pPr>
          </w:p>
        </w:tc>
        <w:tc>
          <w:tcPr>
            <w:tcW w:w="1003" w:type="pct"/>
          </w:tcPr>
          <w:p w14:paraId="7EB9DFAC" w14:textId="36AEBC58" w:rsidR="00703754" w:rsidRPr="00703754" w:rsidRDefault="00703754" w:rsidP="00C6618B">
            <w:pPr>
              <w:pStyle w:val="Tabletext8"/>
              <w:jc w:val="left"/>
              <w:rPr>
                <w:rFonts w:cs="Arial"/>
                <w:sz w:val="20"/>
              </w:rPr>
            </w:pPr>
            <w:r w:rsidRPr="00703754">
              <w:rPr>
                <w:rFonts w:cs="Arial"/>
                <w:sz w:val="20"/>
              </w:rPr>
              <w:t>Protein, % by mass, min.</w:t>
            </w:r>
          </w:p>
        </w:tc>
        <w:tc>
          <w:tcPr>
            <w:tcW w:w="553" w:type="pct"/>
          </w:tcPr>
          <w:p w14:paraId="3BC6D527" w14:textId="3A2FDA93" w:rsidR="00703754" w:rsidRPr="00703754" w:rsidRDefault="00703754" w:rsidP="00FE05F0">
            <w:pPr>
              <w:pStyle w:val="Tabletext8"/>
              <w:jc w:val="center"/>
              <w:rPr>
                <w:rFonts w:cs="Arial"/>
                <w:sz w:val="20"/>
              </w:rPr>
            </w:pPr>
            <w:r w:rsidRPr="00703754">
              <w:rPr>
                <w:rFonts w:cs="Arial"/>
                <w:sz w:val="20"/>
              </w:rPr>
              <w:t>2.2</w:t>
            </w:r>
          </w:p>
        </w:tc>
        <w:tc>
          <w:tcPr>
            <w:tcW w:w="374" w:type="pct"/>
          </w:tcPr>
          <w:p w14:paraId="55EC02D2" w14:textId="77777777" w:rsidR="00703754" w:rsidRPr="00703754" w:rsidRDefault="00703754" w:rsidP="00C6618B">
            <w:pPr>
              <w:pStyle w:val="Tabletext8"/>
              <w:jc w:val="center"/>
              <w:rPr>
                <w:rFonts w:cs="Arial"/>
                <w:sz w:val="20"/>
              </w:rPr>
            </w:pPr>
            <w:r w:rsidRPr="00703754">
              <w:rPr>
                <w:rFonts w:cs="Arial"/>
                <w:sz w:val="20"/>
              </w:rPr>
              <w:t>-</w:t>
            </w:r>
          </w:p>
        </w:tc>
        <w:tc>
          <w:tcPr>
            <w:tcW w:w="1396" w:type="pct"/>
          </w:tcPr>
          <w:p w14:paraId="5A352155" w14:textId="77777777" w:rsidR="00703754" w:rsidRPr="00703754" w:rsidRDefault="00703754" w:rsidP="00C6618B">
            <w:pPr>
              <w:pStyle w:val="Tabletext8"/>
              <w:jc w:val="center"/>
              <w:rPr>
                <w:rFonts w:cs="Arial"/>
                <w:sz w:val="20"/>
              </w:rPr>
            </w:pPr>
            <w:r w:rsidRPr="00703754">
              <w:rPr>
                <w:rFonts w:cs="Arial"/>
                <w:sz w:val="20"/>
              </w:rPr>
              <w:t>-</w:t>
            </w:r>
          </w:p>
        </w:tc>
        <w:tc>
          <w:tcPr>
            <w:tcW w:w="725" w:type="pct"/>
          </w:tcPr>
          <w:p w14:paraId="6CE57ED7" w14:textId="77777777" w:rsidR="00703754" w:rsidRPr="00703754" w:rsidRDefault="00703754" w:rsidP="00C6618B">
            <w:pPr>
              <w:pStyle w:val="Tabletext8"/>
              <w:jc w:val="center"/>
              <w:rPr>
                <w:rFonts w:cs="Arial"/>
                <w:sz w:val="20"/>
              </w:rPr>
            </w:pPr>
            <w:r w:rsidRPr="00703754">
              <w:rPr>
                <w:rFonts w:cs="Arial"/>
                <w:sz w:val="20"/>
              </w:rPr>
              <w:t>-</w:t>
            </w:r>
          </w:p>
        </w:tc>
        <w:tc>
          <w:tcPr>
            <w:tcW w:w="591" w:type="pct"/>
          </w:tcPr>
          <w:p w14:paraId="0B0B9022" w14:textId="33BD8724" w:rsidR="00703754" w:rsidRPr="00703754" w:rsidRDefault="00703754" w:rsidP="00C6618B">
            <w:pPr>
              <w:pStyle w:val="Tabletext8"/>
              <w:jc w:val="left"/>
              <w:rPr>
                <w:rFonts w:cs="Arial"/>
                <w:sz w:val="20"/>
              </w:rPr>
            </w:pPr>
            <w:r w:rsidRPr="00703754">
              <w:rPr>
                <w:rFonts w:cs="Arial"/>
                <w:sz w:val="20"/>
              </w:rPr>
              <w:t>KS ISO 8968-4</w:t>
            </w:r>
          </w:p>
        </w:tc>
      </w:tr>
      <w:tr w:rsidR="00FF5593" w:rsidRPr="007067A0" w14:paraId="418EDB62" w14:textId="77777777" w:rsidTr="00FF5593">
        <w:trPr>
          <w:trHeight w:val="364"/>
        </w:trPr>
        <w:tc>
          <w:tcPr>
            <w:tcW w:w="358" w:type="pct"/>
          </w:tcPr>
          <w:p w14:paraId="551F7FED" w14:textId="6B443CAE" w:rsidR="00703754" w:rsidRPr="00703754" w:rsidRDefault="00703754" w:rsidP="00C6618B">
            <w:pPr>
              <w:pStyle w:val="Tabletext8"/>
              <w:numPr>
                <w:ilvl w:val="0"/>
                <w:numId w:val="19"/>
              </w:numPr>
              <w:rPr>
                <w:rFonts w:cs="Arial"/>
                <w:sz w:val="20"/>
              </w:rPr>
            </w:pPr>
          </w:p>
        </w:tc>
        <w:tc>
          <w:tcPr>
            <w:tcW w:w="1003" w:type="pct"/>
          </w:tcPr>
          <w:p w14:paraId="347B8103" w14:textId="1C9A16ED" w:rsidR="00703754" w:rsidRPr="00703754" w:rsidRDefault="00703754" w:rsidP="00C6618B">
            <w:pPr>
              <w:pStyle w:val="Tabletext8"/>
              <w:jc w:val="left"/>
              <w:rPr>
                <w:rFonts w:cs="Arial"/>
                <w:sz w:val="20"/>
              </w:rPr>
            </w:pPr>
            <w:r w:rsidRPr="00703754">
              <w:rPr>
                <w:rFonts w:cs="Arial"/>
                <w:sz w:val="20"/>
              </w:rPr>
              <w:t>Total Solids, % by mass, min.</w:t>
            </w:r>
          </w:p>
        </w:tc>
        <w:tc>
          <w:tcPr>
            <w:tcW w:w="553" w:type="pct"/>
          </w:tcPr>
          <w:p w14:paraId="011128BC" w14:textId="342BBF82" w:rsidR="00703754" w:rsidRPr="00703754" w:rsidRDefault="00703754" w:rsidP="0056737F">
            <w:pPr>
              <w:pStyle w:val="Tabletext8"/>
              <w:jc w:val="center"/>
              <w:rPr>
                <w:rFonts w:cs="Arial"/>
                <w:sz w:val="20"/>
              </w:rPr>
            </w:pPr>
            <w:r w:rsidRPr="00703754">
              <w:rPr>
                <w:rFonts w:cs="Arial"/>
                <w:sz w:val="20"/>
              </w:rPr>
              <w:t xml:space="preserve">33 </w:t>
            </w:r>
          </w:p>
        </w:tc>
        <w:tc>
          <w:tcPr>
            <w:tcW w:w="374" w:type="pct"/>
          </w:tcPr>
          <w:p w14:paraId="0A546335" w14:textId="5D4020EA" w:rsidR="00703754" w:rsidRPr="00703754" w:rsidRDefault="00703754" w:rsidP="00C6618B">
            <w:pPr>
              <w:pStyle w:val="Tabletext8"/>
              <w:jc w:val="center"/>
              <w:rPr>
                <w:rFonts w:cs="Arial"/>
                <w:sz w:val="20"/>
              </w:rPr>
            </w:pPr>
            <w:r>
              <w:rPr>
                <w:rFonts w:cs="Arial"/>
                <w:sz w:val="20"/>
              </w:rPr>
              <w:t>20</w:t>
            </w:r>
          </w:p>
        </w:tc>
        <w:tc>
          <w:tcPr>
            <w:tcW w:w="1396" w:type="pct"/>
          </w:tcPr>
          <w:p w14:paraId="626E907D" w14:textId="5A7C2C80" w:rsidR="00703754" w:rsidRPr="00703754" w:rsidRDefault="00703754" w:rsidP="00C6618B">
            <w:pPr>
              <w:pStyle w:val="Tabletext8"/>
              <w:jc w:val="center"/>
              <w:rPr>
                <w:rFonts w:cs="Arial"/>
                <w:sz w:val="20"/>
              </w:rPr>
            </w:pPr>
            <w:r>
              <w:rPr>
                <w:rFonts w:cs="Arial"/>
                <w:sz w:val="20"/>
              </w:rPr>
              <w:t>10</w:t>
            </w:r>
          </w:p>
        </w:tc>
        <w:tc>
          <w:tcPr>
            <w:tcW w:w="725" w:type="pct"/>
          </w:tcPr>
          <w:p w14:paraId="03A21237" w14:textId="77777777" w:rsidR="00703754" w:rsidRPr="00703754" w:rsidRDefault="00703754" w:rsidP="00C6618B">
            <w:pPr>
              <w:pStyle w:val="Tabletext8"/>
              <w:jc w:val="center"/>
              <w:rPr>
                <w:rFonts w:cs="Arial"/>
                <w:sz w:val="20"/>
              </w:rPr>
            </w:pPr>
            <w:r w:rsidRPr="00703754">
              <w:rPr>
                <w:rFonts w:cs="Arial"/>
                <w:sz w:val="20"/>
              </w:rPr>
              <w:t>28</w:t>
            </w:r>
          </w:p>
        </w:tc>
        <w:tc>
          <w:tcPr>
            <w:tcW w:w="591" w:type="pct"/>
          </w:tcPr>
          <w:p w14:paraId="1E3710DE" w14:textId="77777777" w:rsidR="00703754" w:rsidRPr="00703754" w:rsidRDefault="00703754" w:rsidP="00C6618B">
            <w:pPr>
              <w:pStyle w:val="Tabletext8"/>
              <w:jc w:val="left"/>
              <w:rPr>
                <w:rFonts w:cs="Arial"/>
                <w:sz w:val="20"/>
              </w:rPr>
            </w:pPr>
            <w:r w:rsidRPr="00703754">
              <w:rPr>
                <w:rFonts w:cs="Arial"/>
                <w:sz w:val="20"/>
              </w:rPr>
              <w:t>KS ISO 3728</w:t>
            </w:r>
          </w:p>
        </w:tc>
      </w:tr>
      <w:tr w:rsidR="00FF5593" w:rsidRPr="007067A0" w14:paraId="30E9130B" w14:textId="77777777" w:rsidTr="00FF5593">
        <w:trPr>
          <w:trHeight w:val="364"/>
        </w:trPr>
        <w:tc>
          <w:tcPr>
            <w:tcW w:w="358" w:type="pct"/>
          </w:tcPr>
          <w:p w14:paraId="22222AD7" w14:textId="77777777" w:rsidR="00703754" w:rsidRPr="00703754" w:rsidRDefault="00703754" w:rsidP="00703754">
            <w:pPr>
              <w:pStyle w:val="Tabletext8"/>
              <w:numPr>
                <w:ilvl w:val="0"/>
                <w:numId w:val="19"/>
              </w:numPr>
              <w:rPr>
                <w:rFonts w:cs="Arial"/>
                <w:sz w:val="20"/>
              </w:rPr>
            </w:pPr>
          </w:p>
        </w:tc>
        <w:tc>
          <w:tcPr>
            <w:tcW w:w="1003" w:type="pct"/>
          </w:tcPr>
          <w:p w14:paraId="13D232D4" w14:textId="290ECF3C" w:rsidR="00703754" w:rsidRPr="00703754" w:rsidRDefault="00703754" w:rsidP="00703754">
            <w:pPr>
              <w:pStyle w:val="Tabletext8"/>
              <w:jc w:val="left"/>
              <w:rPr>
                <w:rFonts w:cs="Arial"/>
                <w:sz w:val="20"/>
              </w:rPr>
            </w:pPr>
            <w:r w:rsidRPr="00703754">
              <w:rPr>
                <w:rFonts w:cs="Arial"/>
                <w:sz w:val="20"/>
              </w:rPr>
              <w:t>Acidity as %, min.</w:t>
            </w:r>
          </w:p>
        </w:tc>
        <w:tc>
          <w:tcPr>
            <w:tcW w:w="553" w:type="pct"/>
          </w:tcPr>
          <w:p w14:paraId="01F4B5C1" w14:textId="24AA9AB8" w:rsidR="00703754" w:rsidRPr="00703754" w:rsidRDefault="00703754" w:rsidP="00703754">
            <w:pPr>
              <w:pStyle w:val="Tabletext8"/>
              <w:jc w:val="center"/>
              <w:rPr>
                <w:rFonts w:cs="Arial"/>
                <w:sz w:val="20"/>
              </w:rPr>
            </w:pPr>
            <w:r>
              <w:rPr>
                <w:rFonts w:cs="Arial"/>
                <w:sz w:val="20"/>
              </w:rPr>
              <w:t>-</w:t>
            </w:r>
          </w:p>
        </w:tc>
        <w:tc>
          <w:tcPr>
            <w:tcW w:w="374" w:type="pct"/>
          </w:tcPr>
          <w:p w14:paraId="23ED4C36" w14:textId="3830EF37" w:rsidR="00703754" w:rsidRDefault="00703754" w:rsidP="00703754">
            <w:pPr>
              <w:pStyle w:val="Tabletext8"/>
              <w:jc w:val="center"/>
              <w:rPr>
                <w:rFonts w:cs="Arial"/>
                <w:sz w:val="20"/>
              </w:rPr>
            </w:pPr>
            <w:r>
              <w:t>0.20</w:t>
            </w:r>
            <w:r w:rsidRPr="00F03186">
              <w:t xml:space="preserve"> </w:t>
            </w:r>
          </w:p>
        </w:tc>
        <w:tc>
          <w:tcPr>
            <w:tcW w:w="1396" w:type="pct"/>
          </w:tcPr>
          <w:p w14:paraId="619175B4" w14:textId="4855D038" w:rsidR="00703754" w:rsidRDefault="00703754" w:rsidP="00703754">
            <w:pPr>
              <w:pStyle w:val="Tabletext8"/>
              <w:jc w:val="center"/>
              <w:rPr>
                <w:rFonts w:cs="Arial"/>
                <w:sz w:val="20"/>
              </w:rPr>
            </w:pPr>
            <w:r>
              <w:t>0.20</w:t>
            </w:r>
          </w:p>
        </w:tc>
        <w:tc>
          <w:tcPr>
            <w:tcW w:w="725" w:type="pct"/>
          </w:tcPr>
          <w:p w14:paraId="245D732D" w14:textId="1F21D9E0" w:rsidR="00703754" w:rsidRPr="00703754" w:rsidRDefault="00703754" w:rsidP="00703754">
            <w:pPr>
              <w:pStyle w:val="Tabletext8"/>
              <w:jc w:val="center"/>
              <w:rPr>
                <w:rFonts w:cs="Arial"/>
                <w:sz w:val="20"/>
              </w:rPr>
            </w:pPr>
            <w:r w:rsidRPr="00B63536">
              <w:rPr>
                <w:rFonts w:cs="Arial"/>
                <w:sz w:val="20"/>
              </w:rPr>
              <w:t>0.</w:t>
            </w:r>
            <w:r>
              <w:rPr>
                <w:rFonts w:cs="Arial"/>
                <w:sz w:val="20"/>
              </w:rPr>
              <w:t xml:space="preserve">20 </w:t>
            </w:r>
          </w:p>
        </w:tc>
        <w:tc>
          <w:tcPr>
            <w:tcW w:w="591" w:type="pct"/>
          </w:tcPr>
          <w:p w14:paraId="301857B2" w14:textId="70B01E92" w:rsidR="00703754" w:rsidRPr="00703754" w:rsidRDefault="00703754" w:rsidP="00703754">
            <w:pPr>
              <w:pStyle w:val="Tabletext8"/>
              <w:jc w:val="left"/>
              <w:rPr>
                <w:rFonts w:cs="Arial"/>
                <w:sz w:val="20"/>
              </w:rPr>
            </w:pPr>
            <w:r w:rsidRPr="00703754">
              <w:rPr>
                <w:rFonts w:cs="Arial"/>
                <w:sz w:val="20"/>
              </w:rPr>
              <w:t>KS ISO 750</w:t>
            </w:r>
          </w:p>
        </w:tc>
      </w:tr>
      <w:tr w:rsidR="00FF5593" w:rsidRPr="007067A0" w14:paraId="13E1AE3C" w14:textId="77777777" w:rsidTr="00FF5593">
        <w:trPr>
          <w:trHeight w:val="364"/>
        </w:trPr>
        <w:tc>
          <w:tcPr>
            <w:tcW w:w="358" w:type="pct"/>
          </w:tcPr>
          <w:p w14:paraId="4BBD6F92" w14:textId="77777777" w:rsidR="00703754" w:rsidRPr="00703754" w:rsidRDefault="00703754" w:rsidP="00703754">
            <w:pPr>
              <w:pStyle w:val="Tabletext8"/>
              <w:numPr>
                <w:ilvl w:val="0"/>
                <w:numId w:val="19"/>
              </w:numPr>
              <w:rPr>
                <w:rFonts w:cs="Arial"/>
                <w:sz w:val="20"/>
              </w:rPr>
            </w:pPr>
          </w:p>
        </w:tc>
        <w:tc>
          <w:tcPr>
            <w:tcW w:w="1003" w:type="pct"/>
          </w:tcPr>
          <w:p w14:paraId="3D6E20E9" w14:textId="2F91A9B9" w:rsidR="00703754" w:rsidRPr="00703754" w:rsidRDefault="00703754" w:rsidP="00703754">
            <w:pPr>
              <w:pStyle w:val="Tabletext8"/>
              <w:jc w:val="left"/>
              <w:rPr>
                <w:rFonts w:cs="Arial"/>
                <w:sz w:val="20"/>
              </w:rPr>
            </w:pPr>
            <w:r w:rsidRPr="00703754">
              <w:rPr>
                <w:rFonts w:cs="Arial"/>
                <w:sz w:val="20"/>
              </w:rPr>
              <w:t>(Overrun) Weight by volume g/l</w:t>
            </w:r>
            <w:r>
              <w:rPr>
                <w:rFonts w:cs="Arial"/>
                <w:sz w:val="20"/>
              </w:rPr>
              <w:t>, min</w:t>
            </w:r>
          </w:p>
        </w:tc>
        <w:tc>
          <w:tcPr>
            <w:tcW w:w="553" w:type="pct"/>
          </w:tcPr>
          <w:p w14:paraId="44F16190" w14:textId="0228DA3B" w:rsidR="00703754" w:rsidRPr="00703754" w:rsidRDefault="00703754" w:rsidP="00703754">
            <w:pPr>
              <w:pStyle w:val="Tabletext8"/>
              <w:jc w:val="center"/>
              <w:rPr>
                <w:rFonts w:cs="Arial"/>
                <w:sz w:val="20"/>
              </w:rPr>
            </w:pPr>
            <w:r w:rsidRPr="00703754">
              <w:rPr>
                <w:rFonts w:cs="Arial"/>
                <w:sz w:val="20"/>
              </w:rPr>
              <w:t>475</w:t>
            </w:r>
          </w:p>
        </w:tc>
        <w:tc>
          <w:tcPr>
            <w:tcW w:w="374" w:type="pct"/>
          </w:tcPr>
          <w:p w14:paraId="7B389FC2" w14:textId="16F8E87C" w:rsidR="00A700C1" w:rsidRDefault="00862743" w:rsidP="00703754">
            <w:pPr>
              <w:pStyle w:val="Tabletext8"/>
              <w:jc w:val="center"/>
              <w:rPr>
                <w:rFonts w:cs="Arial"/>
                <w:sz w:val="20"/>
              </w:rPr>
            </w:pPr>
            <w:r>
              <w:rPr>
                <w:rFonts w:cs="Arial"/>
                <w:sz w:val="20"/>
              </w:rPr>
              <w:t>-</w:t>
            </w:r>
          </w:p>
          <w:p w14:paraId="65FB96A0" w14:textId="77777777" w:rsidR="00703754" w:rsidRPr="00A700C1" w:rsidRDefault="00703754" w:rsidP="00A700C1"/>
        </w:tc>
        <w:tc>
          <w:tcPr>
            <w:tcW w:w="1396" w:type="pct"/>
          </w:tcPr>
          <w:p w14:paraId="4655DC7F" w14:textId="7FCE64CE" w:rsidR="00A700C1" w:rsidRDefault="00862743" w:rsidP="00703754">
            <w:pPr>
              <w:pStyle w:val="Tabletext8"/>
              <w:jc w:val="center"/>
              <w:rPr>
                <w:rFonts w:cs="Arial"/>
                <w:sz w:val="20"/>
              </w:rPr>
            </w:pPr>
            <w:r>
              <w:rPr>
                <w:rFonts w:cs="Arial"/>
                <w:sz w:val="20"/>
              </w:rPr>
              <w:t>-</w:t>
            </w:r>
          </w:p>
          <w:p w14:paraId="2BFE31EA" w14:textId="51CDBA3E" w:rsidR="00703754" w:rsidRPr="00A700C1" w:rsidRDefault="00A700C1" w:rsidP="00A700C1">
            <w:pPr>
              <w:tabs>
                <w:tab w:val="left" w:pos="516"/>
              </w:tabs>
            </w:pPr>
            <w:r>
              <w:tab/>
            </w:r>
          </w:p>
        </w:tc>
        <w:tc>
          <w:tcPr>
            <w:tcW w:w="725" w:type="pct"/>
          </w:tcPr>
          <w:p w14:paraId="66F8DA43" w14:textId="7448A980" w:rsidR="00703754" w:rsidRPr="00703754" w:rsidRDefault="00703754" w:rsidP="00703754">
            <w:pPr>
              <w:pStyle w:val="Tabletext8"/>
              <w:jc w:val="center"/>
              <w:rPr>
                <w:rFonts w:cs="Arial"/>
                <w:sz w:val="20"/>
              </w:rPr>
            </w:pPr>
            <w:r>
              <w:rPr>
                <w:rFonts w:cs="Arial"/>
                <w:sz w:val="20"/>
              </w:rPr>
              <w:t>600</w:t>
            </w:r>
          </w:p>
        </w:tc>
        <w:tc>
          <w:tcPr>
            <w:tcW w:w="591" w:type="pct"/>
          </w:tcPr>
          <w:p w14:paraId="73DA2C48" w14:textId="229B89D1" w:rsidR="00703754" w:rsidRPr="00703754" w:rsidRDefault="00703754" w:rsidP="00703754">
            <w:pPr>
              <w:pStyle w:val="Tabletext8"/>
              <w:jc w:val="left"/>
              <w:rPr>
                <w:rFonts w:cs="Arial"/>
                <w:sz w:val="20"/>
              </w:rPr>
            </w:pPr>
            <w:r w:rsidRPr="00703754">
              <w:rPr>
                <w:rFonts w:cs="Arial"/>
                <w:sz w:val="20"/>
              </w:rPr>
              <w:t>Appendix A</w:t>
            </w:r>
          </w:p>
        </w:tc>
      </w:tr>
      <w:tr w:rsidR="00FF5593" w:rsidRPr="007067A0" w14:paraId="6742EA05" w14:textId="77777777" w:rsidTr="00FF5593">
        <w:trPr>
          <w:trHeight w:val="364"/>
        </w:trPr>
        <w:tc>
          <w:tcPr>
            <w:tcW w:w="5000" w:type="pct"/>
            <w:gridSpan w:val="7"/>
          </w:tcPr>
          <w:p w14:paraId="330F2673" w14:textId="6B9B7AC8" w:rsidR="00862743" w:rsidRPr="00703754" w:rsidRDefault="00862743" w:rsidP="00703754">
            <w:pPr>
              <w:pStyle w:val="Tabletext8"/>
              <w:jc w:val="left"/>
              <w:rPr>
                <w:rFonts w:cs="Arial"/>
                <w:sz w:val="20"/>
              </w:rPr>
            </w:pPr>
            <w:proofErr w:type="spellStart"/>
            <w:r w:rsidRPr="009A6D36">
              <w:rPr>
                <w:rFonts w:cs="Arial"/>
                <w:sz w:val="20"/>
                <w:vertAlign w:val="superscript"/>
              </w:rPr>
              <w:lastRenderedPageBreak/>
              <w:t>a</w:t>
            </w:r>
            <w:proofErr w:type="spellEnd"/>
            <w:r w:rsidRPr="009A6D36">
              <w:rPr>
                <w:rFonts w:cs="Arial"/>
                <w:sz w:val="20"/>
                <w:vertAlign w:val="superscript"/>
              </w:rPr>
              <w:t xml:space="preserve"> </w:t>
            </w:r>
            <w:r>
              <w:rPr>
                <w:rFonts w:cs="Arial"/>
                <w:sz w:val="20"/>
              </w:rPr>
              <w:t>only applicable to fruit sorbet</w:t>
            </w:r>
          </w:p>
        </w:tc>
      </w:tr>
    </w:tbl>
    <w:p w14:paraId="4AC3C050" w14:textId="1968676D" w:rsidR="00CD0E1C" w:rsidRDefault="00CD0E1C" w:rsidP="00CD0E1C">
      <w:pPr>
        <w:autoSpaceDE w:val="0"/>
        <w:autoSpaceDN w:val="0"/>
        <w:adjustRightInd w:val="0"/>
        <w:rPr>
          <w:rFonts w:cs="Arial"/>
          <w:bCs/>
          <w:color w:val="000000"/>
        </w:rPr>
      </w:pPr>
    </w:p>
    <w:p w14:paraId="1FF61628" w14:textId="77777777" w:rsidR="007067A0" w:rsidRDefault="007067A0" w:rsidP="00CD0E1C">
      <w:pPr>
        <w:autoSpaceDE w:val="0"/>
        <w:autoSpaceDN w:val="0"/>
        <w:adjustRightInd w:val="0"/>
        <w:rPr>
          <w:rFonts w:cs="Arial"/>
          <w:bCs/>
          <w:color w:val="000000"/>
        </w:rPr>
      </w:pPr>
    </w:p>
    <w:p w14:paraId="1B83EFC8" w14:textId="77777777" w:rsidR="009A6D36" w:rsidRDefault="009A6D36" w:rsidP="0088551E">
      <w:pPr>
        <w:pStyle w:val="Heading1"/>
      </w:pPr>
    </w:p>
    <w:p w14:paraId="29DFBEE7" w14:textId="05DE613F" w:rsidR="00CD0E1C" w:rsidRPr="0088551E" w:rsidRDefault="0088551E" w:rsidP="0088551E">
      <w:pPr>
        <w:pStyle w:val="Heading1"/>
        <w:rPr>
          <w:sz w:val="20"/>
          <w:szCs w:val="20"/>
        </w:rPr>
      </w:pPr>
      <w:r>
        <w:t>5</w:t>
      </w:r>
      <w:r w:rsidR="00CD0E1C" w:rsidRPr="007A4AF9">
        <w:tab/>
        <w:t>Food additives</w:t>
      </w:r>
    </w:p>
    <w:p w14:paraId="5549F815" w14:textId="7B385B31" w:rsidR="00CD0E1C" w:rsidRDefault="00CD0E1C" w:rsidP="00CD0E1C">
      <w:pPr>
        <w:autoSpaceDE w:val="0"/>
        <w:autoSpaceDN w:val="0"/>
        <w:adjustRightInd w:val="0"/>
        <w:rPr>
          <w:rFonts w:cs="Arial"/>
        </w:rPr>
      </w:pPr>
      <w:r w:rsidRPr="00DA32E1">
        <w:rPr>
          <w:rFonts w:cs="Arial"/>
        </w:rPr>
        <w:t>Food additives us</w:t>
      </w:r>
      <w:r>
        <w:rPr>
          <w:rFonts w:cs="Arial"/>
        </w:rPr>
        <w:t>ed</w:t>
      </w:r>
      <w:r w:rsidRPr="00DA32E1">
        <w:rPr>
          <w:rFonts w:cs="Arial"/>
        </w:rPr>
        <w:t xml:space="preserve"> shall </w:t>
      </w:r>
      <w:r>
        <w:rPr>
          <w:rFonts w:cs="Arial"/>
        </w:rPr>
        <w:t>comply</w:t>
      </w:r>
      <w:r w:rsidRPr="00DA32E1">
        <w:rPr>
          <w:rFonts w:cs="Arial"/>
        </w:rPr>
        <w:t xml:space="preserve"> with </w:t>
      </w:r>
      <w:r w:rsidRPr="00A858C5">
        <w:rPr>
          <w:rFonts w:cs="Arial"/>
        </w:rPr>
        <w:t>CODEX STAN 192,</w:t>
      </w:r>
      <w:r w:rsidRPr="00DA32E1">
        <w:rPr>
          <w:rFonts w:cs="Arial"/>
        </w:rPr>
        <w:t xml:space="preserve"> established by the Codex </w:t>
      </w:r>
      <w:proofErr w:type="spellStart"/>
      <w:r w:rsidRPr="00DA32E1">
        <w:rPr>
          <w:rFonts w:cs="Arial"/>
        </w:rPr>
        <w:t>Alimentarius</w:t>
      </w:r>
      <w:proofErr w:type="spellEnd"/>
      <w:r w:rsidRPr="00DA32E1">
        <w:rPr>
          <w:rFonts w:cs="Arial"/>
        </w:rPr>
        <w:t xml:space="preserve"> Commission (CAC)</w:t>
      </w:r>
      <w:r>
        <w:rPr>
          <w:rFonts w:cs="Arial"/>
        </w:rPr>
        <w:t>.</w:t>
      </w:r>
    </w:p>
    <w:p w14:paraId="11BF307F" w14:textId="456AAE27" w:rsidR="00CD0E1C" w:rsidRPr="00ED399C" w:rsidRDefault="0088551E" w:rsidP="00CD0E1C">
      <w:pPr>
        <w:keepNext/>
        <w:keepLines/>
        <w:spacing w:before="240"/>
        <w:outlineLvl w:val="0"/>
        <w:rPr>
          <w:b/>
          <w:bCs/>
          <w:sz w:val="28"/>
          <w:szCs w:val="32"/>
        </w:rPr>
      </w:pPr>
      <w:bookmarkStart w:id="22" w:name="_Toc79697834"/>
      <w:r>
        <w:rPr>
          <w:b/>
          <w:bCs/>
          <w:sz w:val="28"/>
          <w:szCs w:val="32"/>
        </w:rPr>
        <w:t>6</w:t>
      </w:r>
      <w:r w:rsidR="00CD0E1C" w:rsidRPr="00ED399C">
        <w:rPr>
          <w:b/>
          <w:bCs/>
          <w:sz w:val="28"/>
          <w:szCs w:val="32"/>
        </w:rPr>
        <w:tab/>
        <w:t>Hygiene</w:t>
      </w:r>
      <w:bookmarkEnd w:id="22"/>
    </w:p>
    <w:p w14:paraId="2B5B0CBD" w14:textId="17390C60" w:rsidR="00FE2454" w:rsidRDefault="0088551E" w:rsidP="00FE2454">
      <w:pPr>
        <w:pStyle w:val="Heading2"/>
      </w:pPr>
      <w:r>
        <w:t>6</w:t>
      </w:r>
      <w:r w:rsidR="00CD0E1C" w:rsidRPr="00ED399C">
        <w:t>.1</w:t>
      </w:r>
      <w:r w:rsidR="00CD0E1C" w:rsidRPr="00ED399C">
        <w:tab/>
      </w:r>
      <w:r w:rsidR="00FE2454">
        <w:t>General</w:t>
      </w:r>
    </w:p>
    <w:p w14:paraId="6EB43D11" w14:textId="1C769AC6" w:rsidR="00CD0E1C" w:rsidRPr="00ED399C" w:rsidRDefault="00497A9D" w:rsidP="00CD0E1C">
      <w:pPr>
        <w:autoSpaceDE w:val="0"/>
        <w:autoSpaceDN w:val="0"/>
        <w:adjustRightInd w:val="0"/>
        <w:rPr>
          <w:rFonts w:cs="Arial"/>
          <w:bCs/>
          <w:color w:val="000000"/>
        </w:rPr>
      </w:pPr>
      <w:r>
        <w:rPr>
          <w:rFonts w:cs="Arial"/>
          <w:bCs/>
          <w:color w:val="000000"/>
        </w:rPr>
        <w:t>The products</w:t>
      </w:r>
      <w:r w:rsidR="0088551E" w:rsidRPr="001E2329">
        <w:rPr>
          <w:rFonts w:cs="Arial"/>
          <w:bCs/>
          <w:color w:val="000000"/>
        </w:rPr>
        <w:t xml:space="preserve"> </w:t>
      </w:r>
      <w:r w:rsidR="00CD0E1C" w:rsidRPr="00ED399C">
        <w:rPr>
          <w:rFonts w:cs="Arial"/>
          <w:bCs/>
          <w:color w:val="000000"/>
        </w:rPr>
        <w:t>shall be produced and handled in accordance with KS EAS 39.</w:t>
      </w:r>
    </w:p>
    <w:p w14:paraId="0576032E" w14:textId="7E7C74B8" w:rsidR="00FE2454" w:rsidRDefault="0088551E" w:rsidP="00FE2454">
      <w:pPr>
        <w:pStyle w:val="Heading2"/>
      </w:pPr>
      <w:r>
        <w:t>6.2</w:t>
      </w:r>
      <w:r>
        <w:tab/>
      </w:r>
      <w:r w:rsidR="00FE2454">
        <w:t>Microbiological limits</w:t>
      </w:r>
    </w:p>
    <w:p w14:paraId="1397B994" w14:textId="5A5FFD78" w:rsidR="00CD0E1C" w:rsidRPr="00ED399C" w:rsidRDefault="00497A9D" w:rsidP="00CD0E1C">
      <w:pPr>
        <w:autoSpaceDE w:val="0"/>
        <w:autoSpaceDN w:val="0"/>
        <w:adjustRightInd w:val="0"/>
        <w:rPr>
          <w:rFonts w:cs="Arial"/>
          <w:bCs/>
          <w:color w:val="000000"/>
        </w:rPr>
      </w:pPr>
      <w:r>
        <w:rPr>
          <w:rFonts w:cs="Arial"/>
          <w:bCs/>
          <w:color w:val="000000"/>
        </w:rPr>
        <w:t xml:space="preserve">The </w:t>
      </w:r>
      <w:r w:rsidR="00595062">
        <w:rPr>
          <w:rFonts w:cs="Arial"/>
          <w:bCs/>
          <w:color w:val="000000"/>
        </w:rPr>
        <w:t>products</w:t>
      </w:r>
      <w:r w:rsidR="0088551E" w:rsidRPr="001E2329">
        <w:rPr>
          <w:rFonts w:cs="Arial"/>
          <w:bCs/>
          <w:color w:val="000000"/>
        </w:rPr>
        <w:t xml:space="preserve"> </w:t>
      </w:r>
      <w:r w:rsidR="00CD0E1C" w:rsidRPr="00ED399C">
        <w:rPr>
          <w:rFonts w:cs="Arial"/>
          <w:bCs/>
          <w:color w:val="000000"/>
        </w:rPr>
        <w:t>shall comply with the microbiological limits given in Table 2 when tested in accordance with the test methods specified therein.</w:t>
      </w:r>
    </w:p>
    <w:p w14:paraId="3EB714BE" w14:textId="58F73C74" w:rsidR="00CD0E1C" w:rsidRPr="00ED399C" w:rsidRDefault="00CD0E1C" w:rsidP="00CD0E1C">
      <w:pPr>
        <w:keepNext/>
        <w:suppressAutoHyphens/>
        <w:spacing w:before="120" w:after="120" w:line="-230" w:lineRule="auto"/>
        <w:jc w:val="center"/>
        <w:rPr>
          <w:b/>
        </w:rPr>
      </w:pPr>
      <w:r w:rsidRPr="00ED399C">
        <w:rPr>
          <w:b/>
        </w:rPr>
        <w:t>Table 2 — Microbiological requirements for</w:t>
      </w:r>
      <w:r w:rsidR="0088551E">
        <w:rPr>
          <w:b/>
        </w:rPr>
        <w:t xml:space="preserve"> </w:t>
      </w:r>
      <w:r w:rsidR="007A2112">
        <w:rPr>
          <w:b/>
        </w:rPr>
        <w:t>edible ices and mixes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58"/>
        <w:gridCol w:w="3272"/>
        <w:gridCol w:w="1665"/>
        <w:gridCol w:w="2270"/>
      </w:tblGrid>
      <w:tr w:rsidR="00CD0E1C" w:rsidRPr="00ED399C" w14:paraId="1557DA47" w14:textId="77777777" w:rsidTr="0088551E">
        <w:trPr>
          <w:trHeight w:val="472"/>
          <w:jc w:val="center"/>
        </w:trPr>
        <w:tc>
          <w:tcPr>
            <w:tcW w:w="1058" w:type="dxa"/>
            <w:tcBorders>
              <w:top w:val="single" w:sz="12" w:space="0" w:color="auto"/>
            </w:tcBorders>
            <w:shd w:val="clear" w:color="auto" w:fill="auto"/>
          </w:tcPr>
          <w:p w14:paraId="10A39CC9" w14:textId="77777777" w:rsidR="00CD0E1C" w:rsidRPr="00ED399C" w:rsidRDefault="00CD0E1C" w:rsidP="00066B2D">
            <w:pPr>
              <w:spacing w:before="60" w:after="60" w:line="210" w:lineRule="atLeast"/>
              <w:jc w:val="center"/>
              <w:rPr>
                <w:b/>
                <w:sz w:val="18"/>
              </w:rPr>
            </w:pPr>
            <w:r w:rsidRPr="00ED399C">
              <w:rPr>
                <w:b/>
                <w:sz w:val="18"/>
              </w:rPr>
              <w:t>S/N</w:t>
            </w:r>
          </w:p>
        </w:tc>
        <w:tc>
          <w:tcPr>
            <w:tcW w:w="3272" w:type="dxa"/>
            <w:tcBorders>
              <w:top w:val="single" w:sz="12" w:space="0" w:color="auto"/>
            </w:tcBorders>
            <w:shd w:val="clear" w:color="auto" w:fill="auto"/>
          </w:tcPr>
          <w:p w14:paraId="6FC283BD" w14:textId="77777777" w:rsidR="00CD0E1C" w:rsidRPr="00ED399C" w:rsidRDefault="00CD0E1C" w:rsidP="00066B2D">
            <w:pPr>
              <w:spacing w:before="60" w:after="60" w:line="210" w:lineRule="atLeast"/>
              <w:jc w:val="center"/>
              <w:rPr>
                <w:b/>
                <w:sz w:val="18"/>
              </w:rPr>
            </w:pPr>
            <w:r w:rsidRPr="00ED399C">
              <w:rPr>
                <w:b/>
                <w:sz w:val="18"/>
              </w:rPr>
              <w:t>Micro-organism</w:t>
            </w:r>
          </w:p>
        </w:tc>
        <w:tc>
          <w:tcPr>
            <w:tcW w:w="1665" w:type="dxa"/>
            <w:tcBorders>
              <w:top w:val="single" w:sz="12" w:space="0" w:color="auto"/>
            </w:tcBorders>
            <w:shd w:val="clear" w:color="auto" w:fill="auto"/>
          </w:tcPr>
          <w:p w14:paraId="1444D6C2" w14:textId="77777777" w:rsidR="00CD0E1C" w:rsidRPr="00ED399C" w:rsidRDefault="00CD0E1C" w:rsidP="00066B2D">
            <w:pPr>
              <w:spacing w:before="60" w:after="60" w:line="210" w:lineRule="atLeast"/>
              <w:jc w:val="center"/>
              <w:rPr>
                <w:b/>
                <w:sz w:val="18"/>
              </w:rPr>
            </w:pPr>
            <w:r w:rsidRPr="00ED399C">
              <w:rPr>
                <w:b/>
                <w:sz w:val="18"/>
              </w:rPr>
              <w:t>Limit</w:t>
            </w:r>
          </w:p>
        </w:tc>
        <w:tc>
          <w:tcPr>
            <w:tcW w:w="2270" w:type="dxa"/>
            <w:tcBorders>
              <w:top w:val="single" w:sz="12" w:space="0" w:color="auto"/>
            </w:tcBorders>
            <w:shd w:val="clear" w:color="auto" w:fill="auto"/>
          </w:tcPr>
          <w:p w14:paraId="2FEF95F0" w14:textId="77777777" w:rsidR="00CD0E1C" w:rsidRPr="00ED399C" w:rsidRDefault="00CD0E1C" w:rsidP="00066B2D">
            <w:pPr>
              <w:spacing w:before="60" w:after="60" w:line="210" w:lineRule="atLeast"/>
              <w:jc w:val="center"/>
              <w:rPr>
                <w:b/>
                <w:sz w:val="18"/>
              </w:rPr>
            </w:pPr>
            <w:r w:rsidRPr="00ED399C">
              <w:rPr>
                <w:b/>
                <w:sz w:val="18"/>
              </w:rPr>
              <w:t>Test method</w:t>
            </w:r>
          </w:p>
        </w:tc>
      </w:tr>
      <w:tr w:rsidR="00CD0E1C" w:rsidRPr="00ED399C" w14:paraId="56A55024" w14:textId="77777777" w:rsidTr="0088551E">
        <w:trPr>
          <w:jc w:val="center"/>
        </w:trPr>
        <w:tc>
          <w:tcPr>
            <w:tcW w:w="1058" w:type="dxa"/>
            <w:tcBorders>
              <w:top w:val="single" w:sz="12" w:space="0" w:color="auto"/>
            </w:tcBorders>
            <w:shd w:val="clear" w:color="auto" w:fill="auto"/>
          </w:tcPr>
          <w:p w14:paraId="665D9136" w14:textId="77777777" w:rsidR="00CD0E1C" w:rsidRPr="00ED399C" w:rsidRDefault="00CD0E1C" w:rsidP="00CD0E1C">
            <w:pPr>
              <w:numPr>
                <w:ilvl w:val="0"/>
                <w:numId w:val="3"/>
              </w:numPr>
              <w:spacing w:before="60" w:after="60" w:line="210" w:lineRule="atLeast"/>
              <w:rPr>
                <w:sz w:val="18"/>
              </w:rPr>
            </w:pPr>
          </w:p>
        </w:tc>
        <w:tc>
          <w:tcPr>
            <w:tcW w:w="3272" w:type="dxa"/>
            <w:tcBorders>
              <w:top w:val="single" w:sz="12" w:space="0" w:color="auto"/>
            </w:tcBorders>
            <w:shd w:val="clear" w:color="auto" w:fill="auto"/>
          </w:tcPr>
          <w:p w14:paraId="2E98A008" w14:textId="77777777" w:rsidR="00CD0E1C" w:rsidRPr="00ED399C" w:rsidRDefault="00CD0E1C" w:rsidP="0088551E">
            <w:pPr>
              <w:spacing w:before="60" w:after="60" w:line="210" w:lineRule="atLeast"/>
              <w:jc w:val="left"/>
              <w:rPr>
                <w:sz w:val="18"/>
              </w:rPr>
            </w:pPr>
            <w:r w:rsidRPr="00ED399C">
              <w:rPr>
                <w:sz w:val="18"/>
              </w:rPr>
              <w:t>Total viable count, CFU/</w:t>
            </w:r>
            <w:r>
              <w:rPr>
                <w:sz w:val="18"/>
              </w:rPr>
              <w:t>g</w:t>
            </w:r>
          </w:p>
        </w:tc>
        <w:tc>
          <w:tcPr>
            <w:tcW w:w="1665" w:type="dxa"/>
            <w:tcBorders>
              <w:top w:val="single" w:sz="12" w:space="0" w:color="auto"/>
            </w:tcBorders>
            <w:shd w:val="clear" w:color="auto" w:fill="auto"/>
          </w:tcPr>
          <w:p w14:paraId="30401D76" w14:textId="77777777" w:rsidR="00CD0E1C" w:rsidRPr="00ED399C" w:rsidRDefault="00CD0E1C" w:rsidP="0088551E">
            <w:pPr>
              <w:spacing w:before="60" w:after="60" w:line="210" w:lineRule="atLeast"/>
              <w:jc w:val="center"/>
              <w:rPr>
                <w:sz w:val="18"/>
              </w:rPr>
            </w:pPr>
            <w:r w:rsidRPr="00ED399C">
              <w:rPr>
                <w:sz w:val="18"/>
              </w:rPr>
              <w:t>3 x 10</w:t>
            </w:r>
            <w:r w:rsidRPr="0088551E">
              <w:rPr>
                <w:sz w:val="18"/>
                <w:vertAlign w:val="superscript"/>
              </w:rPr>
              <w:t>4</w:t>
            </w:r>
          </w:p>
        </w:tc>
        <w:tc>
          <w:tcPr>
            <w:tcW w:w="2270" w:type="dxa"/>
            <w:tcBorders>
              <w:top w:val="single" w:sz="12" w:space="0" w:color="auto"/>
            </w:tcBorders>
            <w:shd w:val="clear" w:color="auto" w:fill="auto"/>
          </w:tcPr>
          <w:p w14:paraId="26B70771" w14:textId="77777777" w:rsidR="00CD0E1C" w:rsidRPr="00ED399C" w:rsidRDefault="00CD0E1C" w:rsidP="00FE2454">
            <w:pPr>
              <w:spacing w:before="60" w:after="60" w:line="210" w:lineRule="atLeast"/>
              <w:jc w:val="left"/>
              <w:rPr>
                <w:sz w:val="18"/>
              </w:rPr>
            </w:pPr>
            <w:r w:rsidRPr="00ED399C">
              <w:rPr>
                <w:sz w:val="18"/>
              </w:rPr>
              <w:t>KS ISO 4833-1</w:t>
            </w:r>
          </w:p>
        </w:tc>
      </w:tr>
      <w:tr w:rsidR="00CD0E1C" w:rsidRPr="00ED399C" w14:paraId="430ABD81" w14:textId="77777777" w:rsidTr="0088551E">
        <w:trPr>
          <w:jc w:val="center"/>
        </w:trPr>
        <w:tc>
          <w:tcPr>
            <w:tcW w:w="1058" w:type="dxa"/>
            <w:shd w:val="clear" w:color="auto" w:fill="auto"/>
          </w:tcPr>
          <w:p w14:paraId="1F0069F8" w14:textId="77777777" w:rsidR="00CD0E1C" w:rsidRPr="00ED399C" w:rsidRDefault="00CD0E1C" w:rsidP="00CD0E1C">
            <w:pPr>
              <w:numPr>
                <w:ilvl w:val="0"/>
                <w:numId w:val="3"/>
              </w:numPr>
              <w:spacing w:before="60" w:after="60" w:line="210" w:lineRule="atLeast"/>
              <w:rPr>
                <w:sz w:val="18"/>
              </w:rPr>
            </w:pPr>
          </w:p>
        </w:tc>
        <w:tc>
          <w:tcPr>
            <w:tcW w:w="3272" w:type="dxa"/>
            <w:shd w:val="clear" w:color="auto" w:fill="auto"/>
          </w:tcPr>
          <w:p w14:paraId="6DEE105B" w14:textId="04C4F900" w:rsidR="00CD0E1C" w:rsidRPr="00ED399C" w:rsidRDefault="00CD0E1C" w:rsidP="0088551E">
            <w:pPr>
              <w:spacing w:before="60" w:after="60" w:line="210" w:lineRule="atLeast"/>
              <w:jc w:val="left"/>
              <w:rPr>
                <w:sz w:val="18"/>
              </w:rPr>
            </w:pPr>
            <w:r>
              <w:rPr>
                <w:sz w:val="18"/>
              </w:rPr>
              <w:t xml:space="preserve">Total </w:t>
            </w:r>
            <w:r w:rsidRPr="00ED399C">
              <w:rPr>
                <w:sz w:val="18"/>
              </w:rPr>
              <w:t>Coliform</w:t>
            </w:r>
            <w:r>
              <w:rPr>
                <w:sz w:val="18"/>
              </w:rPr>
              <w:t>s</w:t>
            </w:r>
            <w:r w:rsidR="0088551E">
              <w:rPr>
                <w:sz w:val="18"/>
              </w:rPr>
              <w:t>, CFU/</w:t>
            </w:r>
            <w:r>
              <w:rPr>
                <w:sz w:val="18"/>
              </w:rPr>
              <w:t>g</w:t>
            </w:r>
          </w:p>
        </w:tc>
        <w:tc>
          <w:tcPr>
            <w:tcW w:w="1665" w:type="dxa"/>
            <w:shd w:val="clear" w:color="auto" w:fill="auto"/>
          </w:tcPr>
          <w:p w14:paraId="60F654EA" w14:textId="77777777" w:rsidR="00CD0E1C" w:rsidRPr="00ED399C" w:rsidRDefault="00CD0E1C" w:rsidP="0088551E">
            <w:pPr>
              <w:spacing w:before="60" w:after="60" w:line="210" w:lineRule="atLeast"/>
              <w:jc w:val="center"/>
              <w:rPr>
                <w:sz w:val="18"/>
              </w:rPr>
            </w:pPr>
            <w:r w:rsidRPr="00E54306">
              <w:rPr>
                <w:sz w:val="18"/>
              </w:rPr>
              <w:t>10</w:t>
            </w:r>
          </w:p>
        </w:tc>
        <w:tc>
          <w:tcPr>
            <w:tcW w:w="2270" w:type="dxa"/>
            <w:shd w:val="clear" w:color="auto" w:fill="auto"/>
          </w:tcPr>
          <w:p w14:paraId="65247789" w14:textId="77777777" w:rsidR="00CD0E1C" w:rsidRPr="00ED399C" w:rsidRDefault="00CD0E1C" w:rsidP="00FE2454">
            <w:pPr>
              <w:spacing w:before="60" w:after="60" w:line="210" w:lineRule="atLeast"/>
              <w:jc w:val="left"/>
              <w:rPr>
                <w:sz w:val="18"/>
              </w:rPr>
            </w:pPr>
            <w:r w:rsidRPr="00ED399C">
              <w:rPr>
                <w:sz w:val="18"/>
              </w:rPr>
              <w:t>KS ISO 4832</w:t>
            </w:r>
          </w:p>
        </w:tc>
      </w:tr>
      <w:tr w:rsidR="00CD0E1C" w:rsidRPr="00ED399C" w14:paraId="1C8459E4" w14:textId="77777777" w:rsidTr="0088551E">
        <w:trPr>
          <w:jc w:val="center"/>
        </w:trPr>
        <w:tc>
          <w:tcPr>
            <w:tcW w:w="1058" w:type="dxa"/>
            <w:shd w:val="clear" w:color="auto" w:fill="auto"/>
          </w:tcPr>
          <w:p w14:paraId="138B4579" w14:textId="77777777" w:rsidR="00CD0E1C" w:rsidRPr="00ED399C" w:rsidRDefault="00CD0E1C" w:rsidP="00CD0E1C">
            <w:pPr>
              <w:numPr>
                <w:ilvl w:val="0"/>
                <w:numId w:val="3"/>
              </w:numPr>
              <w:spacing w:before="60" w:after="60" w:line="210" w:lineRule="atLeast"/>
              <w:rPr>
                <w:sz w:val="18"/>
              </w:rPr>
            </w:pPr>
          </w:p>
        </w:tc>
        <w:tc>
          <w:tcPr>
            <w:tcW w:w="3272" w:type="dxa"/>
            <w:shd w:val="clear" w:color="auto" w:fill="auto"/>
          </w:tcPr>
          <w:p w14:paraId="60F4F485" w14:textId="3FE739F4" w:rsidR="00CD0E1C" w:rsidRPr="00E54306" w:rsidRDefault="00CD0E1C" w:rsidP="0088551E">
            <w:pPr>
              <w:spacing w:before="60" w:after="60" w:line="210" w:lineRule="atLeast"/>
              <w:jc w:val="left"/>
              <w:rPr>
                <w:sz w:val="18"/>
              </w:rPr>
            </w:pPr>
            <w:r w:rsidRPr="0088551E">
              <w:rPr>
                <w:i/>
                <w:sz w:val="18"/>
              </w:rPr>
              <w:t>Listeria monocytogenes,</w:t>
            </w:r>
            <w:r w:rsidRPr="00E54306">
              <w:rPr>
                <w:sz w:val="18"/>
              </w:rPr>
              <w:t xml:space="preserve"> </w:t>
            </w:r>
            <w:r>
              <w:rPr>
                <w:sz w:val="18"/>
              </w:rPr>
              <w:t>CFU/</w:t>
            </w:r>
            <w:r w:rsidRPr="00E54306">
              <w:rPr>
                <w:sz w:val="18"/>
              </w:rPr>
              <w:t>25</w:t>
            </w:r>
            <w:r w:rsidR="0088551E">
              <w:rPr>
                <w:sz w:val="18"/>
              </w:rPr>
              <w:t xml:space="preserve"> </w:t>
            </w:r>
            <w:r w:rsidRPr="00E54306">
              <w:rPr>
                <w:sz w:val="18"/>
              </w:rPr>
              <w:t>g</w:t>
            </w:r>
          </w:p>
        </w:tc>
        <w:tc>
          <w:tcPr>
            <w:tcW w:w="1665" w:type="dxa"/>
            <w:shd w:val="clear" w:color="auto" w:fill="auto"/>
          </w:tcPr>
          <w:p w14:paraId="305569AF" w14:textId="77777777" w:rsidR="00CD0E1C" w:rsidRPr="00E54306" w:rsidRDefault="00CD0E1C" w:rsidP="0088551E">
            <w:pPr>
              <w:spacing w:before="60" w:after="60" w:line="210" w:lineRule="atLeast"/>
              <w:jc w:val="center"/>
              <w:rPr>
                <w:sz w:val="18"/>
              </w:rPr>
            </w:pPr>
            <w:r w:rsidRPr="00E54306">
              <w:rPr>
                <w:sz w:val="18"/>
              </w:rPr>
              <w:t>Absent</w:t>
            </w:r>
          </w:p>
        </w:tc>
        <w:tc>
          <w:tcPr>
            <w:tcW w:w="2270" w:type="dxa"/>
            <w:shd w:val="clear" w:color="auto" w:fill="auto"/>
          </w:tcPr>
          <w:p w14:paraId="57C43078" w14:textId="089F5923" w:rsidR="00CD0E1C" w:rsidRPr="00ED399C" w:rsidRDefault="006B288E" w:rsidP="006B288E">
            <w:pPr>
              <w:spacing w:before="60" w:after="60" w:line="210" w:lineRule="atLeast"/>
              <w:jc w:val="left"/>
              <w:rPr>
                <w:sz w:val="18"/>
              </w:rPr>
            </w:pPr>
            <w:r w:rsidRPr="006B288E">
              <w:rPr>
                <w:sz w:val="18"/>
              </w:rPr>
              <w:t xml:space="preserve">KS ISO </w:t>
            </w:r>
            <w:r>
              <w:rPr>
                <w:sz w:val="18"/>
              </w:rPr>
              <w:t>11290</w:t>
            </w:r>
          </w:p>
        </w:tc>
      </w:tr>
      <w:tr w:rsidR="00CD0E1C" w:rsidRPr="00ED399C" w14:paraId="7C4FFA18" w14:textId="77777777" w:rsidTr="0088551E">
        <w:trPr>
          <w:jc w:val="center"/>
        </w:trPr>
        <w:tc>
          <w:tcPr>
            <w:tcW w:w="1058" w:type="dxa"/>
            <w:shd w:val="clear" w:color="auto" w:fill="auto"/>
          </w:tcPr>
          <w:p w14:paraId="1C7941B1" w14:textId="77777777" w:rsidR="00CD0E1C" w:rsidRPr="00ED399C" w:rsidRDefault="00CD0E1C" w:rsidP="00CD0E1C">
            <w:pPr>
              <w:numPr>
                <w:ilvl w:val="0"/>
                <w:numId w:val="3"/>
              </w:numPr>
              <w:spacing w:before="60" w:after="60" w:line="210" w:lineRule="atLeast"/>
              <w:rPr>
                <w:bCs/>
                <w:color w:val="000000"/>
                <w:sz w:val="18"/>
              </w:rPr>
            </w:pPr>
          </w:p>
        </w:tc>
        <w:tc>
          <w:tcPr>
            <w:tcW w:w="3272" w:type="dxa"/>
            <w:shd w:val="clear" w:color="auto" w:fill="auto"/>
          </w:tcPr>
          <w:p w14:paraId="72D9F02D" w14:textId="77777777" w:rsidR="00CD0E1C" w:rsidRPr="00ED399C" w:rsidRDefault="00CD0E1C" w:rsidP="0088551E">
            <w:pPr>
              <w:spacing w:before="60" w:after="60" w:line="210" w:lineRule="atLeast"/>
              <w:jc w:val="left"/>
              <w:rPr>
                <w:sz w:val="18"/>
              </w:rPr>
            </w:pPr>
            <w:r w:rsidRPr="0088551E">
              <w:rPr>
                <w:i/>
                <w:sz w:val="18"/>
              </w:rPr>
              <w:t xml:space="preserve">Salmonella </w:t>
            </w:r>
            <w:proofErr w:type="spellStart"/>
            <w:r w:rsidRPr="0088551E">
              <w:rPr>
                <w:i/>
                <w:sz w:val="18"/>
              </w:rPr>
              <w:t>spp</w:t>
            </w:r>
            <w:proofErr w:type="spellEnd"/>
            <w:r w:rsidRPr="0088551E">
              <w:rPr>
                <w:i/>
                <w:sz w:val="18"/>
              </w:rPr>
              <w:t>,</w:t>
            </w:r>
            <w:r w:rsidRPr="00E54306">
              <w:rPr>
                <w:sz w:val="18"/>
              </w:rPr>
              <w:t xml:space="preserve"> CFU/25 g</w:t>
            </w:r>
          </w:p>
        </w:tc>
        <w:tc>
          <w:tcPr>
            <w:tcW w:w="1665" w:type="dxa"/>
            <w:shd w:val="clear" w:color="auto" w:fill="auto"/>
          </w:tcPr>
          <w:p w14:paraId="2DDFD620" w14:textId="77777777" w:rsidR="00CD0E1C" w:rsidRPr="00E54306" w:rsidRDefault="00CD0E1C" w:rsidP="0088551E">
            <w:pPr>
              <w:spacing w:before="60" w:after="60" w:line="210" w:lineRule="atLeast"/>
              <w:jc w:val="center"/>
              <w:rPr>
                <w:sz w:val="18"/>
              </w:rPr>
            </w:pPr>
            <w:r w:rsidRPr="00E54306">
              <w:rPr>
                <w:sz w:val="18"/>
              </w:rPr>
              <w:t>Absent</w:t>
            </w:r>
          </w:p>
        </w:tc>
        <w:tc>
          <w:tcPr>
            <w:tcW w:w="2270" w:type="dxa"/>
            <w:shd w:val="clear" w:color="auto" w:fill="auto"/>
          </w:tcPr>
          <w:p w14:paraId="7F265320" w14:textId="6BD84EA7" w:rsidR="00CD0E1C" w:rsidRPr="00E54306" w:rsidRDefault="006B288E" w:rsidP="00FE2454">
            <w:pPr>
              <w:spacing w:before="60" w:after="60" w:line="210" w:lineRule="atLeast"/>
              <w:jc w:val="left"/>
              <w:rPr>
                <w:sz w:val="18"/>
              </w:rPr>
            </w:pPr>
            <w:r w:rsidRPr="00ED399C">
              <w:rPr>
                <w:sz w:val="18"/>
              </w:rPr>
              <w:t>KS ISO 4833-1</w:t>
            </w:r>
          </w:p>
        </w:tc>
      </w:tr>
      <w:tr w:rsidR="00CD0E1C" w:rsidRPr="00ED399C" w14:paraId="7BD71D65" w14:textId="77777777" w:rsidTr="0088551E">
        <w:trPr>
          <w:jc w:val="center"/>
        </w:trPr>
        <w:tc>
          <w:tcPr>
            <w:tcW w:w="1058" w:type="dxa"/>
            <w:shd w:val="clear" w:color="auto" w:fill="auto"/>
          </w:tcPr>
          <w:p w14:paraId="233A5425" w14:textId="77777777" w:rsidR="00CD0E1C" w:rsidRPr="00ED399C" w:rsidRDefault="00CD0E1C" w:rsidP="00CD0E1C">
            <w:pPr>
              <w:numPr>
                <w:ilvl w:val="0"/>
                <w:numId w:val="3"/>
              </w:numPr>
              <w:spacing w:before="60" w:after="60" w:line="210" w:lineRule="atLeast"/>
              <w:rPr>
                <w:bCs/>
                <w:color w:val="000000"/>
                <w:sz w:val="18"/>
              </w:rPr>
            </w:pPr>
          </w:p>
        </w:tc>
        <w:tc>
          <w:tcPr>
            <w:tcW w:w="3272" w:type="dxa"/>
            <w:shd w:val="clear" w:color="auto" w:fill="auto"/>
          </w:tcPr>
          <w:p w14:paraId="0FBAD8CD" w14:textId="385A470D" w:rsidR="00CD0E1C" w:rsidRPr="00E54306" w:rsidRDefault="00CD0E1C" w:rsidP="0088551E">
            <w:pPr>
              <w:spacing w:before="60" w:after="60" w:line="210" w:lineRule="atLeast"/>
              <w:jc w:val="left"/>
              <w:rPr>
                <w:sz w:val="18"/>
              </w:rPr>
            </w:pPr>
            <w:proofErr w:type="spellStart"/>
            <w:r w:rsidRPr="0088551E">
              <w:rPr>
                <w:i/>
                <w:sz w:val="18"/>
              </w:rPr>
              <w:t>Enterobacteriaceae</w:t>
            </w:r>
            <w:proofErr w:type="spellEnd"/>
            <w:r w:rsidRPr="0088551E">
              <w:rPr>
                <w:i/>
                <w:sz w:val="18"/>
              </w:rPr>
              <w:t>,</w:t>
            </w:r>
            <w:r w:rsidRPr="00ED399C">
              <w:rPr>
                <w:sz w:val="18"/>
              </w:rPr>
              <w:t xml:space="preserve"> </w:t>
            </w:r>
            <w:r w:rsidR="0088551E">
              <w:rPr>
                <w:sz w:val="18"/>
              </w:rPr>
              <w:t>CFU</w:t>
            </w:r>
            <w:r>
              <w:rPr>
                <w:sz w:val="18"/>
              </w:rPr>
              <w:t>/g</w:t>
            </w:r>
          </w:p>
        </w:tc>
        <w:tc>
          <w:tcPr>
            <w:tcW w:w="1665" w:type="dxa"/>
            <w:shd w:val="clear" w:color="auto" w:fill="auto"/>
          </w:tcPr>
          <w:p w14:paraId="0E1BDD48" w14:textId="77777777" w:rsidR="00CD0E1C" w:rsidRPr="00ED399C" w:rsidRDefault="00CD0E1C" w:rsidP="0088551E">
            <w:pPr>
              <w:spacing w:before="60" w:after="60" w:line="210" w:lineRule="atLeast"/>
              <w:jc w:val="center"/>
              <w:rPr>
                <w:sz w:val="18"/>
              </w:rPr>
            </w:pPr>
            <w:r w:rsidRPr="00E54306">
              <w:rPr>
                <w:sz w:val="18"/>
              </w:rPr>
              <w:t>Absent</w:t>
            </w:r>
          </w:p>
        </w:tc>
        <w:tc>
          <w:tcPr>
            <w:tcW w:w="2270" w:type="dxa"/>
            <w:shd w:val="clear" w:color="auto" w:fill="auto"/>
          </w:tcPr>
          <w:p w14:paraId="5E04DE75" w14:textId="77777777" w:rsidR="00CD0E1C" w:rsidRPr="00E54306" w:rsidRDefault="00CD0E1C" w:rsidP="00FE2454">
            <w:pPr>
              <w:spacing w:before="60" w:after="60" w:line="210" w:lineRule="atLeast"/>
              <w:jc w:val="left"/>
              <w:rPr>
                <w:sz w:val="18"/>
              </w:rPr>
            </w:pPr>
            <w:r w:rsidRPr="00ED399C">
              <w:rPr>
                <w:sz w:val="18"/>
              </w:rPr>
              <w:t>KS ISO 21528</w:t>
            </w:r>
          </w:p>
        </w:tc>
      </w:tr>
      <w:tr w:rsidR="00CD0E1C" w:rsidRPr="00ED399C" w14:paraId="6CEB0F62" w14:textId="77777777" w:rsidTr="0088551E">
        <w:trPr>
          <w:jc w:val="center"/>
        </w:trPr>
        <w:tc>
          <w:tcPr>
            <w:tcW w:w="1058" w:type="dxa"/>
            <w:shd w:val="clear" w:color="auto" w:fill="auto"/>
          </w:tcPr>
          <w:p w14:paraId="068FA54E" w14:textId="77777777" w:rsidR="00CD0E1C" w:rsidRPr="00ED399C" w:rsidRDefault="00CD0E1C" w:rsidP="00CD0E1C">
            <w:pPr>
              <w:numPr>
                <w:ilvl w:val="0"/>
                <w:numId w:val="3"/>
              </w:numPr>
              <w:spacing w:before="60" w:after="60" w:line="210" w:lineRule="atLeast"/>
              <w:rPr>
                <w:bCs/>
                <w:color w:val="000000"/>
                <w:sz w:val="18"/>
              </w:rPr>
            </w:pPr>
          </w:p>
        </w:tc>
        <w:tc>
          <w:tcPr>
            <w:tcW w:w="3272" w:type="dxa"/>
          </w:tcPr>
          <w:p w14:paraId="4FC54D51" w14:textId="74C94039" w:rsidR="00CD0E1C" w:rsidRPr="00ED399C" w:rsidRDefault="0088551E" w:rsidP="0088551E">
            <w:pPr>
              <w:spacing w:before="60" w:after="60" w:line="210" w:lineRule="atLeast"/>
              <w:jc w:val="left"/>
              <w:rPr>
                <w:sz w:val="18"/>
              </w:rPr>
            </w:pPr>
            <w:r>
              <w:rPr>
                <w:i/>
                <w:sz w:val="18"/>
              </w:rPr>
              <w:t>Bacillus c</w:t>
            </w:r>
            <w:r w:rsidR="00CD0E1C" w:rsidRPr="0088551E">
              <w:rPr>
                <w:i/>
                <w:sz w:val="18"/>
              </w:rPr>
              <w:t>ereus,</w:t>
            </w:r>
            <w:r w:rsidR="00CD0E1C" w:rsidRPr="00E54306">
              <w:rPr>
                <w:sz w:val="18"/>
              </w:rPr>
              <w:t xml:space="preserve"> </w:t>
            </w:r>
            <w:r w:rsidR="00CD0E1C">
              <w:rPr>
                <w:sz w:val="18"/>
              </w:rPr>
              <w:t>CFU/g</w:t>
            </w:r>
          </w:p>
        </w:tc>
        <w:tc>
          <w:tcPr>
            <w:tcW w:w="1665" w:type="dxa"/>
          </w:tcPr>
          <w:p w14:paraId="5F340E2A" w14:textId="77777777" w:rsidR="00CD0E1C" w:rsidRPr="00E54306" w:rsidRDefault="00CD0E1C" w:rsidP="0088551E">
            <w:pPr>
              <w:spacing w:before="60" w:after="60" w:line="210" w:lineRule="atLeast"/>
              <w:jc w:val="center"/>
              <w:rPr>
                <w:sz w:val="18"/>
              </w:rPr>
            </w:pPr>
            <w:r w:rsidRPr="00E54306">
              <w:rPr>
                <w:sz w:val="18"/>
              </w:rPr>
              <w:t>Absent</w:t>
            </w:r>
          </w:p>
        </w:tc>
        <w:tc>
          <w:tcPr>
            <w:tcW w:w="2270" w:type="dxa"/>
          </w:tcPr>
          <w:p w14:paraId="6B10571E" w14:textId="77777777" w:rsidR="00CD0E1C" w:rsidRPr="00ED399C" w:rsidRDefault="00CD0E1C" w:rsidP="00FE2454">
            <w:pPr>
              <w:spacing w:before="60" w:after="60" w:line="210" w:lineRule="atLeast"/>
              <w:jc w:val="left"/>
              <w:rPr>
                <w:sz w:val="18"/>
              </w:rPr>
            </w:pPr>
            <w:r w:rsidRPr="00E54306">
              <w:rPr>
                <w:sz w:val="18"/>
              </w:rPr>
              <w:t>KS ISO 21871</w:t>
            </w:r>
          </w:p>
        </w:tc>
      </w:tr>
    </w:tbl>
    <w:p w14:paraId="10BA1B9D" w14:textId="77777777" w:rsidR="00CD0E1C" w:rsidRDefault="00CD0E1C" w:rsidP="00CD0E1C">
      <w:pPr>
        <w:rPr>
          <w:rFonts w:cs="Arial"/>
          <w:b/>
          <w:sz w:val="22"/>
          <w:szCs w:val="22"/>
        </w:rPr>
      </w:pPr>
    </w:p>
    <w:p w14:paraId="440727A8" w14:textId="02987923" w:rsidR="00CD0E1C" w:rsidRDefault="00FE2454" w:rsidP="00703754">
      <w:pPr>
        <w:pStyle w:val="Heading2"/>
      </w:pPr>
      <w:r>
        <w:t>6</w:t>
      </w:r>
      <w:r w:rsidR="00CD0E1C" w:rsidRPr="008C790F">
        <w:t>.3</w:t>
      </w:r>
      <w:r w:rsidR="00CD0E1C" w:rsidRPr="008C790F">
        <w:tab/>
        <w:t>Pasteurization requirements</w:t>
      </w:r>
    </w:p>
    <w:p w14:paraId="61893611" w14:textId="0B10F976" w:rsidR="00CD0E1C" w:rsidRPr="00DA32E1" w:rsidRDefault="00FE2454" w:rsidP="00CD0E1C">
      <w:pPr>
        <w:tabs>
          <w:tab w:val="left" w:pos="360"/>
        </w:tabs>
        <w:rPr>
          <w:rFonts w:cs="Arial"/>
        </w:rPr>
      </w:pPr>
      <w:r>
        <w:rPr>
          <w:rFonts w:cs="Arial"/>
          <w:b/>
        </w:rPr>
        <w:t>6</w:t>
      </w:r>
      <w:r w:rsidR="00CD0E1C" w:rsidRPr="008C7F76">
        <w:rPr>
          <w:rFonts w:cs="Arial"/>
          <w:b/>
        </w:rPr>
        <w:t>.3.</w:t>
      </w:r>
      <w:r w:rsidR="00362920">
        <w:rPr>
          <w:rFonts w:cs="Arial"/>
          <w:b/>
        </w:rPr>
        <w:t>1</w:t>
      </w:r>
      <w:r>
        <w:rPr>
          <w:rFonts w:cs="Arial"/>
        </w:rPr>
        <w:tab/>
      </w:r>
      <w:r w:rsidR="00CD0E1C" w:rsidRPr="00DA32E1">
        <w:rPr>
          <w:rFonts w:cs="Arial"/>
        </w:rPr>
        <w:t xml:space="preserve">Regarding mixes, with the exception of water ices, the whole mix except for acids, colours and/or flavours and flavouring substances including ingredients in </w:t>
      </w:r>
      <w:r>
        <w:rPr>
          <w:rFonts w:cs="Arial"/>
          <w:bCs/>
        </w:rPr>
        <w:t>C</w:t>
      </w:r>
      <w:r w:rsidR="00595062">
        <w:rPr>
          <w:rFonts w:cs="Arial"/>
          <w:bCs/>
        </w:rPr>
        <w:t>lause 4</w:t>
      </w:r>
      <w:r w:rsidR="00CD0E1C" w:rsidRPr="007A4AF9">
        <w:rPr>
          <w:rFonts w:cs="Arial"/>
        </w:rPr>
        <w:t>,</w:t>
      </w:r>
      <w:r w:rsidR="00CD0E1C" w:rsidRPr="00DA32E1">
        <w:rPr>
          <w:rFonts w:cs="Arial"/>
        </w:rPr>
        <w:t xml:space="preserve"> shall have undergone pasteurization or equivalent heat treatment</w:t>
      </w:r>
      <w:r w:rsidR="00362920">
        <w:rPr>
          <w:rFonts w:cs="Arial"/>
        </w:rPr>
        <w:t>.</w:t>
      </w:r>
    </w:p>
    <w:p w14:paraId="67EC0270" w14:textId="6E3F7894" w:rsidR="00CD0E1C" w:rsidRPr="00ED399C" w:rsidRDefault="00FE2454" w:rsidP="00CD0E1C">
      <w:pPr>
        <w:keepNext/>
        <w:keepLines/>
        <w:spacing w:before="240"/>
        <w:outlineLvl w:val="0"/>
        <w:rPr>
          <w:b/>
          <w:bCs/>
          <w:sz w:val="28"/>
          <w:szCs w:val="32"/>
        </w:rPr>
      </w:pPr>
      <w:bookmarkStart w:id="23" w:name="_Toc79697835"/>
      <w:r>
        <w:rPr>
          <w:b/>
          <w:bCs/>
          <w:sz w:val="28"/>
          <w:szCs w:val="32"/>
        </w:rPr>
        <w:t>7</w:t>
      </w:r>
      <w:r w:rsidR="00CD0E1C" w:rsidRPr="00ED399C">
        <w:rPr>
          <w:b/>
          <w:bCs/>
          <w:sz w:val="28"/>
          <w:szCs w:val="32"/>
        </w:rPr>
        <w:tab/>
        <w:t>Contaminants</w:t>
      </w:r>
      <w:bookmarkEnd w:id="23"/>
    </w:p>
    <w:p w14:paraId="34231FD3" w14:textId="7F0F6C6A" w:rsidR="00CD0E1C" w:rsidRPr="00ED399C" w:rsidRDefault="00595062" w:rsidP="00CD0E1C">
      <w:pPr>
        <w:autoSpaceDE w:val="0"/>
        <w:autoSpaceDN w:val="0"/>
        <w:adjustRightInd w:val="0"/>
        <w:rPr>
          <w:rFonts w:cs="Arial"/>
          <w:b/>
          <w:bCs/>
          <w:color w:val="000000"/>
          <w:sz w:val="22"/>
          <w:szCs w:val="22"/>
        </w:rPr>
      </w:pPr>
      <w:r>
        <w:rPr>
          <w:rFonts w:cs="Arial"/>
          <w:b/>
          <w:bCs/>
          <w:color w:val="000000"/>
          <w:sz w:val="22"/>
          <w:szCs w:val="22"/>
        </w:rPr>
        <w:t>7</w:t>
      </w:r>
      <w:r w:rsidR="00CD0E1C" w:rsidRPr="00ED399C">
        <w:rPr>
          <w:rFonts w:cs="Arial"/>
          <w:b/>
          <w:bCs/>
          <w:color w:val="000000"/>
          <w:sz w:val="22"/>
          <w:szCs w:val="22"/>
        </w:rPr>
        <w:t>.</w:t>
      </w:r>
      <w:r>
        <w:rPr>
          <w:rFonts w:cs="Arial"/>
          <w:b/>
          <w:bCs/>
          <w:color w:val="000000"/>
          <w:sz w:val="22"/>
          <w:szCs w:val="22"/>
        </w:rPr>
        <w:t>1</w:t>
      </w:r>
      <w:r w:rsidR="00CD0E1C" w:rsidRPr="00ED399C">
        <w:rPr>
          <w:rFonts w:cs="Arial"/>
          <w:b/>
          <w:bCs/>
          <w:color w:val="000000"/>
          <w:sz w:val="22"/>
          <w:szCs w:val="22"/>
        </w:rPr>
        <w:tab/>
        <w:t>Heavy Metal</w:t>
      </w:r>
    </w:p>
    <w:p w14:paraId="72AA4308" w14:textId="253ED4A6" w:rsidR="00362920" w:rsidRPr="00ED399C" w:rsidRDefault="00CD0E1C" w:rsidP="00CD0E1C">
      <w:pPr>
        <w:autoSpaceDE w:val="0"/>
        <w:autoSpaceDN w:val="0"/>
        <w:adjustRightInd w:val="0"/>
        <w:rPr>
          <w:rFonts w:cs="Arial"/>
          <w:bCs/>
          <w:color w:val="000000"/>
        </w:rPr>
      </w:pPr>
      <w:r w:rsidRPr="00ED399C">
        <w:rPr>
          <w:rFonts w:cs="Arial"/>
          <w:bCs/>
          <w:color w:val="000000"/>
        </w:rPr>
        <w:t>When tested in accordance with AOAC 999.10, the level of Lead (</w:t>
      </w:r>
      <w:proofErr w:type="spellStart"/>
      <w:r w:rsidRPr="00ED399C">
        <w:rPr>
          <w:rFonts w:cs="Arial"/>
          <w:bCs/>
          <w:color w:val="000000"/>
        </w:rPr>
        <w:t>Pb</w:t>
      </w:r>
      <w:proofErr w:type="spellEnd"/>
      <w:r w:rsidRPr="00ED399C">
        <w:rPr>
          <w:rFonts w:cs="Arial"/>
          <w:bCs/>
          <w:color w:val="000000"/>
        </w:rPr>
        <w:t>) shall not exceed 0.02 mg/kg</w:t>
      </w:r>
      <w:r w:rsidR="00362920">
        <w:rPr>
          <w:rFonts w:cs="Arial"/>
          <w:bCs/>
          <w:color w:val="000000"/>
        </w:rPr>
        <w:t xml:space="preserve"> and cadmium</w:t>
      </w:r>
    </w:p>
    <w:p w14:paraId="3E249362" w14:textId="77777777" w:rsidR="00CD0E1C" w:rsidRDefault="00CD0E1C" w:rsidP="00CD0E1C">
      <w:pPr>
        <w:autoSpaceDE w:val="0"/>
        <w:autoSpaceDN w:val="0"/>
        <w:adjustRightInd w:val="0"/>
        <w:rPr>
          <w:b/>
          <w:bCs/>
          <w:sz w:val="28"/>
          <w:szCs w:val="32"/>
        </w:rPr>
      </w:pPr>
      <w:bookmarkStart w:id="24" w:name="_Toc79697836"/>
      <w:r w:rsidRPr="00ED399C">
        <w:rPr>
          <w:b/>
          <w:bCs/>
          <w:sz w:val="28"/>
          <w:szCs w:val="32"/>
        </w:rPr>
        <w:t>8</w:t>
      </w:r>
      <w:r w:rsidRPr="00ED399C">
        <w:rPr>
          <w:b/>
          <w:bCs/>
          <w:sz w:val="28"/>
          <w:szCs w:val="32"/>
        </w:rPr>
        <w:tab/>
        <w:t>Packaging</w:t>
      </w:r>
      <w:bookmarkEnd w:id="24"/>
    </w:p>
    <w:p w14:paraId="1C36F52A" w14:textId="3E077EA8" w:rsidR="00CD0E1C" w:rsidRPr="0022110B" w:rsidRDefault="00595062" w:rsidP="00CD0E1C">
      <w:pPr>
        <w:autoSpaceDE w:val="0"/>
        <w:autoSpaceDN w:val="0"/>
        <w:adjustRightInd w:val="0"/>
        <w:rPr>
          <w:rFonts w:cs="Arial"/>
          <w:color w:val="000000"/>
        </w:rPr>
      </w:pPr>
      <w:r>
        <w:rPr>
          <w:rFonts w:cs="Arial"/>
          <w:bCs/>
          <w:color w:val="000000"/>
        </w:rPr>
        <w:t>The products</w:t>
      </w:r>
      <w:r w:rsidR="00CD0E1C" w:rsidRPr="00ED399C">
        <w:rPr>
          <w:rFonts w:cs="Arial"/>
          <w:bCs/>
          <w:color w:val="000000"/>
        </w:rPr>
        <w:t xml:space="preserve"> shall be packed in food grade packaging material that safeguards the integrity and </w:t>
      </w:r>
      <w:r w:rsidR="00CD0E1C">
        <w:rPr>
          <w:rFonts w:cs="Arial"/>
          <w:color w:val="000000"/>
        </w:rPr>
        <w:t>safety of the product.</w:t>
      </w:r>
    </w:p>
    <w:p w14:paraId="03680894" w14:textId="77777777" w:rsidR="00CD0E1C" w:rsidRPr="00ED399C" w:rsidRDefault="00CD0E1C" w:rsidP="00CD0E1C">
      <w:pPr>
        <w:keepNext/>
        <w:keepLines/>
        <w:spacing w:before="240"/>
        <w:outlineLvl w:val="0"/>
        <w:rPr>
          <w:b/>
          <w:bCs/>
          <w:sz w:val="28"/>
          <w:szCs w:val="32"/>
        </w:rPr>
      </w:pPr>
      <w:bookmarkStart w:id="25" w:name="_Toc79697837"/>
      <w:r w:rsidRPr="00ED399C">
        <w:rPr>
          <w:b/>
          <w:bCs/>
          <w:sz w:val="28"/>
          <w:szCs w:val="32"/>
        </w:rPr>
        <w:lastRenderedPageBreak/>
        <w:t>9</w:t>
      </w:r>
      <w:r w:rsidRPr="00ED399C">
        <w:rPr>
          <w:b/>
          <w:bCs/>
          <w:sz w:val="28"/>
          <w:szCs w:val="32"/>
        </w:rPr>
        <w:tab/>
        <w:t>Labelling</w:t>
      </w:r>
      <w:bookmarkEnd w:id="25"/>
    </w:p>
    <w:p w14:paraId="616CE2FA" w14:textId="1E189AA3" w:rsidR="00FC75C5" w:rsidRPr="00FC75C5" w:rsidRDefault="00FC75C5" w:rsidP="00FC75C5">
      <w:r w:rsidRPr="00FC75C5">
        <w:rPr>
          <w:b/>
        </w:rPr>
        <w:t>9.1</w:t>
      </w:r>
      <w:r>
        <w:tab/>
        <w:t xml:space="preserve">In addition to the labelling requirements of </w:t>
      </w:r>
      <w:r w:rsidRPr="000A1286">
        <w:t>KS EAS 38 and KS EAS 803</w:t>
      </w:r>
      <w:r>
        <w:t>, t</w:t>
      </w:r>
      <w:r w:rsidRPr="000A1286">
        <w:t xml:space="preserve">he containers shall be </w:t>
      </w:r>
      <w:r>
        <w:t>legibly and indelibly labelled with the following information:</w:t>
      </w:r>
    </w:p>
    <w:p w14:paraId="44211233" w14:textId="28A0C0DB" w:rsidR="00CD0E1C" w:rsidRPr="00ED399C" w:rsidRDefault="00FC75C5" w:rsidP="00FC75C5">
      <w:pPr>
        <w:numPr>
          <w:ilvl w:val="0"/>
          <w:numId w:val="12"/>
        </w:numPr>
        <w:tabs>
          <w:tab w:val="left" w:pos="400"/>
        </w:tabs>
        <w:spacing w:after="120"/>
      </w:pPr>
      <w:r>
        <w:t>t</w:t>
      </w:r>
      <w:r w:rsidR="00CD0E1C" w:rsidRPr="00ED399C">
        <w:t xml:space="preserve">he name of the product shall be as </w:t>
      </w:r>
      <w:r>
        <w:t>described</w:t>
      </w:r>
      <w:r w:rsidR="00CD0E1C" w:rsidRPr="00ED399C">
        <w:t xml:space="preserve"> in Clauses 3; In case of products containi</w:t>
      </w:r>
      <w:r>
        <w:t xml:space="preserve">ng fruits, "name of the fruit" </w:t>
      </w:r>
      <w:r w:rsidR="00CD0E1C" w:rsidRPr="00ED399C">
        <w:t xml:space="preserve">followed by the name of the product. </w:t>
      </w:r>
      <w:r w:rsidR="00CD0E1C" w:rsidRPr="002165CE">
        <w:t>The words "name of fruit or flavoured" may be added to the product</w:t>
      </w:r>
      <w:r>
        <w:t>;</w:t>
      </w:r>
    </w:p>
    <w:p w14:paraId="43C400B9" w14:textId="12B3C882" w:rsidR="00CD0E1C" w:rsidRPr="00703754" w:rsidRDefault="00CD0E1C" w:rsidP="00CD0E1C">
      <w:pPr>
        <w:numPr>
          <w:ilvl w:val="0"/>
          <w:numId w:val="12"/>
        </w:numPr>
        <w:tabs>
          <w:tab w:val="left" w:pos="400"/>
        </w:tabs>
        <w:spacing w:after="120"/>
        <w:rPr>
          <w:rFonts w:eastAsia="Arial"/>
        </w:rPr>
      </w:pPr>
      <w:r w:rsidRPr="00ED399C">
        <w:t>fat</w:t>
      </w:r>
      <w:r>
        <w:t xml:space="preserve"> content</w:t>
      </w:r>
      <w:r w:rsidRPr="00ED399C">
        <w:t xml:space="preserve"> declaration</w:t>
      </w:r>
      <w:r w:rsidR="00FC75C5">
        <w:t>;</w:t>
      </w:r>
      <w:r w:rsidR="00362920">
        <w:t xml:space="preserve"> if applicable</w:t>
      </w:r>
    </w:p>
    <w:p w14:paraId="515C9D03" w14:textId="18548108" w:rsidR="00CD0E1C" w:rsidRPr="00ED399C" w:rsidRDefault="00FC75C5" w:rsidP="00CD0E1C">
      <w:pPr>
        <w:numPr>
          <w:ilvl w:val="0"/>
          <w:numId w:val="12"/>
        </w:numPr>
        <w:tabs>
          <w:tab w:val="left" w:pos="400"/>
        </w:tabs>
        <w:spacing w:after="120"/>
      </w:pPr>
      <w:r>
        <w:t>net content in SI units;</w:t>
      </w:r>
    </w:p>
    <w:p w14:paraId="690053D4" w14:textId="0EE3C997" w:rsidR="00CD0E1C" w:rsidRPr="00ED399C" w:rsidRDefault="00CD0E1C" w:rsidP="00CD0E1C">
      <w:pPr>
        <w:numPr>
          <w:ilvl w:val="0"/>
          <w:numId w:val="12"/>
        </w:numPr>
        <w:tabs>
          <w:tab w:val="left" w:pos="400"/>
        </w:tabs>
        <w:spacing w:after="120"/>
      </w:pPr>
      <w:r w:rsidRPr="00ED399C">
        <w:t>name and physical a</w:t>
      </w:r>
      <w:bookmarkStart w:id="26" w:name="_GoBack"/>
      <w:bookmarkEnd w:id="26"/>
      <w:r w:rsidRPr="00ED399C">
        <w:t>dd</w:t>
      </w:r>
      <w:r w:rsidR="00FC75C5">
        <w:t>ress of manufacturer;</w:t>
      </w:r>
    </w:p>
    <w:p w14:paraId="4C9CE0C1" w14:textId="7D066394" w:rsidR="00CD0E1C" w:rsidRDefault="00FC75C5" w:rsidP="00CD0E1C">
      <w:pPr>
        <w:numPr>
          <w:ilvl w:val="0"/>
          <w:numId w:val="12"/>
        </w:numPr>
        <w:tabs>
          <w:tab w:val="left" w:pos="400"/>
        </w:tabs>
        <w:spacing w:after="120"/>
      </w:pPr>
      <w:r>
        <w:t>batch or code number;</w:t>
      </w:r>
    </w:p>
    <w:p w14:paraId="45221392" w14:textId="5C8F3C30" w:rsidR="00CD0E1C" w:rsidRPr="00ED399C" w:rsidRDefault="001202C6" w:rsidP="00CD0E1C">
      <w:pPr>
        <w:numPr>
          <w:ilvl w:val="0"/>
          <w:numId w:val="12"/>
        </w:numPr>
        <w:tabs>
          <w:tab w:val="left" w:pos="400"/>
        </w:tabs>
        <w:spacing w:after="120"/>
      </w:pPr>
      <w:r>
        <w:t>t</w:t>
      </w:r>
      <w:r w:rsidR="00CD0E1C" w:rsidRPr="00ED399C">
        <w:t xml:space="preserve">he date </w:t>
      </w:r>
      <w:r w:rsidR="00FC75C5">
        <w:t>of manufacture and expiry date</w:t>
      </w:r>
      <w:r>
        <w:t>/best before</w:t>
      </w:r>
      <w:r w:rsidR="00FC75C5">
        <w:t>;</w:t>
      </w:r>
    </w:p>
    <w:p w14:paraId="4755A9AC" w14:textId="3EC2B917" w:rsidR="00CD0E1C" w:rsidRPr="00ED399C" w:rsidRDefault="00CD0E1C" w:rsidP="00CD0E1C">
      <w:pPr>
        <w:numPr>
          <w:ilvl w:val="0"/>
          <w:numId w:val="12"/>
        </w:numPr>
        <w:tabs>
          <w:tab w:val="left" w:pos="400"/>
        </w:tabs>
        <w:spacing w:after="120"/>
      </w:pPr>
      <w:r w:rsidRPr="00ED399C">
        <w:t>instr</w:t>
      </w:r>
      <w:r w:rsidR="00FC75C5">
        <w:t>uction for storage and use;</w:t>
      </w:r>
    </w:p>
    <w:p w14:paraId="3C5AF8F6" w14:textId="4A7E774C" w:rsidR="00CD0E1C" w:rsidRDefault="00FC75C5" w:rsidP="00CD0E1C">
      <w:pPr>
        <w:numPr>
          <w:ilvl w:val="0"/>
          <w:numId w:val="12"/>
        </w:numPr>
        <w:tabs>
          <w:tab w:val="left" w:pos="400"/>
        </w:tabs>
        <w:spacing w:after="120"/>
      </w:pPr>
      <w:r>
        <w:t>country of origin; and</w:t>
      </w:r>
    </w:p>
    <w:p w14:paraId="090DC82B" w14:textId="7B2BDC07" w:rsidR="00CD0E1C" w:rsidRDefault="00595062" w:rsidP="00CD0E1C">
      <w:pPr>
        <w:numPr>
          <w:ilvl w:val="0"/>
          <w:numId w:val="12"/>
        </w:numPr>
        <w:tabs>
          <w:tab w:val="left" w:pos="400"/>
        </w:tabs>
        <w:spacing w:after="120"/>
      </w:pPr>
      <w:r>
        <w:t>List</w:t>
      </w:r>
      <w:r w:rsidR="00CD0E1C" w:rsidRPr="002165CE">
        <w:t xml:space="preserve"> of ingredients used in the descending order</w:t>
      </w:r>
      <w:r w:rsidR="00FC75C5">
        <w:t>.</w:t>
      </w:r>
    </w:p>
    <w:p w14:paraId="68286088" w14:textId="7393F6F5" w:rsidR="00CE478E" w:rsidRPr="00703754" w:rsidRDefault="00CE478E" w:rsidP="00764EDB">
      <w:pPr>
        <w:tabs>
          <w:tab w:val="left" w:pos="400"/>
        </w:tabs>
        <w:spacing w:after="120"/>
        <w:rPr>
          <w:sz w:val="24"/>
          <w:szCs w:val="24"/>
        </w:rPr>
      </w:pPr>
    </w:p>
    <w:p w14:paraId="47567CC4" w14:textId="5FFF07B1" w:rsidR="00CD0E1C" w:rsidRPr="002165CE" w:rsidRDefault="003B7018" w:rsidP="00FC75C5">
      <w:pPr>
        <w:tabs>
          <w:tab w:val="left" w:pos="400"/>
        </w:tabs>
        <w:spacing w:after="120"/>
      </w:pPr>
      <w:r w:rsidRPr="00FC75C5">
        <w:rPr>
          <w:b/>
        </w:rPr>
        <w:t xml:space="preserve">9. </w:t>
      </w:r>
      <w:r>
        <w:rPr>
          <w:b/>
        </w:rPr>
        <w:t>2</w:t>
      </w:r>
      <w:r w:rsidR="00FC75C5" w:rsidRPr="00FC75C5">
        <w:rPr>
          <w:b/>
        </w:rPr>
        <w:tab/>
      </w:r>
      <w:r w:rsidR="00CD0E1C" w:rsidRPr="002165CE">
        <w:t xml:space="preserve">Bulk containers of edible ices shall show the manufacturer’s name and address or assigned code, type </w:t>
      </w:r>
      <w:r w:rsidR="00FC75C5">
        <w:t xml:space="preserve">of product and </w:t>
      </w:r>
      <w:proofErr w:type="spellStart"/>
      <w:r w:rsidR="00FC75C5">
        <w:t>flavor</w:t>
      </w:r>
      <w:proofErr w:type="spellEnd"/>
      <w:r w:rsidR="00FC75C5">
        <w:t xml:space="preserve"> statement.</w:t>
      </w:r>
    </w:p>
    <w:p w14:paraId="5BFD3CA6" w14:textId="77777777" w:rsidR="00CD0E1C" w:rsidRPr="00ED399C" w:rsidRDefault="00CD0E1C" w:rsidP="00CD0E1C">
      <w:pPr>
        <w:keepNext/>
        <w:keepLines/>
        <w:spacing w:before="240"/>
        <w:outlineLvl w:val="0"/>
        <w:rPr>
          <w:b/>
          <w:bCs/>
          <w:sz w:val="28"/>
        </w:rPr>
      </w:pPr>
      <w:bookmarkStart w:id="27" w:name="_Toc79697838"/>
      <w:r>
        <w:rPr>
          <w:b/>
          <w:bCs/>
          <w:sz w:val="28"/>
          <w:szCs w:val="32"/>
        </w:rPr>
        <w:t>10</w:t>
      </w:r>
      <w:r w:rsidRPr="00ED399C">
        <w:rPr>
          <w:b/>
          <w:bCs/>
          <w:sz w:val="28"/>
          <w:szCs w:val="32"/>
        </w:rPr>
        <w:tab/>
        <w:t>Sampling</w:t>
      </w:r>
      <w:bookmarkEnd w:id="27"/>
    </w:p>
    <w:p w14:paraId="55548F0C" w14:textId="529AE296" w:rsidR="00CD0E1C" w:rsidRPr="00B52AC6" w:rsidRDefault="00CD0E1C" w:rsidP="00CD0E1C">
      <w:pPr>
        <w:autoSpaceDE w:val="0"/>
        <w:autoSpaceDN w:val="0"/>
        <w:adjustRightInd w:val="0"/>
        <w:rPr>
          <w:rFonts w:cs="Arial"/>
          <w:bCs/>
          <w:color w:val="000000"/>
        </w:rPr>
      </w:pPr>
      <w:r w:rsidRPr="00ED399C">
        <w:rPr>
          <w:rFonts w:cs="Arial"/>
          <w:bCs/>
          <w:color w:val="000000"/>
        </w:rPr>
        <w:t xml:space="preserve">Sampling for </w:t>
      </w:r>
      <w:r w:rsidR="00985B30">
        <w:rPr>
          <w:rFonts w:cs="Arial"/>
          <w:bCs/>
          <w:color w:val="000000"/>
        </w:rPr>
        <w:t>the products</w:t>
      </w:r>
      <w:r w:rsidRPr="00ED399C">
        <w:rPr>
          <w:rFonts w:cs="Arial"/>
          <w:bCs/>
          <w:color w:val="000000"/>
        </w:rPr>
        <w:t xml:space="preserve"> shall be done in accordance with KS ISO 707.</w:t>
      </w:r>
    </w:p>
    <w:bookmarkEnd w:id="15"/>
    <w:bookmarkEnd w:id="16"/>
    <w:p w14:paraId="402C00CC" w14:textId="77777777" w:rsidR="00EE68D4" w:rsidRPr="00EE68D4" w:rsidRDefault="00EE68D4" w:rsidP="00EE68D4"/>
    <w:p w14:paraId="73277948" w14:textId="77777777" w:rsidR="008A1BEC" w:rsidRPr="00CC153E" w:rsidRDefault="008A1BEC">
      <w:pPr>
        <w:pStyle w:val="zzHelp"/>
        <w:spacing w:line="230" w:lineRule="exact"/>
        <w:rPr>
          <w:b w:val="0"/>
          <w:color w:val="auto"/>
          <w:sz w:val="20"/>
        </w:rPr>
        <w:sectPr w:rsidR="008A1BEC" w:rsidRPr="00CC153E" w:rsidSect="00EF1065">
          <w:headerReference w:type="even" r:id="rId24"/>
          <w:headerReference w:type="default" r:id="rId25"/>
          <w:footerReference w:type="even" r:id="rId26"/>
          <w:footerReference w:type="default" r:id="rId27"/>
          <w:headerReference w:type="first" r:id="rId28"/>
          <w:type w:val="oddPage"/>
          <w:pgSz w:w="11906" w:h="16838" w:code="9"/>
          <w:pgMar w:top="794" w:right="737" w:bottom="567" w:left="851" w:header="720" w:footer="284" w:gutter="567"/>
          <w:pgNumType w:start="1"/>
          <w:cols w:space="720"/>
          <w:titlePg/>
        </w:sectPr>
      </w:pPr>
    </w:p>
    <w:p w14:paraId="4C64C3EE" w14:textId="705AAA4B" w:rsidR="00EC4B78" w:rsidRDefault="00B12749" w:rsidP="00B12749">
      <w:pPr>
        <w:jc w:val="center"/>
        <w:rPr>
          <w:b/>
          <w:sz w:val="28"/>
          <w:szCs w:val="28"/>
        </w:rPr>
      </w:pPr>
      <w:r w:rsidRPr="00B12749">
        <w:rPr>
          <w:b/>
          <w:sz w:val="28"/>
          <w:szCs w:val="28"/>
        </w:rPr>
        <w:lastRenderedPageBreak/>
        <w:t>Appendix A</w:t>
      </w:r>
    </w:p>
    <w:p w14:paraId="54B5E0F9" w14:textId="63A64F28" w:rsidR="00B12749" w:rsidRDefault="00B12749" w:rsidP="00B12749">
      <w:pPr>
        <w:jc w:val="center"/>
        <w:rPr>
          <w:b/>
          <w:sz w:val="28"/>
          <w:szCs w:val="28"/>
        </w:rPr>
      </w:pPr>
      <w:r>
        <w:rPr>
          <w:b/>
          <w:sz w:val="28"/>
          <w:szCs w:val="28"/>
        </w:rPr>
        <w:t>Determination of Overrun</w:t>
      </w:r>
    </w:p>
    <w:p w14:paraId="2409B4B0" w14:textId="2392C1D6" w:rsidR="00B12749" w:rsidRPr="00B12749" w:rsidRDefault="00B12749" w:rsidP="003C3AD8">
      <w:r w:rsidRPr="00B12749">
        <w:t>The overrun shall be determined by volume as follows;</w:t>
      </w:r>
    </w:p>
    <w:p w14:paraId="0BE152CA" w14:textId="1C60DF69" w:rsidR="00B12749" w:rsidRPr="00B12749" w:rsidRDefault="00B12749" w:rsidP="003C3AD8">
      <w:pPr>
        <w:rPr>
          <w:rFonts w:cs="Arial"/>
        </w:rPr>
      </w:pPr>
      <w:r w:rsidRPr="00B12749">
        <w:rPr>
          <w:rFonts w:cs="Arial"/>
        </w:rPr>
        <w:t xml:space="preserve">%overrun= (volume of finished product ꟷ volume of mix used) × </w:t>
      </w:r>
      <m:oMath>
        <m:f>
          <m:fPr>
            <m:ctrlPr>
              <w:rPr>
                <w:rFonts w:ascii="Cambria Math" w:hAnsi="Cambria Math" w:cs="Arial"/>
              </w:rPr>
            </m:ctrlPr>
          </m:fPr>
          <m:num>
            <m:r>
              <w:rPr>
                <w:rFonts w:ascii="Cambria Math" w:hAnsi="Cambria Math" w:cs="Arial"/>
              </w:rPr>
              <m:t>100</m:t>
            </m:r>
          </m:num>
          <m:den>
            <m:r>
              <w:rPr>
                <w:rFonts w:ascii="Cambria Math" w:hAnsi="Cambria Math" w:cs="Arial"/>
              </w:rPr>
              <m:t>1</m:t>
            </m:r>
          </m:den>
        </m:f>
      </m:oMath>
    </w:p>
    <w:sectPr w:rsidR="00B12749" w:rsidRPr="00B12749" w:rsidSect="00A51FE5">
      <w:headerReference w:type="even" r:id="rId29"/>
      <w:headerReference w:type="default" r:id="rId30"/>
      <w:headerReference w:type="first" r:id="rId31"/>
      <w:footerReference w:type="first" r:id="rId32"/>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33933" w14:textId="77777777" w:rsidR="00555069" w:rsidRDefault="00555069">
      <w:r>
        <w:separator/>
      </w:r>
    </w:p>
  </w:endnote>
  <w:endnote w:type="continuationSeparator" w:id="0">
    <w:p w14:paraId="2F58422A" w14:textId="77777777" w:rsidR="00555069" w:rsidRDefault="0055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C3584" w14:textId="77777777" w:rsidR="00DE5190" w:rsidRDefault="00DE5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02FFD" w14:textId="77777777" w:rsidR="00DE5190" w:rsidRDefault="00DE5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629A" w14:textId="61426E41" w:rsidR="004A6914" w:rsidRPr="0083546C" w:rsidRDefault="004A6914" w:rsidP="00F96EF2">
    <w:pPr>
      <w:pStyle w:val="Coverfooter"/>
      <w:tabs>
        <w:tab w:val="center" w:pos="4453"/>
        <w:tab w:val="left" w:pos="6390"/>
      </w:tabs>
      <w:jc w:val="left"/>
      <w:rPr>
        <w:rFonts w:ascii="Times New Roman" w:hAnsi="Times New Roman"/>
        <w:sz w:val="24"/>
      </w:rPr>
    </w:pPr>
    <w:r>
      <w:tab/>
    </w:r>
    <w:r w:rsidRPr="0083546C">
      <w:t xml:space="preserve">© KEBS </w:t>
    </w:r>
    <w:r>
      <w:t>2022</w:t>
    </w:r>
    <w:r>
      <w:tab/>
    </w:r>
  </w:p>
  <w:p w14:paraId="670C7A38" w14:textId="77777777" w:rsidR="004A6914" w:rsidRDefault="004A69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6914" w14:paraId="64BA9FDF" w14:textId="77777777">
      <w:trPr>
        <w:cantSplit/>
        <w:jc w:val="center"/>
      </w:trPr>
      <w:tc>
        <w:tcPr>
          <w:tcW w:w="4876" w:type="dxa"/>
        </w:tcPr>
        <w:p w14:paraId="60FC0FFA" w14:textId="477C3995" w:rsidR="004A6914" w:rsidRPr="00B61116" w:rsidRDefault="004A6914">
          <w:pPr>
            <w:pStyle w:val="Footer"/>
            <w:spacing w:before="540"/>
          </w:pPr>
          <w:r w:rsidRPr="00B61116">
            <w:fldChar w:fldCharType="begin"/>
          </w:r>
          <w:r w:rsidRPr="00B61116">
            <w:instrText xml:space="preserve">\PAGE \* ROMAN \* LOWER \* CHARFORMAT </w:instrText>
          </w:r>
          <w:r w:rsidRPr="00B61116">
            <w:fldChar w:fldCharType="separate"/>
          </w:r>
          <w:r w:rsidR="00DE5190">
            <w:rPr>
              <w:noProof/>
            </w:rPr>
            <w:t>iv</w:t>
          </w:r>
          <w:r w:rsidRPr="00B61116">
            <w:fldChar w:fldCharType="end"/>
          </w:r>
        </w:p>
      </w:tc>
      <w:tc>
        <w:tcPr>
          <w:tcW w:w="4876" w:type="dxa"/>
        </w:tcPr>
        <w:p w14:paraId="40FDD3FE" w14:textId="49A4B248" w:rsidR="004A6914" w:rsidRDefault="004A6914" w:rsidP="0056640E">
          <w:pPr>
            <w:pStyle w:val="Footer"/>
            <w:spacing w:before="540"/>
            <w:jc w:val="right"/>
          </w:pPr>
          <w:r w:rsidRPr="00B61116">
            <w:t xml:space="preserve">© </w:t>
          </w:r>
          <w:r>
            <w:t>KEB</w:t>
          </w:r>
          <w:r w:rsidRPr="00B61116">
            <w:t xml:space="preserve">S </w:t>
          </w:r>
          <w:r>
            <w:t xml:space="preserve">2022 </w:t>
          </w:r>
          <w:r w:rsidRPr="00B61116">
            <w:t>– All rights reserved</w:t>
          </w:r>
        </w:p>
      </w:tc>
    </w:tr>
  </w:tbl>
  <w:p w14:paraId="66941DBA" w14:textId="4EEB4956" w:rsidR="004A6914" w:rsidRDefault="004A6914">
    <w:pPr>
      <w:pStyle w:val="Footer"/>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4A6914" w14:paraId="560D156C" w14:textId="77777777" w:rsidTr="00223B02">
      <w:trPr>
        <w:cantSplit/>
        <w:jc w:val="center"/>
      </w:trPr>
      <w:tc>
        <w:tcPr>
          <w:tcW w:w="4876" w:type="dxa"/>
        </w:tcPr>
        <w:p w14:paraId="0FD1711D" w14:textId="2E80EC9E" w:rsidR="004A6914" w:rsidRDefault="004A6914">
          <w:pPr>
            <w:pStyle w:val="Footer"/>
            <w:spacing w:before="540"/>
            <w:rPr>
              <w:b/>
            </w:rPr>
          </w:pPr>
          <w:r>
            <w:t>© KEBS 2022 – All rights reserved</w:t>
          </w:r>
        </w:p>
      </w:tc>
      <w:tc>
        <w:tcPr>
          <w:tcW w:w="4905" w:type="dxa"/>
        </w:tcPr>
        <w:p w14:paraId="70ED2E10" w14:textId="60D329B3" w:rsidR="004A6914" w:rsidRDefault="004A6914">
          <w:pPr>
            <w:pStyle w:val="Footer"/>
            <w:spacing w:before="540"/>
            <w:jc w:val="right"/>
          </w:pPr>
          <w:r>
            <w:fldChar w:fldCharType="begin"/>
          </w:r>
          <w:r>
            <w:instrText xml:space="preserve">\PAGE \* ROMAN \* LOWER \* CHARFORMAT </w:instrText>
          </w:r>
          <w:r>
            <w:fldChar w:fldCharType="separate"/>
          </w:r>
          <w:r w:rsidR="00DE5190">
            <w:rPr>
              <w:noProof/>
            </w:rPr>
            <w:t>v</w:t>
          </w:r>
          <w:r>
            <w:fldChar w:fldCharType="end"/>
          </w:r>
        </w:p>
      </w:tc>
    </w:tr>
  </w:tbl>
  <w:p w14:paraId="4EFBA294" w14:textId="336937AB" w:rsidR="004A6914" w:rsidRDefault="004A6914" w:rsidP="00C93C09">
    <w:pPr>
      <w:pStyle w:val="Footer"/>
      <w:tabs>
        <w:tab w:val="left" w:pos="35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4A6914" w14:paraId="485A04A8" w14:textId="77777777" w:rsidTr="006307DD">
      <w:trPr>
        <w:cantSplit/>
      </w:trPr>
      <w:tc>
        <w:tcPr>
          <w:tcW w:w="5173" w:type="dxa"/>
        </w:tcPr>
        <w:p w14:paraId="5A43AC4F" w14:textId="27B51A06" w:rsidR="004A6914" w:rsidRDefault="004A6914">
          <w:pPr>
            <w:pStyle w:val="Footer"/>
            <w:spacing w:before="540"/>
          </w:pPr>
          <w:r>
            <w:t>© KEBS 2022 – All rights reserved</w:t>
          </w:r>
        </w:p>
      </w:tc>
      <w:tc>
        <w:tcPr>
          <w:tcW w:w="4678" w:type="dxa"/>
        </w:tcPr>
        <w:p w14:paraId="713639F3" w14:textId="3F919044" w:rsidR="004A6914" w:rsidRDefault="004A6914"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DE5190">
            <w:rPr>
              <w:b/>
              <w:noProof/>
              <w:sz w:val="22"/>
            </w:rPr>
            <w:t>1</w:t>
          </w:r>
          <w:r w:rsidRPr="006307DD">
            <w:rPr>
              <w:b/>
              <w:noProof/>
              <w:sz w:val="22"/>
            </w:rPr>
            <w:fldChar w:fldCharType="end"/>
          </w:r>
        </w:p>
      </w:tc>
    </w:tr>
  </w:tbl>
  <w:p w14:paraId="407171BB" w14:textId="77777777" w:rsidR="004A6914" w:rsidRDefault="004A691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6914" w14:paraId="0CB4A52F" w14:textId="77777777">
      <w:trPr>
        <w:cantSplit/>
        <w:jc w:val="center"/>
      </w:trPr>
      <w:tc>
        <w:tcPr>
          <w:tcW w:w="4876" w:type="dxa"/>
        </w:tcPr>
        <w:p w14:paraId="7022B4BC" w14:textId="69EBF47D" w:rsidR="004A6914" w:rsidRDefault="004A6914">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E5190">
            <w:rPr>
              <w:b/>
              <w:noProof/>
              <w:sz w:val="22"/>
            </w:rPr>
            <w:t>4</w:t>
          </w:r>
          <w:r>
            <w:rPr>
              <w:b/>
              <w:sz w:val="22"/>
            </w:rPr>
            <w:fldChar w:fldCharType="end"/>
          </w:r>
        </w:p>
      </w:tc>
      <w:tc>
        <w:tcPr>
          <w:tcW w:w="4876" w:type="dxa"/>
        </w:tcPr>
        <w:p w14:paraId="7E7C96DD" w14:textId="478C5805" w:rsidR="004A6914" w:rsidRDefault="004A6914" w:rsidP="0056640E">
          <w:pPr>
            <w:pStyle w:val="Footer"/>
            <w:spacing w:before="540"/>
            <w:jc w:val="right"/>
          </w:pPr>
          <w:r>
            <w:t>© KEBS 2022 – All rights reserved</w:t>
          </w:r>
        </w:p>
      </w:tc>
    </w:tr>
  </w:tbl>
  <w:p w14:paraId="0931AA29" w14:textId="77777777" w:rsidR="004A6914" w:rsidRDefault="004A6914">
    <w:pPr>
      <w:pStyle w:val="Footer"/>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4A6914" w14:paraId="3269C93F" w14:textId="77777777">
      <w:trPr>
        <w:cantSplit/>
        <w:jc w:val="center"/>
      </w:trPr>
      <w:tc>
        <w:tcPr>
          <w:tcW w:w="4876" w:type="dxa"/>
        </w:tcPr>
        <w:p w14:paraId="73D7B373" w14:textId="67209E40" w:rsidR="004A6914" w:rsidRDefault="004A6914">
          <w:pPr>
            <w:pStyle w:val="Footer"/>
            <w:spacing w:before="540" w:line="220" w:lineRule="exact"/>
            <w:rPr>
              <w:b/>
            </w:rPr>
          </w:pPr>
          <w:r>
            <w:t>© KEBS 2022 – All rights reserved</w:t>
          </w:r>
        </w:p>
      </w:tc>
      <w:tc>
        <w:tcPr>
          <w:tcW w:w="4876" w:type="dxa"/>
        </w:tcPr>
        <w:p w14:paraId="350C42C1" w14:textId="0FEA32FF" w:rsidR="004A6914" w:rsidRDefault="004A6914">
          <w:pPr>
            <w:pStyle w:val="Footer"/>
            <w:spacing w:before="540"/>
            <w:jc w:val="right"/>
            <w:rPr>
              <w:b/>
            </w:rPr>
          </w:pPr>
          <w:r>
            <w:rPr>
              <w:b/>
            </w:rPr>
            <w:fldChar w:fldCharType="begin"/>
          </w:r>
          <w:r>
            <w:rPr>
              <w:b/>
            </w:rPr>
            <w:instrText xml:space="preserve">PAGE \* ARABIC \* CHARFORMAT </w:instrText>
          </w:r>
          <w:r>
            <w:rPr>
              <w:b/>
            </w:rPr>
            <w:fldChar w:fldCharType="separate"/>
          </w:r>
          <w:r w:rsidR="00DE5190">
            <w:rPr>
              <w:b/>
              <w:noProof/>
            </w:rPr>
            <w:t>5</w:t>
          </w:r>
          <w:r>
            <w:rPr>
              <w:b/>
            </w:rPr>
            <w:fldChar w:fldCharType="end"/>
          </w:r>
        </w:p>
      </w:tc>
    </w:tr>
  </w:tbl>
  <w:p w14:paraId="1F5A3547" w14:textId="77777777" w:rsidR="004A6914" w:rsidRDefault="004A6914">
    <w:pPr>
      <w:pStyle w:val="Footer"/>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4A6914" w14:paraId="3C236B79" w14:textId="77777777" w:rsidTr="00A51FE5">
      <w:trPr>
        <w:cantSplit/>
        <w:jc w:val="center"/>
      </w:trPr>
      <w:tc>
        <w:tcPr>
          <w:tcW w:w="4876" w:type="dxa"/>
        </w:tcPr>
        <w:p w14:paraId="5714D120" w14:textId="2EB89EFF" w:rsidR="004A6914" w:rsidRDefault="004A6914">
          <w:pPr>
            <w:pStyle w:val="Footer"/>
            <w:spacing w:before="540"/>
            <w:rPr>
              <w:b/>
            </w:rPr>
          </w:pPr>
          <w:r w:rsidRPr="00E679E3">
            <w:rPr>
              <w:color w:val="000000" w:themeColor="text1"/>
            </w:rPr>
            <w:t xml:space="preserve">© KEBS </w:t>
          </w:r>
          <w:r>
            <w:rPr>
              <w:color w:val="000000" w:themeColor="text1"/>
            </w:rPr>
            <w:t xml:space="preserve">2022 </w:t>
          </w:r>
          <w:r w:rsidRPr="00E679E3">
            <w:rPr>
              <w:color w:val="000000" w:themeColor="text1"/>
            </w:rPr>
            <w:t>– All rights reserved</w:t>
          </w:r>
        </w:p>
      </w:tc>
      <w:tc>
        <w:tcPr>
          <w:tcW w:w="5048" w:type="dxa"/>
        </w:tcPr>
        <w:p w14:paraId="54A7959C" w14:textId="77777777" w:rsidR="004A6914" w:rsidRDefault="004A6914">
          <w:pPr>
            <w:pStyle w:val="Footer"/>
            <w:spacing w:before="540"/>
            <w:jc w:val="right"/>
            <w:rPr>
              <w:b/>
            </w:rPr>
          </w:pPr>
        </w:p>
      </w:tc>
    </w:tr>
  </w:tbl>
  <w:p w14:paraId="35DEC6B7" w14:textId="5FEB344D" w:rsidR="004A6914" w:rsidRDefault="004A691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202E2" w14:textId="77777777" w:rsidR="00555069" w:rsidRDefault="00555069">
      <w:r>
        <w:separator/>
      </w:r>
    </w:p>
  </w:footnote>
  <w:footnote w:type="continuationSeparator" w:id="0">
    <w:p w14:paraId="182E3D76" w14:textId="77777777" w:rsidR="00555069" w:rsidRDefault="00555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F941" w14:textId="487918DE" w:rsidR="004A6914" w:rsidRDefault="00DE5190">
    <w:pPr>
      <w:pStyle w:val="Header"/>
    </w:pPr>
    <w:ins w:id="0" w:author="USER" w:date="2022-10-11T16:49:00Z">
      <w:r>
        <w:rPr>
          <w:noProof/>
        </w:rPr>
        <w:pict w14:anchorId="315C99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66" o:spid="_x0000_s2125" type="#_x0000_t136" style="position:absolute;left:0;text-align:left;margin-left:0;margin-top:0;width:611pt;height:76.35pt;rotation:315;z-index:-251630592;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555069">
      <w:rPr>
        <w:noProof/>
      </w:rPr>
      <w:pict w14:anchorId="797576DB">
        <v:shape id="_x0000_s2064" type="#_x0000_t136" style="position:absolute;left:0;text-align:left;margin-left:0;margin-top:0;width:558pt;height:69.75pt;rotation:315;z-index:-251655168;mso-position-horizontal:center;mso-position-horizontal-relative:margin;mso-position-vertical:center;mso-position-vertical-relative:margin" o:allowincell="f" fillcolor="gray [1629]" stroked="f">
          <v:fill opacity=".5"/>
          <v:textpath style="font-family:&quot;Arial&quot;;font-size:1pt" string="Committee 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23967" w14:textId="18C0C428" w:rsidR="004A6914" w:rsidRDefault="00DE5190">
    <w:pPr>
      <w:pStyle w:val="Header"/>
    </w:pPr>
    <w:ins w:id="31" w:author="USER" w:date="2022-10-11T16:49:00Z">
      <w:r>
        <w:rPr>
          <w:noProof/>
        </w:rPr>
        <w:pict w14:anchorId="77732E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5" o:spid="_x0000_s2134" type="#_x0000_t136" style="position:absolute;left:0;text-align:left;margin-left:0;margin-top:0;width:611pt;height:76.35pt;rotation:315;z-index:-251612160;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555069">
      <w:rPr>
        <w:noProof/>
      </w:rPr>
      <w:pict w14:anchorId="261E6DEC">
        <v:shape id="_x0000_s2073" type="#_x0000_t136" style="position:absolute;left:0;text-align:left;margin-left:0;margin-top:0;width:558pt;height:69.75pt;rotation:315;z-index:-251636736;mso-position-horizontal:center;mso-position-horizontal-relative:margin;mso-position-vertical:center;mso-position-vertical-relative:margin" o:allowincell="f" fillcolor="gray [1629]" stroked="f">
          <v:fill opacity=".5"/>
          <v:textpath style="font-family:&quot;Arial&quot;;font-size:1pt" string="Committee 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BC8D2" w14:textId="668D5D4F" w:rsidR="004A6914" w:rsidRDefault="00DE5190">
    <w:pPr>
      <w:pStyle w:val="Header"/>
    </w:pPr>
    <w:ins w:id="32" w:author="USER" w:date="2022-10-11T16:49:00Z">
      <w:r>
        <w:rPr>
          <w:noProof/>
        </w:rPr>
        <w:pict w14:anchorId="0F8B1A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6" o:spid="_x0000_s2135" type="#_x0000_t136" style="position:absolute;left:0;text-align:left;margin-left:0;margin-top:0;width:611pt;height:76.35pt;rotation:315;z-index:-251610112;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555069">
      <w:rPr>
        <w:noProof/>
      </w:rPr>
      <w:pict w14:anchorId="56F60EE5">
        <v:shape id="_x0000_s2074" type="#_x0000_t136" style="position:absolute;left:0;text-align:left;margin-left:0;margin-top:0;width:558pt;height:69.75pt;rotation:315;z-index:-251634688;mso-position-horizontal:center;mso-position-horizontal-relative:margin;mso-position-vertical:center;mso-position-vertical-relative:margin" o:allowincell="f" fillcolor="gray [1629]" stroked="f">
          <v:fill opacity=".5"/>
          <v:textpath style="font-family:&quot;Arial&quot;;font-size:1pt" string="Committee 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4A6914" w14:paraId="4CF6BED3" w14:textId="77777777">
      <w:trPr>
        <w:cantSplit/>
        <w:jc w:val="center"/>
      </w:trPr>
      <w:tc>
        <w:tcPr>
          <w:tcW w:w="5387" w:type="dxa"/>
        </w:tcPr>
        <w:p w14:paraId="7155ABCE" w14:textId="08A776C4" w:rsidR="004A6914" w:rsidRDefault="009A6D36">
          <w:pPr>
            <w:pStyle w:val="KSNumberevenpages"/>
          </w:pPr>
          <w:r>
            <w:t>DKS 2975</w:t>
          </w:r>
          <w:r w:rsidR="004A6914" w:rsidRPr="00EF2170">
            <w:t>:202</w:t>
          </w:r>
          <w:r w:rsidR="004A6914">
            <w:t>2</w:t>
          </w:r>
        </w:p>
      </w:tc>
      <w:tc>
        <w:tcPr>
          <w:tcW w:w="4366" w:type="dxa"/>
        </w:tcPr>
        <w:p w14:paraId="7EACF9C4" w14:textId="77777777" w:rsidR="004A6914" w:rsidRDefault="004A6914">
          <w:pPr>
            <w:pStyle w:val="Header"/>
            <w:spacing w:before="120" w:after="120" w:line="-230" w:lineRule="auto"/>
            <w:jc w:val="right"/>
          </w:pPr>
          <w:r>
            <w:rPr>
              <w:color w:val="FF0000"/>
            </w:rPr>
            <w:t xml:space="preserve"> </w:t>
          </w:r>
        </w:p>
      </w:tc>
    </w:tr>
  </w:tbl>
  <w:p w14:paraId="310390C6" w14:textId="21C42CE7" w:rsidR="004A6914" w:rsidRDefault="00DE5190">
    <w:pPr>
      <w:pStyle w:val="Header"/>
    </w:pPr>
    <w:ins w:id="33" w:author="USER" w:date="2022-10-11T16:49:00Z">
      <w:r>
        <w:rPr>
          <w:noProof/>
        </w:rPr>
        <w:pict w14:anchorId="57BA51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4" o:spid="_x0000_s2133" type="#_x0000_t136" style="position:absolute;left:0;text-align:left;margin-left:0;margin-top:0;width:611pt;height:76.35pt;rotation:315;z-index:-251614208;mso-position-horizontal:center;mso-position-horizontal-relative:margin;mso-position-vertical:center;mso-position-vertical-relative:margin" o:allowincell="f" fillcolor="#5a5a5a [2109]" stroked="f">
            <v:fill opacity=".5"/>
            <v:textpath style="font-family:&quot;Arial&quot;;font-size:1pt" string="Public Review Draft"/>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A4613" w14:textId="7680E95B" w:rsidR="004A6914" w:rsidRDefault="00DE5190">
    <w:pPr>
      <w:pStyle w:val="Header"/>
    </w:pPr>
    <w:ins w:id="1" w:author="USER" w:date="2022-10-11T16:49:00Z">
      <w:r>
        <w:rPr>
          <w:noProof/>
        </w:rPr>
        <w:pict w14:anchorId="09BB6E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67" o:spid="_x0000_s2126" type="#_x0000_t136" style="position:absolute;left:0;text-align:left;margin-left:0;margin-top:0;width:611pt;height:76.35pt;rotation:315;z-index:-251628544;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555069">
      <w:rPr>
        <w:noProof/>
      </w:rPr>
      <w:pict w14:anchorId="148D4B16">
        <v:shape id="_x0000_s2065" type="#_x0000_t136" style="position:absolute;left:0;text-align:left;margin-left:0;margin-top:0;width:558pt;height:69.75pt;rotation:315;z-index:-251653120;mso-position-horizontal:center;mso-position-horizontal-relative:margin;mso-position-vertical:center;mso-position-vertical-relative:margin" o:allowincell="f" fillcolor="gray [1629]" stroked="f">
          <v:fill opacity=".5"/>
          <v:textpath style="font-family:&quot;Arial&quot;;font-size:1pt" string="Committee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overheadertable"/>
      <w:tblW w:w="8647" w:type="dxa"/>
      <w:tblLook w:val="04A0" w:firstRow="1" w:lastRow="0" w:firstColumn="1" w:lastColumn="0" w:noHBand="0" w:noVBand="1"/>
    </w:tblPr>
    <w:tblGrid>
      <w:gridCol w:w="6379"/>
      <w:gridCol w:w="2268"/>
    </w:tblGrid>
    <w:tr w:rsidR="004A6914" w:rsidRPr="0029214A" w14:paraId="01FB7C67" w14:textId="77777777" w:rsidTr="00261049">
      <w:tc>
        <w:tcPr>
          <w:tcW w:w="6379" w:type="dxa"/>
        </w:tcPr>
        <w:p w14:paraId="05A40D4E" w14:textId="62EC3FFF" w:rsidR="004A6914" w:rsidRPr="00673549" w:rsidRDefault="004A6914" w:rsidP="0083546C">
          <w:pPr>
            <w:pStyle w:val="CoverPageHeader"/>
          </w:pPr>
          <w:r w:rsidRPr="00673549">
            <w:t>KENYA STANDARD</w:t>
          </w:r>
        </w:p>
      </w:tc>
      <w:tc>
        <w:tcPr>
          <w:tcW w:w="2268" w:type="dxa"/>
        </w:tcPr>
        <w:p w14:paraId="019F1EC4" w14:textId="30333834" w:rsidR="004A6914" w:rsidRPr="0029214A" w:rsidRDefault="009A6D36" w:rsidP="008E418E">
          <w:pPr>
            <w:pStyle w:val="KSNumberOddpages"/>
            <w:rPr>
              <w:rStyle w:val="CoverKSNumber"/>
              <w:b/>
              <w:szCs w:val="20"/>
            </w:rPr>
          </w:pPr>
          <w:r>
            <w:t>D</w:t>
          </w:r>
          <w:r w:rsidRPr="009A6D36">
            <w:t>KS 2975</w:t>
          </w:r>
          <w:r w:rsidR="004A6914" w:rsidRPr="0029214A">
            <w:t>:202</w:t>
          </w:r>
          <w:r w:rsidR="004A6914">
            <w:t>2</w:t>
          </w:r>
        </w:p>
        <w:p w14:paraId="565E7D58" w14:textId="096FB62E" w:rsidR="004A6914" w:rsidRPr="0029214A" w:rsidRDefault="004A6914" w:rsidP="00E64AE2">
          <w:pPr>
            <w:pStyle w:val="ICS"/>
          </w:pPr>
          <w:r>
            <w:t>ICS 67.100.40</w:t>
          </w:r>
        </w:p>
      </w:tc>
    </w:tr>
  </w:tbl>
  <w:p w14:paraId="27E03052" w14:textId="7D05D777" w:rsidR="004A6914" w:rsidRPr="009044AB" w:rsidRDefault="00DE5190" w:rsidP="0069693D">
    <w:pPr>
      <w:tabs>
        <w:tab w:val="left" w:pos="1800"/>
      </w:tabs>
      <w:rPr>
        <w:rFonts w:cs="Arial"/>
        <w:b/>
        <w:sz w:val="28"/>
        <w:szCs w:val="28"/>
      </w:rPr>
    </w:pPr>
    <w:ins w:id="2" w:author="USER" w:date="2022-10-11T16:49:00Z">
      <w:r>
        <w:rPr>
          <w:noProof/>
        </w:rPr>
        <w:pict w14:anchorId="0BE220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65" o:spid="_x0000_s2124" type="#_x0000_t136" style="position:absolute;left:0;text-align:left;margin-left:0;margin-top:0;width:611pt;height:76.35pt;rotation:315;z-index:-251632640;mso-position-horizontal:center;mso-position-horizontal-relative:margin;mso-position-vertical:center;mso-position-vertical-relative:margin" o:allowincell="f" fillcolor="#5a5a5a [2109]" stroked="f">
            <v:fill opacity=".5"/>
            <v:textpath style="font-family:&quot;Arial&quot;;font-size:1pt" string="Public Review Draft"/>
          </v:shape>
        </w:pict>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B07B" w14:textId="2AE8A422" w:rsidR="004A6914" w:rsidRPr="008960C4" w:rsidRDefault="00DE5190" w:rsidP="00C93C09">
    <w:pPr>
      <w:pStyle w:val="KSNumberevenpages"/>
      <w:tabs>
        <w:tab w:val="left" w:pos="6924"/>
      </w:tabs>
    </w:pPr>
    <w:ins w:id="7" w:author="USER" w:date="2022-10-11T16:49:00Z">
      <w:r>
        <w:rPr>
          <w:noProof/>
        </w:rPr>
        <w:pict w14:anchorId="37CF68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69" o:spid="_x0000_s2128" type="#_x0000_t136" style="position:absolute;margin-left:0;margin-top:0;width:611pt;height:76.35pt;rotation:315;z-index:-251624448;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C93C09">
      <w:rPr>
        <w:color w:val="000000"/>
        <w:sz w:val="27"/>
        <w:szCs w:val="27"/>
      </w:rPr>
      <w:t>D</w:t>
    </w:r>
    <w:r w:rsidR="009A6D36">
      <w:rPr>
        <w:color w:val="000000"/>
        <w:sz w:val="27"/>
        <w:szCs w:val="27"/>
      </w:rPr>
      <w:t>KS 2975</w:t>
    </w:r>
    <w:r w:rsidR="004A6914" w:rsidRPr="00EF2170">
      <w:t>:202</w:t>
    </w:r>
    <w:r w:rsidR="004A6914">
      <w:t>2</w:t>
    </w:r>
    <w:r w:rsidR="00C93C09">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overheadertable"/>
      <w:tblW w:w="8647" w:type="dxa"/>
      <w:tblLook w:val="04A0" w:firstRow="1" w:lastRow="0" w:firstColumn="1" w:lastColumn="0" w:noHBand="0" w:noVBand="1"/>
    </w:tblPr>
    <w:tblGrid>
      <w:gridCol w:w="6379"/>
      <w:gridCol w:w="2268"/>
    </w:tblGrid>
    <w:tr w:rsidR="004A6914" w:rsidRPr="0029214A" w14:paraId="21B0486E" w14:textId="77777777" w:rsidTr="0069693D">
      <w:tc>
        <w:tcPr>
          <w:tcW w:w="6379" w:type="dxa"/>
        </w:tcPr>
        <w:p w14:paraId="5218C302" w14:textId="50D2F0BA" w:rsidR="004A6914" w:rsidRPr="00244D09" w:rsidRDefault="004A6914" w:rsidP="00244D09">
          <w:pPr>
            <w:pStyle w:val="CoverPageHeader"/>
          </w:pPr>
          <w:r w:rsidRPr="00244D09">
            <w:t>KENYA STANDARD</w:t>
          </w:r>
        </w:p>
      </w:tc>
      <w:tc>
        <w:tcPr>
          <w:tcW w:w="2268" w:type="dxa"/>
        </w:tcPr>
        <w:p w14:paraId="1AFDF806" w14:textId="73EEB4B3" w:rsidR="004A6914" w:rsidRPr="0029214A" w:rsidRDefault="009A6D36" w:rsidP="008E418E">
          <w:pPr>
            <w:pStyle w:val="KSNumberOddpages"/>
          </w:pPr>
          <w:r>
            <w:rPr>
              <w:color w:val="000000"/>
              <w:sz w:val="27"/>
              <w:szCs w:val="27"/>
            </w:rPr>
            <w:t>D</w:t>
          </w:r>
          <w:r>
            <w:rPr>
              <w:color w:val="000000"/>
              <w:sz w:val="27"/>
              <w:szCs w:val="27"/>
            </w:rPr>
            <w:t>KS 2975</w:t>
          </w:r>
          <w:r w:rsidR="004A6914" w:rsidRPr="0029214A">
            <w:t>:202</w:t>
          </w:r>
          <w:r w:rsidR="004A6914">
            <w:t>2</w:t>
          </w:r>
        </w:p>
        <w:p w14:paraId="1C20BEEC" w14:textId="7E4931B7" w:rsidR="004A6914" w:rsidRPr="0029214A" w:rsidRDefault="004A6914" w:rsidP="00244D09">
          <w:pPr>
            <w:pStyle w:val="ICS"/>
          </w:pPr>
          <w:r>
            <w:t>ICS 67.100.40</w:t>
          </w:r>
        </w:p>
        <w:p w14:paraId="2F4914D0" w14:textId="4A776537" w:rsidR="004A6914" w:rsidRPr="0029214A" w:rsidRDefault="004A6914" w:rsidP="00F83355">
          <w:pPr>
            <w:pStyle w:val="Edition"/>
          </w:pPr>
          <w:r>
            <w:t xml:space="preserve">First </w:t>
          </w:r>
          <w:r w:rsidRPr="0029214A">
            <w:t>Edition</w:t>
          </w:r>
        </w:p>
      </w:tc>
    </w:tr>
  </w:tbl>
  <w:p w14:paraId="02D767C6" w14:textId="2B649692" w:rsidR="004A6914" w:rsidRPr="0069693D" w:rsidRDefault="00DE5190" w:rsidP="0069693D">
    <w:pPr>
      <w:pStyle w:val="Header"/>
    </w:pPr>
    <w:ins w:id="8" w:author="USER" w:date="2022-10-11T16:49:00Z">
      <w:r>
        <w:rPr>
          <w:noProof/>
        </w:rPr>
        <w:pict w14:anchorId="53B394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0" o:spid="_x0000_s2129" type="#_x0000_t136" style="position:absolute;left:0;text-align:left;margin-left:0;margin-top:0;width:611pt;height:76.35pt;rotation:315;z-index:-251622400;mso-position-horizontal:center;mso-position-horizontal-relative:margin;mso-position-vertical:center;mso-position-vertical-relative:margin" o:allowincell="f" fillcolor="#5a5a5a [2109]" stroked="f">
            <v:fill opacity=".5"/>
            <v:textpath style="font-family:&quot;Arial&quot;;font-size:1pt" string="Public Review Draft"/>
          </v:shape>
        </w:pict>
      </w:r>
    </w:ins>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BFB9" w14:textId="20C14FBE" w:rsidR="004A6914" w:rsidRDefault="00DE5190">
    <w:pPr>
      <w:pStyle w:val="Header"/>
    </w:pPr>
    <w:ins w:id="9" w:author="USER" w:date="2022-10-11T16:49:00Z">
      <w:r>
        <w:rPr>
          <w:noProof/>
        </w:rPr>
        <w:pict w14:anchorId="41B6E6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68" o:spid="_x0000_s2127" type="#_x0000_t136" style="position:absolute;left:0;text-align:left;margin-left:0;margin-top:0;width:611pt;height:76.35pt;rotation:315;z-index:-251626496;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555069">
      <w:rPr>
        <w:noProof/>
      </w:rPr>
      <w:pict w14:anchorId="4D987C05">
        <v:shape id="_x0000_s2066" type="#_x0000_t136" style="position:absolute;left:0;text-align:left;margin-left:0;margin-top:0;width:558pt;height:69.75pt;rotation:315;z-index:-251651072;mso-position-horizontal:center;mso-position-horizontal-relative:margin;mso-position-vertical:center;mso-position-vertical-relative:margin" o:allowincell="f" fillcolor="gray [1629]" stroked="f">
          <v:fill opacity=".5"/>
          <v:textpath style="font-family:&quot;Arial&quot;;font-size:1pt" string="Committee Draft"/>
          <w10:wrap anchorx="margin" anchory="margin"/>
        </v:shape>
      </w:pict>
    </w:r>
    <w:r w:rsidR="004A6914">
      <w:rPr>
        <w:color w:val="FF0000"/>
      </w:rPr>
      <w:t>ISO/WD </w:t>
    </w:r>
    <w:proofErr w:type="spellStart"/>
    <w:r w:rsidR="004A6914">
      <w:rPr>
        <w:color w:val="FF0000"/>
      </w:rPr>
      <w:t>nnn</w:t>
    </w:r>
    <w:proofErr w:type="spellEnd"/>
    <w:r w:rsidR="004A6914">
      <w:rPr>
        <w:color w:val="FF0000"/>
      </w:rPr>
      <w:t>-n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8C24" w14:textId="3261D32D" w:rsidR="004A6914" w:rsidRPr="00B12749" w:rsidRDefault="00DE5190">
    <w:pPr>
      <w:pStyle w:val="Header"/>
      <w:rPr>
        <w:lang w:val="en-US"/>
      </w:rPr>
    </w:pPr>
    <w:ins w:id="28" w:author="USER" w:date="2022-10-11T16:49:00Z">
      <w:r>
        <w:rPr>
          <w:noProof/>
        </w:rPr>
        <w:pict w14:anchorId="2F1ACE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2" o:spid="_x0000_s2131" type="#_x0000_t136" style="position:absolute;left:0;text-align:left;margin-left:0;margin-top:0;width:611pt;height:76.35pt;rotation:315;z-index:-251618304;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807AF2">
      <w:rPr>
        <w:noProof/>
        <w:lang w:val="en-US"/>
      </w:rPr>
      <mc:AlternateContent>
        <mc:Choice Requires="wps">
          <w:drawing>
            <wp:anchor distT="0" distB="0" distL="114300" distR="114300" simplePos="0" relativeHeight="251673600" behindDoc="1" locked="0" layoutInCell="0" allowOverlap="1" wp14:anchorId="5B9E2570" wp14:editId="6945B262">
              <wp:simplePos x="0" y="0"/>
              <wp:positionH relativeFrom="margin">
                <wp:align>center</wp:align>
              </wp:positionH>
              <wp:positionV relativeFrom="margin">
                <wp:align>center</wp:align>
              </wp:positionV>
              <wp:extent cx="7086600" cy="885825"/>
              <wp:effectExtent l="0" t="2247900" r="0" b="21050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061233"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9E2570" id="_x0000_t202" coordsize="21600,21600" o:spt="202" path="m,l,21600r21600,l21600,xe">
              <v:stroke joinstyle="miter"/>
              <v:path gradientshapeok="t" o:connecttype="rect"/>
            </v:shapetype>
            <v:shape id="Text Box 5" o:spid="_x0000_s1026" type="#_x0000_t202" style="position:absolute;left:0;text-align:left;margin-left:0;margin-top:0;width:558pt;height:69.7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" o:allowincell="f" filled="f" stroked="f">
              <v:stroke joinstyle="round"/>
              <o:lock v:ext="edit" shapetype="t"/>
              <v:textbox style="mso-fit-shape-to-text:t">
                <w:txbxContent>
                  <w:p w14:paraId="6F061233"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v:textbox>
              <w10:wrap anchorx="margin" anchory="margin"/>
            </v:shape>
          </w:pict>
        </mc:Fallback>
      </mc:AlternateContent>
    </w:r>
    <w:r w:rsidR="009A6D36">
      <w:rPr>
        <w:lang w:val="en-US"/>
      </w:rPr>
      <w:t>DKS 2975</w:t>
    </w:r>
    <w:r w:rsidR="004A6914">
      <w:rPr>
        <w:lang w:val="en-US"/>
      </w:rPr>
      <w:t>:2022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7324E" w14:textId="14E3F740" w:rsidR="004A6914" w:rsidRPr="00B12749" w:rsidRDefault="00DE5190" w:rsidP="008E418E">
    <w:pPr>
      <w:pStyle w:val="KSNumberOddpages"/>
      <w:rPr>
        <w:lang w:val="en-US"/>
      </w:rPr>
    </w:pPr>
    <w:ins w:id="29" w:author="USER" w:date="2022-10-11T16:49:00Z">
      <w:r>
        <w:rPr>
          <w:noProof/>
        </w:rPr>
        <w:pict w14:anchorId="25B7B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3" o:spid="_x0000_s2132" type="#_x0000_t136" style="position:absolute;left:0;text-align:left;margin-left:0;margin-top:0;width:611pt;height:76.35pt;rotation:315;z-index:-251616256;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807AF2">
      <w:rPr>
        <w:noProof/>
        <w:lang w:val="en-US"/>
      </w:rPr>
      <mc:AlternateContent>
        <mc:Choice Requires="wps">
          <w:drawing>
            <wp:anchor distT="0" distB="0" distL="114300" distR="114300" simplePos="0" relativeHeight="251675648" behindDoc="1" locked="0" layoutInCell="0" allowOverlap="1" wp14:anchorId="2C6F7254" wp14:editId="66C61DB9">
              <wp:simplePos x="0" y="0"/>
              <wp:positionH relativeFrom="margin">
                <wp:align>center</wp:align>
              </wp:positionH>
              <wp:positionV relativeFrom="margin">
                <wp:align>center</wp:align>
              </wp:positionV>
              <wp:extent cx="7086600" cy="885825"/>
              <wp:effectExtent l="0" t="2247900" r="0" b="21050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3C66BFD"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6F7254" id="_x0000_t202" coordsize="21600,21600" o:spt="202" path="m,l,21600r21600,l21600,xe">
              <v:stroke joinstyle="miter"/>
              <v:path gradientshapeok="t" o:connecttype="rect"/>
            </v:shapetype>
            <v:shape id="Text Box 2" o:spid="_x0000_s1027" type="#_x0000_t202" style="position:absolute;left:0;text-align:left;margin-left:0;margin-top:0;width:558pt;height:69.75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" o:allowincell="f" filled="f" stroked="f">
              <v:stroke joinstyle="round"/>
              <o:lock v:ext="edit" shapetype="t"/>
              <v:textbox style="mso-fit-shape-to-text:t">
                <w:txbxContent>
                  <w:p w14:paraId="73C66BFD"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v:textbox>
              <w10:wrap anchorx="margin" anchory="margin"/>
            </v:shape>
          </w:pict>
        </mc:Fallback>
      </mc:AlternateContent>
    </w:r>
    <w:r w:rsidR="009A6D36">
      <w:rPr>
        <w:lang w:val="en-US"/>
      </w:rPr>
      <w:t>DKS 2975</w:t>
    </w:r>
    <w:r w:rsidR="004A6914">
      <w:rPr>
        <w:lang w:val="en-US"/>
      </w:rPr>
      <w:t>:2022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4A6914" w14:paraId="2F9A424C" w14:textId="77777777" w:rsidTr="003C35EB">
      <w:trPr>
        <w:cantSplit/>
        <w:jc w:val="center"/>
      </w:trPr>
      <w:tc>
        <w:tcPr>
          <w:tcW w:w="5387" w:type="dxa"/>
          <w:tcBorders>
            <w:top w:val="single" w:sz="18" w:space="0" w:color="auto"/>
            <w:bottom w:val="single" w:sz="18" w:space="0" w:color="auto"/>
          </w:tcBorders>
        </w:tcPr>
        <w:p w14:paraId="2F477483" w14:textId="3AF6A8B6" w:rsidR="004A6914" w:rsidRDefault="004A6914" w:rsidP="003C35EB">
          <w:pPr>
            <w:pStyle w:val="Header"/>
            <w:spacing w:before="120" w:after="120" w:line="-230" w:lineRule="auto"/>
          </w:pPr>
          <w:r>
            <w:t>KENYA STANDARD</w:t>
          </w:r>
        </w:p>
      </w:tc>
      <w:tc>
        <w:tcPr>
          <w:tcW w:w="4366" w:type="dxa"/>
          <w:tcBorders>
            <w:top w:val="single" w:sz="18" w:space="0" w:color="auto"/>
            <w:bottom w:val="single" w:sz="18" w:space="0" w:color="auto"/>
          </w:tcBorders>
        </w:tcPr>
        <w:p w14:paraId="634D82A8" w14:textId="7D964379" w:rsidR="004A6914" w:rsidRDefault="009A6D36" w:rsidP="00B12749">
          <w:pPr>
            <w:pStyle w:val="Header"/>
            <w:spacing w:before="120" w:after="120" w:line="-230" w:lineRule="auto"/>
            <w:jc w:val="right"/>
          </w:pPr>
          <w:r>
            <w:t>DKS 2975</w:t>
          </w:r>
          <w:r w:rsidR="004A6914">
            <w:t>:2022</w:t>
          </w:r>
        </w:p>
      </w:tc>
    </w:tr>
  </w:tbl>
  <w:p w14:paraId="4BEE1A3A" w14:textId="6A0E4C9A" w:rsidR="004A6914" w:rsidRDefault="00DE5190" w:rsidP="00047290">
    <w:pPr>
      <w:pStyle w:val="Header"/>
      <w:tabs>
        <w:tab w:val="left" w:pos="740"/>
      </w:tabs>
    </w:pPr>
    <w:ins w:id="30" w:author="USER" w:date="2022-10-11T16:49:00Z">
      <w:r>
        <w:rPr>
          <w:noProof/>
        </w:rPr>
        <w:pict w14:anchorId="17170B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45771" o:spid="_x0000_s2130" type="#_x0000_t136" style="position:absolute;left:0;text-align:left;margin-left:0;margin-top:0;width:611pt;height:76.35pt;rotation:315;z-index:-251620352;mso-position-horizontal:center;mso-position-horizontal-relative:margin;mso-position-vertical:center;mso-position-vertical-relative:margin" o:allowincell="f" fillcolor="#5a5a5a [2109]" stroked="f">
            <v:fill opacity=".5"/>
            <v:textpath style="font-family:&quot;Arial&quot;;font-size:1pt" string="Public Review Draft"/>
          </v:shape>
        </w:pict>
      </w:r>
    </w:ins>
    <w:r w:rsidR="00807AF2">
      <w:rPr>
        <w:noProof/>
        <w:lang w:val="en-US"/>
      </w:rPr>
      <mc:AlternateContent>
        <mc:Choice Requires="wps">
          <w:drawing>
            <wp:anchor distT="0" distB="0" distL="114300" distR="114300" simplePos="0" relativeHeight="251671552" behindDoc="1" locked="0" layoutInCell="0" allowOverlap="1" wp14:anchorId="11752F29" wp14:editId="44EC78F2">
              <wp:simplePos x="0" y="0"/>
              <wp:positionH relativeFrom="margin">
                <wp:align>center</wp:align>
              </wp:positionH>
              <wp:positionV relativeFrom="margin">
                <wp:align>center</wp:align>
              </wp:positionV>
              <wp:extent cx="7086600" cy="885825"/>
              <wp:effectExtent l="0" t="2247900" r="0" b="21050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86600" cy="88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A5615B"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1752F29" id="_x0000_t202" coordsize="21600,21600" o:spt="202" path="m,l,21600r21600,l21600,xe">
              <v:stroke joinstyle="miter"/>
              <v:path gradientshapeok="t" o:connecttype="rect"/>
            </v:shapetype>
            <v:shape id="Text Box 1" o:spid="_x0000_s1028" type="#_x0000_t202" style="position:absolute;left:0;text-align:left;margin-left:0;margin-top:0;width:558pt;height:69.75pt;rotation:-45;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" o:allowincell="f" filled="f" stroked="f">
              <v:stroke joinstyle="round"/>
              <o:lock v:ext="edit" shapetype="t"/>
              <v:textbox style="mso-fit-shape-to-text:t">
                <w:txbxContent>
                  <w:p w14:paraId="65A5615B" w14:textId="77777777" w:rsidR="00807AF2" w:rsidRDefault="00807AF2" w:rsidP="00807AF2">
                    <w:pPr>
                      <w:pStyle w:val="NormalWeb"/>
                      <w:spacing w:before="0" w:beforeAutospacing="0" w:after="0" w:afterAutospacing="0"/>
                      <w:jc w:val="center"/>
                    </w:pPr>
                    <w:r>
                      <w:rPr>
                        <w:rFonts w:ascii="Arial" w:hAnsi="Arial" w:cs="Arial"/>
                        <w:color w:val="7F7F7F" w:themeColor="text1" w:themeTint="80"/>
                        <w:sz w:val="2"/>
                        <w:szCs w:val="2"/>
                        <w14:textFill>
                          <w14:solidFill>
                            <w14:schemeClr w14:val="tx1">
                              <w14:alpha w14:val="50000"/>
                              <w14:lumMod w14:val="50000"/>
                              <w14:lumOff w14:val="50000"/>
                            </w14:schemeClr>
                          </w14:solidFill>
                        </w14:textFill>
                      </w:rPr>
                      <w:t>Committee Draft</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FCEA29E"/>
    <w:lvl w:ilvl="0">
      <w:start w:val="1"/>
      <w:numFmt w:val="decimal"/>
      <w:lvlText w:val="%1."/>
      <w:lvlJc w:val="left"/>
      <w:pPr>
        <w:tabs>
          <w:tab w:val="num" w:pos="360"/>
        </w:tabs>
        <w:ind w:left="360" w:hanging="360"/>
      </w:pPr>
    </w:lvl>
  </w:abstractNum>
  <w:abstractNum w:abstractNumId="1" w15:restartNumberingAfterBreak="0">
    <w:nsid w:val="016F32B4"/>
    <w:multiLevelType w:val="hybridMultilevel"/>
    <w:tmpl w:val="7B1C4A92"/>
    <w:lvl w:ilvl="0" w:tplc="5830B530">
      <w:start w:val="6"/>
      <w:numFmt w:val="bullet"/>
      <w:lvlText w:val="—"/>
      <w:lvlJc w:val="left"/>
      <w:pPr>
        <w:ind w:left="720" w:hanging="360"/>
      </w:pPr>
      <w:rPr>
        <w:rFonts w:ascii="Arial" w:eastAsia="Times New Roman" w:hAnsi="Arial" w:cs="Aria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B461D"/>
    <w:multiLevelType w:val="hybridMultilevel"/>
    <w:tmpl w:val="366090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73F0A"/>
    <w:multiLevelType w:val="hybridMultilevel"/>
    <w:tmpl w:val="E40EA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47A67"/>
    <w:multiLevelType w:val="hybridMultilevel"/>
    <w:tmpl w:val="3BDCC84C"/>
    <w:lvl w:ilvl="0" w:tplc="85F0B6A8">
      <w:start w:val="1"/>
      <w:numFmt w:val="lowerRoman"/>
      <w:lvlText w:val="%1)"/>
      <w:lvlJc w:val="left"/>
      <w:pPr>
        <w:ind w:left="1120" w:hanging="360"/>
      </w:pPr>
      <w:rPr>
        <w:rFonts w:ascii="Arial" w:eastAsia="Arial" w:hAnsi="Arial" w:cs="Arial" w:hint="default"/>
        <w:w w:val="100"/>
        <w:sz w:val="20"/>
        <w:szCs w:val="20"/>
      </w:rPr>
    </w:lvl>
    <w:lvl w:ilvl="1" w:tplc="B808C096">
      <w:start w:val="1"/>
      <w:numFmt w:val="lowerLetter"/>
      <w:lvlText w:val="%2)"/>
      <w:lvlJc w:val="left"/>
      <w:pPr>
        <w:ind w:left="1876" w:hanging="396"/>
      </w:pPr>
      <w:rPr>
        <w:rFonts w:hint="default"/>
      </w:r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5" w15:restartNumberingAfterBreak="0">
    <w:nsid w:val="122B354E"/>
    <w:multiLevelType w:val="hybridMultilevel"/>
    <w:tmpl w:val="55C245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76F71"/>
    <w:multiLevelType w:val="multilevel"/>
    <w:tmpl w:val="321A8F90"/>
    <w:lvl w:ilvl="0">
      <w:start w:val="4"/>
      <w:numFmt w:val="decimal"/>
      <w:lvlText w:val="%1"/>
      <w:lvlJc w:val="left"/>
      <w:pPr>
        <w:ind w:left="360" w:hanging="360"/>
      </w:pPr>
      <w:rPr>
        <w:rFonts w:cs="Times New Roman" w:hint="default"/>
        <w:b/>
      </w:rPr>
    </w:lvl>
    <w:lvl w:ilvl="1">
      <w:start w:val="2"/>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7" w15:restartNumberingAfterBreak="0">
    <w:nsid w:val="1D6F60BC"/>
    <w:multiLevelType w:val="hybridMultilevel"/>
    <w:tmpl w:val="A7002CA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D52CA9"/>
    <w:multiLevelType w:val="hybridMultilevel"/>
    <w:tmpl w:val="F5984DDE"/>
    <w:lvl w:ilvl="0" w:tplc="85F0B6A8">
      <w:start w:val="1"/>
      <w:numFmt w:val="lowerRoman"/>
      <w:lvlText w:val="%1)"/>
      <w:lvlJc w:val="left"/>
      <w:pPr>
        <w:ind w:left="1120" w:hanging="360"/>
      </w:pPr>
      <w:rPr>
        <w:rFonts w:ascii="Arial" w:eastAsia="Arial" w:hAnsi="Arial" w:cs="Arial" w:hint="default"/>
        <w:w w:val="100"/>
        <w:sz w:val="20"/>
        <w:szCs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0" w15:restartNumberingAfterBreak="0">
    <w:nsid w:val="3D5062BE"/>
    <w:multiLevelType w:val="hybridMultilevel"/>
    <w:tmpl w:val="C4EE6D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A50DF"/>
    <w:multiLevelType w:val="hybridMultilevel"/>
    <w:tmpl w:val="5E1E3DA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3198"/>
    <w:multiLevelType w:val="hybridMultilevel"/>
    <w:tmpl w:val="B80AF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A4112"/>
    <w:multiLevelType w:val="hybridMultilevel"/>
    <w:tmpl w:val="1588438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72209"/>
    <w:multiLevelType w:val="hybridMultilevel"/>
    <w:tmpl w:val="DDB04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238A4"/>
    <w:multiLevelType w:val="hybridMultilevel"/>
    <w:tmpl w:val="2F8803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648B9"/>
    <w:multiLevelType w:val="hybridMultilevel"/>
    <w:tmpl w:val="491C2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F1547"/>
    <w:multiLevelType w:val="hybridMultilevel"/>
    <w:tmpl w:val="EADC8C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338E9"/>
    <w:multiLevelType w:val="hybridMultilevel"/>
    <w:tmpl w:val="047AF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67075"/>
    <w:multiLevelType w:val="hybridMultilevel"/>
    <w:tmpl w:val="82EAEDB4"/>
    <w:lvl w:ilvl="0" w:tplc="7312E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C1F7C"/>
    <w:multiLevelType w:val="hybridMultilevel"/>
    <w:tmpl w:val="9CD4201A"/>
    <w:lvl w:ilvl="0" w:tplc="0720BE64">
      <w:start w:val="1"/>
      <w:numFmt w:val="lowerLetter"/>
      <w:lvlText w:val="(%1)"/>
      <w:lvlJc w:val="left"/>
      <w:pPr>
        <w:tabs>
          <w:tab w:val="num" w:pos="1080"/>
        </w:tabs>
        <w:ind w:left="1080" w:hanging="360"/>
      </w:pPr>
      <w:rPr>
        <w:rFonts w:hint="default"/>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A1D005D"/>
    <w:multiLevelType w:val="hybridMultilevel"/>
    <w:tmpl w:val="41D293BE"/>
    <w:lvl w:ilvl="0" w:tplc="85F0B6A8">
      <w:start w:val="1"/>
      <w:numFmt w:val="lowerRoman"/>
      <w:lvlText w:val="%1)"/>
      <w:lvlJc w:val="left"/>
      <w:pPr>
        <w:ind w:left="1120" w:hanging="360"/>
      </w:pPr>
      <w:rPr>
        <w:rFonts w:ascii="Arial" w:eastAsia="Arial" w:hAnsi="Arial" w:cs="Arial" w:hint="default"/>
        <w:w w:val="100"/>
        <w:sz w:val="20"/>
        <w:szCs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2" w15:restartNumberingAfterBreak="0">
    <w:nsid w:val="7A846B73"/>
    <w:multiLevelType w:val="hybridMultilevel"/>
    <w:tmpl w:val="BBCC0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A1718"/>
    <w:multiLevelType w:val="hybridMultilevel"/>
    <w:tmpl w:val="9118AB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FE090E"/>
    <w:multiLevelType w:val="hybridMultilevel"/>
    <w:tmpl w:val="38D6EB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16"/>
  </w:num>
  <w:num w:numId="5">
    <w:abstractNumId w:val="12"/>
  </w:num>
  <w:num w:numId="6">
    <w:abstractNumId w:val="9"/>
  </w:num>
  <w:num w:numId="7">
    <w:abstractNumId w:val="21"/>
  </w:num>
  <w:num w:numId="8">
    <w:abstractNumId w:val="18"/>
  </w:num>
  <w:num w:numId="9">
    <w:abstractNumId w:val="1"/>
  </w:num>
  <w:num w:numId="10">
    <w:abstractNumId w:val="23"/>
  </w:num>
  <w:num w:numId="11">
    <w:abstractNumId w:val="19"/>
  </w:num>
  <w:num w:numId="12">
    <w:abstractNumId w:val="2"/>
  </w:num>
  <w:num w:numId="13">
    <w:abstractNumId w:val="22"/>
  </w:num>
  <w:num w:numId="14">
    <w:abstractNumId w:val="4"/>
  </w:num>
  <w:num w:numId="15">
    <w:abstractNumId w:val="17"/>
  </w:num>
  <w:num w:numId="16">
    <w:abstractNumId w:val="15"/>
  </w:num>
  <w:num w:numId="17">
    <w:abstractNumId w:val="14"/>
  </w:num>
  <w:num w:numId="18">
    <w:abstractNumId w:val="10"/>
  </w:num>
  <w:num w:numId="19">
    <w:abstractNumId w:val="7"/>
  </w:num>
  <w:num w:numId="20">
    <w:abstractNumId w:val="20"/>
  </w:num>
  <w:num w:numId="21">
    <w:abstractNumId w:val="24"/>
  </w:num>
  <w:num w:numId="22">
    <w:abstractNumId w:val="5"/>
  </w:num>
  <w:num w:numId="23">
    <w:abstractNumId w:val="3"/>
  </w:num>
  <w:num w:numId="24">
    <w:abstractNumId w:val="6"/>
  </w:num>
  <w:num w:numId="25">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13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8C"/>
    <w:rsid w:val="0000226F"/>
    <w:rsid w:val="00007B01"/>
    <w:rsid w:val="000122CD"/>
    <w:rsid w:val="00015E66"/>
    <w:rsid w:val="0002078E"/>
    <w:rsid w:val="000213DE"/>
    <w:rsid w:val="000219B6"/>
    <w:rsid w:val="00027B94"/>
    <w:rsid w:val="00031C5D"/>
    <w:rsid w:val="000323EE"/>
    <w:rsid w:val="00035D03"/>
    <w:rsid w:val="0003663E"/>
    <w:rsid w:val="00036717"/>
    <w:rsid w:val="00041793"/>
    <w:rsid w:val="00043106"/>
    <w:rsid w:val="00044369"/>
    <w:rsid w:val="000463BB"/>
    <w:rsid w:val="00047290"/>
    <w:rsid w:val="0005485E"/>
    <w:rsid w:val="00055C2C"/>
    <w:rsid w:val="00056055"/>
    <w:rsid w:val="00060EF8"/>
    <w:rsid w:val="000612B3"/>
    <w:rsid w:val="00065A31"/>
    <w:rsid w:val="00066B2D"/>
    <w:rsid w:val="00073EA8"/>
    <w:rsid w:val="000762FA"/>
    <w:rsid w:val="00082460"/>
    <w:rsid w:val="00082656"/>
    <w:rsid w:val="00083F8E"/>
    <w:rsid w:val="00085FAF"/>
    <w:rsid w:val="00087189"/>
    <w:rsid w:val="00087BED"/>
    <w:rsid w:val="00090716"/>
    <w:rsid w:val="00092E6F"/>
    <w:rsid w:val="000A13FA"/>
    <w:rsid w:val="000A1816"/>
    <w:rsid w:val="000A3D77"/>
    <w:rsid w:val="000A70B0"/>
    <w:rsid w:val="000B0427"/>
    <w:rsid w:val="000B31F7"/>
    <w:rsid w:val="000B41E6"/>
    <w:rsid w:val="000D6ACA"/>
    <w:rsid w:val="000E3E95"/>
    <w:rsid w:val="000F16D0"/>
    <w:rsid w:val="000F25D0"/>
    <w:rsid w:val="000F7FD2"/>
    <w:rsid w:val="001137A7"/>
    <w:rsid w:val="001137D5"/>
    <w:rsid w:val="001143FB"/>
    <w:rsid w:val="001157AD"/>
    <w:rsid w:val="001202C6"/>
    <w:rsid w:val="0012348E"/>
    <w:rsid w:val="001268FF"/>
    <w:rsid w:val="0013025F"/>
    <w:rsid w:val="0013028D"/>
    <w:rsid w:val="00132444"/>
    <w:rsid w:val="00132827"/>
    <w:rsid w:val="00132E99"/>
    <w:rsid w:val="00134753"/>
    <w:rsid w:val="00134840"/>
    <w:rsid w:val="00134E6E"/>
    <w:rsid w:val="00140F8E"/>
    <w:rsid w:val="00143C91"/>
    <w:rsid w:val="0014411D"/>
    <w:rsid w:val="001560A1"/>
    <w:rsid w:val="00156F29"/>
    <w:rsid w:val="00157612"/>
    <w:rsid w:val="00160606"/>
    <w:rsid w:val="001611FB"/>
    <w:rsid w:val="00172B18"/>
    <w:rsid w:val="00173AC0"/>
    <w:rsid w:val="00176A58"/>
    <w:rsid w:val="00184FC9"/>
    <w:rsid w:val="001930B3"/>
    <w:rsid w:val="001964F6"/>
    <w:rsid w:val="00197463"/>
    <w:rsid w:val="00197A58"/>
    <w:rsid w:val="00197CE5"/>
    <w:rsid w:val="001A5326"/>
    <w:rsid w:val="001B0794"/>
    <w:rsid w:val="001B1AF9"/>
    <w:rsid w:val="001B1C44"/>
    <w:rsid w:val="001B1CCE"/>
    <w:rsid w:val="001B33F7"/>
    <w:rsid w:val="001B5504"/>
    <w:rsid w:val="001B67A2"/>
    <w:rsid w:val="001C67DE"/>
    <w:rsid w:val="001D0D25"/>
    <w:rsid w:val="001D386C"/>
    <w:rsid w:val="001D67B1"/>
    <w:rsid w:val="001E1F49"/>
    <w:rsid w:val="001E418F"/>
    <w:rsid w:val="001E677E"/>
    <w:rsid w:val="001F15EA"/>
    <w:rsid w:val="001F42DC"/>
    <w:rsid w:val="001F4C5F"/>
    <w:rsid w:val="002001BA"/>
    <w:rsid w:val="00204724"/>
    <w:rsid w:val="002066B2"/>
    <w:rsid w:val="00206E34"/>
    <w:rsid w:val="002077C4"/>
    <w:rsid w:val="002104D8"/>
    <w:rsid w:val="00212376"/>
    <w:rsid w:val="0021741B"/>
    <w:rsid w:val="00220341"/>
    <w:rsid w:val="00221DE6"/>
    <w:rsid w:val="0022240F"/>
    <w:rsid w:val="002226A8"/>
    <w:rsid w:val="00222B0B"/>
    <w:rsid w:val="00222F96"/>
    <w:rsid w:val="00223B02"/>
    <w:rsid w:val="00223D9C"/>
    <w:rsid w:val="00226901"/>
    <w:rsid w:val="00227096"/>
    <w:rsid w:val="00232077"/>
    <w:rsid w:val="00233637"/>
    <w:rsid w:val="002350FD"/>
    <w:rsid w:val="002370C3"/>
    <w:rsid w:val="00237A78"/>
    <w:rsid w:val="00240B48"/>
    <w:rsid w:val="0024473B"/>
    <w:rsid w:val="00244D09"/>
    <w:rsid w:val="002460BD"/>
    <w:rsid w:val="00246DFB"/>
    <w:rsid w:val="00251904"/>
    <w:rsid w:val="0025623A"/>
    <w:rsid w:val="00257417"/>
    <w:rsid w:val="00261049"/>
    <w:rsid w:val="00273DCC"/>
    <w:rsid w:val="00281817"/>
    <w:rsid w:val="00281865"/>
    <w:rsid w:val="00283393"/>
    <w:rsid w:val="00284A79"/>
    <w:rsid w:val="00284D0D"/>
    <w:rsid w:val="0028630F"/>
    <w:rsid w:val="002918DA"/>
    <w:rsid w:val="0029214A"/>
    <w:rsid w:val="002928E4"/>
    <w:rsid w:val="00294092"/>
    <w:rsid w:val="00294EF1"/>
    <w:rsid w:val="00296BFA"/>
    <w:rsid w:val="00297688"/>
    <w:rsid w:val="002A227E"/>
    <w:rsid w:val="002A6FC1"/>
    <w:rsid w:val="002A705B"/>
    <w:rsid w:val="002B26C7"/>
    <w:rsid w:val="002B5D56"/>
    <w:rsid w:val="002C4902"/>
    <w:rsid w:val="002C50C3"/>
    <w:rsid w:val="002D0370"/>
    <w:rsid w:val="002D03D2"/>
    <w:rsid w:val="002D599C"/>
    <w:rsid w:val="002D5BBA"/>
    <w:rsid w:val="002D5BF7"/>
    <w:rsid w:val="002E7953"/>
    <w:rsid w:val="002F0F1E"/>
    <w:rsid w:val="002F2155"/>
    <w:rsid w:val="002F2287"/>
    <w:rsid w:val="002F6464"/>
    <w:rsid w:val="00300110"/>
    <w:rsid w:val="00303A58"/>
    <w:rsid w:val="00304439"/>
    <w:rsid w:val="00304825"/>
    <w:rsid w:val="00305041"/>
    <w:rsid w:val="00305583"/>
    <w:rsid w:val="00307EA0"/>
    <w:rsid w:val="00310D18"/>
    <w:rsid w:val="00315E71"/>
    <w:rsid w:val="00317940"/>
    <w:rsid w:val="00322C65"/>
    <w:rsid w:val="00323072"/>
    <w:rsid w:val="00324680"/>
    <w:rsid w:val="003263B6"/>
    <w:rsid w:val="003302DA"/>
    <w:rsid w:val="00330326"/>
    <w:rsid w:val="00330CD1"/>
    <w:rsid w:val="00333F13"/>
    <w:rsid w:val="00335344"/>
    <w:rsid w:val="003361C0"/>
    <w:rsid w:val="003401A5"/>
    <w:rsid w:val="00340862"/>
    <w:rsid w:val="00341DFD"/>
    <w:rsid w:val="00343DBE"/>
    <w:rsid w:val="0034503B"/>
    <w:rsid w:val="00347CB5"/>
    <w:rsid w:val="00362920"/>
    <w:rsid w:val="00366378"/>
    <w:rsid w:val="00371707"/>
    <w:rsid w:val="00372B38"/>
    <w:rsid w:val="0037421B"/>
    <w:rsid w:val="00381C8F"/>
    <w:rsid w:val="00383F09"/>
    <w:rsid w:val="00385E36"/>
    <w:rsid w:val="00385FF5"/>
    <w:rsid w:val="003863A5"/>
    <w:rsid w:val="00390872"/>
    <w:rsid w:val="00396901"/>
    <w:rsid w:val="00396F67"/>
    <w:rsid w:val="00397AD9"/>
    <w:rsid w:val="003A075C"/>
    <w:rsid w:val="003A1C10"/>
    <w:rsid w:val="003B2644"/>
    <w:rsid w:val="003B7018"/>
    <w:rsid w:val="003B7AF8"/>
    <w:rsid w:val="003C2A40"/>
    <w:rsid w:val="003C2AE8"/>
    <w:rsid w:val="003C30FF"/>
    <w:rsid w:val="003C35EB"/>
    <w:rsid w:val="003C3AD8"/>
    <w:rsid w:val="003D2DD6"/>
    <w:rsid w:val="003D31C9"/>
    <w:rsid w:val="003D5626"/>
    <w:rsid w:val="003E0385"/>
    <w:rsid w:val="003E1C7F"/>
    <w:rsid w:val="003E201C"/>
    <w:rsid w:val="003E2235"/>
    <w:rsid w:val="003E4712"/>
    <w:rsid w:val="003E4B0C"/>
    <w:rsid w:val="003F33CC"/>
    <w:rsid w:val="003F451D"/>
    <w:rsid w:val="003F63A7"/>
    <w:rsid w:val="003F7EF7"/>
    <w:rsid w:val="004031A5"/>
    <w:rsid w:val="00411748"/>
    <w:rsid w:val="00414304"/>
    <w:rsid w:val="00415445"/>
    <w:rsid w:val="0041577B"/>
    <w:rsid w:val="00420A4E"/>
    <w:rsid w:val="00421FD1"/>
    <w:rsid w:val="00425A6E"/>
    <w:rsid w:val="004403CB"/>
    <w:rsid w:val="00442529"/>
    <w:rsid w:val="00446C61"/>
    <w:rsid w:val="00447213"/>
    <w:rsid w:val="0045576B"/>
    <w:rsid w:val="004567E4"/>
    <w:rsid w:val="0045715B"/>
    <w:rsid w:val="0046495C"/>
    <w:rsid w:val="00465949"/>
    <w:rsid w:val="00467F1D"/>
    <w:rsid w:val="004725E2"/>
    <w:rsid w:val="004733C3"/>
    <w:rsid w:val="00473A8E"/>
    <w:rsid w:val="004809B7"/>
    <w:rsid w:val="0048710E"/>
    <w:rsid w:val="00487406"/>
    <w:rsid w:val="00494963"/>
    <w:rsid w:val="00497A9D"/>
    <w:rsid w:val="004A420E"/>
    <w:rsid w:val="004A503A"/>
    <w:rsid w:val="004A50FA"/>
    <w:rsid w:val="004A6914"/>
    <w:rsid w:val="004A6A1C"/>
    <w:rsid w:val="004A7C05"/>
    <w:rsid w:val="004B4027"/>
    <w:rsid w:val="004B79C0"/>
    <w:rsid w:val="004C3AE5"/>
    <w:rsid w:val="004C66DD"/>
    <w:rsid w:val="004C6AD0"/>
    <w:rsid w:val="004D423C"/>
    <w:rsid w:val="004E27B6"/>
    <w:rsid w:val="004E7C1F"/>
    <w:rsid w:val="004F784C"/>
    <w:rsid w:val="00502176"/>
    <w:rsid w:val="00511DD3"/>
    <w:rsid w:val="00515A49"/>
    <w:rsid w:val="00515EBD"/>
    <w:rsid w:val="00516D13"/>
    <w:rsid w:val="0052137C"/>
    <w:rsid w:val="005228CB"/>
    <w:rsid w:val="0052497D"/>
    <w:rsid w:val="00526257"/>
    <w:rsid w:val="00526359"/>
    <w:rsid w:val="00530C98"/>
    <w:rsid w:val="005508A5"/>
    <w:rsid w:val="00555069"/>
    <w:rsid w:val="005612FA"/>
    <w:rsid w:val="00561ABA"/>
    <w:rsid w:val="00563C70"/>
    <w:rsid w:val="0056640E"/>
    <w:rsid w:val="0056737F"/>
    <w:rsid w:val="00575864"/>
    <w:rsid w:val="00583665"/>
    <w:rsid w:val="00593662"/>
    <w:rsid w:val="00594A98"/>
    <w:rsid w:val="00595062"/>
    <w:rsid w:val="00595E4F"/>
    <w:rsid w:val="005A4A8F"/>
    <w:rsid w:val="005B0A6E"/>
    <w:rsid w:val="005B6A06"/>
    <w:rsid w:val="005B7602"/>
    <w:rsid w:val="005C4B56"/>
    <w:rsid w:val="005C6BED"/>
    <w:rsid w:val="005D25EE"/>
    <w:rsid w:val="005D5369"/>
    <w:rsid w:val="005E1636"/>
    <w:rsid w:val="005E6890"/>
    <w:rsid w:val="005E76A5"/>
    <w:rsid w:val="005F6854"/>
    <w:rsid w:val="00600B80"/>
    <w:rsid w:val="0060161B"/>
    <w:rsid w:val="00604566"/>
    <w:rsid w:val="00612110"/>
    <w:rsid w:val="006130A6"/>
    <w:rsid w:val="006220E3"/>
    <w:rsid w:val="00627225"/>
    <w:rsid w:val="006307DD"/>
    <w:rsid w:val="00634DE2"/>
    <w:rsid w:val="006355BC"/>
    <w:rsid w:val="00635C33"/>
    <w:rsid w:val="006419E6"/>
    <w:rsid w:val="00641F4B"/>
    <w:rsid w:val="00643CB1"/>
    <w:rsid w:val="0065030E"/>
    <w:rsid w:val="006539FD"/>
    <w:rsid w:val="006545B0"/>
    <w:rsid w:val="00656140"/>
    <w:rsid w:val="006575FF"/>
    <w:rsid w:val="00665B4A"/>
    <w:rsid w:val="00670BB0"/>
    <w:rsid w:val="00671353"/>
    <w:rsid w:val="00673549"/>
    <w:rsid w:val="00677B02"/>
    <w:rsid w:val="00680309"/>
    <w:rsid w:val="00685417"/>
    <w:rsid w:val="006921DB"/>
    <w:rsid w:val="00693AC3"/>
    <w:rsid w:val="006940C7"/>
    <w:rsid w:val="00694205"/>
    <w:rsid w:val="00694431"/>
    <w:rsid w:val="00695337"/>
    <w:rsid w:val="0069693D"/>
    <w:rsid w:val="006A5861"/>
    <w:rsid w:val="006A5ADC"/>
    <w:rsid w:val="006A5C8F"/>
    <w:rsid w:val="006A745F"/>
    <w:rsid w:val="006B288E"/>
    <w:rsid w:val="006B2EFE"/>
    <w:rsid w:val="006B543B"/>
    <w:rsid w:val="006B7891"/>
    <w:rsid w:val="006C01B2"/>
    <w:rsid w:val="006C0D15"/>
    <w:rsid w:val="006C1BDB"/>
    <w:rsid w:val="006D0FED"/>
    <w:rsid w:val="006D2F76"/>
    <w:rsid w:val="006D42C7"/>
    <w:rsid w:val="006E0FC3"/>
    <w:rsid w:val="006E3029"/>
    <w:rsid w:val="006E410E"/>
    <w:rsid w:val="006E44D6"/>
    <w:rsid w:val="006E7783"/>
    <w:rsid w:val="006F21FE"/>
    <w:rsid w:val="006F7670"/>
    <w:rsid w:val="00700A4A"/>
    <w:rsid w:val="00703754"/>
    <w:rsid w:val="007067A0"/>
    <w:rsid w:val="00706DA2"/>
    <w:rsid w:val="00711B1A"/>
    <w:rsid w:val="007143F5"/>
    <w:rsid w:val="00717323"/>
    <w:rsid w:val="00721B67"/>
    <w:rsid w:val="00723717"/>
    <w:rsid w:val="00725756"/>
    <w:rsid w:val="0073518C"/>
    <w:rsid w:val="00736FFD"/>
    <w:rsid w:val="0074644A"/>
    <w:rsid w:val="00746A36"/>
    <w:rsid w:val="007506BC"/>
    <w:rsid w:val="007507A3"/>
    <w:rsid w:val="007524B3"/>
    <w:rsid w:val="0075380C"/>
    <w:rsid w:val="00754682"/>
    <w:rsid w:val="007549B8"/>
    <w:rsid w:val="0076051E"/>
    <w:rsid w:val="0076270C"/>
    <w:rsid w:val="007634B0"/>
    <w:rsid w:val="007646DD"/>
    <w:rsid w:val="00764EDB"/>
    <w:rsid w:val="0076576A"/>
    <w:rsid w:val="007658AC"/>
    <w:rsid w:val="00773B75"/>
    <w:rsid w:val="00774F71"/>
    <w:rsid w:val="00777075"/>
    <w:rsid w:val="007775E5"/>
    <w:rsid w:val="007A06A8"/>
    <w:rsid w:val="007A2112"/>
    <w:rsid w:val="007A21D7"/>
    <w:rsid w:val="007A29D4"/>
    <w:rsid w:val="007A2BC5"/>
    <w:rsid w:val="007A39C1"/>
    <w:rsid w:val="007A50AD"/>
    <w:rsid w:val="007A72D8"/>
    <w:rsid w:val="007B143D"/>
    <w:rsid w:val="007B6B08"/>
    <w:rsid w:val="007C6002"/>
    <w:rsid w:val="007D3014"/>
    <w:rsid w:val="007D6A59"/>
    <w:rsid w:val="007D6DD8"/>
    <w:rsid w:val="007E05CA"/>
    <w:rsid w:val="007E2C0B"/>
    <w:rsid w:val="007E3788"/>
    <w:rsid w:val="007E595C"/>
    <w:rsid w:val="007E6F05"/>
    <w:rsid w:val="007E732D"/>
    <w:rsid w:val="007E7599"/>
    <w:rsid w:val="008056D4"/>
    <w:rsid w:val="00806F44"/>
    <w:rsid w:val="00807AF2"/>
    <w:rsid w:val="0081454E"/>
    <w:rsid w:val="00814A36"/>
    <w:rsid w:val="00816871"/>
    <w:rsid w:val="0083129E"/>
    <w:rsid w:val="00832F6D"/>
    <w:rsid w:val="0083546C"/>
    <w:rsid w:val="00843CE5"/>
    <w:rsid w:val="00845418"/>
    <w:rsid w:val="008472C1"/>
    <w:rsid w:val="0085550E"/>
    <w:rsid w:val="00862743"/>
    <w:rsid w:val="00864F0E"/>
    <w:rsid w:val="0088551E"/>
    <w:rsid w:val="00893767"/>
    <w:rsid w:val="008960C4"/>
    <w:rsid w:val="008971F3"/>
    <w:rsid w:val="00897C9A"/>
    <w:rsid w:val="008A1BEC"/>
    <w:rsid w:val="008A2F91"/>
    <w:rsid w:val="008A36C9"/>
    <w:rsid w:val="008B0E83"/>
    <w:rsid w:val="008B248D"/>
    <w:rsid w:val="008C037E"/>
    <w:rsid w:val="008C2CC5"/>
    <w:rsid w:val="008C5ED4"/>
    <w:rsid w:val="008C6FA4"/>
    <w:rsid w:val="008D18C0"/>
    <w:rsid w:val="008E1D93"/>
    <w:rsid w:val="008E418E"/>
    <w:rsid w:val="008E5115"/>
    <w:rsid w:val="008F3B2C"/>
    <w:rsid w:val="008F3C94"/>
    <w:rsid w:val="008F4ACF"/>
    <w:rsid w:val="008F582F"/>
    <w:rsid w:val="008F6D05"/>
    <w:rsid w:val="009021E6"/>
    <w:rsid w:val="009044AB"/>
    <w:rsid w:val="0090712B"/>
    <w:rsid w:val="00911789"/>
    <w:rsid w:val="00914881"/>
    <w:rsid w:val="00916204"/>
    <w:rsid w:val="00916974"/>
    <w:rsid w:val="00921402"/>
    <w:rsid w:val="009257C3"/>
    <w:rsid w:val="0093077B"/>
    <w:rsid w:val="00931FDD"/>
    <w:rsid w:val="009356EC"/>
    <w:rsid w:val="009404D2"/>
    <w:rsid w:val="0094559A"/>
    <w:rsid w:val="00946F8D"/>
    <w:rsid w:val="009533D5"/>
    <w:rsid w:val="00954C0F"/>
    <w:rsid w:val="00957ADD"/>
    <w:rsid w:val="00962002"/>
    <w:rsid w:val="0096458A"/>
    <w:rsid w:val="00973197"/>
    <w:rsid w:val="00974451"/>
    <w:rsid w:val="00985B30"/>
    <w:rsid w:val="00990440"/>
    <w:rsid w:val="00994DB9"/>
    <w:rsid w:val="00995BD6"/>
    <w:rsid w:val="009974D1"/>
    <w:rsid w:val="009A6D36"/>
    <w:rsid w:val="009B3561"/>
    <w:rsid w:val="009B4274"/>
    <w:rsid w:val="009B5643"/>
    <w:rsid w:val="009B571A"/>
    <w:rsid w:val="009C6662"/>
    <w:rsid w:val="009C722D"/>
    <w:rsid w:val="009C7B37"/>
    <w:rsid w:val="009E0315"/>
    <w:rsid w:val="009E3289"/>
    <w:rsid w:val="009F0BD1"/>
    <w:rsid w:val="009F4266"/>
    <w:rsid w:val="00A00BAD"/>
    <w:rsid w:val="00A03639"/>
    <w:rsid w:val="00A04730"/>
    <w:rsid w:val="00A07E99"/>
    <w:rsid w:val="00A14467"/>
    <w:rsid w:val="00A15625"/>
    <w:rsid w:val="00A16BB1"/>
    <w:rsid w:val="00A26C7D"/>
    <w:rsid w:val="00A27E89"/>
    <w:rsid w:val="00A31603"/>
    <w:rsid w:val="00A31A1C"/>
    <w:rsid w:val="00A328BB"/>
    <w:rsid w:val="00A33C84"/>
    <w:rsid w:val="00A348D7"/>
    <w:rsid w:val="00A41D4E"/>
    <w:rsid w:val="00A463B6"/>
    <w:rsid w:val="00A500FF"/>
    <w:rsid w:val="00A504A9"/>
    <w:rsid w:val="00A51FE5"/>
    <w:rsid w:val="00A544D9"/>
    <w:rsid w:val="00A55E0E"/>
    <w:rsid w:val="00A57FF7"/>
    <w:rsid w:val="00A61F0D"/>
    <w:rsid w:val="00A626E2"/>
    <w:rsid w:val="00A62A7A"/>
    <w:rsid w:val="00A62CE8"/>
    <w:rsid w:val="00A65688"/>
    <w:rsid w:val="00A66763"/>
    <w:rsid w:val="00A673DB"/>
    <w:rsid w:val="00A700C1"/>
    <w:rsid w:val="00A80212"/>
    <w:rsid w:val="00A81C78"/>
    <w:rsid w:val="00A8427F"/>
    <w:rsid w:val="00A879D0"/>
    <w:rsid w:val="00A9049A"/>
    <w:rsid w:val="00AA003E"/>
    <w:rsid w:val="00AA02EF"/>
    <w:rsid w:val="00AA1839"/>
    <w:rsid w:val="00AA5850"/>
    <w:rsid w:val="00AA5A73"/>
    <w:rsid w:val="00AA5BCA"/>
    <w:rsid w:val="00AB1BBA"/>
    <w:rsid w:val="00AB222A"/>
    <w:rsid w:val="00AB6ADD"/>
    <w:rsid w:val="00AC0E94"/>
    <w:rsid w:val="00AD1816"/>
    <w:rsid w:val="00AD4F1C"/>
    <w:rsid w:val="00AE45F5"/>
    <w:rsid w:val="00AE6441"/>
    <w:rsid w:val="00AF28EB"/>
    <w:rsid w:val="00AF35AA"/>
    <w:rsid w:val="00AF3F5D"/>
    <w:rsid w:val="00B0510C"/>
    <w:rsid w:val="00B1081B"/>
    <w:rsid w:val="00B12749"/>
    <w:rsid w:val="00B1772B"/>
    <w:rsid w:val="00B22BD8"/>
    <w:rsid w:val="00B302E2"/>
    <w:rsid w:val="00B3177A"/>
    <w:rsid w:val="00B35FEC"/>
    <w:rsid w:val="00B4139E"/>
    <w:rsid w:val="00B446B9"/>
    <w:rsid w:val="00B47FF3"/>
    <w:rsid w:val="00B510F2"/>
    <w:rsid w:val="00B52222"/>
    <w:rsid w:val="00B52AC6"/>
    <w:rsid w:val="00B52DAD"/>
    <w:rsid w:val="00B565BD"/>
    <w:rsid w:val="00B61116"/>
    <w:rsid w:val="00B62EA5"/>
    <w:rsid w:val="00B6480E"/>
    <w:rsid w:val="00B72CCF"/>
    <w:rsid w:val="00B80176"/>
    <w:rsid w:val="00B84898"/>
    <w:rsid w:val="00B84A80"/>
    <w:rsid w:val="00B84D0F"/>
    <w:rsid w:val="00B85854"/>
    <w:rsid w:val="00B85CCC"/>
    <w:rsid w:val="00B8737F"/>
    <w:rsid w:val="00B91277"/>
    <w:rsid w:val="00B963E6"/>
    <w:rsid w:val="00B97567"/>
    <w:rsid w:val="00BA1669"/>
    <w:rsid w:val="00BA532A"/>
    <w:rsid w:val="00BA74A8"/>
    <w:rsid w:val="00BA7B27"/>
    <w:rsid w:val="00BA7C7C"/>
    <w:rsid w:val="00BB2E84"/>
    <w:rsid w:val="00BB3C6C"/>
    <w:rsid w:val="00BB4A2D"/>
    <w:rsid w:val="00BC05BC"/>
    <w:rsid w:val="00BC3A47"/>
    <w:rsid w:val="00BC549E"/>
    <w:rsid w:val="00BD09EB"/>
    <w:rsid w:val="00BD20B7"/>
    <w:rsid w:val="00BD2A77"/>
    <w:rsid w:val="00BD5F71"/>
    <w:rsid w:val="00BE6432"/>
    <w:rsid w:val="00BE7B34"/>
    <w:rsid w:val="00BF2AD9"/>
    <w:rsid w:val="00BF6D51"/>
    <w:rsid w:val="00BF7864"/>
    <w:rsid w:val="00C06E01"/>
    <w:rsid w:val="00C0793B"/>
    <w:rsid w:val="00C118AA"/>
    <w:rsid w:val="00C14A7D"/>
    <w:rsid w:val="00C154DF"/>
    <w:rsid w:val="00C17493"/>
    <w:rsid w:val="00C20B16"/>
    <w:rsid w:val="00C22FF6"/>
    <w:rsid w:val="00C23373"/>
    <w:rsid w:val="00C3118C"/>
    <w:rsid w:val="00C311B5"/>
    <w:rsid w:val="00C31459"/>
    <w:rsid w:val="00C5061E"/>
    <w:rsid w:val="00C5560A"/>
    <w:rsid w:val="00C56595"/>
    <w:rsid w:val="00C565E1"/>
    <w:rsid w:val="00C62B23"/>
    <w:rsid w:val="00C6319D"/>
    <w:rsid w:val="00C6618B"/>
    <w:rsid w:val="00C66201"/>
    <w:rsid w:val="00C7087C"/>
    <w:rsid w:val="00C72C64"/>
    <w:rsid w:val="00C74CCF"/>
    <w:rsid w:val="00C77BF0"/>
    <w:rsid w:val="00C80900"/>
    <w:rsid w:val="00C80EAB"/>
    <w:rsid w:val="00C83718"/>
    <w:rsid w:val="00C93C09"/>
    <w:rsid w:val="00C97BA1"/>
    <w:rsid w:val="00CA0616"/>
    <w:rsid w:val="00CA226E"/>
    <w:rsid w:val="00CA393A"/>
    <w:rsid w:val="00CA5620"/>
    <w:rsid w:val="00CB6AF3"/>
    <w:rsid w:val="00CC153E"/>
    <w:rsid w:val="00CC21DC"/>
    <w:rsid w:val="00CD0E1C"/>
    <w:rsid w:val="00CD29F9"/>
    <w:rsid w:val="00CD3BE5"/>
    <w:rsid w:val="00CD6A51"/>
    <w:rsid w:val="00CE1044"/>
    <w:rsid w:val="00CE119C"/>
    <w:rsid w:val="00CE2E17"/>
    <w:rsid w:val="00CE46A6"/>
    <w:rsid w:val="00CE478E"/>
    <w:rsid w:val="00CE5C53"/>
    <w:rsid w:val="00CF1EA7"/>
    <w:rsid w:val="00CF5DA7"/>
    <w:rsid w:val="00CF64D2"/>
    <w:rsid w:val="00CF659B"/>
    <w:rsid w:val="00CF6CEC"/>
    <w:rsid w:val="00CF7100"/>
    <w:rsid w:val="00CF744A"/>
    <w:rsid w:val="00D13E15"/>
    <w:rsid w:val="00D1612A"/>
    <w:rsid w:val="00D1798E"/>
    <w:rsid w:val="00D2327A"/>
    <w:rsid w:val="00D24593"/>
    <w:rsid w:val="00D27242"/>
    <w:rsid w:val="00D3021F"/>
    <w:rsid w:val="00D317E9"/>
    <w:rsid w:val="00D37591"/>
    <w:rsid w:val="00D37E07"/>
    <w:rsid w:val="00D45369"/>
    <w:rsid w:val="00D60AF9"/>
    <w:rsid w:val="00D60EDF"/>
    <w:rsid w:val="00D622A8"/>
    <w:rsid w:val="00D70C9A"/>
    <w:rsid w:val="00D710A2"/>
    <w:rsid w:val="00D8108B"/>
    <w:rsid w:val="00D8448A"/>
    <w:rsid w:val="00D90077"/>
    <w:rsid w:val="00DA2E2B"/>
    <w:rsid w:val="00DA5226"/>
    <w:rsid w:val="00DA545A"/>
    <w:rsid w:val="00DB0A7D"/>
    <w:rsid w:val="00DB24BB"/>
    <w:rsid w:val="00DC4716"/>
    <w:rsid w:val="00DC77B3"/>
    <w:rsid w:val="00DD03E8"/>
    <w:rsid w:val="00DD0F03"/>
    <w:rsid w:val="00DD1F8F"/>
    <w:rsid w:val="00DD342C"/>
    <w:rsid w:val="00DD3EF7"/>
    <w:rsid w:val="00DE1EFB"/>
    <w:rsid w:val="00DE48B2"/>
    <w:rsid w:val="00DE5190"/>
    <w:rsid w:val="00DE6AB3"/>
    <w:rsid w:val="00DE7722"/>
    <w:rsid w:val="00DF00D9"/>
    <w:rsid w:val="00DF15DF"/>
    <w:rsid w:val="00DF3042"/>
    <w:rsid w:val="00DF4159"/>
    <w:rsid w:val="00DF4704"/>
    <w:rsid w:val="00DF482A"/>
    <w:rsid w:val="00DF6F96"/>
    <w:rsid w:val="00E02984"/>
    <w:rsid w:val="00E04EF5"/>
    <w:rsid w:val="00E05F63"/>
    <w:rsid w:val="00E06BFD"/>
    <w:rsid w:val="00E1298E"/>
    <w:rsid w:val="00E133CE"/>
    <w:rsid w:val="00E14F19"/>
    <w:rsid w:val="00E151A7"/>
    <w:rsid w:val="00E15663"/>
    <w:rsid w:val="00E16095"/>
    <w:rsid w:val="00E26C64"/>
    <w:rsid w:val="00E30BF7"/>
    <w:rsid w:val="00E367B3"/>
    <w:rsid w:val="00E420CB"/>
    <w:rsid w:val="00E42269"/>
    <w:rsid w:val="00E4325D"/>
    <w:rsid w:val="00E5308B"/>
    <w:rsid w:val="00E54F4D"/>
    <w:rsid w:val="00E56456"/>
    <w:rsid w:val="00E5666D"/>
    <w:rsid w:val="00E57A13"/>
    <w:rsid w:val="00E64AE2"/>
    <w:rsid w:val="00E670C6"/>
    <w:rsid w:val="00E679E3"/>
    <w:rsid w:val="00E711B3"/>
    <w:rsid w:val="00E72CCF"/>
    <w:rsid w:val="00E7533F"/>
    <w:rsid w:val="00E75E03"/>
    <w:rsid w:val="00E82986"/>
    <w:rsid w:val="00E82CD9"/>
    <w:rsid w:val="00E8433E"/>
    <w:rsid w:val="00E86464"/>
    <w:rsid w:val="00E86713"/>
    <w:rsid w:val="00E90D0C"/>
    <w:rsid w:val="00E924DC"/>
    <w:rsid w:val="00E971FB"/>
    <w:rsid w:val="00EA0670"/>
    <w:rsid w:val="00EA16ED"/>
    <w:rsid w:val="00EA5DFF"/>
    <w:rsid w:val="00EA66C7"/>
    <w:rsid w:val="00EA7424"/>
    <w:rsid w:val="00EB4FE1"/>
    <w:rsid w:val="00EB67FE"/>
    <w:rsid w:val="00EB7E9E"/>
    <w:rsid w:val="00EC4B78"/>
    <w:rsid w:val="00EC7A09"/>
    <w:rsid w:val="00ED1355"/>
    <w:rsid w:val="00EE437B"/>
    <w:rsid w:val="00EE6033"/>
    <w:rsid w:val="00EE68D4"/>
    <w:rsid w:val="00EF1065"/>
    <w:rsid w:val="00EF2170"/>
    <w:rsid w:val="00F015E5"/>
    <w:rsid w:val="00F0733A"/>
    <w:rsid w:val="00F1364E"/>
    <w:rsid w:val="00F14E9B"/>
    <w:rsid w:val="00F15187"/>
    <w:rsid w:val="00F26F70"/>
    <w:rsid w:val="00F32BE4"/>
    <w:rsid w:val="00F3736B"/>
    <w:rsid w:val="00F4321E"/>
    <w:rsid w:val="00F47BF5"/>
    <w:rsid w:val="00F52C35"/>
    <w:rsid w:val="00F5575C"/>
    <w:rsid w:val="00F56D27"/>
    <w:rsid w:val="00F6339A"/>
    <w:rsid w:val="00F649A4"/>
    <w:rsid w:val="00F6648D"/>
    <w:rsid w:val="00F71FAB"/>
    <w:rsid w:val="00F77DC0"/>
    <w:rsid w:val="00F80BEF"/>
    <w:rsid w:val="00F8240F"/>
    <w:rsid w:val="00F83355"/>
    <w:rsid w:val="00F837E5"/>
    <w:rsid w:val="00F84692"/>
    <w:rsid w:val="00F869A9"/>
    <w:rsid w:val="00F9044D"/>
    <w:rsid w:val="00F92C65"/>
    <w:rsid w:val="00F96EF2"/>
    <w:rsid w:val="00FA1D94"/>
    <w:rsid w:val="00FA5010"/>
    <w:rsid w:val="00FB1BA2"/>
    <w:rsid w:val="00FB201C"/>
    <w:rsid w:val="00FB20DF"/>
    <w:rsid w:val="00FB299F"/>
    <w:rsid w:val="00FB2D1F"/>
    <w:rsid w:val="00FB49FF"/>
    <w:rsid w:val="00FB57C4"/>
    <w:rsid w:val="00FB6D40"/>
    <w:rsid w:val="00FB7A1A"/>
    <w:rsid w:val="00FC25A6"/>
    <w:rsid w:val="00FC315C"/>
    <w:rsid w:val="00FC3C63"/>
    <w:rsid w:val="00FC57C1"/>
    <w:rsid w:val="00FC75C5"/>
    <w:rsid w:val="00FC7D5B"/>
    <w:rsid w:val="00FD6C49"/>
    <w:rsid w:val="00FE05F0"/>
    <w:rsid w:val="00FE2454"/>
    <w:rsid w:val="00FE4597"/>
    <w:rsid w:val="00FF2C0E"/>
    <w:rsid w:val="00FF2C85"/>
    <w:rsid w:val="00FF402F"/>
    <w:rsid w:val="00FF5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6"/>
    <o:shapelayout v:ext="edit">
      <o:idmap v:ext="edit" data="1"/>
    </o:shapelayout>
  </w:shapeDefaults>
  <w:decimalSymbol w:val="."/>
  <w:listSeparator w:val=","/>
  <w14:docId w14:val="346B8C5B"/>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FC3"/>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3D31C9"/>
    <w:pPr>
      <w:keepNext/>
      <w:keepLines/>
      <w:spacing w:before="240"/>
      <w:outlineLvl w:val="0"/>
    </w:pPr>
    <w:rPr>
      <w:rFonts w:eastAsiaTheme="majorEastAsia" w:cstheme="majorBidi"/>
      <w:b/>
      <w:bCs/>
      <w:sz w:val="28"/>
      <w:szCs w:val="32"/>
      <w:lang w:val="en-US"/>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link w:val="BodyTextIndent3Char"/>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8E418E"/>
    <w:pPr>
      <w:spacing w:before="480" w:after="240" w:line="240" w:lineRule="auto"/>
      <w:ind w:left="-194"/>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D31C9"/>
    <w:rPr>
      <w:rFonts w:ascii="Arial" w:eastAsiaTheme="majorEastAsia" w:hAnsi="Arial" w:cstheme="majorBidi"/>
      <w:b/>
      <w:bCs/>
      <w:sz w:val="28"/>
      <w:szCs w:val="32"/>
      <w:lang w:val="en-US"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paragraph" w:styleId="BodyTextIndent">
    <w:name w:val="Body Text Indent"/>
    <w:basedOn w:val="Normal"/>
    <w:link w:val="BodyTextIndentChar"/>
    <w:rsid w:val="003C30FF"/>
    <w:pPr>
      <w:spacing w:after="120"/>
      <w:ind w:left="360"/>
    </w:pPr>
  </w:style>
  <w:style w:type="character" w:customStyle="1" w:styleId="BodyTextIndentChar">
    <w:name w:val="Body Text Indent Char"/>
    <w:basedOn w:val="DefaultParagraphFont"/>
    <w:link w:val="BodyTextIndent"/>
    <w:rsid w:val="003C30FF"/>
    <w:rPr>
      <w:rFonts w:ascii="Arial" w:hAnsi="Arial"/>
      <w:lang w:eastAsia="en-US"/>
    </w:rPr>
  </w:style>
  <w:style w:type="table" w:customStyle="1" w:styleId="TableGrid1">
    <w:name w:val="Table Grid1"/>
    <w:basedOn w:val="TableNormal"/>
    <w:next w:val="TableGrid"/>
    <w:uiPriority w:val="39"/>
    <w:rsid w:val="0041174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174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73DB"/>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673DB"/>
    <w:rPr>
      <w:rFonts w:ascii="Calibri" w:eastAsia="Calibri" w:hAnsi="Calibr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673DB"/>
    <w:rPr>
      <w:rFonts w:ascii="Calibri" w:eastAsia="Calibri" w:hAnsi="Calibr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673DB"/>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504A9"/>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31FDD"/>
    <w:rPr>
      <w:sz w:val="16"/>
      <w:szCs w:val="16"/>
    </w:rPr>
  </w:style>
  <w:style w:type="paragraph" w:styleId="CommentText">
    <w:name w:val="annotation text"/>
    <w:basedOn w:val="Normal"/>
    <w:link w:val="CommentTextChar"/>
    <w:rsid w:val="00931FDD"/>
    <w:pPr>
      <w:spacing w:line="240" w:lineRule="auto"/>
    </w:pPr>
  </w:style>
  <w:style w:type="character" w:customStyle="1" w:styleId="CommentTextChar">
    <w:name w:val="Comment Text Char"/>
    <w:basedOn w:val="DefaultParagraphFont"/>
    <w:link w:val="CommentText"/>
    <w:rsid w:val="00931FDD"/>
    <w:rPr>
      <w:rFonts w:ascii="Arial" w:hAnsi="Arial"/>
      <w:lang w:eastAsia="en-US"/>
    </w:rPr>
  </w:style>
  <w:style w:type="paragraph" w:styleId="CommentSubject">
    <w:name w:val="annotation subject"/>
    <w:basedOn w:val="CommentText"/>
    <w:next w:val="CommentText"/>
    <w:link w:val="CommentSubjectChar"/>
    <w:semiHidden/>
    <w:unhideWhenUsed/>
    <w:rsid w:val="00931FDD"/>
    <w:rPr>
      <w:b/>
      <w:bCs/>
    </w:rPr>
  </w:style>
  <w:style w:type="character" w:customStyle="1" w:styleId="CommentSubjectChar">
    <w:name w:val="Comment Subject Char"/>
    <w:basedOn w:val="CommentTextChar"/>
    <w:link w:val="CommentSubject"/>
    <w:semiHidden/>
    <w:rsid w:val="00931FDD"/>
    <w:rPr>
      <w:rFonts w:ascii="Arial" w:hAnsi="Arial"/>
      <w:b/>
      <w:bCs/>
      <w:lang w:eastAsia="en-US"/>
    </w:rPr>
  </w:style>
  <w:style w:type="paragraph" w:styleId="Revision">
    <w:name w:val="Revision"/>
    <w:hidden/>
    <w:uiPriority w:val="99"/>
    <w:semiHidden/>
    <w:rsid w:val="00CF744A"/>
    <w:rPr>
      <w:rFonts w:ascii="Arial" w:hAnsi="Arial"/>
      <w:lang w:eastAsia="en-US"/>
    </w:rPr>
  </w:style>
  <w:style w:type="character" w:customStyle="1" w:styleId="BodyTextIndent3Char">
    <w:name w:val="Body Text Indent 3 Char"/>
    <w:basedOn w:val="DefaultParagraphFont"/>
    <w:link w:val="BodyTextIndent3"/>
    <w:rsid w:val="00D710A2"/>
    <w:rPr>
      <w:sz w:val="24"/>
      <w:lang w:eastAsia="en-US"/>
    </w:rPr>
  </w:style>
  <w:style w:type="paragraph" w:styleId="NormalWeb">
    <w:name w:val="Normal (Web)"/>
    <w:basedOn w:val="Normal"/>
    <w:uiPriority w:val="99"/>
    <w:unhideWhenUsed/>
    <w:rsid w:val="00807AF2"/>
    <w:pPr>
      <w:spacing w:before="100" w:beforeAutospacing="1" w:after="100" w:afterAutospacing="1" w:line="240" w:lineRule="auto"/>
      <w:jc w:val="left"/>
    </w:pPr>
    <w:rPr>
      <w:rFonts w:ascii="Times New Roman" w:eastAsiaTheme="minorEastAsia"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64535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BB21-80DA-4694-B5CD-28B87ECF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3217</TotalTime>
  <Pages>12</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10767</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USER</cp:lastModifiedBy>
  <cp:revision>88</cp:revision>
  <cp:lastPrinted>2018-10-30T14:17:00Z</cp:lastPrinted>
  <dcterms:created xsi:type="dcterms:W3CDTF">2022-08-18T09:36:00Z</dcterms:created>
  <dcterms:modified xsi:type="dcterms:W3CDTF">2022-10-11T13:50:00Z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2021-08-20T10:42:46Z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be7cbab4-532a-42ad-b507-20479804b6c9</vt:lpwstr>
  </property>
  <property fmtid="{D5CDD505-2E9C-101B-9397-08002B2CF9AE}" pid="8" name="MSIP_Label_a7c77bae-9cad-4b1a-aac3-2a4ad557d70b_ContentBits">
    <vt:lpwstr>0</vt:lpwstr>
  </property>
</Properties>
</file>
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8.xml" ContentType="application/vnd.openxmlformats-officedocument.wordprocessingml.foot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195AC" w14:textId="77777777" w:rsidR="0024600B" w:rsidRDefault="009A6F88">
      <w:pPr>
        <w:spacing w:before="1" w:line="180" w:lineRule="exact"/>
        <w:rPr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5BB39E3" wp14:editId="5AA8AD61">
                <wp:simplePos x="0" y="0"/>
                <wp:positionH relativeFrom="page">
                  <wp:posOffset>746125</wp:posOffset>
                </wp:positionH>
                <wp:positionV relativeFrom="page">
                  <wp:posOffset>0</wp:posOffset>
                </wp:positionV>
                <wp:extent cx="58420" cy="10693400"/>
                <wp:effectExtent l="3175" t="19050" r="5080" b="22225"/>
                <wp:wrapNone/>
                <wp:docPr id="2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10693400"/>
                          <a:chOff x="1175" y="0"/>
                          <a:chExt cx="92" cy="16840"/>
                        </a:xfrm>
                      </wpg:grpSpPr>
                      <wpg:grpSp>
                        <wpg:cNvPr id="23" name="Group 10"/>
                        <wpg:cNvGrpSpPr>
                          <a:grpSpLocks/>
                        </wpg:cNvGrpSpPr>
                        <wpg:grpSpPr bwMode="auto">
                          <a:xfrm>
                            <a:off x="1203" y="-176"/>
                            <a:ext cx="0" cy="17040"/>
                            <a:chOff x="1203" y="-176"/>
                            <a:chExt cx="0" cy="17040"/>
                          </a:xfrm>
                        </wpg:grpSpPr>
                        <wps:wsp>
                          <wps:cNvPr id="24" name="Freeform 13"/>
                          <wps:cNvSpPr>
                            <a:spLocks/>
                          </wps:cNvSpPr>
                          <wps:spPr bwMode="auto">
                            <a:xfrm>
                              <a:off x="1203" y="-176"/>
                              <a:ext cx="0" cy="17040"/>
                            </a:xfrm>
                            <a:custGeom>
                              <a:avLst/>
                              <a:gdLst>
                                <a:gd name="T0" fmla="+- 0 0 -176"/>
                                <a:gd name="T1" fmla="*/ 0 h 17040"/>
                                <a:gd name="T2" fmla="+- 0 16837 -176"/>
                                <a:gd name="T3" fmla="*/ 16837 h 170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040">
                                  <a:moveTo>
                                    <a:pt x="0" y="176"/>
                                  </a:moveTo>
                                  <a:lnTo>
                                    <a:pt x="0" y="17013"/>
                                  </a:lnTo>
                                </a:path>
                              </a:pathLst>
                            </a:custGeom>
                            <a:noFill/>
                            <a:ln w="355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257" y="-176"/>
                              <a:ext cx="0" cy="17040"/>
                              <a:chOff x="1257" y="-176"/>
                              <a:chExt cx="0" cy="17040"/>
                            </a:xfrm>
                          </wpg:grpSpPr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257" y="-176"/>
                                <a:ext cx="0" cy="17040"/>
                              </a:xfrm>
                              <a:custGeom>
                                <a:avLst/>
                                <a:gdLst>
                                  <a:gd name="T0" fmla="+- 0 0 -176"/>
                                  <a:gd name="T1" fmla="*/ 0 h 17040"/>
                                  <a:gd name="T2" fmla="+- 0 16837 -176"/>
                                  <a:gd name="T3" fmla="*/ 16837 h 170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17040">
                                    <a:moveTo>
                                      <a:pt x="0" y="176"/>
                                    </a:moveTo>
                                    <a:lnTo>
                                      <a:pt x="0" y="17013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96FE1" id="Group 9" o:spid="_x0000_s1026" style="position:absolute;margin-left:58.75pt;margin-top:0;width:4.6pt;height:842pt;z-index:-251660288;mso-position-horizontal-relative:page;mso-position-vertical-relative:page" coordorigin="1175" coordsize="92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">
                <v:group id="Group 10" o:spid="_x0000_s1027" style="position:absolute;left:1203;top:-176;width:0;height:17040" coordorigin="1203,-176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3" o:spid="_x0000_s1028" style="position:absolute;left:1203;top:-176;width:0;height:17040;visibility:visible;mso-wrap-style:square;v-text-anchor:top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" path="m,176l,17013e" filled="f" strokeweight="2.8pt">
                    <v:path arrowok="t" o:connecttype="custom" o:connectlocs="0,0;0,16837" o:connectangles="0,0"/>
                  </v:shape>
                  <v:group id="Group 11" o:spid="_x0000_s1029" style="position:absolute;left:1257;top:-176;width:0;height:17040" coordorigin="1257,-176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Freeform 12" o:spid="_x0000_s1030" style="position:absolute;left:1257;top:-176;width:0;height:17040;visibility:visible;mso-wrap-style:square;v-text-anchor:top" coordsize="0,1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" path="m,176l,17013e" filled="f" strokeweight="1pt">
                      <v:path arrowok="t" o:connecttype="custom" o:connectlocs="0,0;0,16837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027A7C5" w14:textId="77777777" w:rsidR="0024600B" w:rsidRDefault="0024600B">
      <w:pPr>
        <w:spacing w:line="200" w:lineRule="exact"/>
      </w:pPr>
    </w:p>
    <w:p w14:paraId="6C5C2AEC" w14:textId="77777777" w:rsidR="0024600B" w:rsidRDefault="0024600B">
      <w:pPr>
        <w:spacing w:line="200" w:lineRule="exact"/>
      </w:pPr>
    </w:p>
    <w:p w14:paraId="26E79154" w14:textId="77777777" w:rsidR="0024600B" w:rsidRDefault="0024600B">
      <w:pPr>
        <w:spacing w:line="200" w:lineRule="exact"/>
      </w:pPr>
    </w:p>
    <w:p w14:paraId="1CBF0515" w14:textId="77777777" w:rsidR="0024600B" w:rsidRDefault="0024600B">
      <w:pPr>
        <w:spacing w:line="200" w:lineRule="exact"/>
      </w:pPr>
    </w:p>
    <w:p w14:paraId="6732A7A1" w14:textId="77777777" w:rsidR="0024600B" w:rsidRDefault="0024600B">
      <w:pPr>
        <w:spacing w:line="200" w:lineRule="exact"/>
      </w:pPr>
    </w:p>
    <w:p w14:paraId="1D55C3C0" w14:textId="77777777" w:rsidR="0024600B" w:rsidRDefault="0024600B">
      <w:pPr>
        <w:spacing w:line="200" w:lineRule="exact"/>
      </w:pPr>
    </w:p>
    <w:p w14:paraId="7E4364AD" w14:textId="77777777" w:rsidR="0024600B" w:rsidRDefault="0024600B">
      <w:pPr>
        <w:spacing w:line="200" w:lineRule="exact"/>
      </w:pPr>
    </w:p>
    <w:p w14:paraId="7A7A4F6F" w14:textId="77777777" w:rsidR="0024600B" w:rsidRDefault="0024600B">
      <w:pPr>
        <w:spacing w:line="200" w:lineRule="exact"/>
      </w:pPr>
    </w:p>
    <w:p w14:paraId="414648A4" w14:textId="77777777" w:rsidR="0024600B" w:rsidRDefault="0024600B">
      <w:pPr>
        <w:spacing w:line="200" w:lineRule="exact"/>
      </w:pPr>
    </w:p>
    <w:p w14:paraId="405D8409" w14:textId="77777777" w:rsidR="0024600B" w:rsidRDefault="0024600B">
      <w:pPr>
        <w:spacing w:line="200" w:lineRule="exact"/>
      </w:pPr>
    </w:p>
    <w:p w14:paraId="5E9F198C" w14:textId="77777777" w:rsidR="0024600B" w:rsidRDefault="0024600B">
      <w:pPr>
        <w:spacing w:line="200" w:lineRule="exact"/>
      </w:pPr>
    </w:p>
    <w:p w14:paraId="18A3E641" w14:textId="77777777" w:rsidR="0024600B" w:rsidRDefault="0024600B">
      <w:pPr>
        <w:spacing w:line="200" w:lineRule="exact"/>
      </w:pPr>
    </w:p>
    <w:p w14:paraId="62C50FA5" w14:textId="77777777" w:rsidR="0024600B" w:rsidRDefault="0024600B">
      <w:pPr>
        <w:spacing w:line="200" w:lineRule="exact"/>
      </w:pPr>
    </w:p>
    <w:p w14:paraId="3CF62A72" w14:textId="77777777" w:rsidR="0024600B" w:rsidRDefault="0024600B">
      <w:pPr>
        <w:spacing w:line="200" w:lineRule="exact"/>
      </w:pPr>
    </w:p>
    <w:p w14:paraId="4AC73AC5" w14:textId="77777777" w:rsidR="0024600B" w:rsidRDefault="0024600B">
      <w:pPr>
        <w:spacing w:line="200" w:lineRule="exact"/>
      </w:pPr>
    </w:p>
    <w:p w14:paraId="58266BDC" w14:textId="77777777" w:rsidR="0024600B" w:rsidRDefault="0024600B">
      <w:pPr>
        <w:spacing w:line="200" w:lineRule="exact"/>
      </w:pPr>
    </w:p>
    <w:p w14:paraId="5504BE06" w14:textId="77777777" w:rsidR="0024600B" w:rsidRDefault="0024600B">
      <w:pPr>
        <w:spacing w:line="200" w:lineRule="exact"/>
      </w:pPr>
    </w:p>
    <w:p w14:paraId="31FAC39F" w14:textId="77777777" w:rsidR="0024600B" w:rsidRDefault="00E94C86">
      <w:pPr>
        <w:spacing w:before="4"/>
        <w:ind w:left="174" w:right="389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Discharge of patients undergoing treatment with radioactive substances — Code of practice</w:t>
      </w:r>
    </w:p>
    <w:p w14:paraId="7C2F83A0" w14:textId="77777777" w:rsidR="0024600B" w:rsidRDefault="0024600B">
      <w:pPr>
        <w:spacing w:line="200" w:lineRule="exact"/>
      </w:pPr>
    </w:p>
    <w:p w14:paraId="45D97B4C" w14:textId="77777777" w:rsidR="0024600B" w:rsidRDefault="0024600B">
      <w:pPr>
        <w:spacing w:line="200" w:lineRule="exact"/>
      </w:pPr>
    </w:p>
    <w:p w14:paraId="435BFB49" w14:textId="77777777" w:rsidR="0024600B" w:rsidRDefault="0024600B">
      <w:pPr>
        <w:spacing w:line="200" w:lineRule="exact"/>
      </w:pPr>
    </w:p>
    <w:p w14:paraId="3AC3EFD8" w14:textId="77777777" w:rsidR="0024600B" w:rsidRDefault="0024600B">
      <w:pPr>
        <w:spacing w:line="200" w:lineRule="exact"/>
      </w:pPr>
    </w:p>
    <w:p w14:paraId="09D50086" w14:textId="77777777" w:rsidR="0024600B" w:rsidRDefault="0024600B">
      <w:pPr>
        <w:spacing w:line="200" w:lineRule="exact"/>
      </w:pPr>
    </w:p>
    <w:p w14:paraId="4B81B9FE" w14:textId="77777777" w:rsidR="0024600B" w:rsidRDefault="0024600B">
      <w:pPr>
        <w:spacing w:line="200" w:lineRule="exact"/>
      </w:pPr>
    </w:p>
    <w:p w14:paraId="4AC930A5" w14:textId="77777777" w:rsidR="0024600B" w:rsidRDefault="0024600B">
      <w:pPr>
        <w:spacing w:line="200" w:lineRule="exact"/>
      </w:pPr>
    </w:p>
    <w:p w14:paraId="235C0EF2" w14:textId="77777777" w:rsidR="0024600B" w:rsidRDefault="0024600B">
      <w:pPr>
        <w:spacing w:line="200" w:lineRule="exact"/>
      </w:pPr>
    </w:p>
    <w:p w14:paraId="1DB62E10" w14:textId="77777777" w:rsidR="0024600B" w:rsidRDefault="0024600B">
      <w:pPr>
        <w:spacing w:line="200" w:lineRule="exact"/>
      </w:pPr>
    </w:p>
    <w:p w14:paraId="7111CE9C" w14:textId="77777777" w:rsidR="0024600B" w:rsidRDefault="0024600B">
      <w:pPr>
        <w:spacing w:line="200" w:lineRule="exact"/>
      </w:pPr>
    </w:p>
    <w:p w14:paraId="53303CB8" w14:textId="77777777" w:rsidR="0024600B" w:rsidRDefault="0024600B">
      <w:pPr>
        <w:spacing w:line="200" w:lineRule="exact"/>
      </w:pPr>
    </w:p>
    <w:p w14:paraId="7C963708" w14:textId="77777777" w:rsidR="0024600B" w:rsidRDefault="0024600B">
      <w:pPr>
        <w:spacing w:line="200" w:lineRule="exact"/>
      </w:pPr>
    </w:p>
    <w:p w14:paraId="29CA2618" w14:textId="77777777" w:rsidR="0024600B" w:rsidRDefault="0024600B">
      <w:pPr>
        <w:spacing w:line="200" w:lineRule="exact"/>
      </w:pPr>
    </w:p>
    <w:p w14:paraId="4B2427AE" w14:textId="77777777" w:rsidR="0024600B" w:rsidRDefault="0024600B">
      <w:pPr>
        <w:spacing w:line="200" w:lineRule="exact"/>
      </w:pPr>
    </w:p>
    <w:p w14:paraId="45132A8F" w14:textId="77777777" w:rsidR="0024600B" w:rsidRDefault="0024600B">
      <w:pPr>
        <w:spacing w:line="200" w:lineRule="exact"/>
      </w:pPr>
    </w:p>
    <w:p w14:paraId="0B547C74" w14:textId="77777777" w:rsidR="0024600B" w:rsidRDefault="0024600B">
      <w:pPr>
        <w:spacing w:line="200" w:lineRule="exact"/>
      </w:pPr>
    </w:p>
    <w:p w14:paraId="43373313" w14:textId="77777777" w:rsidR="0024600B" w:rsidRDefault="0024600B">
      <w:pPr>
        <w:spacing w:line="200" w:lineRule="exact"/>
      </w:pPr>
    </w:p>
    <w:p w14:paraId="37AF3DF0" w14:textId="77777777" w:rsidR="0024600B" w:rsidRDefault="0024600B">
      <w:pPr>
        <w:spacing w:line="200" w:lineRule="exact"/>
      </w:pPr>
    </w:p>
    <w:p w14:paraId="58E7F874" w14:textId="77777777" w:rsidR="0024600B" w:rsidRDefault="0024600B">
      <w:pPr>
        <w:spacing w:line="200" w:lineRule="exact"/>
      </w:pPr>
    </w:p>
    <w:p w14:paraId="563352EE" w14:textId="77777777" w:rsidR="0024600B" w:rsidRDefault="0024600B">
      <w:pPr>
        <w:spacing w:line="200" w:lineRule="exact"/>
      </w:pPr>
    </w:p>
    <w:p w14:paraId="0A0157AB" w14:textId="77777777" w:rsidR="0024600B" w:rsidRDefault="0024600B">
      <w:pPr>
        <w:spacing w:line="200" w:lineRule="exact"/>
      </w:pPr>
    </w:p>
    <w:p w14:paraId="708D017A" w14:textId="77777777" w:rsidR="0024600B" w:rsidRDefault="0024600B">
      <w:pPr>
        <w:spacing w:line="200" w:lineRule="exact"/>
      </w:pPr>
    </w:p>
    <w:p w14:paraId="6C7E94A9" w14:textId="77777777" w:rsidR="0024600B" w:rsidRDefault="0024600B">
      <w:pPr>
        <w:spacing w:line="200" w:lineRule="exact"/>
      </w:pPr>
    </w:p>
    <w:p w14:paraId="4F1A1499" w14:textId="77777777" w:rsidR="0024600B" w:rsidRDefault="0024600B">
      <w:pPr>
        <w:spacing w:line="200" w:lineRule="exact"/>
      </w:pPr>
    </w:p>
    <w:p w14:paraId="36951F81" w14:textId="77777777" w:rsidR="0024600B" w:rsidRDefault="0024600B">
      <w:pPr>
        <w:spacing w:line="200" w:lineRule="exact"/>
      </w:pPr>
    </w:p>
    <w:p w14:paraId="11E65D40" w14:textId="77777777" w:rsidR="0024600B" w:rsidRDefault="0024600B">
      <w:pPr>
        <w:spacing w:line="200" w:lineRule="exact"/>
      </w:pPr>
    </w:p>
    <w:p w14:paraId="4D941B5E" w14:textId="77777777" w:rsidR="0024600B" w:rsidRDefault="0024600B">
      <w:pPr>
        <w:spacing w:line="200" w:lineRule="exact"/>
      </w:pPr>
    </w:p>
    <w:p w14:paraId="45EACB0D" w14:textId="77777777" w:rsidR="0024600B" w:rsidRDefault="0024600B">
      <w:pPr>
        <w:spacing w:line="200" w:lineRule="exact"/>
      </w:pPr>
    </w:p>
    <w:p w14:paraId="5B7C8CC2" w14:textId="77777777" w:rsidR="0024600B" w:rsidRDefault="0024600B">
      <w:pPr>
        <w:spacing w:line="200" w:lineRule="exact"/>
      </w:pPr>
    </w:p>
    <w:p w14:paraId="5430E2EA" w14:textId="77777777" w:rsidR="0024600B" w:rsidRDefault="0024600B">
      <w:pPr>
        <w:spacing w:line="200" w:lineRule="exact"/>
      </w:pPr>
    </w:p>
    <w:p w14:paraId="727E0F2F" w14:textId="77777777" w:rsidR="0024600B" w:rsidRDefault="0024600B">
      <w:pPr>
        <w:spacing w:line="200" w:lineRule="exact"/>
      </w:pPr>
    </w:p>
    <w:p w14:paraId="691978A8" w14:textId="77777777" w:rsidR="0024600B" w:rsidRDefault="0024600B">
      <w:pPr>
        <w:spacing w:line="200" w:lineRule="exact"/>
      </w:pPr>
    </w:p>
    <w:p w14:paraId="1136A52B" w14:textId="77777777" w:rsidR="00890797" w:rsidRDefault="00890797">
      <w:pPr>
        <w:spacing w:line="200" w:lineRule="exact"/>
      </w:pPr>
    </w:p>
    <w:p w14:paraId="786B17D1" w14:textId="77777777" w:rsidR="00890797" w:rsidRDefault="00890797">
      <w:pPr>
        <w:spacing w:line="200" w:lineRule="exact"/>
      </w:pPr>
    </w:p>
    <w:p w14:paraId="3F7DABC8" w14:textId="77777777" w:rsidR="00890797" w:rsidRDefault="00890797">
      <w:pPr>
        <w:spacing w:line="200" w:lineRule="exact"/>
      </w:pPr>
    </w:p>
    <w:p w14:paraId="5333DF10" w14:textId="77777777" w:rsidR="00890797" w:rsidRDefault="00890797">
      <w:pPr>
        <w:spacing w:line="200" w:lineRule="exact"/>
      </w:pPr>
    </w:p>
    <w:p w14:paraId="080146A0" w14:textId="77777777" w:rsidR="00890797" w:rsidRDefault="00890797">
      <w:pPr>
        <w:spacing w:line="200" w:lineRule="exact"/>
      </w:pPr>
    </w:p>
    <w:p w14:paraId="33FF2B7D" w14:textId="77777777" w:rsidR="00890797" w:rsidRDefault="00890797">
      <w:pPr>
        <w:spacing w:line="200" w:lineRule="exact"/>
      </w:pPr>
    </w:p>
    <w:p w14:paraId="5F341933" w14:textId="77777777" w:rsidR="00890797" w:rsidRDefault="00890797">
      <w:pPr>
        <w:spacing w:line="200" w:lineRule="exact"/>
      </w:pPr>
    </w:p>
    <w:p w14:paraId="6CB79B9B" w14:textId="77777777" w:rsidR="00890797" w:rsidRDefault="00890797">
      <w:pPr>
        <w:spacing w:line="200" w:lineRule="exact"/>
      </w:pPr>
    </w:p>
    <w:p w14:paraId="5AD98098" w14:textId="77777777" w:rsidR="00890797" w:rsidRDefault="00890797">
      <w:pPr>
        <w:spacing w:line="200" w:lineRule="exact"/>
      </w:pPr>
    </w:p>
    <w:p w14:paraId="652727A6" w14:textId="77777777" w:rsidR="00890797" w:rsidRDefault="00890797">
      <w:pPr>
        <w:spacing w:line="200" w:lineRule="exact"/>
      </w:pPr>
    </w:p>
    <w:p w14:paraId="2A2902BE" w14:textId="77777777" w:rsidR="0024600B" w:rsidRDefault="0024600B">
      <w:pPr>
        <w:spacing w:before="2" w:line="220" w:lineRule="exact"/>
        <w:rPr>
          <w:sz w:val="22"/>
          <w:szCs w:val="22"/>
        </w:rPr>
      </w:pPr>
    </w:p>
    <w:p w14:paraId="025AFB09" w14:textId="77777777" w:rsidR="0024600B" w:rsidRDefault="00E94C86">
      <w:pPr>
        <w:ind w:left="254"/>
        <w:rPr>
          <w:rFonts w:ascii="Arial" w:eastAsia="Arial" w:hAnsi="Arial" w:cs="Arial"/>
        </w:rPr>
        <w:sectPr w:rsidR="002460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800" w:right="1020" w:bottom="280" w:left="1680" w:header="1169" w:footer="0" w:gutter="0"/>
          <w:cols w:space="720"/>
        </w:sectPr>
      </w:pPr>
      <w:r>
        <w:rPr>
          <w:rFonts w:ascii="Arial" w:eastAsia="Arial" w:hAnsi="Arial" w:cs="Arial"/>
        </w:rPr>
        <w:t xml:space="preserve">© KEBS </w:t>
      </w:r>
      <w:r w:rsidR="00890797">
        <w:rPr>
          <w:rFonts w:ascii="Arial" w:eastAsia="Arial" w:hAnsi="Arial" w:cs="Arial"/>
        </w:rPr>
        <w:t xml:space="preserve">2019                                                                                                        </w:t>
      </w:r>
      <w:r w:rsidR="00182BB5">
        <w:rPr>
          <w:rFonts w:ascii="Arial" w:eastAsia="Arial" w:hAnsi="Arial" w:cs="Arial"/>
        </w:rPr>
        <w:t xml:space="preserve">Second </w:t>
      </w:r>
      <w:r>
        <w:rPr>
          <w:rFonts w:ascii="Arial" w:eastAsia="Arial" w:hAnsi="Arial" w:cs="Arial"/>
        </w:rPr>
        <w:t xml:space="preserve">Edition </w:t>
      </w:r>
      <w:r w:rsidR="00182BB5">
        <w:rPr>
          <w:rFonts w:ascii="Arial" w:eastAsia="Arial" w:hAnsi="Arial" w:cs="Arial"/>
        </w:rPr>
        <w:t>201</w:t>
      </w:r>
      <w:r w:rsidR="00890797">
        <w:rPr>
          <w:rFonts w:ascii="Arial" w:eastAsia="Arial" w:hAnsi="Arial" w:cs="Arial"/>
        </w:rPr>
        <w:t>9</w:t>
      </w:r>
      <w:r w:rsidR="00182BB5">
        <w:rPr>
          <w:rFonts w:ascii="Arial" w:eastAsia="Arial" w:hAnsi="Arial" w:cs="Arial"/>
        </w:rPr>
        <w:t xml:space="preserve"> </w:t>
      </w:r>
    </w:p>
    <w:p w14:paraId="775D2ABC" w14:textId="77777777" w:rsidR="0024600B" w:rsidRDefault="0024600B">
      <w:pPr>
        <w:spacing w:before="12" w:line="240" w:lineRule="exact"/>
        <w:rPr>
          <w:sz w:val="24"/>
          <w:szCs w:val="24"/>
        </w:rPr>
      </w:pPr>
    </w:p>
    <w:p w14:paraId="4C3D5D6B" w14:textId="77777777" w:rsidR="0024600B" w:rsidRDefault="00E94C86">
      <w:pPr>
        <w:spacing w:before="29"/>
        <w:ind w:left="2342" w:right="226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COMMITTEE R</w:t>
      </w:r>
      <w:r>
        <w:rPr>
          <w:rFonts w:ascii="Arial" w:eastAsia="Arial" w:hAnsi="Arial" w:cs="Arial"/>
          <w:b/>
          <w:spacing w:val="1"/>
          <w:sz w:val="24"/>
          <w:szCs w:val="24"/>
        </w:rPr>
        <w:t>EP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1"/>
          <w:sz w:val="24"/>
          <w:szCs w:val="24"/>
        </w:rPr>
        <w:t>TA</w:t>
      </w:r>
      <w:r>
        <w:rPr>
          <w:rFonts w:ascii="Arial" w:eastAsia="Arial" w:hAnsi="Arial" w:cs="Arial"/>
          <w:b/>
          <w:sz w:val="24"/>
          <w:szCs w:val="24"/>
        </w:rPr>
        <w:t>TION</w:t>
      </w:r>
    </w:p>
    <w:p w14:paraId="6935AAA9" w14:textId="77777777" w:rsidR="0024600B" w:rsidRDefault="0024600B">
      <w:pPr>
        <w:spacing w:before="15" w:line="260" w:lineRule="exact"/>
        <w:rPr>
          <w:sz w:val="26"/>
          <w:szCs w:val="26"/>
        </w:rPr>
      </w:pPr>
    </w:p>
    <w:p w14:paraId="4AE0F899" w14:textId="77777777" w:rsidR="0024600B" w:rsidRDefault="00E94C86">
      <w:pPr>
        <w:ind w:left="114" w:right="307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follow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organ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zati</w:t>
      </w:r>
      <w:r>
        <w:rPr>
          <w:rFonts w:ascii="Arial" w:eastAsia="Arial" w:hAnsi="Arial" w:cs="Arial"/>
          <w:spacing w:val="-1"/>
        </w:rPr>
        <w:t>on</w:t>
      </w:r>
      <w:r>
        <w:rPr>
          <w:rFonts w:ascii="Arial" w:eastAsia="Arial" w:hAnsi="Arial" w:cs="Arial"/>
        </w:rPr>
        <w:t>s w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 rep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esented on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nical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mmittee:</w:t>
      </w:r>
    </w:p>
    <w:p w14:paraId="33ADF24E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3356351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Ea</w:t>
      </w:r>
      <w:r w:rsidRPr="00890797">
        <w:rPr>
          <w:rFonts w:ascii="Arial" w:eastAsia="Arial" w:hAnsi="Arial" w:cs="Arial"/>
          <w:spacing w:val="1"/>
        </w:rPr>
        <w:t>s</w:t>
      </w:r>
      <w:r w:rsidRPr="00890797">
        <w:rPr>
          <w:rFonts w:ascii="Arial" w:eastAsia="Arial" w:hAnsi="Arial" w:cs="Arial"/>
        </w:rPr>
        <w:t>tern Africa A</w:t>
      </w:r>
      <w:r w:rsidRPr="00890797">
        <w:rPr>
          <w:rFonts w:ascii="Arial" w:eastAsia="Arial" w:hAnsi="Arial" w:cs="Arial"/>
          <w:spacing w:val="1"/>
        </w:rPr>
        <w:t>ss</w:t>
      </w:r>
      <w:r w:rsidRPr="00890797">
        <w:rPr>
          <w:rFonts w:ascii="Arial" w:eastAsia="Arial" w:hAnsi="Arial" w:cs="Arial"/>
          <w:spacing w:val="-1"/>
        </w:rPr>
        <w:t>o</w:t>
      </w:r>
      <w:r w:rsidRPr="00890797">
        <w:rPr>
          <w:rFonts w:ascii="Arial" w:eastAsia="Arial" w:hAnsi="Arial" w:cs="Arial"/>
          <w:spacing w:val="1"/>
        </w:rPr>
        <w:t>c</w:t>
      </w:r>
      <w:r w:rsidRPr="00890797">
        <w:rPr>
          <w:rFonts w:ascii="Arial" w:eastAsia="Arial" w:hAnsi="Arial" w:cs="Arial"/>
        </w:rPr>
        <w:t>iation f</w:t>
      </w:r>
      <w:r w:rsidRPr="00890797">
        <w:rPr>
          <w:rFonts w:ascii="Arial" w:eastAsia="Arial" w:hAnsi="Arial" w:cs="Arial"/>
          <w:spacing w:val="1"/>
        </w:rPr>
        <w:t>o</w:t>
      </w:r>
      <w:r w:rsidRPr="00890797">
        <w:rPr>
          <w:rFonts w:ascii="Arial" w:eastAsia="Arial" w:hAnsi="Arial" w:cs="Arial"/>
        </w:rPr>
        <w:t>r Radiation Prote</w:t>
      </w:r>
      <w:r w:rsidRPr="00890797">
        <w:rPr>
          <w:rFonts w:ascii="Arial" w:eastAsia="Arial" w:hAnsi="Arial" w:cs="Arial"/>
          <w:spacing w:val="1"/>
        </w:rPr>
        <w:t>c</w:t>
      </w:r>
      <w:r w:rsidRPr="00890797">
        <w:rPr>
          <w:rFonts w:ascii="Arial" w:eastAsia="Arial" w:hAnsi="Arial" w:cs="Arial"/>
        </w:rPr>
        <w:t>tion</w:t>
      </w:r>
      <w:r w:rsidRPr="00890797">
        <w:rPr>
          <w:rFonts w:ascii="Arial" w:eastAsia="Arial" w:hAnsi="Arial" w:cs="Arial"/>
          <w:spacing w:val="-1"/>
        </w:rPr>
        <w:t xml:space="preserve"> </w:t>
      </w:r>
      <w:r w:rsidRPr="00890797">
        <w:rPr>
          <w:rFonts w:ascii="Arial" w:eastAsia="Arial" w:hAnsi="Arial" w:cs="Arial"/>
        </w:rPr>
        <w:t>(EAARP)</w:t>
      </w:r>
    </w:p>
    <w:p w14:paraId="222FF11F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 Airways- Non Destructive Testing Department</w:t>
      </w:r>
    </w:p>
    <w:p w14:paraId="2441EBCF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 Industrial Research and Development Institute- Energy Division</w:t>
      </w:r>
    </w:p>
    <w:p w14:paraId="10002ADC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 National Accreditation Service</w:t>
      </w:r>
    </w:p>
    <w:p w14:paraId="7178F869" w14:textId="77777777" w:rsidR="00823733" w:rsidRPr="00890797" w:rsidRDefault="00823733" w:rsidP="00823733">
      <w:pPr>
        <w:ind w:left="114" w:right="4365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Kenyatta National Hospital-Radiation Safety Department</w:t>
      </w:r>
    </w:p>
    <w:p w14:paraId="48DEC0B7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 Nuclear Electricity Board</w:t>
      </w:r>
    </w:p>
    <w:p w14:paraId="24940DF7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Kenyatta University- Department of Applied Physics</w:t>
      </w:r>
    </w:p>
    <w:p w14:paraId="5EE87C45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Ministry of R</w:t>
      </w:r>
      <w:r w:rsidRPr="00890797">
        <w:rPr>
          <w:rFonts w:ascii="Arial" w:eastAsia="Arial" w:hAnsi="Arial" w:cs="Arial"/>
          <w:spacing w:val="-1"/>
        </w:rPr>
        <w:t>o</w:t>
      </w:r>
      <w:r w:rsidRPr="00890797">
        <w:rPr>
          <w:rFonts w:ascii="Arial" w:eastAsia="Arial" w:hAnsi="Arial" w:cs="Arial"/>
        </w:rPr>
        <w:t xml:space="preserve">ads </w:t>
      </w:r>
      <w:r w:rsidRPr="00890797">
        <w:rPr>
          <w:rFonts w:ascii="Arial" w:eastAsia="Arial" w:hAnsi="Arial" w:cs="Arial"/>
          <w:spacing w:val="-1"/>
        </w:rPr>
        <w:t>a</w:t>
      </w:r>
      <w:r w:rsidRPr="00890797">
        <w:rPr>
          <w:rFonts w:ascii="Arial" w:eastAsia="Arial" w:hAnsi="Arial" w:cs="Arial"/>
        </w:rPr>
        <w:t>nd Publ</w:t>
      </w:r>
      <w:r w:rsidRPr="00890797">
        <w:rPr>
          <w:rFonts w:ascii="Arial" w:eastAsia="Arial" w:hAnsi="Arial" w:cs="Arial"/>
          <w:spacing w:val="-1"/>
        </w:rPr>
        <w:t>i</w:t>
      </w:r>
      <w:r w:rsidRPr="00890797">
        <w:rPr>
          <w:rFonts w:ascii="Arial" w:eastAsia="Arial" w:hAnsi="Arial" w:cs="Arial"/>
        </w:rPr>
        <w:t>c W</w:t>
      </w:r>
      <w:r w:rsidRPr="00890797">
        <w:rPr>
          <w:rFonts w:ascii="Arial" w:eastAsia="Arial" w:hAnsi="Arial" w:cs="Arial"/>
          <w:spacing w:val="-1"/>
        </w:rPr>
        <w:t>o</w:t>
      </w:r>
      <w:r w:rsidRPr="00890797">
        <w:rPr>
          <w:rFonts w:ascii="Arial" w:eastAsia="Arial" w:hAnsi="Arial" w:cs="Arial"/>
        </w:rPr>
        <w:t xml:space="preserve">rks — </w:t>
      </w:r>
      <w:r w:rsidRPr="00890797">
        <w:rPr>
          <w:rFonts w:ascii="Arial" w:eastAsia="Arial" w:hAnsi="Arial" w:cs="Arial"/>
          <w:spacing w:val="-1"/>
        </w:rPr>
        <w:t>M</w:t>
      </w:r>
      <w:r w:rsidRPr="00890797">
        <w:rPr>
          <w:rFonts w:ascii="Arial" w:eastAsia="Arial" w:hAnsi="Arial" w:cs="Arial"/>
          <w:spacing w:val="1"/>
        </w:rPr>
        <w:t>a</w:t>
      </w:r>
      <w:r w:rsidRPr="00890797">
        <w:rPr>
          <w:rFonts w:ascii="Arial" w:eastAsia="Arial" w:hAnsi="Arial" w:cs="Arial"/>
        </w:rPr>
        <w:t>teria</w:t>
      </w:r>
      <w:r w:rsidRPr="00890797">
        <w:rPr>
          <w:rFonts w:ascii="Arial" w:eastAsia="Arial" w:hAnsi="Arial" w:cs="Arial"/>
          <w:spacing w:val="-1"/>
        </w:rPr>
        <w:t>l</w:t>
      </w:r>
      <w:r w:rsidRPr="00890797">
        <w:rPr>
          <w:rFonts w:ascii="Arial" w:eastAsia="Arial" w:hAnsi="Arial" w:cs="Arial"/>
        </w:rPr>
        <w:t>s T</w:t>
      </w:r>
      <w:r w:rsidRPr="00890797">
        <w:rPr>
          <w:rFonts w:ascii="Arial" w:eastAsia="Arial" w:hAnsi="Arial" w:cs="Arial"/>
          <w:spacing w:val="-1"/>
        </w:rPr>
        <w:t>e</w:t>
      </w:r>
      <w:r w:rsidRPr="00890797">
        <w:rPr>
          <w:rFonts w:ascii="Arial" w:eastAsia="Arial" w:hAnsi="Arial" w:cs="Arial"/>
        </w:rPr>
        <w:t>sting and</w:t>
      </w:r>
      <w:r w:rsidRPr="00890797">
        <w:rPr>
          <w:rFonts w:ascii="Arial" w:eastAsia="Arial" w:hAnsi="Arial" w:cs="Arial"/>
          <w:spacing w:val="-1"/>
        </w:rPr>
        <w:t xml:space="preserve"> </w:t>
      </w:r>
      <w:r w:rsidRPr="00890797">
        <w:rPr>
          <w:rFonts w:ascii="Arial" w:eastAsia="Arial" w:hAnsi="Arial" w:cs="Arial"/>
        </w:rPr>
        <w:t>R</w:t>
      </w:r>
      <w:r w:rsidRPr="00890797">
        <w:rPr>
          <w:rFonts w:ascii="Arial" w:eastAsia="Arial" w:hAnsi="Arial" w:cs="Arial"/>
          <w:spacing w:val="-1"/>
        </w:rPr>
        <w:t>e</w:t>
      </w:r>
      <w:r w:rsidRPr="00890797">
        <w:rPr>
          <w:rFonts w:ascii="Arial" w:eastAsia="Arial" w:hAnsi="Arial" w:cs="Arial"/>
        </w:rPr>
        <w:t>s</w:t>
      </w:r>
      <w:r w:rsidRPr="00890797">
        <w:rPr>
          <w:rFonts w:ascii="Arial" w:eastAsia="Arial" w:hAnsi="Arial" w:cs="Arial"/>
          <w:spacing w:val="-1"/>
        </w:rPr>
        <w:t>e</w:t>
      </w:r>
      <w:r w:rsidRPr="00890797">
        <w:rPr>
          <w:rFonts w:ascii="Arial" w:eastAsia="Arial" w:hAnsi="Arial" w:cs="Arial"/>
        </w:rPr>
        <w:t>arch D</w:t>
      </w:r>
      <w:r w:rsidRPr="00890797">
        <w:rPr>
          <w:rFonts w:ascii="Arial" w:eastAsia="Arial" w:hAnsi="Arial" w:cs="Arial"/>
          <w:spacing w:val="-1"/>
        </w:rPr>
        <w:t>e</w:t>
      </w:r>
      <w:r w:rsidRPr="00890797">
        <w:rPr>
          <w:rFonts w:ascii="Arial" w:eastAsia="Arial" w:hAnsi="Arial" w:cs="Arial"/>
        </w:rPr>
        <w:t>p</w:t>
      </w:r>
      <w:r w:rsidRPr="00890797">
        <w:rPr>
          <w:rFonts w:ascii="Arial" w:eastAsia="Arial" w:hAnsi="Arial" w:cs="Arial"/>
          <w:spacing w:val="-1"/>
        </w:rPr>
        <w:t>a</w:t>
      </w:r>
      <w:r w:rsidRPr="00890797">
        <w:rPr>
          <w:rFonts w:ascii="Arial" w:eastAsia="Arial" w:hAnsi="Arial" w:cs="Arial"/>
        </w:rPr>
        <w:t>rtment</w:t>
      </w:r>
    </w:p>
    <w:p w14:paraId="17F43E1B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National Commission for Science, Technology and Innovation</w:t>
      </w:r>
    </w:p>
    <w:p w14:paraId="0FFF5FE3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Non Destructive Testing Society of Kenya</w:t>
      </w:r>
    </w:p>
    <w:p w14:paraId="530E4548" w14:textId="77777777" w:rsidR="00823733" w:rsidRPr="00890797" w:rsidRDefault="00823733" w:rsidP="00823733">
      <w:pPr>
        <w:ind w:left="114" w:right="7325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Rad</w:t>
      </w:r>
      <w:r w:rsidRPr="00890797">
        <w:rPr>
          <w:rFonts w:ascii="Arial" w:eastAsia="Arial" w:hAnsi="Arial" w:cs="Arial"/>
          <w:spacing w:val="-1"/>
        </w:rPr>
        <w:t>i</w:t>
      </w:r>
      <w:r w:rsidRPr="00890797">
        <w:rPr>
          <w:rFonts w:ascii="Arial" w:eastAsia="Arial" w:hAnsi="Arial" w:cs="Arial"/>
        </w:rPr>
        <w:t>ation Pr</w:t>
      </w:r>
      <w:r w:rsidRPr="00890797">
        <w:rPr>
          <w:rFonts w:ascii="Arial" w:eastAsia="Arial" w:hAnsi="Arial" w:cs="Arial"/>
          <w:spacing w:val="-1"/>
        </w:rPr>
        <w:t>o</w:t>
      </w:r>
      <w:r w:rsidRPr="00890797">
        <w:rPr>
          <w:rFonts w:ascii="Arial" w:eastAsia="Arial" w:hAnsi="Arial" w:cs="Arial"/>
        </w:rPr>
        <w:t>tection Bo</w:t>
      </w:r>
      <w:r w:rsidRPr="00890797">
        <w:rPr>
          <w:rFonts w:ascii="Arial" w:eastAsia="Arial" w:hAnsi="Arial" w:cs="Arial"/>
          <w:spacing w:val="-1"/>
        </w:rPr>
        <w:t>a</w:t>
      </w:r>
      <w:r w:rsidRPr="00890797">
        <w:rPr>
          <w:rFonts w:ascii="Arial" w:eastAsia="Arial" w:hAnsi="Arial" w:cs="Arial"/>
        </w:rPr>
        <w:t>rd</w:t>
      </w:r>
    </w:p>
    <w:p w14:paraId="6584AF60" w14:textId="77777777" w:rsidR="00823733" w:rsidRPr="00890797" w:rsidRDefault="00823733" w:rsidP="00823733">
      <w:pPr>
        <w:ind w:left="114" w:right="2318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SGS limited Kenya</w:t>
      </w:r>
    </w:p>
    <w:p w14:paraId="2E48D602" w14:textId="77777777" w:rsidR="00823733" w:rsidRPr="00AE4DA8" w:rsidRDefault="00823733" w:rsidP="00823733">
      <w:pPr>
        <w:spacing w:line="220" w:lineRule="exact"/>
        <w:ind w:left="114" w:right="5982"/>
        <w:jc w:val="both"/>
        <w:rPr>
          <w:rFonts w:ascii="Arial" w:eastAsia="Arial" w:hAnsi="Arial" w:cs="Arial"/>
        </w:rPr>
      </w:pPr>
      <w:r w:rsidRPr="00890797">
        <w:rPr>
          <w:rFonts w:ascii="Arial" w:eastAsia="Arial" w:hAnsi="Arial" w:cs="Arial"/>
        </w:rPr>
        <w:t>Kenya Bure</w:t>
      </w:r>
      <w:r w:rsidRPr="00890797">
        <w:rPr>
          <w:rFonts w:ascii="Arial" w:eastAsia="Arial" w:hAnsi="Arial" w:cs="Arial"/>
          <w:spacing w:val="-1"/>
        </w:rPr>
        <w:t>a</w:t>
      </w:r>
      <w:r w:rsidRPr="00890797">
        <w:rPr>
          <w:rFonts w:ascii="Arial" w:eastAsia="Arial" w:hAnsi="Arial" w:cs="Arial"/>
        </w:rPr>
        <w:t>u of Standar</w:t>
      </w:r>
      <w:r w:rsidRPr="00890797">
        <w:rPr>
          <w:rFonts w:ascii="Arial" w:eastAsia="Arial" w:hAnsi="Arial" w:cs="Arial"/>
          <w:spacing w:val="-1"/>
        </w:rPr>
        <w:t>d</w:t>
      </w:r>
      <w:r w:rsidRPr="00890797">
        <w:rPr>
          <w:rFonts w:ascii="Arial" w:eastAsia="Arial" w:hAnsi="Arial" w:cs="Arial"/>
        </w:rPr>
        <w:t>s — Secret</w:t>
      </w:r>
      <w:r w:rsidRPr="00890797">
        <w:rPr>
          <w:rFonts w:ascii="Arial" w:eastAsia="Arial" w:hAnsi="Arial" w:cs="Arial"/>
          <w:spacing w:val="-1"/>
        </w:rPr>
        <w:t>a</w:t>
      </w:r>
      <w:r w:rsidRPr="00890797">
        <w:rPr>
          <w:rFonts w:ascii="Arial" w:eastAsia="Arial" w:hAnsi="Arial" w:cs="Arial"/>
        </w:rPr>
        <w:t>r</w:t>
      </w:r>
      <w:r w:rsidRPr="00890797">
        <w:rPr>
          <w:rFonts w:ascii="Arial" w:eastAsia="Arial" w:hAnsi="Arial" w:cs="Arial"/>
          <w:spacing w:val="-1"/>
        </w:rPr>
        <w:t>i</w:t>
      </w:r>
      <w:r w:rsidRPr="00890797">
        <w:rPr>
          <w:rFonts w:ascii="Arial" w:eastAsia="Arial" w:hAnsi="Arial" w:cs="Arial"/>
        </w:rPr>
        <w:t>at</w:t>
      </w:r>
    </w:p>
    <w:p w14:paraId="3B46E64A" w14:textId="77777777" w:rsidR="0024600B" w:rsidRDefault="0024600B">
      <w:pPr>
        <w:spacing w:line="200" w:lineRule="exact"/>
      </w:pPr>
    </w:p>
    <w:p w14:paraId="29FD7D60" w14:textId="77777777" w:rsidR="0024600B" w:rsidRDefault="0024600B">
      <w:pPr>
        <w:spacing w:line="200" w:lineRule="exact"/>
      </w:pPr>
    </w:p>
    <w:p w14:paraId="7CBF9334" w14:textId="77777777" w:rsidR="0024600B" w:rsidRDefault="0024600B">
      <w:pPr>
        <w:spacing w:line="200" w:lineRule="exact"/>
      </w:pPr>
    </w:p>
    <w:p w14:paraId="5C7F2F18" w14:textId="77777777" w:rsidR="0024600B" w:rsidRDefault="0024600B">
      <w:pPr>
        <w:spacing w:line="200" w:lineRule="exact"/>
      </w:pPr>
    </w:p>
    <w:p w14:paraId="163E99A4" w14:textId="77777777" w:rsidR="0024600B" w:rsidRDefault="0024600B">
      <w:pPr>
        <w:spacing w:before="2" w:line="240" w:lineRule="exact"/>
        <w:rPr>
          <w:sz w:val="24"/>
          <w:szCs w:val="24"/>
        </w:rPr>
      </w:pPr>
    </w:p>
    <w:p w14:paraId="7A98EDF5" w14:textId="77777777" w:rsidR="0024600B" w:rsidRDefault="00E94C86">
      <w:pPr>
        <w:ind w:left="2882" w:right="287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REVISION OF KEN</w:t>
      </w:r>
      <w:r>
        <w:rPr>
          <w:rFonts w:ascii="Arial" w:eastAsia="Arial" w:hAnsi="Arial" w:cs="Arial"/>
          <w:b/>
          <w:spacing w:val="1"/>
          <w:sz w:val="24"/>
          <w:szCs w:val="24"/>
        </w:rPr>
        <w:t>Y</w:t>
      </w:r>
      <w:r>
        <w:rPr>
          <w:rFonts w:ascii="Arial" w:eastAsia="Arial" w:hAnsi="Arial" w:cs="Arial"/>
          <w:b/>
          <w:sz w:val="24"/>
          <w:szCs w:val="24"/>
        </w:rPr>
        <w:t>A STANDARDS</w:t>
      </w:r>
    </w:p>
    <w:p w14:paraId="57EDD7D9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5A7E85CF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stry,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Ke</w:t>
      </w:r>
      <w:r>
        <w:rPr>
          <w:rFonts w:ascii="Arial" w:eastAsia="Arial" w:hAnsi="Arial" w:cs="Arial"/>
          <w:spacing w:val="-1"/>
        </w:rPr>
        <w:t>ny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Standards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shall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rly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reviewed.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Sugg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 for improv</w:t>
      </w:r>
      <w:r>
        <w:rPr>
          <w:rFonts w:ascii="Arial" w:eastAsia="Arial" w:hAnsi="Arial" w:cs="Arial"/>
          <w:spacing w:val="-1"/>
        </w:rPr>
        <w:t>em</w:t>
      </w:r>
      <w:r>
        <w:rPr>
          <w:rFonts w:ascii="Arial" w:eastAsia="Arial" w:hAnsi="Arial" w:cs="Arial"/>
        </w:rPr>
        <w:t>ents to publ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</w:rPr>
        <w:t>hed 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s, address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 the Mana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ing Direct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r, Kenya Bure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 of Standar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are welcome.</w:t>
      </w:r>
    </w:p>
    <w:p w14:paraId="42E03835" w14:textId="77777777" w:rsidR="0024600B" w:rsidRDefault="0024600B">
      <w:pPr>
        <w:spacing w:before="6" w:line="100" w:lineRule="exact"/>
        <w:rPr>
          <w:sz w:val="10"/>
          <w:szCs w:val="10"/>
        </w:rPr>
      </w:pPr>
    </w:p>
    <w:p w14:paraId="2ED91336" w14:textId="77777777" w:rsidR="0024600B" w:rsidRDefault="0024600B">
      <w:pPr>
        <w:spacing w:line="200" w:lineRule="exact"/>
      </w:pPr>
    </w:p>
    <w:p w14:paraId="58C2BCCE" w14:textId="77777777" w:rsidR="0024600B" w:rsidRDefault="0024600B">
      <w:pPr>
        <w:spacing w:line="200" w:lineRule="exact"/>
      </w:pPr>
    </w:p>
    <w:p w14:paraId="41D221E6" w14:textId="77777777" w:rsidR="0024600B" w:rsidRDefault="0024600B">
      <w:pPr>
        <w:spacing w:line="200" w:lineRule="exact"/>
      </w:pPr>
    </w:p>
    <w:p w14:paraId="356B4015" w14:textId="77777777" w:rsidR="0024600B" w:rsidRDefault="0024600B">
      <w:pPr>
        <w:spacing w:line="200" w:lineRule="exact"/>
      </w:pPr>
    </w:p>
    <w:p w14:paraId="6E864310" w14:textId="77777777" w:rsidR="0024600B" w:rsidRDefault="0024600B">
      <w:pPr>
        <w:spacing w:line="200" w:lineRule="exact"/>
      </w:pPr>
    </w:p>
    <w:p w14:paraId="2FC7AA0F" w14:textId="77777777" w:rsidR="0024600B" w:rsidRDefault="00E94C86">
      <w:pPr>
        <w:ind w:left="3615" w:right="361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©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</w:t>
      </w:r>
      <w:r>
        <w:rPr>
          <w:rFonts w:ascii="Arial" w:eastAsia="Arial" w:hAnsi="Arial" w:cs="Arial"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Bureau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Standards,</w:t>
      </w:r>
      <w:r>
        <w:rPr>
          <w:rFonts w:ascii="Arial" w:eastAsia="Arial" w:hAnsi="Arial" w:cs="Arial"/>
          <w:i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99"/>
          <w:sz w:val="16"/>
          <w:szCs w:val="16"/>
        </w:rPr>
        <w:t>2</w:t>
      </w:r>
      <w:r>
        <w:rPr>
          <w:rFonts w:ascii="Arial" w:eastAsia="Arial" w:hAnsi="Arial" w:cs="Arial"/>
          <w:i/>
          <w:spacing w:val="1"/>
          <w:w w:val="99"/>
          <w:sz w:val="16"/>
          <w:szCs w:val="16"/>
        </w:rPr>
        <w:t>0</w:t>
      </w:r>
      <w:r w:rsidR="00890797">
        <w:rPr>
          <w:rFonts w:ascii="Arial" w:eastAsia="Arial" w:hAnsi="Arial" w:cs="Arial"/>
          <w:i/>
          <w:w w:val="99"/>
          <w:sz w:val="16"/>
          <w:szCs w:val="16"/>
        </w:rPr>
        <w:t>19</w:t>
      </w:r>
    </w:p>
    <w:p w14:paraId="19D3D4FF" w14:textId="77777777" w:rsidR="0024600B" w:rsidRDefault="0024600B">
      <w:pPr>
        <w:spacing w:before="4" w:line="180" w:lineRule="exact"/>
        <w:rPr>
          <w:sz w:val="18"/>
          <w:szCs w:val="18"/>
        </w:rPr>
      </w:pPr>
    </w:p>
    <w:p w14:paraId="6E9F026A" w14:textId="77777777" w:rsidR="0024600B" w:rsidRDefault="00E94C86">
      <w:pPr>
        <w:ind w:left="114" w:right="8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>Copyright. Users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are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re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nded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t</w:t>
      </w:r>
      <w:r>
        <w:rPr>
          <w:rFonts w:ascii="Arial" w:eastAsia="Arial" w:hAnsi="Arial" w:cs="Arial"/>
          <w:i/>
          <w:sz w:val="16"/>
          <w:szCs w:val="16"/>
        </w:rPr>
        <w:t>hat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virtue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Section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25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h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C</w:t>
      </w:r>
      <w:r>
        <w:rPr>
          <w:rFonts w:ascii="Arial" w:eastAsia="Arial" w:hAnsi="Arial" w:cs="Arial"/>
          <w:i/>
          <w:sz w:val="16"/>
          <w:szCs w:val="16"/>
        </w:rPr>
        <w:t>opyright Act,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Cap.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12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20</w:t>
      </w:r>
      <w:r>
        <w:rPr>
          <w:rFonts w:ascii="Arial" w:eastAsia="Arial" w:hAnsi="Arial" w:cs="Arial"/>
          <w:i/>
          <w:spacing w:val="1"/>
          <w:sz w:val="16"/>
          <w:szCs w:val="16"/>
        </w:rPr>
        <w:t>0</w:t>
      </w:r>
      <w:r>
        <w:rPr>
          <w:rFonts w:ascii="Arial" w:eastAsia="Arial" w:hAnsi="Arial" w:cs="Arial"/>
          <w:i/>
          <w:sz w:val="16"/>
          <w:szCs w:val="16"/>
        </w:rPr>
        <w:t xml:space="preserve">1 </w:t>
      </w:r>
      <w:r>
        <w:rPr>
          <w:rFonts w:ascii="Arial" w:eastAsia="Arial" w:hAnsi="Arial" w:cs="Arial"/>
          <w:i/>
          <w:spacing w:val="2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L</w:t>
      </w:r>
      <w:r>
        <w:rPr>
          <w:rFonts w:ascii="Arial" w:eastAsia="Arial" w:hAnsi="Arial" w:cs="Arial"/>
          <w:i/>
          <w:sz w:val="16"/>
          <w:szCs w:val="16"/>
        </w:rPr>
        <w:t>aws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Kenya,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copyright subsists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</w:t>
      </w:r>
      <w:r>
        <w:rPr>
          <w:rFonts w:ascii="Arial" w:eastAsia="Arial" w:hAnsi="Arial" w:cs="Arial"/>
          <w:i/>
          <w:sz w:val="16"/>
          <w:szCs w:val="16"/>
        </w:rPr>
        <w:t>ll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Standards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except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</w:t>
      </w:r>
      <w:r>
        <w:rPr>
          <w:rFonts w:ascii="Arial" w:eastAsia="Arial" w:hAnsi="Arial" w:cs="Arial"/>
          <w:i/>
          <w:spacing w:val="-1"/>
          <w:sz w:val="16"/>
          <w:szCs w:val="16"/>
        </w:rPr>
        <w:t>o</w:t>
      </w:r>
      <w:r>
        <w:rPr>
          <w:rFonts w:ascii="Arial" w:eastAsia="Arial" w:hAnsi="Arial" w:cs="Arial"/>
          <w:i/>
          <w:spacing w:val="1"/>
          <w:sz w:val="16"/>
          <w:szCs w:val="16"/>
        </w:rPr>
        <w:t>v</w:t>
      </w:r>
      <w:r>
        <w:rPr>
          <w:rFonts w:ascii="Arial" w:eastAsia="Arial" w:hAnsi="Arial" w:cs="Arial"/>
          <w:i/>
          <w:sz w:val="16"/>
          <w:szCs w:val="16"/>
        </w:rPr>
        <w:t>ided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under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Section 26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this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</w:t>
      </w:r>
      <w:r>
        <w:rPr>
          <w:rFonts w:ascii="Arial" w:eastAsia="Arial" w:hAnsi="Arial" w:cs="Arial"/>
          <w:i/>
          <w:spacing w:val="-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,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no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Sta</w:t>
      </w:r>
      <w:r>
        <w:rPr>
          <w:rFonts w:ascii="Arial" w:eastAsia="Arial" w:hAnsi="Arial" w:cs="Arial"/>
          <w:i/>
          <w:spacing w:val="-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dard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produced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y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Kenya Bureau of Standards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ay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i/>
          <w:sz w:val="16"/>
          <w:szCs w:val="16"/>
        </w:rPr>
        <w:t>e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repr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duced, stored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re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rieval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system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form</w:t>
      </w:r>
      <w:r>
        <w:rPr>
          <w:rFonts w:ascii="Arial" w:eastAsia="Arial" w:hAnsi="Arial" w:cs="Arial"/>
          <w:i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or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t</w:t>
      </w:r>
      <w:r>
        <w:rPr>
          <w:rFonts w:ascii="Arial" w:eastAsia="Arial" w:hAnsi="Arial" w:cs="Arial"/>
          <w:i/>
          <w:sz w:val="16"/>
          <w:szCs w:val="16"/>
        </w:rPr>
        <w:t>ran</w:t>
      </w:r>
      <w:r>
        <w:rPr>
          <w:rFonts w:ascii="Arial" w:eastAsia="Arial" w:hAnsi="Arial" w:cs="Arial"/>
          <w:i/>
          <w:spacing w:val="2"/>
          <w:sz w:val="16"/>
          <w:szCs w:val="16"/>
        </w:rPr>
        <w:t>s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tted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by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any</w:t>
      </w:r>
      <w:r>
        <w:rPr>
          <w:rFonts w:ascii="Arial" w:eastAsia="Arial" w:hAnsi="Arial" w:cs="Arial"/>
          <w:i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eans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without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prior</w:t>
      </w:r>
      <w:r>
        <w:rPr>
          <w:rFonts w:ascii="Arial" w:eastAsia="Arial" w:hAnsi="Arial" w:cs="Arial"/>
          <w:i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</w:t>
      </w:r>
      <w:r>
        <w:rPr>
          <w:rFonts w:ascii="Arial" w:eastAsia="Arial" w:hAnsi="Arial" w:cs="Arial"/>
          <w:i/>
          <w:spacing w:val="1"/>
          <w:sz w:val="16"/>
          <w:szCs w:val="16"/>
        </w:rPr>
        <w:t>e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-1"/>
          <w:sz w:val="16"/>
          <w:szCs w:val="16"/>
        </w:rPr>
        <w:t>m</w:t>
      </w:r>
      <w:r>
        <w:rPr>
          <w:rFonts w:ascii="Arial" w:eastAsia="Arial" w:hAnsi="Arial" w:cs="Arial"/>
          <w:i/>
          <w:sz w:val="16"/>
          <w:szCs w:val="16"/>
        </w:rPr>
        <w:t>ission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>w</w:t>
      </w:r>
      <w:r>
        <w:rPr>
          <w:rFonts w:ascii="Arial" w:eastAsia="Arial" w:hAnsi="Arial" w:cs="Arial"/>
          <w:i/>
          <w:sz w:val="16"/>
          <w:szCs w:val="16"/>
        </w:rPr>
        <w:t>r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t</w:t>
      </w:r>
      <w:r>
        <w:rPr>
          <w:rFonts w:ascii="Arial" w:eastAsia="Arial" w:hAnsi="Arial" w:cs="Arial"/>
          <w:i/>
          <w:spacing w:val="1"/>
          <w:sz w:val="16"/>
          <w:szCs w:val="16"/>
        </w:rPr>
        <w:t>i</w:t>
      </w:r>
      <w:r>
        <w:rPr>
          <w:rFonts w:ascii="Arial" w:eastAsia="Arial" w:hAnsi="Arial" w:cs="Arial"/>
          <w:i/>
          <w:sz w:val="16"/>
          <w:szCs w:val="16"/>
        </w:rPr>
        <w:t>ng fr</w:t>
      </w:r>
      <w:r>
        <w:rPr>
          <w:rFonts w:ascii="Arial" w:eastAsia="Arial" w:hAnsi="Arial" w:cs="Arial"/>
          <w:i/>
          <w:spacing w:val="1"/>
          <w:sz w:val="16"/>
          <w:szCs w:val="16"/>
        </w:rPr>
        <w:t>o</w:t>
      </w:r>
      <w:r>
        <w:rPr>
          <w:rFonts w:ascii="Arial" w:eastAsia="Arial" w:hAnsi="Arial" w:cs="Arial"/>
          <w:i/>
          <w:sz w:val="16"/>
          <w:szCs w:val="16"/>
        </w:rPr>
        <w:t>m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M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1"/>
          <w:sz w:val="16"/>
          <w:szCs w:val="16"/>
        </w:rPr>
        <w:t>n</w:t>
      </w:r>
      <w:r>
        <w:rPr>
          <w:rFonts w:ascii="Arial" w:eastAsia="Arial" w:hAnsi="Arial" w:cs="Arial"/>
          <w:i/>
          <w:sz w:val="16"/>
          <w:szCs w:val="16"/>
        </w:rPr>
        <w:t>aging</w:t>
      </w:r>
      <w:r>
        <w:rPr>
          <w:rFonts w:ascii="Arial" w:eastAsia="Arial" w:hAnsi="Arial" w:cs="Arial"/>
          <w:i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Director.</w:t>
      </w:r>
    </w:p>
    <w:p w14:paraId="652C9D28" w14:textId="77777777" w:rsidR="0024600B" w:rsidRDefault="0024600B">
      <w:pPr>
        <w:spacing w:before="3" w:line="160" w:lineRule="exact"/>
        <w:rPr>
          <w:sz w:val="17"/>
          <w:szCs w:val="17"/>
        </w:rPr>
      </w:pPr>
    </w:p>
    <w:p w14:paraId="7B960316" w14:textId="77777777" w:rsidR="0024600B" w:rsidRDefault="0024600B">
      <w:pPr>
        <w:spacing w:line="200" w:lineRule="exact"/>
      </w:pPr>
    </w:p>
    <w:p w14:paraId="450150FD" w14:textId="77777777" w:rsidR="0024600B" w:rsidRDefault="0024600B">
      <w:pPr>
        <w:spacing w:line="200" w:lineRule="exact"/>
      </w:pPr>
    </w:p>
    <w:p w14:paraId="5E8CC643" w14:textId="77777777" w:rsidR="0024600B" w:rsidRDefault="0024600B">
      <w:pPr>
        <w:spacing w:line="200" w:lineRule="exact"/>
      </w:pPr>
    </w:p>
    <w:p w14:paraId="599ED5B3" w14:textId="77777777" w:rsidR="0024600B" w:rsidRDefault="0024600B">
      <w:pPr>
        <w:spacing w:line="200" w:lineRule="exact"/>
      </w:pPr>
    </w:p>
    <w:p w14:paraId="3D791A4E" w14:textId="77777777" w:rsidR="0024600B" w:rsidRDefault="0024600B">
      <w:pPr>
        <w:spacing w:line="200" w:lineRule="exact"/>
      </w:pPr>
    </w:p>
    <w:p w14:paraId="69F2F9DA" w14:textId="77777777" w:rsidR="0024600B" w:rsidRDefault="0024600B">
      <w:pPr>
        <w:spacing w:line="200" w:lineRule="exact"/>
      </w:pPr>
    </w:p>
    <w:p w14:paraId="29680008" w14:textId="77777777" w:rsidR="0024600B" w:rsidRDefault="0024600B">
      <w:pPr>
        <w:spacing w:line="200" w:lineRule="exact"/>
      </w:pPr>
    </w:p>
    <w:p w14:paraId="15D5F299" w14:textId="77777777" w:rsidR="0024600B" w:rsidRDefault="0024600B">
      <w:pPr>
        <w:spacing w:line="200" w:lineRule="exact"/>
      </w:pPr>
    </w:p>
    <w:p w14:paraId="4BC89A31" w14:textId="77777777" w:rsidR="0024600B" w:rsidRDefault="0024600B">
      <w:pPr>
        <w:spacing w:line="200" w:lineRule="exact"/>
      </w:pPr>
    </w:p>
    <w:p w14:paraId="69D035FF" w14:textId="77777777" w:rsidR="0024600B" w:rsidRDefault="0024600B">
      <w:pPr>
        <w:spacing w:line="200" w:lineRule="exact"/>
      </w:pPr>
    </w:p>
    <w:p w14:paraId="73B45C90" w14:textId="77777777" w:rsidR="0024600B" w:rsidRDefault="0024600B">
      <w:pPr>
        <w:spacing w:line="200" w:lineRule="exact"/>
      </w:pPr>
    </w:p>
    <w:p w14:paraId="694FF3DA" w14:textId="77777777" w:rsidR="0024600B" w:rsidRDefault="0024600B">
      <w:pPr>
        <w:spacing w:line="200" w:lineRule="exact"/>
      </w:pPr>
    </w:p>
    <w:p w14:paraId="3B4ACFA2" w14:textId="77777777" w:rsidR="0024600B" w:rsidRDefault="0024600B">
      <w:pPr>
        <w:spacing w:line="200" w:lineRule="exact"/>
      </w:pPr>
    </w:p>
    <w:p w14:paraId="400C40BC" w14:textId="77777777" w:rsidR="0024600B" w:rsidRDefault="0024600B">
      <w:pPr>
        <w:spacing w:line="200" w:lineRule="exact"/>
      </w:pPr>
    </w:p>
    <w:p w14:paraId="311C3FB1" w14:textId="77777777" w:rsidR="0024600B" w:rsidRDefault="0024600B">
      <w:pPr>
        <w:spacing w:line="200" w:lineRule="exact"/>
      </w:pPr>
    </w:p>
    <w:p w14:paraId="23C44983" w14:textId="77777777" w:rsidR="0024600B" w:rsidRDefault="00E94C86">
      <w:pPr>
        <w:ind w:left="4452" w:right="3691"/>
        <w:jc w:val="center"/>
        <w:rPr>
          <w:rFonts w:ascii="Arial" w:eastAsia="Arial" w:hAnsi="Arial" w:cs="Arial"/>
          <w:sz w:val="18"/>
          <w:szCs w:val="18"/>
        </w:rPr>
        <w:sectPr w:rsidR="0024600B">
          <w:headerReference w:type="even" r:id="rId14"/>
          <w:headerReference w:type="default" r:id="rId15"/>
          <w:footerReference w:type="default" r:id="rId16"/>
          <w:headerReference w:type="first" r:id="rId17"/>
          <w:pgSz w:w="11900" w:h="16840"/>
          <w:pgMar w:top="1440" w:right="1020" w:bottom="280" w:left="1020" w:header="1169" w:footer="1145" w:gutter="0"/>
          <w:pgNumType w:start="2"/>
          <w:cols w:space="720"/>
        </w:sectPr>
      </w:pPr>
      <w:r>
        <w:rPr>
          <w:rFonts w:ascii="Arial" w:eastAsia="Arial" w:hAnsi="Arial" w:cs="Arial"/>
          <w:sz w:val="18"/>
          <w:szCs w:val="18"/>
        </w:rPr>
        <w:t>ISBN 9966</w:t>
      </w:r>
      <w:r>
        <w:rPr>
          <w:rFonts w:ascii="Arial" w:eastAsia="Arial" w:hAnsi="Arial" w:cs="Arial"/>
          <w:spacing w:val="1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19</w:t>
      </w:r>
      <w:r>
        <w:rPr>
          <w:rFonts w:ascii="Arial" w:eastAsia="Arial" w:hAnsi="Arial" w:cs="Arial"/>
          <w:spacing w:val="1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766</w:t>
      </w:r>
      <w:r>
        <w:rPr>
          <w:rFonts w:ascii="Arial" w:eastAsia="Arial" w:hAnsi="Arial" w:cs="Arial"/>
          <w:spacing w:val="1"/>
          <w:sz w:val="18"/>
          <w:szCs w:val="18"/>
        </w:rPr>
        <w:t>-</w:t>
      </w:r>
      <w:r>
        <w:rPr>
          <w:rFonts w:ascii="Arial" w:eastAsia="Arial" w:hAnsi="Arial" w:cs="Arial"/>
          <w:sz w:val="18"/>
          <w:szCs w:val="18"/>
        </w:rPr>
        <w:t>4</w:t>
      </w:r>
    </w:p>
    <w:p w14:paraId="3C44E2C2" w14:textId="77777777" w:rsidR="0024600B" w:rsidRDefault="0024600B">
      <w:pPr>
        <w:spacing w:before="5" w:line="100" w:lineRule="exact"/>
        <w:rPr>
          <w:sz w:val="11"/>
          <w:szCs w:val="11"/>
        </w:rPr>
      </w:pPr>
    </w:p>
    <w:p w14:paraId="39BC00D9" w14:textId="77777777" w:rsidR="0024600B" w:rsidRDefault="0024600B">
      <w:pPr>
        <w:spacing w:line="200" w:lineRule="exact"/>
      </w:pPr>
    </w:p>
    <w:p w14:paraId="7C794C89" w14:textId="77777777" w:rsidR="0024600B" w:rsidRDefault="0024600B">
      <w:pPr>
        <w:spacing w:line="200" w:lineRule="exact"/>
      </w:pPr>
    </w:p>
    <w:p w14:paraId="547A1D74" w14:textId="77777777" w:rsidR="0024600B" w:rsidRDefault="0024600B">
      <w:pPr>
        <w:spacing w:line="200" w:lineRule="exact"/>
      </w:pPr>
    </w:p>
    <w:p w14:paraId="6BC8C461" w14:textId="77777777" w:rsidR="0024600B" w:rsidRDefault="0024600B">
      <w:pPr>
        <w:spacing w:line="200" w:lineRule="exact"/>
      </w:pPr>
    </w:p>
    <w:p w14:paraId="1022A3E5" w14:textId="77777777" w:rsidR="0024600B" w:rsidRDefault="0024600B">
      <w:pPr>
        <w:spacing w:line="200" w:lineRule="exact"/>
      </w:pPr>
    </w:p>
    <w:p w14:paraId="1BF635FA" w14:textId="77777777" w:rsidR="0024600B" w:rsidRDefault="0024600B">
      <w:pPr>
        <w:spacing w:line="200" w:lineRule="exact"/>
      </w:pPr>
    </w:p>
    <w:p w14:paraId="4F816A9F" w14:textId="77777777" w:rsidR="0024600B" w:rsidRDefault="0024600B">
      <w:pPr>
        <w:spacing w:line="200" w:lineRule="exact"/>
      </w:pPr>
    </w:p>
    <w:p w14:paraId="32E43572" w14:textId="77777777" w:rsidR="0024600B" w:rsidRDefault="0024600B">
      <w:pPr>
        <w:spacing w:line="200" w:lineRule="exact"/>
      </w:pPr>
    </w:p>
    <w:p w14:paraId="77E32E87" w14:textId="77777777" w:rsidR="0024600B" w:rsidRDefault="0024600B">
      <w:pPr>
        <w:spacing w:line="200" w:lineRule="exact"/>
      </w:pPr>
    </w:p>
    <w:p w14:paraId="617CE242" w14:textId="77777777" w:rsidR="0024600B" w:rsidRDefault="0024600B">
      <w:pPr>
        <w:spacing w:line="200" w:lineRule="exact"/>
      </w:pPr>
    </w:p>
    <w:p w14:paraId="0F00E981" w14:textId="77777777" w:rsidR="0024600B" w:rsidRDefault="0024600B">
      <w:pPr>
        <w:spacing w:line="200" w:lineRule="exact"/>
      </w:pPr>
    </w:p>
    <w:p w14:paraId="310AA014" w14:textId="77777777" w:rsidR="0024600B" w:rsidRDefault="0024600B">
      <w:pPr>
        <w:spacing w:line="200" w:lineRule="exact"/>
      </w:pPr>
    </w:p>
    <w:p w14:paraId="7FABEB2A" w14:textId="77777777" w:rsidR="0024600B" w:rsidRDefault="0024600B">
      <w:pPr>
        <w:spacing w:line="200" w:lineRule="exact"/>
      </w:pPr>
    </w:p>
    <w:p w14:paraId="0169AA8A" w14:textId="77777777" w:rsidR="0024600B" w:rsidRDefault="0024600B">
      <w:pPr>
        <w:spacing w:line="200" w:lineRule="exact"/>
      </w:pPr>
    </w:p>
    <w:p w14:paraId="4DC02269" w14:textId="77777777" w:rsidR="0024600B" w:rsidRDefault="0024600B">
      <w:pPr>
        <w:spacing w:line="200" w:lineRule="exact"/>
      </w:pPr>
    </w:p>
    <w:p w14:paraId="5EF4EB6A" w14:textId="77777777" w:rsidR="0024600B" w:rsidRDefault="0024600B">
      <w:pPr>
        <w:spacing w:line="200" w:lineRule="exact"/>
      </w:pPr>
    </w:p>
    <w:p w14:paraId="74F81B92" w14:textId="77777777" w:rsidR="0024600B" w:rsidRDefault="00E94C86">
      <w:pPr>
        <w:spacing w:before="4"/>
        <w:ind w:left="874" w:right="389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Discharge of patients undergoing treatment with radioactive substances — Code of practice</w:t>
      </w:r>
    </w:p>
    <w:p w14:paraId="6D46969D" w14:textId="77777777" w:rsidR="0024600B" w:rsidRDefault="0024600B">
      <w:pPr>
        <w:spacing w:before="6" w:line="140" w:lineRule="exact"/>
        <w:rPr>
          <w:sz w:val="14"/>
          <w:szCs w:val="14"/>
        </w:rPr>
      </w:pPr>
    </w:p>
    <w:p w14:paraId="480CF880" w14:textId="77777777" w:rsidR="0024600B" w:rsidRDefault="0024600B">
      <w:pPr>
        <w:spacing w:line="200" w:lineRule="exact"/>
      </w:pPr>
    </w:p>
    <w:p w14:paraId="34A61CE5" w14:textId="77777777" w:rsidR="0024600B" w:rsidRDefault="0024600B">
      <w:pPr>
        <w:spacing w:line="200" w:lineRule="exact"/>
      </w:pPr>
    </w:p>
    <w:p w14:paraId="63AF4139" w14:textId="77777777" w:rsidR="0024600B" w:rsidRDefault="0024600B">
      <w:pPr>
        <w:spacing w:line="200" w:lineRule="exact"/>
      </w:pPr>
    </w:p>
    <w:p w14:paraId="55662536" w14:textId="77777777" w:rsidR="0024600B" w:rsidRDefault="0024600B">
      <w:pPr>
        <w:spacing w:line="200" w:lineRule="exact"/>
      </w:pPr>
    </w:p>
    <w:p w14:paraId="4AAE6BF9" w14:textId="77777777" w:rsidR="0024600B" w:rsidRDefault="0024600B">
      <w:pPr>
        <w:spacing w:line="200" w:lineRule="exact"/>
      </w:pPr>
    </w:p>
    <w:p w14:paraId="207103C1" w14:textId="77777777" w:rsidR="0024600B" w:rsidRDefault="0024600B">
      <w:pPr>
        <w:spacing w:line="200" w:lineRule="exact"/>
      </w:pPr>
    </w:p>
    <w:p w14:paraId="2AA9C3DA" w14:textId="77777777" w:rsidR="0024600B" w:rsidRDefault="0024600B">
      <w:pPr>
        <w:spacing w:line="200" w:lineRule="exact"/>
      </w:pPr>
    </w:p>
    <w:p w14:paraId="4DCB59A3" w14:textId="77777777" w:rsidR="0024600B" w:rsidRDefault="0024600B">
      <w:pPr>
        <w:spacing w:line="200" w:lineRule="exact"/>
      </w:pPr>
    </w:p>
    <w:p w14:paraId="0D3A9B15" w14:textId="77777777" w:rsidR="0024600B" w:rsidRDefault="0024600B">
      <w:pPr>
        <w:spacing w:line="200" w:lineRule="exact"/>
      </w:pPr>
    </w:p>
    <w:p w14:paraId="1C5C3871" w14:textId="77777777" w:rsidR="0024600B" w:rsidRDefault="0024600B">
      <w:pPr>
        <w:spacing w:line="200" w:lineRule="exact"/>
      </w:pPr>
    </w:p>
    <w:p w14:paraId="18EE094A" w14:textId="77777777" w:rsidR="0024600B" w:rsidRDefault="0024600B">
      <w:pPr>
        <w:spacing w:line="200" w:lineRule="exact"/>
      </w:pPr>
    </w:p>
    <w:p w14:paraId="7EE7253C" w14:textId="77777777" w:rsidR="0024600B" w:rsidRDefault="0024600B">
      <w:pPr>
        <w:spacing w:line="200" w:lineRule="exact"/>
      </w:pPr>
    </w:p>
    <w:p w14:paraId="048C6856" w14:textId="77777777" w:rsidR="0024600B" w:rsidRDefault="0024600B">
      <w:pPr>
        <w:spacing w:line="200" w:lineRule="exact"/>
      </w:pPr>
    </w:p>
    <w:p w14:paraId="198B5056" w14:textId="77777777" w:rsidR="0024600B" w:rsidRDefault="0024600B">
      <w:pPr>
        <w:spacing w:line="200" w:lineRule="exact"/>
      </w:pPr>
    </w:p>
    <w:p w14:paraId="1095A359" w14:textId="77777777" w:rsidR="0024600B" w:rsidRDefault="0024600B">
      <w:pPr>
        <w:spacing w:line="200" w:lineRule="exact"/>
      </w:pPr>
    </w:p>
    <w:p w14:paraId="57A85856" w14:textId="77777777" w:rsidR="0024600B" w:rsidRDefault="0024600B">
      <w:pPr>
        <w:spacing w:line="200" w:lineRule="exact"/>
      </w:pPr>
    </w:p>
    <w:p w14:paraId="7051AE43" w14:textId="77777777" w:rsidR="0024600B" w:rsidRDefault="0024600B">
      <w:pPr>
        <w:spacing w:line="200" w:lineRule="exact"/>
      </w:pPr>
    </w:p>
    <w:p w14:paraId="08972413" w14:textId="77777777" w:rsidR="0024600B" w:rsidRDefault="0024600B">
      <w:pPr>
        <w:spacing w:line="200" w:lineRule="exact"/>
      </w:pPr>
    </w:p>
    <w:p w14:paraId="294F9763" w14:textId="77777777" w:rsidR="0024600B" w:rsidRDefault="0024600B">
      <w:pPr>
        <w:spacing w:line="200" w:lineRule="exact"/>
      </w:pPr>
    </w:p>
    <w:p w14:paraId="6D6F8A6D" w14:textId="77777777" w:rsidR="0024600B" w:rsidRDefault="0024600B">
      <w:pPr>
        <w:spacing w:line="200" w:lineRule="exact"/>
      </w:pPr>
    </w:p>
    <w:p w14:paraId="6B1E7327" w14:textId="77777777" w:rsidR="0024600B" w:rsidRDefault="0024600B">
      <w:pPr>
        <w:spacing w:line="200" w:lineRule="exact"/>
      </w:pPr>
    </w:p>
    <w:p w14:paraId="0A348D3E" w14:textId="77777777" w:rsidR="0024600B" w:rsidRDefault="0024600B">
      <w:pPr>
        <w:spacing w:line="200" w:lineRule="exact"/>
      </w:pPr>
    </w:p>
    <w:p w14:paraId="1D1B308F" w14:textId="77777777" w:rsidR="0024600B" w:rsidRDefault="0024600B">
      <w:pPr>
        <w:spacing w:line="200" w:lineRule="exact"/>
      </w:pPr>
    </w:p>
    <w:p w14:paraId="372297CB" w14:textId="77777777" w:rsidR="0024600B" w:rsidRDefault="0024600B">
      <w:pPr>
        <w:spacing w:line="200" w:lineRule="exact"/>
      </w:pPr>
    </w:p>
    <w:p w14:paraId="45262947" w14:textId="77777777" w:rsidR="0024600B" w:rsidRDefault="0024600B">
      <w:pPr>
        <w:spacing w:line="200" w:lineRule="exact"/>
      </w:pPr>
    </w:p>
    <w:p w14:paraId="640A5D29" w14:textId="77777777" w:rsidR="0024600B" w:rsidRDefault="0024600B">
      <w:pPr>
        <w:spacing w:line="200" w:lineRule="exact"/>
      </w:pPr>
    </w:p>
    <w:p w14:paraId="7CA4DBF6" w14:textId="77777777" w:rsidR="0024600B" w:rsidRDefault="0024600B">
      <w:pPr>
        <w:spacing w:line="200" w:lineRule="exact"/>
      </w:pPr>
    </w:p>
    <w:p w14:paraId="5B97660D" w14:textId="77777777" w:rsidR="0024600B" w:rsidRDefault="0024600B">
      <w:pPr>
        <w:spacing w:line="200" w:lineRule="exact"/>
      </w:pPr>
    </w:p>
    <w:p w14:paraId="5A32D9F6" w14:textId="77777777" w:rsidR="0024600B" w:rsidRDefault="0024600B">
      <w:pPr>
        <w:spacing w:line="200" w:lineRule="exact"/>
      </w:pPr>
    </w:p>
    <w:p w14:paraId="6BE09904" w14:textId="77777777" w:rsidR="0024600B" w:rsidRDefault="0024600B">
      <w:pPr>
        <w:spacing w:line="200" w:lineRule="exact"/>
      </w:pPr>
    </w:p>
    <w:p w14:paraId="225B28D0" w14:textId="77777777" w:rsidR="0024600B" w:rsidRDefault="0024600B">
      <w:pPr>
        <w:spacing w:line="200" w:lineRule="exact"/>
      </w:pPr>
    </w:p>
    <w:p w14:paraId="1E397EDE" w14:textId="77777777" w:rsidR="0024600B" w:rsidRDefault="00E94C86">
      <w:pPr>
        <w:ind w:left="1333" w:right="12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KENY</w:t>
      </w:r>
      <w:r>
        <w:rPr>
          <w:rFonts w:ascii="Arial" w:eastAsia="Arial" w:hAnsi="Arial" w:cs="Arial"/>
          <w:b/>
          <w:w w:val="150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BUREA</w:t>
      </w:r>
      <w:r>
        <w:rPr>
          <w:rFonts w:ascii="Arial" w:eastAsia="Arial" w:hAnsi="Arial" w:cs="Arial"/>
          <w:b/>
          <w:w w:val="150"/>
          <w:sz w:val="24"/>
          <w:szCs w:val="24"/>
        </w:rPr>
        <w:t>U</w:t>
      </w:r>
      <w:r>
        <w:rPr>
          <w:rFonts w:ascii="Arial" w:eastAsia="Arial" w:hAnsi="Arial" w:cs="Arial"/>
          <w:b/>
          <w:spacing w:val="2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O</w:t>
      </w:r>
      <w:r>
        <w:rPr>
          <w:rFonts w:ascii="Arial" w:eastAsia="Arial" w:hAnsi="Arial" w:cs="Arial"/>
          <w:b/>
          <w:w w:val="150"/>
          <w:sz w:val="24"/>
          <w:szCs w:val="24"/>
        </w:rPr>
        <w:t xml:space="preserve">F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STANDARD</w:t>
      </w:r>
      <w:r>
        <w:rPr>
          <w:rFonts w:ascii="Arial" w:eastAsia="Arial" w:hAnsi="Arial" w:cs="Arial"/>
          <w:b/>
          <w:w w:val="150"/>
          <w:sz w:val="24"/>
          <w:szCs w:val="24"/>
        </w:rPr>
        <w:t>S</w:t>
      </w:r>
      <w:r>
        <w:rPr>
          <w:rFonts w:ascii="Arial" w:eastAsia="Arial" w:hAnsi="Arial" w:cs="Arial"/>
          <w:b/>
          <w:spacing w:val="4"/>
          <w:w w:val="15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w w:val="150"/>
          <w:sz w:val="24"/>
          <w:szCs w:val="24"/>
        </w:rPr>
        <w:t>(KEBS)</w:t>
      </w:r>
    </w:p>
    <w:p w14:paraId="1EC4D32E" w14:textId="77777777" w:rsidR="0024600B" w:rsidRDefault="0024600B">
      <w:pPr>
        <w:spacing w:before="2" w:line="180" w:lineRule="exact"/>
        <w:rPr>
          <w:sz w:val="18"/>
          <w:szCs w:val="18"/>
        </w:rPr>
      </w:pPr>
    </w:p>
    <w:p w14:paraId="7FE65EF4" w14:textId="77777777" w:rsidR="0024600B" w:rsidRDefault="00E94C86">
      <w:pPr>
        <w:ind w:left="732" w:right="68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Head</w:t>
      </w:r>
      <w:r>
        <w:rPr>
          <w:rFonts w:ascii="Arial" w:eastAsia="Arial" w:hAnsi="Arial" w:cs="Arial"/>
          <w:b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 xml:space="preserve">Office:  </w:t>
      </w:r>
      <w:r>
        <w:rPr>
          <w:rFonts w:ascii="Arial" w:eastAsia="Arial" w:hAnsi="Arial" w:cs="Arial"/>
          <w:sz w:val="18"/>
          <w:szCs w:val="18"/>
        </w:rPr>
        <w:t>P.O.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Box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54974,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Nairobi-00200,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l.: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(</w:t>
      </w:r>
      <w:r>
        <w:rPr>
          <w:rFonts w:ascii="Arial" w:eastAsia="Arial" w:hAnsi="Arial" w:cs="Arial"/>
          <w:sz w:val="18"/>
          <w:szCs w:val="18"/>
        </w:rPr>
        <w:t>+254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020) 605490,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602350,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(+254 020) 604031</w:t>
      </w:r>
    </w:p>
    <w:p w14:paraId="43D5AF46" w14:textId="77777777" w:rsidR="0024600B" w:rsidRDefault="00E94C86">
      <w:pPr>
        <w:spacing w:before="2"/>
        <w:ind w:left="2978" w:right="293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E-Mail: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hyperlink r:id="rId18">
        <w:r>
          <w:rPr>
            <w:rFonts w:ascii="Arial" w:eastAsia="Arial" w:hAnsi="Arial" w:cs="Arial"/>
            <w:sz w:val="18"/>
            <w:szCs w:val="18"/>
          </w:rPr>
          <w:t>info@kebs.org,</w:t>
        </w:r>
        <w:r>
          <w:rPr>
            <w:rFonts w:ascii="Arial" w:eastAsia="Arial" w:hAnsi="Arial" w:cs="Arial"/>
            <w:spacing w:val="50"/>
            <w:sz w:val="18"/>
            <w:szCs w:val="18"/>
          </w:rPr>
          <w:t xml:space="preserve"> </w:t>
        </w:r>
        <w:proofErr w:type="spellStart"/>
        <w:r>
          <w:rPr>
            <w:rFonts w:ascii="Arial" w:eastAsia="Arial" w:hAnsi="Arial" w:cs="Arial"/>
            <w:sz w:val="18"/>
            <w:szCs w:val="18"/>
          </w:rPr>
          <w:t>Web:http</w:t>
        </w:r>
        <w:proofErr w:type="spellEnd"/>
        <w:r>
          <w:rPr>
            <w:rFonts w:ascii="Arial" w:eastAsia="Arial" w:hAnsi="Arial" w:cs="Arial"/>
            <w:sz w:val="18"/>
            <w:szCs w:val="18"/>
          </w:rPr>
          <w:t>:/</w:t>
        </w:r>
        <w:r>
          <w:rPr>
            <w:rFonts w:ascii="Arial" w:eastAsia="Arial" w:hAnsi="Arial" w:cs="Arial"/>
            <w:spacing w:val="2"/>
            <w:sz w:val="18"/>
            <w:szCs w:val="18"/>
          </w:rPr>
          <w:t>/</w:t>
        </w:r>
        <w:r>
          <w:rPr>
            <w:rFonts w:ascii="Arial" w:eastAsia="Arial" w:hAnsi="Arial" w:cs="Arial"/>
            <w:spacing w:val="-2"/>
            <w:sz w:val="18"/>
            <w:szCs w:val="18"/>
          </w:rPr>
          <w:t>w</w:t>
        </w:r>
        <w:r>
          <w:rPr>
            <w:rFonts w:ascii="Arial" w:eastAsia="Arial" w:hAnsi="Arial" w:cs="Arial"/>
            <w:sz w:val="18"/>
            <w:szCs w:val="18"/>
          </w:rPr>
          <w:t>w</w:t>
        </w:r>
        <w:r>
          <w:rPr>
            <w:rFonts w:ascii="Arial" w:eastAsia="Arial" w:hAnsi="Arial" w:cs="Arial"/>
            <w:spacing w:val="-3"/>
            <w:sz w:val="18"/>
            <w:szCs w:val="18"/>
          </w:rPr>
          <w:t>w</w:t>
        </w:r>
        <w:r>
          <w:rPr>
            <w:rFonts w:ascii="Arial" w:eastAsia="Arial" w:hAnsi="Arial" w:cs="Arial"/>
            <w:spacing w:val="2"/>
            <w:sz w:val="18"/>
            <w:szCs w:val="18"/>
          </w:rPr>
          <w:t>.</w:t>
        </w:r>
        <w:r>
          <w:rPr>
            <w:rFonts w:ascii="Arial" w:eastAsia="Arial" w:hAnsi="Arial" w:cs="Arial"/>
            <w:sz w:val="18"/>
            <w:szCs w:val="18"/>
          </w:rPr>
          <w:t>kebs.org</w:t>
        </w:r>
      </w:hyperlink>
    </w:p>
    <w:tbl>
      <w:tblPr>
        <w:tblpPr w:leftFromText="180" w:rightFromText="180" w:vertAnchor="text" w:horzAnchor="margin" w:tblpY="6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3178"/>
        <w:gridCol w:w="3045"/>
      </w:tblGrid>
      <w:tr w:rsidR="001A3D4C" w14:paraId="6E88E4EB" w14:textId="77777777" w:rsidTr="001A3D4C">
        <w:trPr>
          <w:trHeight w:hRule="exact" w:val="321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14:paraId="77B1FB59" w14:textId="77777777" w:rsidR="001A3D4C" w:rsidRDefault="001A3D4C" w:rsidP="001A3D4C">
            <w:pPr>
              <w:spacing w:before="77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Coast Region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02048D42" w14:textId="77777777" w:rsidR="001A3D4C" w:rsidRDefault="001A3D4C" w:rsidP="001A3D4C">
            <w:pPr>
              <w:spacing w:before="77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Lake Region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03ABBD46" w14:textId="77777777" w:rsidR="001A3D4C" w:rsidRDefault="001A3D4C" w:rsidP="001A3D4C">
            <w:pPr>
              <w:spacing w:before="77"/>
              <w:ind w:left="4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Rift Valley Region</w:t>
            </w:r>
          </w:p>
        </w:tc>
      </w:tr>
      <w:tr w:rsidR="001A3D4C" w14:paraId="046348A6" w14:textId="77777777" w:rsidTr="001A3D4C">
        <w:trPr>
          <w:trHeight w:hRule="exact" w:val="260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14:paraId="14C30EF0" w14:textId="77777777" w:rsidR="001A3D4C" w:rsidRDefault="001A3D4C" w:rsidP="001A3D4C">
            <w:pPr>
              <w:spacing w:before="18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99376,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Mombasa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</w:rPr>
              <w:t>80100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1A20D665" w14:textId="77777777" w:rsidR="001A3D4C" w:rsidRDefault="001A3D4C" w:rsidP="001A3D4C">
            <w:pPr>
              <w:spacing w:before="18"/>
              <w:ind w:left="37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2949,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sumu-40100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78CDA5EC" w14:textId="77777777" w:rsidR="001A3D4C" w:rsidRDefault="001A3D4C" w:rsidP="001A3D4C">
            <w:pPr>
              <w:spacing w:before="18"/>
              <w:ind w:left="3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P.O.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Box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2138,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ru-20100</w:t>
            </w:r>
          </w:p>
        </w:tc>
      </w:tr>
      <w:tr w:rsidR="001A3D4C" w14:paraId="66CEFDE9" w14:textId="77777777" w:rsidTr="001A3D4C">
        <w:trPr>
          <w:trHeight w:hRule="exact" w:val="527"/>
        </w:trPr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</w:tcPr>
          <w:p w14:paraId="6FE6A9CC" w14:textId="77777777" w:rsidR="001A3D4C" w:rsidRDefault="001A3D4C" w:rsidP="001A3D4C">
            <w:pPr>
              <w:spacing w:before="16"/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l.: (+254 04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) 229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63, 2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</w:t>
            </w:r>
            <w:r>
              <w:rPr>
                <w:rFonts w:ascii="Arial" w:eastAsia="Arial" w:hAnsi="Arial" w:cs="Arial"/>
                <w:sz w:val="18"/>
                <w:szCs w:val="18"/>
              </w:rPr>
              <w:t>39/40</w:t>
            </w:r>
          </w:p>
          <w:p w14:paraId="7F0CD85D" w14:textId="77777777" w:rsidR="001A3D4C" w:rsidRDefault="001A3D4C" w:rsidP="001A3D4C">
            <w:pPr>
              <w:ind w:left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x: (+254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229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z w:val="18"/>
                <w:szCs w:val="18"/>
              </w:rPr>
              <w:t>48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2AD55F4C" w14:textId="77777777" w:rsidR="001A3D4C" w:rsidRDefault="001A3D4C" w:rsidP="001A3D4C">
            <w:pPr>
              <w:spacing w:before="16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l.: (+254 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7) 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35</w:t>
            </w:r>
            <w:r>
              <w:rPr>
                <w:rFonts w:ascii="Arial" w:eastAsia="Arial" w:hAnsi="Arial" w:cs="Arial"/>
                <w:sz w:val="18"/>
                <w:szCs w:val="18"/>
              </w:rPr>
              <w:t>49, 22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96</w:t>
            </w:r>
          </w:p>
          <w:p w14:paraId="56B5B5A8" w14:textId="77777777" w:rsidR="001A3D4C" w:rsidRDefault="001A3D4C" w:rsidP="001A3D4C">
            <w:pPr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x: (+254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218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1406E013" w14:textId="77777777" w:rsidR="001A3D4C" w:rsidRDefault="001A3D4C" w:rsidP="001A3D4C">
            <w:pPr>
              <w:spacing w:before="16"/>
              <w:ind w:left="3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l.: (+254 051)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553,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55</w:t>
            </w:r>
          </w:p>
        </w:tc>
      </w:tr>
    </w:tbl>
    <w:p w14:paraId="2DEFB8A6" w14:textId="77777777" w:rsidR="0024600B" w:rsidRDefault="0024600B">
      <w:pPr>
        <w:spacing w:before="29"/>
        <w:ind w:left="114" w:right="8616"/>
        <w:jc w:val="both"/>
      </w:pPr>
    </w:p>
    <w:p w14:paraId="608B8C73" w14:textId="77777777" w:rsidR="00820CAA" w:rsidRDefault="00820CAA">
      <w:pPr>
        <w:spacing w:before="29"/>
        <w:ind w:left="114" w:right="8616"/>
        <w:jc w:val="both"/>
      </w:pPr>
    </w:p>
    <w:p w14:paraId="6497F0F1" w14:textId="77777777" w:rsidR="00820CAA" w:rsidRDefault="00820CAA">
      <w:pPr>
        <w:spacing w:before="29"/>
        <w:ind w:left="114" w:right="8616"/>
        <w:jc w:val="both"/>
      </w:pPr>
    </w:p>
    <w:p w14:paraId="34032D3C" w14:textId="77777777" w:rsidR="0024600B" w:rsidRDefault="00E94C86">
      <w:pPr>
        <w:spacing w:before="29"/>
        <w:ind w:left="114" w:right="861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For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3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ord</w:t>
      </w:r>
    </w:p>
    <w:p w14:paraId="78EB2EE9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717391DC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Kenya Standard 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pared by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nical Commi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tee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 Dos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metry</w:t>
      </w:r>
      <w:r>
        <w:rPr>
          <w:rFonts w:ascii="Arial" w:eastAsia="Arial" w:hAnsi="Arial" w:cs="Arial"/>
          <w:spacing w:val="1"/>
        </w:rPr>
        <w:t xml:space="preserve"> </w:t>
      </w:r>
      <w:r w:rsidR="00A10A31">
        <w:rPr>
          <w:rFonts w:ascii="Arial" w:eastAsia="Arial" w:hAnsi="Arial" w:cs="Arial"/>
          <w:spacing w:val="1"/>
        </w:rPr>
        <w:t>Radiotracer and N</w:t>
      </w:r>
      <w:r w:rsidR="004373F0">
        <w:rPr>
          <w:rFonts w:ascii="Arial" w:eastAsia="Arial" w:hAnsi="Arial" w:cs="Arial"/>
          <w:spacing w:val="1"/>
        </w:rPr>
        <w:t xml:space="preserve">on </w:t>
      </w:r>
      <w:r w:rsidR="00A10A31">
        <w:rPr>
          <w:rFonts w:ascii="Arial" w:eastAsia="Arial" w:hAnsi="Arial" w:cs="Arial"/>
          <w:spacing w:val="1"/>
        </w:rPr>
        <w:t>D</w:t>
      </w:r>
      <w:r w:rsidR="004373F0">
        <w:rPr>
          <w:rFonts w:ascii="Arial" w:eastAsia="Arial" w:hAnsi="Arial" w:cs="Arial"/>
          <w:spacing w:val="1"/>
        </w:rPr>
        <w:t xml:space="preserve">estructive </w:t>
      </w:r>
      <w:r w:rsidR="00A10A31">
        <w:rPr>
          <w:rFonts w:ascii="Arial" w:eastAsia="Arial" w:hAnsi="Arial" w:cs="Arial"/>
          <w:spacing w:val="1"/>
        </w:rPr>
        <w:t>T</w:t>
      </w:r>
      <w:r w:rsidR="0076380A">
        <w:rPr>
          <w:rFonts w:ascii="Arial" w:eastAsia="Arial" w:hAnsi="Arial" w:cs="Arial"/>
          <w:spacing w:val="1"/>
        </w:rPr>
        <w:t>esting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cor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Bureau.</w:t>
      </w:r>
    </w:p>
    <w:p w14:paraId="79AF9071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5F453210" w14:textId="77777777" w:rsidR="0024600B" w:rsidRDefault="00E94C86">
      <w:pPr>
        <w:ind w:left="114" w:right="7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purp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uid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requ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rements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conditio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et 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arge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 hospital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inic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ndergoi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atment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radio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 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e,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the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ditions for the treatment of an outpatient. In the conte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t of these recomme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ret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mmunity,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appli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eq</w:t>
      </w:r>
      <w:r>
        <w:rPr>
          <w:rFonts w:ascii="Arial" w:eastAsia="Arial" w:hAnsi="Arial" w:cs="Arial"/>
          <w:spacing w:val="-1"/>
        </w:rPr>
        <w:t>ua</w:t>
      </w:r>
      <w:r>
        <w:rPr>
          <w:rFonts w:ascii="Arial" w:eastAsia="Arial" w:hAnsi="Arial" w:cs="Arial"/>
        </w:rPr>
        <w:t>lly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who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admitted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hospital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treatm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who 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ad</w:t>
      </w:r>
      <w:r>
        <w:rPr>
          <w:rFonts w:ascii="Arial" w:eastAsia="Arial" w:hAnsi="Arial" w:cs="Arial"/>
        </w:rPr>
        <w:t>minist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 treatment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an outpati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nt.</w:t>
      </w:r>
    </w:p>
    <w:p w14:paraId="7C9E891E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68FF4705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These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mendati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ns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sed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the 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mise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dose to 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with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om the patie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may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make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ntact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outsi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hospital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kept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 low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nably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evable,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taking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 acco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particul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social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no</w:t>
      </w:r>
      <w:r>
        <w:rPr>
          <w:rFonts w:ascii="Arial" w:eastAsia="Arial" w:hAnsi="Arial" w:cs="Arial"/>
        </w:rPr>
        <w:t>mic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ctors,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exce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relevant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cri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ed by regulati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n.</w:t>
      </w:r>
    </w:p>
    <w:p w14:paraId="2454863A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59AE18C4" w14:textId="77777777" w:rsidR="0024600B" w:rsidRDefault="00E94C86">
      <w:pPr>
        <w:ind w:left="114" w:right="244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the 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</w:rPr>
        <w:t>eparation of this 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rd, the 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publ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were ref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rred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to:</w:t>
      </w:r>
    </w:p>
    <w:p w14:paraId="06F8EBCD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167ACDB9" w14:textId="77777777" w:rsidR="00AD792E" w:rsidRPr="00820CAA" w:rsidRDefault="00AD792E" w:rsidP="00AD792E">
      <w:pPr>
        <w:spacing w:before="7" w:line="220" w:lineRule="exact"/>
        <w:ind w:left="720" w:firstLine="103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ICRP, 1996. Radiological Protection and Safety in Medicine. ICRP P</w:t>
      </w:r>
      <w:r w:rsidR="00820CAA">
        <w:rPr>
          <w:rFonts w:ascii="Arial" w:eastAsia="Arial" w:hAnsi="Arial" w:cs="Arial"/>
        </w:rPr>
        <w:t>ublication 73. Ann. ICRP 26 (2)</w:t>
      </w:r>
    </w:p>
    <w:p w14:paraId="0032F92B" w14:textId="77777777" w:rsidR="00AD792E" w:rsidRPr="00820CAA" w:rsidRDefault="00AD792E" w:rsidP="00AD792E">
      <w:pPr>
        <w:spacing w:before="7" w:line="220" w:lineRule="exact"/>
        <w:ind w:left="720" w:firstLine="103"/>
        <w:rPr>
          <w:sz w:val="22"/>
          <w:szCs w:val="22"/>
        </w:rPr>
      </w:pPr>
    </w:p>
    <w:p w14:paraId="3E8D9A9F" w14:textId="77777777" w:rsidR="00AD792E" w:rsidRPr="00820CAA" w:rsidRDefault="00AD792E" w:rsidP="00AD792E">
      <w:pPr>
        <w:spacing w:line="220" w:lineRule="exact"/>
        <w:ind w:left="823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ICRP, 1988. Radiation Dose to Patients from Radiopharmaceuticals. ICRP Pub</w:t>
      </w:r>
      <w:r w:rsidR="00820CAA">
        <w:rPr>
          <w:rFonts w:ascii="Arial" w:eastAsia="Arial" w:hAnsi="Arial" w:cs="Arial"/>
        </w:rPr>
        <w:t>lication 53. Ann. ICRP 18 (1-4)</w:t>
      </w:r>
    </w:p>
    <w:p w14:paraId="5971A1D9" w14:textId="77777777" w:rsidR="00AD792E" w:rsidRPr="00820CAA" w:rsidRDefault="00AD792E" w:rsidP="00AD792E">
      <w:pPr>
        <w:spacing w:line="220" w:lineRule="exact"/>
        <w:ind w:left="823"/>
        <w:rPr>
          <w:rFonts w:ascii="Arial" w:eastAsia="Arial" w:hAnsi="Arial" w:cs="Arial"/>
        </w:rPr>
      </w:pPr>
    </w:p>
    <w:p w14:paraId="775AF31F" w14:textId="77777777" w:rsidR="00AD792E" w:rsidRPr="00820CAA" w:rsidRDefault="00AD792E" w:rsidP="00AD792E">
      <w:pPr>
        <w:spacing w:line="220" w:lineRule="exact"/>
        <w:ind w:left="823" w:right="74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Natio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al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Co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ncil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</w:t>
      </w:r>
      <w:r w:rsidRPr="00820CAA">
        <w:rPr>
          <w:rFonts w:ascii="Arial" w:eastAsia="Arial" w:hAnsi="Arial" w:cs="Arial"/>
          <w:spacing w:val="6"/>
        </w:rPr>
        <w:t xml:space="preserve"> </w:t>
      </w:r>
      <w:r w:rsidRPr="00820CAA">
        <w:rPr>
          <w:rFonts w:ascii="Arial" w:eastAsia="Arial" w:hAnsi="Arial" w:cs="Arial"/>
        </w:rPr>
        <w:t>Radia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ion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Prot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ti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and</w:t>
      </w:r>
      <w:r w:rsidRPr="00820CAA">
        <w:rPr>
          <w:rFonts w:ascii="Arial" w:eastAsia="Arial" w:hAnsi="Arial" w:cs="Arial"/>
          <w:spacing w:val="6"/>
        </w:rPr>
        <w:t xml:space="preserve"> </w:t>
      </w:r>
      <w:r w:rsidRPr="00820CAA">
        <w:rPr>
          <w:rFonts w:ascii="Arial" w:eastAsia="Arial" w:hAnsi="Arial" w:cs="Arial"/>
        </w:rPr>
        <w:t>Me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rem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nts,</w:t>
      </w:r>
      <w:r w:rsidRPr="00820CAA">
        <w:rPr>
          <w:rFonts w:ascii="Arial" w:eastAsia="Arial" w:hAnsi="Arial" w:cs="Arial"/>
          <w:spacing w:val="6"/>
        </w:rPr>
        <w:t xml:space="preserve"> </w:t>
      </w:r>
      <w:r w:rsidRPr="00820CAA">
        <w:rPr>
          <w:rFonts w:ascii="Arial" w:eastAsia="Arial" w:hAnsi="Arial" w:cs="Arial"/>
        </w:rPr>
        <w:t>Dose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limits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f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dividua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7"/>
        </w:rPr>
        <w:t xml:space="preserve"> </w:t>
      </w:r>
      <w:r w:rsidRPr="00820CAA">
        <w:rPr>
          <w:rFonts w:ascii="Arial" w:eastAsia="Arial" w:hAnsi="Arial" w:cs="Arial"/>
        </w:rPr>
        <w:t>who</w:t>
      </w:r>
      <w:r w:rsidRPr="00820CAA">
        <w:rPr>
          <w:rFonts w:ascii="Arial" w:eastAsia="Arial" w:hAnsi="Arial" w:cs="Arial"/>
          <w:spacing w:val="6"/>
        </w:rPr>
        <w:t xml:space="preserve"> </w:t>
      </w:r>
      <w:r w:rsidRPr="00820CAA">
        <w:rPr>
          <w:rFonts w:ascii="Arial" w:eastAsia="Arial" w:hAnsi="Arial" w:cs="Arial"/>
        </w:rPr>
        <w:t>r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cei</w:t>
      </w:r>
      <w:r w:rsidRPr="00820CAA">
        <w:rPr>
          <w:rFonts w:ascii="Arial" w:eastAsia="Arial" w:hAnsi="Arial" w:cs="Arial"/>
          <w:spacing w:val="-2"/>
        </w:rPr>
        <w:t>v</w:t>
      </w:r>
      <w:r w:rsidRPr="00820CAA">
        <w:rPr>
          <w:rFonts w:ascii="Arial" w:eastAsia="Arial" w:hAnsi="Arial" w:cs="Arial"/>
        </w:rPr>
        <w:t>e exposure fr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m radi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li</w:t>
      </w:r>
      <w:r w:rsidRPr="00820CAA">
        <w:rPr>
          <w:rFonts w:ascii="Arial" w:eastAsia="Arial" w:hAnsi="Arial" w:cs="Arial"/>
          <w:spacing w:val="-1"/>
        </w:rPr>
        <w:t>d</w:t>
      </w:r>
      <w:r w:rsidRPr="00820CAA">
        <w:rPr>
          <w:rFonts w:ascii="Arial" w:eastAsia="Arial" w:hAnsi="Arial" w:cs="Arial"/>
        </w:rPr>
        <w:t>e therapy pat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ents, NCRP.</w:t>
      </w:r>
    </w:p>
    <w:p w14:paraId="772DDEAD" w14:textId="77777777" w:rsidR="00AD792E" w:rsidRPr="00820CAA" w:rsidRDefault="00AD792E" w:rsidP="00AD792E">
      <w:pPr>
        <w:spacing w:line="220" w:lineRule="exact"/>
        <w:ind w:left="823" w:right="74"/>
        <w:rPr>
          <w:rFonts w:ascii="Arial" w:eastAsia="Arial" w:hAnsi="Arial" w:cs="Arial"/>
        </w:rPr>
      </w:pPr>
    </w:p>
    <w:p w14:paraId="35C47AC6" w14:textId="77777777" w:rsidR="0024600B" w:rsidRPr="00820CAA" w:rsidRDefault="00E94C86">
      <w:pPr>
        <w:ind w:left="834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The R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diati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 Protecti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 Act, CAP 24</w:t>
      </w:r>
      <w:r w:rsidRPr="00820CAA">
        <w:rPr>
          <w:rFonts w:ascii="Arial" w:eastAsia="Arial" w:hAnsi="Arial" w:cs="Arial"/>
          <w:spacing w:val="-1"/>
        </w:rPr>
        <w:t>3</w:t>
      </w:r>
      <w:r w:rsidRPr="00820CAA">
        <w:rPr>
          <w:rFonts w:ascii="Arial" w:eastAsia="Arial" w:hAnsi="Arial" w:cs="Arial"/>
        </w:rPr>
        <w:t>, 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 Laws of Kenya, 1985 (revis</w:t>
      </w:r>
      <w:r w:rsidRPr="00820CAA">
        <w:rPr>
          <w:rFonts w:ascii="Arial" w:eastAsia="Arial" w:hAnsi="Arial" w:cs="Arial"/>
          <w:spacing w:val="-1"/>
        </w:rPr>
        <w:t>e</w:t>
      </w:r>
      <w:r w:rsidR="00820CAA">
        <w:rPr>
          <w:rFonts w:ascii="Arial" w:eastAsia="Arial" w:hAnsi="Arial" w:cs="Arial"/>
        </w:rPr>
        <w:t>d)</w:t>
      </w:r>
    </w:p>
    <w:p w14:paraId="4DA6D55F" w14:textId="77777777" w:rsidR="0024600B" w:rsidRPr="00820CAA" w:rsidRDefault="0024600B">
      <w:pPr>
        <w:spacing w:before="14" w:line="220" w:lineRule="exact"/>
        <w:rPr>
          <w:sz w:val="22"/>
          <w:szCs w:val="22"/>
        </w:rPr>
      </w:pPr>
    </w:p>
    <w:p w14:paraId="14547661" w14:textId="77777777" w:rsidR="00731288" w:rsidRPr="00820CAA" w:rsidRDefault="00731288" w:rsidP="00731288">
      <w:pPr>
        <w:spacing w:before="6" w:line="220" w:lineRule="exact"/>
        <w:ind w:left="834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Radiation Protection and Safety of Radiation Sources: International Basic Safety Standards, General Safety Requirements Part 3</w:t>
      </w:r>
    </w:p>
    <w:p w14:paraId="074E2B0D" w14:textId="77777777" w:rsidR="0024600B" w:rsidRPr="00820CAA" w:rsidRDefault="0024600B">
      <w:pPr>
        <w:spacing w:before="11" w:line="220" w:lineRule="exact"/>
        <w:rPr>
          <w:color w:val="FF0000"/>
          <w:sz w:val="22"/>
          <w:szCs w:val="22"/>
        </w:rPr>
      </w:pPr>
    </w:p>
    <w:p w14:paraId="5CD653F5" w14:textId="77777777" w:rsidR="00C72C46" w:rsidRDefault="00C72C46">
      <w:pPr>
        <w:spacing w:line="220" w:lineRule="exact"/>
        <w:ind w:left="823"/>
        <w:rPr>
          <w:rFonts w:ascii="Arial" w:eastAsia="Arial" w:hAnsi="Arial" w:cs="Arial"/>
        </w:rPr>
      </w:pPr>
    </w:p>
    <w:p w14:paraId="255FCDB9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67640560" w14:textId="77777777" w:rsidR="0024600B" w:rsidRDefault="00E94C86">
      <w:pPr>
        <w:ind w:left="114" w:right="3648"/>
        <w:jc w:val="both"/>
        <w:rPr>
          <w:rFonts w:ascii="Arial" w:eastAsia="Arial" w:hAnsi="Arial" w:cs="Arial"/>
        </w:rPr>
        <w:sectPr w:rsidR="0024600B">
          <w:pgSz w:w="11900" w:h="16840"/>
          <w:pgMar w:top="1440" w:right="1020" w:bottom="280" w:left="1020" w:header="1169" w:footer="1145" w:gutter="0"/>
          <w:cols w:space="720"/>
        </w:sectPr>
      </w:pPr>
      <w:r>
        <w:rPr>
          <w:rFonts w:ascii="Arial" w:eastAsia="Arial" w:hAnsi="Arial" w:cs="Arial"/>
        </w:rPr>
        <w:t>The 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rived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these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ur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is 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ackn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wle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</w:t>
      </w:r>
    </w:p>
    <w:p w14:paraId="032F258C" w14:textId="77777777" w:rsidR="0024600B" w:rsidRDefault="009A6F88">
      <w:pPr>
        <w:spacing w:before="73"/>
        <w:ind w:left="114" w:right="175"/>
        <w:jc w:val="both"/>
        <w:rPr>
          <w:rFonts w:ascii="Arial" w:eastAsia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4103C01" wp14:editId="4DDABD11">
                <wp:simplePos x="0" y="0"/>
                <wp:positionH relativeFrom="page">
                  <wp:posOffset>698500</wp:posOffset>
                </wp:positionH>
                <wp:positionV relativeFrom="page">
                  <wp:posOffset>627380</wp:posOffset>
                </wp:positionV>
                <wp:extent cx="6172200" cy="0"/>
                <wp:effectExtent l="22225" t="27305" r="25400" b="20320"/>
                <wp:wrapNone/>
                <wp:docPr id="2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0"/>
                          <a:chOff x="1100" y="988"/>
                          <a:chExt cx="9720" cy="0"/>
                        </a:xfrm>
                      </wpg:grpSpPr>
                      <wps:wsp>
                        <wps:cNvPr id="21" name="Freeform 8"/>
                        <wps:cNvSpPr>
                          <a:spLocks/>
                        </wps:cNvSpPr>
                        <wps:spPr bwMode="auto">
                          <a:xfrm>
                            <a:off x="1100" y="988"/>
                            <a:ext cx="9720" cy="0"/>
                          </a:xfrm>
                          <a:custGeom>
                            <a:avLst/>
                            <a:gdLst>
                              <a:gd name="T0" fmla="+- 0 1100 1100"/>
                              <a:gd name="T1" fmla="*/ T0 w 9720"/>
                              <a:gd name="T2" fmla="+- 0 10820 110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B241B" id="Group 7" o:spid="_x0000_s1026" style="position:absolute;margin-left:55pt;margin-top:49.4pt;width:486pt;height:0;z-index:-251658240;mso-position-horizontal-relative:page;mso-position-vertical-relative:page" coordorigin="1100,988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">
                <v:shape id="Freeform 8" o:spid="_x0000_s1027" style="position:absolute;left:1100;top:988;width:9720;height:0;visibility:visible;mso-wrap-style:square;v-text-anchor:top" coordsize="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" path="m,l9720,e" filled="f" strokeweight="3pt">
                  <v:path arrowok="t" o:connecttype="custom" o:connectlocs="0,0;972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B9412AF" wp14:editId="5A9DB7C9">
                <wp:simplePos x="0" y="0"/>
                <wp:positionH relativeFrom="page">
                  <wp:posOffset>698500</wp:posOffset>
                </wp:positionH>
                <wp:positionV relativeFrom="paragraph">
                  <wp:posOffset>281940</wp:posOffset>
                </wp:positionV>
                <wp:extent cx="6172200" cy="0"/>
                <wp:effectExtent l="22225" t="21590" r="25400" b="26035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0"/>
                          <a:chOff x="1100" y="444"/>
                          <a:chExt cx="9720" cy="0"/>
                        </a:xfrm>
                      </wpg:grpSpPr>
                      <wps:wsp>
                        <wps:cNvPr id="19" name="Freeform 6"/>
                        <wps:cNvSpPr>
                          <a:spLocks/>
                        </wps:cNvSpPr>
                        <wps:spPr bwMode="auto">
                          <a:xfrm>
                            <a:off x="1100" y="444"/>
                            <a:ext cx="9720" cy="0"/>
                          </a:xfrm>
                          <a:custGeom>
                            <a:avLst/>
                            <a:gdLst>
                              <a:gd name="T0" fmla="+- 0 1100 1100"/>
                              <a:gd name="T1" fmla="*/ T0 w 9720"/>
                              <a:gd name="T2" fmla="+- 0 10820 1100"/>
                              <a:gd name="T3" fmla="*/ T2 w 9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720">
                                <a:moveTo>
                                  <a:pt x="0" y="0"/>
                                </a:moveTo>
                                <a:lnTo>
                                  <a:pt x="972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EE7FC" id="Group 5" o:spid="_x0000_s1026" style="position:absolute;margin-left:55pt;margin-top:22.2pt;width:486pt;height:0;z-index:-251659264;mso-position-horizontal-relative:page" coordorigin="1100,444" coordsize="97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">
                <v:shape id="Freeform 6" o:spid="_x0000_s1027" style="position:absolute;left:1100;top:444;width:9720;height:0;visibility:visible;mso-wrap-style:square;v-text-anchor:top" coordsize="9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" path="m,l9720,e" filled="f" strokeweight="3pt">
                  <v:path arrowok="t" o:connecttype="custom" o:connectlocs="0,0;9720,0" o:connectangles="0,0"/>
                </v:shape>
                <w10:wrap anchorx="page"/>
              </v:group>
            </w:pict>
          </mc:Fallback>
        </mc:AlternateContent>
      </w:r>
      <w:r w:rsidR="00E94C86">
        <w:rPr>
          <w:rFonts w:ascii="Arial" w:eastAsia="Arial" w:hAnsi="Arial" w:cs="Arial"/>
          <w:b/>
          <w:sz w:val="28"/>
          <w:szCs w:val="28"/>
        </w:rPr>
        <w:t>KENYA</w:t>
      </w:r>
      <w:r w:rsidR="00E94C86">
        <w:rPr>
          <w:rFonts w:ascii="Arial" w:eastAsia="Arial" w:hAnsi="Arial" w:cs="Arial"/>
          <w:b/>
          <w:spacing w:val="-8"/>
          <w:sz w:val="28"/>
          <w:szCs w:val="28"/>
        </w:rPr>
        <w:t xml:space="preserve"> </w:t>
      </w:r>
      <w:r w:rsidR="00E94C86">
        <w:rPr>
          <w:rFonts w:ascii="Arial" w:eastAsia="Arial" w:hAnsi="Arial" w:cs="Arial"/>
          <w:b/>
          <w:sz w:val="28"/>
          <w:szCs w:val="28"/>
        </w:rPr>
        <w:t xml:space="preserve">STANDARD                                                               </w:t>
      </w:r>
      <w:r w:rsidR="00E94C86">
        <w:rPr>
          <w:rFonts w:ascii="Arial" w:eastAsia="Arial" w:hAnsi="Arial" w:cs="Arial"/>
          <w:b/>
          <w:spacing w:val="39"/>
          <w:sz w:val="28"/>
          <w:szCs w:val="28"/>
        </w:rPr>
        <w:t xml:space="preserve"> </w:t>
      </w:r>
      <w:r w:rsidR="00E94C86">
        <w:rPr>
          <w:rFonts w:ascii="Arial" w:eastAsia="Arial" w:hAnsi="Arial" w:cs="Arial"/>
          <w:b/>
          <w:sz w:val="28"/>
          <w:szCs w:val="28"/>
        </w:rPr>
        <w:t>KS</w:t>
      </w:r>
      <w:r w:rsidR="00E94C86">
        <w:rPr>
          <w:rFonts w:ascii="Arial" w:eastAsia="Arial" w:hAnsi="Arial" w:cs="Arial"/>
          <w:b/>
          <w:spacing w:val="-4"/>
          <w:sz w:val="28"/>
          <w:szCs w:val="28"/>
        </w:rPr>
        <w:t xml:space="preserve"> </w:t>
      </w:r>
      <w:r w:rsidR="00E94C86">
        <w:rPr>
          <w:rFonts w:ascii="Arial" w:eastAsia="Arial" w:hAnsi="Arial" w:cs="Arial"/>
          <w:b/>
          <w:sz w:val="28"/>
          <w:szCs w:val="28"/>
        </w:rPr>
        <w:t>2030:</w:t>
      </w:r>
      <w:r w:rsidR="00E94C86">
        <w:rPr>
          <w:rFonts w:ascii="Arial" w:eastAsia="Arial" w:hAnsi="Arial" w:cs="Arial"/>
          <w:b/>
          <w:spacing w:val="-7"/>
          <w:sz w:val="28"/>
          <w:szCs w:val="28"/>
        </w:rPr>
        <w:t xml:space="preserve"> </w:t>
      </w:r>
      <w:r w:rsidR="00820CAA">
        <w:rPr>
          <w:rFonts w:ascii="Arial" w:eastAsia="Arial" w:hAnsi="Arial" w:cs="Arial"/>
          <w:b/>
          <w:sz w:val="28"/>
          <w:szCs w:val="28"/>
        </w:rPr>
        <w:t>2019</w:t>
      </w:r>
    </w:p>
    <w:p w14:paraId="42C00E07" w14:textId="77777777" w:rsidR="0024600B" w:rsidRDefault="0024600B">
      <w:pPr>
        <w:spacing w:before="16" w:line="260" w:lineRule="exact"/>
        <w:rPr>
          <w:sz w:val="26"/>
          <w:szCs w:val="26"/>
        </w:rPr>
      </w:pPr>
    </w:p>
    <w:p w14:paraId="5CE6F5CA" w14:textId="77777777" w:rsidR="0024600B" w:rsidRDefault="00E94C86">
      <w:pPr>
        <w:ind w:left="114" w:right="7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Discharge</w:t>
      </w:r>
      <w:r>
        <w:rPr>
          <w:rFonts w:ascii="Arial" w:eastAsia="Arial" w:hAnsi="Arial" w:cs="Arial"/>
          <w:b/>
          <w:spacing w:val="-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of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patients</w:t>
      </w:r>
      <w:r>
        <w:rPr>
          <w:rFonts w:ascii="Arial" w:eastAsia="Arial" w:hAnsi="Arial" w:cs="Arial"/>
          <w:b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undergoing t</w:t>
      </w:r>
      <w:r>
        <w:rPr>
          <w:rFonts w:ascii="Arial" w:eastAsia="Arial" w:hAnsi="Arial" w:cs="Arial"/>
          <w:b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eatment</w:t>
      </w:r>
      <w:r>
        <w:rPr>
          <w:rFonts w:ascii="Arial" w:eastAsia="Arial" w:hAnsi="Arial" w:cs="Arial"/>
          <w:b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with radioactive</w:t>
      </w:r>
      <w:r>
        <w:rPr>
          <w:rFonts w:ascii="Arial" w:eastAsia="Arial" w:hAnsi="Arial" w:cs="Arial"/>
          <w:b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substances</w:t>
      </w:r>
    </w:p>
    <w:p w14:paraId="23702FA9" w14:textId="77777777" w:rsidR="0024600B" w:rsidRDefault="00E94C86">
      <w:pPr>
        <w:spacing w:before="1"/>
        <w:ind w:left="114" w:right="7152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—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Code</w:t>
      </w:r>
      <w:r>
        <w:rPr>
          <w:rFonts w:ascii="Arial" w:eastAsia="Arial" w:hAnsi="Arial" w:cs="Arial"/>
          <w:b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of</w:t>
      </w:r>
      <w:r>
        <w:rPr>
          <w:rFonts w:ascii="Arial" w:eastAsia="Arial" w:hAnsi="Arial" w:cs="Arial"/>
          <w:b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practice</w:t>
      </w:r>
    </w:p>
    <w:p w14:paraId="21E121BD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54D8241A" w14:textId="77777777" w:rsidR="0024600B" w:rsidRDefault="00E94C86">
      <w:pPr>
        <w:ind w:left="114" w:right="82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       </w:t>
      </w:r>
      <w:r>
        <w:rPr>
          <w:rFonts w:ascii="Arial" w:eastAsia="Arial" w:hAnsi="Arial" w:cs="Arial"/>
          <w:b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Scope</w:t>
      </w:r>
    </w:p>
    <w:p w14:paraId="02EDEE7D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7CE2DA3E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stand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 relates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treatment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patients 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nsealed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forms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e. It ta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ount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do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rate external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ntial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source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patient,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potential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mina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radio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excret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the patient.</w:t>
      </w:r>
      <w:r w:rsidR="00BA020A">
        <w:rPr>
          <w:rFonts w:ascii="Arial" w:eastAsia="Arial" w:hAnsi="Arial" w:cs="Arial"/>
        </w:rPr>
        <w:t xml:space="preserve"> </w:t>
      </w:r>
    </w:p>
    <w:p w14:paraId="25DB7C81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704434B5" w14:textId="77777777" w:rsidR="0024600B" w:rsidRDefault="00E94C86" w:rsidP="00BA020A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individual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sess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ial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who hol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 an ap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ropriate </w:t>
      </w:r>
      <w:r w:rsidR="00906122">
        <w:rPr>
          <w:rFonts w:ascii="Arial" w:eastAsia="Arial" w:hAnsi="Arial" w:cs="Arial"/>
        </w:rPr>
        <w:t>l</w:t>
      </w:r>
      <w:r w:rsidR="00906122">
        <w:rPr>
          <w:rFonts w:ascii="Arial" w:eastAsia="Arial" w:hAnsi="Arial" w:cs="Arial"/>
          <w:spacing w:val="-1"/>
        </w:rPr>
        <w:t>i</w:t>
      </w:r>
      <w:r w:rsidR="00906122">
        <w:rPr>
          <w:rFonts w:ascii="Arial" w:eastAsia="Arial" w:hAnsi="Arial" w:cs="Arial"/>
        </w:rPr>
        <w:t>ce</w:t>
      </w:r>
      <w:r w:rsidR="00906122">
        <w:rPr>
          <w:rFonts w:ascii="Arial" w:eastAsia="Arial" w:hAnsi="Arial" w:cs="Arial"/>
          <w:spacing w:val="-1"/>
        </w:rPr>
        <w:t>ns</w:t>
      </w:r>
      <w:r w:rsidR="00906122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, prefer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bly in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ultat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with an experie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me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ical 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st, having reg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rd to the </w:t>
      </w:r>
      <w:r w:rsidRPr="00820CAA">
        <w:rPr>
          <w:rFonts w:ascii="Arial" w:eastAsia="Arial" w:hAnsi="Arial" w:cs="Arial"/>
        </w:rPr>
        <w:t>prevail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ng circ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mst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nc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s.</w:t>
      </w:r>
      <w:r w:rsidR="00BA020A" w:rsidRPr="00820CAA">
        <w:t xml:space="preserve"> </w:t>
      </w:r>
    </w:p>
    <w:p w14:paraId="03A6E76A" w14:textId="77777777" w:rsidR="00AF6539" w:rsidRDefault="00AF6539" w:rsidP="00BA020A">
      <w:pPr>
        <w:ind w:left="114" w:right="73"/>
        <w:jc w:val="both"/>
        <w:rPr>
          <w:rFonts w:ascii="Arial" w:eastAsia="Arial" w:hAnsi="Arial" w:cs="Arial"/>
        </w:rPr>
      </w:pPr>
    </w:p>
    <w:p w14:paraId="3508711A" w14:textId="77777777" w:rsidR="00AF6539" w:rsidRPr="00BA020A" w:rsidRDefault="00AF6539" w:rsidP="00BA020A">
      <w:pPr>
        <w:ind w:left="114" w:right="73"/>
        <w:jc w:val="both"/>
        <w:rPr>
          <w:rFonts w:ascii="Arial" w:eastAsia="Arial" w:hAnsi="Arial" w:cs="Arial"/>
        </w:rPr>
      </w:pPr>
    </w:p>
    <w:p w14:paraId="1FE7B0A3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16702DEA" w14:textId="77777777" w:rsidR="0024600B" w:rsidRDefault="00E94C86">
      <w:pPr>
        <w:ind w:left="114" w:right="33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       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Radiation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protection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criteria for patient discharge</w:t>
      </w:r>
    </w:p>
    <w:p w14:paraId="689E3589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1878A635" w14:textId="77777777" w:rsidR="0024600B" w:rsidRDefault="00E94C86">
      <w:pPr>
        <w:ind w:left="114" w:right="5545"/>
        <w:jc w:val="both"/>
        <w:rPr>
          <w:rFonts w:ascii="Arial" w:eastAsia="Arial" w:hAnsi="Arial" w:cs="Arial"/>
          <w:sz w:val="22"/>
          <w:szCs w:val="22"/>
        </w:rPr>
      </w:pPr>
      <w:r w:rsidRPr="00820CAA">
        <w:rPr>
          <w:rFonts w:ascii="Arial" w:eastAsia="Arial" w:hAnsi="Arial" w:cs="Arial"/>
          <w:b/>
          <w:sz w:val="22"/>
          <w:szCs w:val="22"/>
        </w:rPr>
        <w:t xml:space="preserve">2.1     </w:t>
      </w:r>
      <w:r w:rsidRPr="00820CAA"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 w:rsidRPr="00820CAA">
        <w:rPr>
          <w:rFonts w:ascii="Arial" w:eastAsia="Arial" w:hAnsi="Arial" w:cs="Arial"/>
          <w:b/>
          <w:sz w:val="22"/>
          <w:szCs w:val="22"/>
        </w:rPr>
        <w:t>Dose</w:t>
      </w:r>
      <w:r w:rsidRPr="00820CAA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820CAA">
        <w:rPr>
          <w:rFonts w:ascii="Arial" w:eastAsia="Arial" w:hAnsi="Arial" w:cs="Arial"/>
          <w:b/>
          <w:sz w:val="22"/>
          <w:szCs w:val="22"/>
        </w:rPr>
        <w:t>limits</w:t>
      </w:r>
      <w:r w:rsidRPr="00820CAA"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 w:rsidRPr="00820CAA">
        <w:rPr>
          <w:rFonts w:ascii="Arial" w:eastAsia="Arial" w:hAnsi="Arial" w:cs="Arial"/>
          <w:b/>
          <w:sz w:val="22"/>
          <w:szCs w:val="22"/>
        </w:rPr>
        <w:t>and</w:t>
      </w:r>
      <w:r w:rsidRPr="00820CAA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820CAA">
        <w:rPr>
          <w:rFonts w:ascii="Arial" w:eastAsia="Arial" w:hAnsi="Arial" w:cs="Arial"/>
          <w:b/>
          <w:sz w:val="22"/>
          <w:szCs w:val="22"/>
        </w:rPr>
        <w:t>dose</w:t>
      </w:r>
      <w:r w:rsidRPr="00820CAA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820CAA">
        <w:rPr>
          <w:rFonts w:ascii="Arial" w:eastAsia="Arial" w:hAnsi="Arial" w:cs="Arial"/>
          <w:b/>
          <w:sz w:val="22"/>
          <w:szCs w:val="22"/>
        </w:rPr>
        <w:t>constraints</w:t>
      </w:r>
    </w:p>
    <w:p w14:paraId="678D0622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2831401D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effective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 member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ublic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millisievert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year, exclud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exposure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m natural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ackgro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 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 and med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proced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res. This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 limit applies to adults and 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ildren,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context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ese 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uire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appli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 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 may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ake cont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 with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example, throu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h 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rk,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travel,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tivitie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04755262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23E635C5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family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 or 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who care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</w:t>
      </w:r>
      <w:r>
        <w:rPr>
          <w:rFonts w:ascii="Arial" w:eastAsia="Arial" w:hAnsi="Arial" w:cs="Arial"/>
          <w:spacing w:val="-1"/>
        </w:rPr>
        <w:t>es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rily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subj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mit 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bers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blic.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inform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car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willi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gly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fort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exceed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atment episode.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crit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 be appl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gidly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ple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sting 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 the care of a sick child.</w:t>
      </w:r>
    </w:p>
    <w:p w14:paraId="51A99AEF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72A9B0E4" w14:textId="77777777" w:rsidR="0024600B" w:rsidRDefault="00E94C86">
      <w:pPr>
        <w:ind w:left="114" w:right="42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2.2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discharge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patients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foll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2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treatment</w:t>
      </w:r>
    </w:p>
    <w:p w14:paraId="72F41482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18C3BED5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Patients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may 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spital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may lea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reatm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 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when an esti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ef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ective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family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em</w:t>
      </w:r>
      <w:r>
        <w:rPr>
          <w:rFonts w:ascii="Arial" w:eastAsia="Arial" w:hAnsi="Arial" w:cs="Arial"/>
        </w:rPr>
        <w:t>bers and to memb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ral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ublic has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 to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mply with the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limits and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train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 given in 2.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.</w:t>
      </w:r>
    </w:p>
    <w:p w14:paraId="287CB1BE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52BBA0FC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timate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based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 measuremen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external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ambi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uival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patient,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hysical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hal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-life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nucl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de,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biolog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subst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m 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dy,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ndition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mity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family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mem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ers,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cial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chil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ren,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rsons.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estimat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rded in the 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>s 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 rec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rd.</w:t>
      </w:r>
    </w:p>
    <w:p w14:paraId="031BD105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D2E6EC0" w14:textId="77777777" w:rsidR="0024600B" w:rsidRDefault="00E94C86">
      <w:pPr>
        <w:ind w:left="114" w:right="201"/>
        <w:jc w:val="both"/>
        <w:rPr>
          <w:rFonts w:ascii="Arial" w:eastAsia="Arial" w:hAnsi="Arial" w:cs="Arial"/>
          <w:sz w:val="22"/>
          <w:szCs w:val="22"/>
        </w:rPr>
      </w:pPr>
      <w:r w:rsidRPr="00E473F1">
        <w:rPr>
          <w:rFonts w:ascii="Arial" w:eastAsia="Arial" w:hAnsi="Arial" w:cs="Arial"/>
          <w:b/>
          <w:sz w:val="22"/>
          <w:szCs w:val="22"/>
        </w:rPr>
        <w:t xml:space="preserve">2.3     </w:t>
      </w:r>
      <w:r w:rsidRPr="00E473F1"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Maximum</w:t>
      </w:r>
      <w:r w:rsidRPr="00E473F1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external</w:t>
      </w:r>
      <w:r w:rsidRPr="00E473F1"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dose</w:t>
      </w:r>
      <w:r w:rsidRPr="00E473F1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rate</w:t>
      </w:r>
      <w:r w:rsidRPr="00E473F1"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from</w:t>
      </w:r>
      <w:r w:rsidRPr="00E473F1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an</w:t>
      </w:r>
      <w:r w:rsidRPr="00E473F1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inpatient</w:t>
      </w:r>
      <w:r w:rsidRPr="00E473F1"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at</w:t>
      </w:r>
      <w:r w:rsidRPr="00E473F1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the</w:t>
      </w:r>
      <w:r w:rsidRPr="00E473F1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time</w:t>
      </w:r>
      <w:r w:rsidRPr="00E473F1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of</w:t>
      </w:r>
      <w:r w:rsidRPr="00E473F1"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discharge</w:t>
      </w:r>
      <w:r w:rsidRPr="00E473F1"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from</w:t>
      </w:r>
      <w:r w:rsidRPr="00E473F1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E473F1">
        <w:rPr>
          <w:rFonts w:ascii="Arial" w:eastAsia="Arial" w:hAnsi="Arial" w:cs="Arial"/>
          <w:b/>
          <w:sz w:val="22"/>
          <w:szCs w:val="22"/>
        </w:rPr>
        <w:t>hospital</w:t>
      </w:r>
    </w:p>
    <w:p w14:paraId="595BB5F6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2E6072AA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fi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tim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te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mil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me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</w:rPr>
        <w:t>bers and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bers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blic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 not available,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recomm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that,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ord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ply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crit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ria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giv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2.1,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ambient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equivalent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atment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bst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exce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 w:rsidR="00C065AD" w:rsidRPr="00820CAA">
        <w:rPr>
          <w:rFonts w:ascii="Arial" w:eastAsia="Arial" w:hAnsi="Arial" w:cs="Arial"/>
        </w:rPr>
        <w:t>40</w:t>
      </w:r>
      <w:r w:rsidR="00C065AD"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's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spital.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Measuremen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propr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setting, th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ff and </w:t>
      </w:r>
      <w:proofErr w:type="spellStart"/>
      <w:r>
        <w:rPr>
          <w:rFonts w:ascii="Arial" w:eastAsia="Arial" w:hAnsi="Arial" w:cs="Arial"/>
        </w:rPr>
        <w:t>minim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proofErr w:type="spellEnd"/>
      <w:r>
        <w:rPr>
          <w:rFonts w:ascii="Arial" w:eastAsia="Arial" w:hAnsi="Arial" w:cs="Arial"/>
        </w:rPr>
        <w:t xml:space="preserve"> any effects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aris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from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 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-unif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rm activity distribution in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patient.</w:t>
      </w:r>
    </w:p>
    <w:p w14:paraId="451BA47F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50827394" w14:textId="77777777" w:rsidR="0024600B" w:rsidRDefault="00E94C86" w:rsidP="00820CAA">
      <w:pPr>
        <w:ind w:left="114" w:right="74"/>
        <w:jc w:val="both"/>
        <w:rPr>
          <w:sz w:val="19"/>
          <w:szCs w:val="19"/>
        </w:rPr>
      </w:pPr>
      <w:r>
        <w:rPr>
          <w:rFonts w:ascii="Arial" w:eastAsia="Arial" w:hAnsi="Arial" w:cs="Arial"/>
        </w:rPr>
        <w:t xml:space="preserve">The patient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oes not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ent a poin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-source of activity, so 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inverse-sq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often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until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ast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patient.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exter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am</w:t>
      </w:r>
      <w:r>
        <w:rPr>
          <w:rFonts w:ascii="Arial" w:eastAsia="Arial" w:hAnsi="Arial" w:cs="Arial"/>
        </w:rPr>
        <w:t>bient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quivalent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-131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stri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uted within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ap</w:t>
      </w:r>
      <w:r>
        <w:rPr>
          <w:rFonts w:ascii="Arial" w:eastAsia="Arial" w:hAnsi="Arial" w:cs="Arial"/>
        </w:rPr>
        <w:t>proximat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‘inverse 1.5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r’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ationship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3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.</w:t>
      </w:r>
      <w:r w:rsidRPr="00820CAA">
        <w:rPr>
          <w:rFonts w:ascii="Arial" w:eastAsia="Arial" w:hAnsi="Arial" w:cs="Arial"/>
          <w:spacing w:val="1"/>
        </w:rPr>
        <w:t xml:space="preserve"> </w:t>
      </w:r>
    </w:p>
    <w:p w14:paraId="3798CDA2" w14:textId="77777777" w:rsidR="0024600B" w:rsidRPr="00820CAA" w:rsidRDefault="00E94C86">
      <w:pPr>
        <w:spacing w:before="34"/>
        <w:ind w:left="114" w:right="72"/>
        <w:jc w:val="both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lastRenderedPageBreak/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total external r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diation dose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bers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 xml:space="preserve">e </w:t>
      </w:r>
      <w:r w:rsidRPr="00820CAA">
        <w:rPr>
          <w:rFonts w:ascii="Arial" w:eastAsia="Arial" w:hAnsi="Arial" w:cs="Arial"/>
          <w:spacing w:val="-1"/>
        </w:rPr>
        <w:t>pu</w:t>
      </w:r>
      <w:r w:rsidRPr="00820CAA">
        <w:rPr>
          <w:rFonts w:ascii="Arial" w:eastAsia="Arial" w:hAnsi="Arial" w:cs="Arial"/>
        </w:rPr>
        <w:t>blic and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 f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mily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memb</w:t>
      </w:r>
      <w:r w:rsidRPr="00820CAA">
        <w:rPr>
          <w:rFonts w:ascii="Arial" w:eastAsia="Arial" w:hAnsi="Arial" w:cs="Arial"/>
          <w:spacing w:val="-1"/>
        </w:rPr>
        <w:t>er</w:t>
      </w:r>
      <w:r w:rsidRPr="00820CAA">
        <w:rPr>
          <w:rFonts w:ascii="Arial" w:eastAsia="Arial" w:hAnsi="Arial" w:cs="Arial"/>
        </w:rPr>
        <w:t>s will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pe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d not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only on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e dose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rate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time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1"/>
        </w:rPr>
        <w:t>d</w:t>
      </w:r>
      <w:r w:rsidRPr="00820CAA">
        <w:rPr>
          <w:rFonts w:ascii="Arial" w:eastAsia="Arial" w:hAnsi="Arial" w:cs="Arial"/>
        </w:rPr>
        <w:t>ischarge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but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also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on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 phys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cal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cay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rate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1"/>
        </w:rPr>
        <w:t>h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radi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li</w:t>
      </w:r>
      <w:r w:rsidRPr="00820CAA">
        <w:rPr>
          <w:rFonts w:ascii="Arial" w:eastAsia="Arial" w:hAnsi="Arial" w:cs="Arial"/>
          <w:spacing w:val="-1"/>
        </w:rPr>
        <w:t>d</w:t>
      </w:r>
      <w:r w:rsidRPr="00820CAA">
        <w:rPr>
          <w:rFonts w:ascii="Arial" w:eastAsia="Arial" w:hAnsi="Arial" w:cs="Arial"/>
        </w:rPr>
        <w:t>e,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biolog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cal cle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ra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 rad</w:t>
      </w:r>
      <w:r w:rsidRPr="00820CAA">
        <w:rPr>
          <w:rFonts w:ascii="Arial" w:eastAsia="Arial" w:hAnsi="Arial" w:cs="Arial"/>
          <w:spacing w:val="-1"/>
        </w:rPr>
        <w:t>io</w:t>
      </w:r>
      <w:r w:rsidRPr="00820CAA">
        <w:rPr>
          <w:rFonts w:ascii="Arial" w:eastAsia="Arial" w:hAnsi="Arial" w:cs="Arial"/>
        </w:rPr>
        <w:t>active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su</w:t>
      </w:r>
      <w:r w:rsidRPr="00820CAA">
        <w:rPr>
          <w:rFonts w:ascii="Arial" w:eastAsia="Arial" w:hAnsi="Arial" w:cs="Arial"/>
          <w:spacing w:val="-1"/>
        </w:rPr>
        <w:t>b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nce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2"/>
        </w:rPr>
        <w:t>f</w:t>
      </w:r>
      <w:r w:rsidRPr="00820CAA">
        <w:rPr>
          <w:rFonts w:ascii="Arial" w:eastAsia="Arial" w:hAnsi="Arial" w:cs="Arial"/>
        </w:rPr>
        <w:t>rom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e pat</w:t>
      </w:r>
      <w:r w:rsidRPr="00820CAA">
        <w:rPr>
          <w:rFonts w:ascii="Arial" w:eastAsia="Arial" w:hAnsi="Arial" w:cs="Arial"/>
          <w:spacing w:val="1"/>
        </w:rPr>
        <w:t>i</w:t>
      </w:r>
      <w:r w:rsidRPr="00820CAA">
        <w:rPr>
          <w:rFonts w:ascii="Arial" w:eastAsia="Arial" w:hAnsi="Arial" w:cs="Arial"/>
        </w:rPr>
        <w:t>ent,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and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time sp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by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pati</w:t>
      </w:r>
      <w:r w:rsidRPr="00820CAA">
        <w:rPr>
          <w:rFonts w:ascii="Arial" w:eastAsia="Arial" w:hAnsi="Arial" w:cs="Arial"/>
          <w:spacing w:val="-1"/>
        </w:rPr>
        <w:t>en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in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 xml:space="preserve">proximity to these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erso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s. The abo</w:t>
      </w:r>
      <w:r w:rsidRPr="00820CAA">
        <w:rPr>
          <w:rFonts w:ascii="Arial" w:eastAsia="Arial" w:hAnsi="Arial" w:cs="Arial"/>
          <w:spacing w:val="-2"/>
        </w:rPr>
        <w:t>v</w:t>
      </w:r>
      <w:r w:rsidRPr="00820CAA">
        <w:rPr>
          <w:rFonts w:ascii="Arial" w:eastAsia="Arial" w:hAnsi="Arial" w:cs="Arial"/>
        </w:rPr>
        <w:t>e-recomm</w:t>
      </w:r>
      <w:r w:rsidRPr="00820CAA">
        <w:rPr>
          <w:rFonts w:ascii="Arial" w:eastAsia="Arial" w:hAnsi="Arial" w:cs="Arial"/>
          <w:spacing w:val="-1"/>
        </w:rPr>
        <w:t>en</w:t>
      </w:r>
      <w:r w:rsidRPr="00820CAA">
        <w:rPr>
          <w:rFonts w:ascii="Arial" w:eastAsia="Arial" w:hAnsi="Arial" w:cs="Arial"/>
        </w:rPr>
        <w:t xml:space="preserve">ded level of </w:t>
      </w:r>
      <w:r w:rsidR="00C065AD" w:rsidRPr="00820CAA">
        <w:rPr>
          <w:rFonts w:ascii="Arial" w:eastAsia="Arial" w:hAnsi="Arial" w:cs="Arial"/>
        </w:rPr>
        <w:t>40</w:t>
      </w:r>
      <w:r w:rsidR="00C065AD"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µ</w:t>
      </w:r>
      <w:proofErr w:type="spellStart"/>
      <w:r w:rsidRPr="00820CAA">
        <w:rPr>
          <w:rFonts w:ascii="Arial" w:eastAsia="Arial" w:hAnsi="Arial" w:cs="Arial"/>
        </w:rPr>
        <w:t>Sv</w:t>
      </w:r>
      <w:proofErr w:type="spellEnd"/>
      <w:r w:rsidRPr="00820CAA">
        <w:rPr>
          <w:rFonts w:ascii="Arial" w:eastAsia="Arial" w:hAnsi="Arial" w:cs="Arial"/>
        </w:rPr>
        <w:t xml:space="preserve">/h </w:t>
      </w:r>
      <w:r w:rsidRPr="00820CAA">
        <w:rPr>
          <w:rFonts w:ascii="Arial" w:eastAsia="Arial" w:hAnsi="Arial" w:cs="Arial"/>
          <w:spacing w:val="1"/>
        </w:rPr>
        <w:t>a</w:t>
      </w:r>
      <w:r w:rsidRPr="00820CAA">
        <w:rPr>
          <w:rFonts w:ascii="Arial" w:eastAsia="Arial" w:hAnsi="Arial" w:cs="Arial"/>
        </w:rPr>
        <w:t>t 1 m has prim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rily be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 derived from co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i</w:t>
      </w:r>
      <w:r w:rsidRPr="00820CAA">
        <w:rPr>
          <w:rFonts w:ascii="Arial" w:eastAsia="Arial" w:hAnsi="Arial" w:cs="Arial"/>
          <w:spacing w:val="-1"/>
        </w:rPr>
        <w:t>d</w:t>
      </w:r>
      <w:r w:rsidRPr="00820CAA">
        <w:rPr>
          <w:rFonts w:ascii="Arial" w:eastAsia="Arial" w:hAnsi="Arial" w:cs="Arial"/>
        </w:rPr>
        <w:t>erati</w:t>
      </w:r>
      <w:r w:rsidRPr="00820CAA">
        <w:rPr>
          <w:rFonts w:ascii="Arial" w:eastAsia="Arial" w:hAnsi="Arial" w:cs="Arial"/>
          <w:spacing w:val="-1"/>
        </w:rPr>
        <w:t>on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of iodi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e-</w:t>
      </w:r>
      <w:r w:rsidRPr="00820CAA">
        <w:rPr>
          <w:rFonts w:ascii="Arial" w:eastAsia="Arial" w:hAnsi="Arial" w:cs="Arial"/>
          <w:spacing w:val="-1"/>
        </w:rPr>
        <w:t>1</w:t>
      </w:r>
      <w:r w:rsidRPr="00820CAA">
        <w:rPr>
          <w:rFonts w:ascii="Arial" w:eastAsia="Arial" w:hAnsi="Arial" w:cs="Arial"/>
        </w:rPr>
        <w:t>31 in the tr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atment of thyro</w:t>
      </w:r>
      <w:r w:rsidRPr="00820CAA">
        <w:rPr>
          <w:rFonts w:ascii="Arial" w:eastAsia="Arial" w:hAnsi="Arial" w:cs="Arial"/>
          <w:spacing w:val="1"/>
        </w:rPr>
        <w:t>i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rd</w:t>
      </w:r>
      <w:r w:rsidRPr="00820CAA">
        <w:rPr>
          <w:rFonts w:ascii="Arial" w:eastAsia="Arial" w:hAnsi="Arial" w:cs="Arial"/>
          <w:spacing w:val="-1"/>
        </w:rPr>
        <w:t>er</w:t>
      </w:r>
      <w:r w:rsidRPr="00820CAA">
        <w:rPr>
          <w:rFonts w:ascii="Arial" w:eastAsia="Arial" w:hAnsi="Arial" w:cs="Arial"/>
        </w:rPr>
        <w:t>s.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shou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b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eq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ally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plic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ble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her thera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eutic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iodin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-131,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other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  <w:spacing w:val="1"/>
        </w:rPr>
        <w:t>r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1"/>
        </w:rPr>
        <w:t>pe</w:t>
      </w:r>
      <w:r w:rsidRPr="00820CAA">
        <w:rPr>
          <w:rFonts w:ascii="Arial" w:eastAsia="Arial" w:hAnsi="Arial" w:cs="Arial"/>
        </w:rPr>
        <w:t>utic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rad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on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c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ides,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even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ough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 ra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es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phys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cal decay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and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b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olog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cal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cl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arance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may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diff</w:t>
      </w:r>
      <w:r w:rsidRPr="00820CAA">
        <w:rPr>
          <w:rFonts w:ascii="Arial" w:eastAsia="Arial" w:hAnsi="Arial" w:cs="Arial"/>
          <w:spacing w:val="1"/>
        </w:rPr>
        <w:t>e</w:t>
      </w:r>
      <w:r w:rsidRPr="00820CAA">
        <w:rPr>
          <w:rFonts w:ascii="Arial" w:eastAsia="Arial" w:hAnsi="Arial" w:cs="Arial"/>
        </w:rPr>
        <w:t>r.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H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wev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rates 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physical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cay and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biol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gical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cle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 xml:space="preserve">e will </w:t>
      </w:r>
      <w:r w:rsidR="00820CAA" w:rsidRPr="00820CAA">
        <w:rPr>
          <w:rFonts w:ascii="Arial" w:eastAsia="Arial" w:hAnsi="Arial" w:cs="Arial"/>
        </w:rPr>
        <w:t>determ</w:t>
      </w:r>
      <w:r w:rsidR="00820CAA" w:rsidRPr="00820CAA">
        <w:rPr>
          <w:rFonts w:ascii="Arial" w:eastAsia="Arial" w:hAnsi="Arial" w:cs="Arial"/>
          <w:spacing w:val="-1"/>
        </w:rPr>
        <w:t>i</w:t>
      </w:r>
      <w:r w:rsidR="00820CAA" w:rsidRPr="00820CAA">
        <w:rPr>
          <w:rFonts w:ascii="Arial" w:eastAsia="Arial" w:hAnsi="Arial" w:cs="Arial"/>
        </w:rPr>
        <w:t>ne the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period</w:t>
      </w:r>
      <w:r w:rsidRPr="00820CAA">
        <w:rPr>
          <w:rFonts w:ascii="Arial" w:eastAsia="Arial" w:hAnsi="Arial" w:cs="Arial"/>
          <w:spacing w:val="53"/>
        </w:rPr>
        <w:t xml:space="preserve"> </w:t>
      </w:r>
      <w:r w:rsidR="00820CAA" w:rsidRPr="00820CAA">
        <w:rPr>
          <w:rFonts w:ascii="Arial" w:eastAsia="Arial" w:hAnsi="Arial" w:cs="Arial"/>
        </w:rPr>
        <w:t>dur</w:t>
      </w:r>
      <w:r w:rsidR="00820CAA" w:rsidRPr="00820CAA">
        <w:rPr>
          <w:rFonts w:ascii="Arial" w:eastAsia="Arial" w:hAnsi="Arial" w:cs="Arial"/>
          <w:spacing w:val="-1"/>
        </w:rPr>
        <w:t>i</w:t>
      </w:r>
      <w:r w:rsidR="00820CAA" w:rsidRPr="00820CAA">
        <w:rPr>
          <w:rFonts w:ascii="Arial" w:eastAsia="Arial" w:hAnsi="Arial" w:cs="Arial"/>
        </w:rPr>
        <w:t>ng which radiation</w:t>
      </w:r>
      <w:r w:rsidRPr="00820CAA">
        <w:rPr>
          <w:rFonts w:ascii="Arial" w:eastAsia="Arial" w:hAnsi="Arial" w:cs="Arial"/>
          <w:spacing w:val="53"/>
        </w:rPr>
        <w:t xml:space="preserve"> </w:t>
      </w:r>
      <w:r w:rsidRPr="00820CAA">
        <w:rPr>
          <w:rFonts w:ascii="Arial" w:eastAsia="Arial" w:hAnsi="Arial" w:cs="Arial"/>
        </w:rPr>
        <w:t>safe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y</w:t>
      </w:r>
      <w:r w:rsidRPr="00820CAA">
        <w:rPr>
          <w:rFonts w:ascii="Arial" w:eastAsia="Arial" w:hAnsi="Arial" w:cs="Arial"/>
          <w:spacing w:val="54"/>
        </w:rPr>
        <w:t xml:space="preserve"> </w:t>
      </w:r>
      <w:r w:rsidRPr="00820CAA">
        <w:rPr>
          <w:rFonts w:ascii="Arial" w:eastAsia="Arial" w:hAnsi="Arial" w:cs="Arial"/>
        </w:rPr>
        <w:t>restr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ctions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will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2"/>
        </w:rPr>
        <w:t>p</w:t>
      </w:r>
      <w:r w:rsidRPr="00820CAA">
        <w:rPr>
          <w:rFonts w:ascii="Arial" w:eastAsia="Arial" w:hAnsi="Arial" w:cs="Arial"/>
        </w:rPr>
        <w:t>ply,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particularly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in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re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ation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55"/>
        </w:rPr>
        <w:t xml:space="preserve"> </w:t>
      </w:r>
      <w:r w:rsidRPr="00820CAA">
        <w:rPr>
          <w:rFonts w:ascii="Arial" w:eastAsia="Arial" w:hAnsi="Arial" w:cs="Arial"/>
        </w:rPr>
        <w:t>the exposure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2"/>
        </w:rPr>
        <w:t>f</w:t>
      </w:r>
      <w:r w:rsidRPr="00820CAA">
        <w:rPr>
          <w:rFonts w:ascii="Arial" w:eastAsia="Arial" w:hAnsi="Arial" w:cs="Arial"/>
        </w:rPr>
        <w:t>amily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memb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rs,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time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wh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h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patient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ay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resume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ormal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plo</w:t>
      </w:r>
      <w:r w:rsidRPr="00820CAA">
        <w:rPr>
          <w:rFonts w:ascii="Arial" w:eastAsia="Arial" w:hAnsi="Arial" w:cs="Arial"/>
          <w:spacing w:val="-2"/>
        </w:rPr>
        <w:t>y</w:t>
      </w:r>
      <w:r w:rsidRPr="00820CAA">
        <w:rPr>
          <w:rFonts w:ascii="Arial" w:eastAsia="Arial" w:hAnsi="Arial" w:cs="Arial"/>
        </w:rPr>
        <w:t>ment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and s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cial a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tivities (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ee Clau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e 3, Instru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</w:rPr>
        <w:t>tions for patient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).</w:t>
      </w:r>
    </w:p>
    <w:p w14:paraId="7C1583A9" w14:textId="77777777" w:rsidR="0024600B" w:rsidRPr="00820CAA" w:rsidRDefault="0024600B">
      <w:pPr>
        <w:spacing w:before="10" w:line="220" w:lineRule="exact"/>
        <w:rPr>
          <w:sz w:val="22"/>
          <w:szCs w:val="22"/>
        </w:rPr>
      </w:pPr>
    </w:p>
    <w:p w14:paraId="6068D2FE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Wh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atient’s circ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msta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c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re s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ch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se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limi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or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d</w:t>
      </w:r>
      <w:r w:rsidRPr="00820CAA">
        <w:rPr>
          <w:rFonts w:ascii="Arial" w:eastAsia="Arial" w:hAnsi="Arial" w:cs="Arial"/>
        </w:rPr>
        <w:t>ose co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train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giv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 in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2.1 cou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d be exce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ded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-2"/>
        </w:rPr>
        <w:t>v</w:t>
      </w:r>
      <w:r w:rsidRPr="00820CAA">
        <w:rPr>
          <w:rFonts w:ascii="Arial" w:eastAsia="Arial" w:hAnsi="Arial" w:cs="Arial"/>
        </w:rPr>
        <w:t>en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thou</w:t>
      </w:r>
      <w:r w:rsidRPr="00820CAA">
        <w:rPr>
          <w:rFonts w:ascii="Arial" w:eastAsia="Arial" w:hAnsi="Arial" w:cs="Arial"/>
          <w:spacing w:val="-1"/>
        </w:rPr>
        <w:t>g</w:t>
      </w:r>
      <w:r w:rsidRPr="00820CAA">
        <w:rPr>
          <w:rFonts w:ascii="Arial" w:eastAsia="Arial" w:hAnsi="Arial" w:cs="Arial"/>
        </w:rPr>
        <w:t>h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ambient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se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-1"/>
        </w:rPr>
        <w:t>q</w:t>
      </w:r>
      <w:r w:rsidRPr="00820CAA">
        <w:rPr>
          <w:rFonts w:ascii="Arial" w:eastAsia="Arial" w:hAnsi="Arial" w:cs="Arial"/>
        </w:rPr>
        <w:t>uivalent rate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1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m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from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patient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is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bel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w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25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µ</w:t>
      </w:r>
      <w:proofErr w:type="spellStart"/>
      <w:r w:rsidRPr="00820CAA">
        <w:rPr>
          <w:rFonts w:ascii="Arial" w:eastAsia="Arial" w:hAnsi="Arial" w:cs="Arial"/>
        </w:rPr>
        <w:t>Sv</w:t>
      </w:r>
      <w:proofErr w:type="spellEnd"/>
      <w:r w:rsidRPr="00820CAA">
        <w:rPr>
          <w:rFonts w:ascii="Arial" w:eastAsia="Arial" w:hAnsi="Arial" w:cs="Arial"/>
        </w:rPr>
        <w:t>/h,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1"/>
        </w:rPr>
        <w:t>h</w:t>
      </w:r>
      <w:r w:rsidRPr="00820CAA">
        <w:rPr>
          <w:rFonts w:ascii="Arial" w:eastAsia="Arial" w:hAnsi="Arial" w:cs="Arial"/>
        </w:rPr>
        <w:t>e respo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sib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e medical sp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alist sh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 xml:space="preserve">uld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ostp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ne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e disch</w:t>
      </w:r>
      <w:r w:rsidRPr="00820CAA">
        <w:rPr>
          <w:rFonts w:ascii="Arial" w:eastAsia="Arial" w:hAnsi="Arial" w:cs="Arial"/>
          <w:spacing w:val="1"/>
        </w:rPr>
        <w:t>a</w:t>
      </w:r>
      <w:r w:rsidRPr="00820CAA">
        <w:rPr>
          <w:rFonts w:ascii="Arial" w:eastAsia="Arial" w:hAnsi="Arial" w:cs="Arial"/>
        </w:rPr>
        <w:t>rge of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atient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un</w:t>
      </w:r>
      <w:r w:rsidRPr="00820CAA">
        <w:rPr>
          <w:rFonts w:ascii="Arial" w:eastAsia="Arial" w:hAnsi="Arial" w:cs="Arial"/>
        </w:rPr>
        <w:t>til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ch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 xml:space="preserve">time 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hat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limi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s or co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tra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nts can be met.</w:t>
      </w:r>
    </w:p>
    <w:p w14:paraId="307349FE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1EA6871" w14:textId="77777777" w:rsidR="0024600B" w:rsidRDefault="00E94C86">
      <w:pPr>
        <w:ind w:left="114" w:right="460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2.4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Treatment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patients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ith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sealed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sources</w:t>
      </w:r>
    </w:p>
    <w:p w14:paraId="28B5A8B8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5C16635F" w14:textId="77777777" w:rsidR="0024600B" w:rsidRDefault="00E94C86">
      <w:pPr>
        <w:ind w:left="114" w:right="7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ial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riate</w:t>
      </w:r>
      <w:r>
        <w:rPr>
          <w:rFonts w:ascii="Arial" w:eastAsia="Arial" w:hAnsi="Arial" w:cs="Arial"/>
          <w:spacing w:val="38"/>
        </w:rPr>
        <w:t xml:space="preserve"> </w:t>
      </w:r>
      <w:r w:rsidR="00724F24">
        <w:rPr>
          <w:rFonts w:ascii="Arial" w:eastAsia="Arial" w:hAnsi="Arial" w:cs="Arial"/>
        </w:rPr>
        <w:t>l</w:t>
      </w:r>
      <w:r w:rsidR="00724F24">
        <w:rPr>
          <w:rFonts w:ascii="Arial" w:eastAsia="Arial" w:hAnsi="Arial" w:cs="Arial"/>
          <w:spacing w:val="-1"/>
        </w:rPr>
        <w:t>i</w:t>
      </w:r>
      <w:r w:rsidR="00724F24">
        <w:rPr>
          <w:rFonts w:ascii="Arial" w:eastAsia="Arial" w:hAnsi="Arial" w:cs="Arial"/>
        </w:rPr>
        <w:t>ce</w:t>
      </w:r>
      <w:r w:rsidR="00724F24">
        <w:rPr>
          <w:rFonts w:ascii="Arial" w:eastAsia="Arial" w:hAnsi="Arial" w:cs="Arial"/>
          <w:spacing w:val="-1"/>
        </w:rPr>
        <w:t>n</w:t>
      </w:r>
      <w:r w:rsidR="00724F24">
        <w:rPr>
          <w:rFonts w:ascii="Arial" w:eastAsia="Arial" w:hAnsi="Arial" w:cs="Arial"/>
          <w:spacing w:val="1"/>
        </w:rPr>
        <w:t>s</w:t>
      </w:r>
      <w:r w:rsidR="00724F24"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po</w:t>
      </w:r>
      <w:r>
        <w:rPr>
          <w:rFonts w:ascii="Arial" w:eastAsia="Arial" w:hAnsi="Arial" w:cs="Arial"/>
        </w:rPr>
        <w:t>nsib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treatm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patien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 sea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ca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m-1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rid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um-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92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st ensure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safe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eping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these 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es.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quentl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treatm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aled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ge</w:t>
      </w:r>
      <w:r>
        <w:rPr>
          <w:rFonts w:ascii="Arial" w:eastAsia="Arial" w:hAnsi="Arial" w:cs="Arial"/>
        </w:rPr>
        <w:t>d from a 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spi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al or 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un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il these sourc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</w:rPr>
        <w:t xml:space="preserve">s have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removed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the 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>s body.</w:t>
      </w:r>
    </w:p>
    <w:p w14:paraId="61EF2D1E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2FA2D089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more sea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rces 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des rema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 a hospital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nic,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deration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given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bility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these 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urces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dislo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ged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the patient, and to the ne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for ap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 action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 t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by the patient or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carer</w:t>
      </w:r>
      <w:proofErr w:type="spellEnd"/>
      <w:r>
        <w:rPr>
          <w:rFonts w:ascii="Arial" w:eastAsia="Arial" w:hAnsi="Arial" w:cs="Arial"/>
        </w:rPr>
        <w:t xml:space="preserve"> in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conting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ncy.</w:t>
      </w:r>
    </w:p>
    <w:p w14:paraId="1426DC2F" w14:textId="77777777" w:rsidR="0024600B" w:rsidRDefault="0024600B">
      <w:pPr>
        <w:spacing w:before="13" w:line="220" w:lineRule="exact"/>
        <w:rPr>
          <w:sz w:val="22"/>
          <w:szCs w:val="22"/>
        </w:rPr>
      </w:pPr>
    </w:p>
    <w:p w14:paraId="31D9A455" w14:textId="77777777" w:rsidR="0024600B" w:rsidRDefault="00E94C86">
      <w:pPr>
        <w:ind w:left="114" w:right="433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2.5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Treatment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patients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ith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unsea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sources</w:t>
      </w:r>
    </w:p>
    <w:p w14:paraId="05821FA2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6C0439A7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ospital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nic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wing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treatment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aled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urce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radionucl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deration should 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given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possibility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contam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escape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body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flui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ple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urin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incontine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vomiting.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nistrati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an unseal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clide (e.g. iodin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-1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thyroid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erapy),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main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ospital or 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until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 time as the 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is unlikely to vomit the administ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ose.</w:t>
      </w:r>
    </w:p>
    <w:p w14:paraId="7924B785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10A17343" w14:textId="77777777" w:rsidR="0024600B" w:rsidRDefault="00E94C86">
      <w:pPr>
        <w:ind w:left="114" w:right="20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2.6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Maximum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radionuclide</w:t>
      </w:r>
      <w:r>
        <w:rPr>
          <w:rFonts w:ascii="Arial" w:eastAsia="Arial" w:hAnsi="Arial" w:cs="Arial"/>
          <w:b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activity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 be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administered</w:t>
      </w:r>
      <w:r>
        <w:rPr>
          <w:rFonts w:ascii="Arial" w:eastAsia="Arial" w:hAnsi="Arial" w:cs="Arial"/>
          <w:b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outpatient</w:t>
      </w:r>
    </w:p>
    <w:p w14:paraId="1CCF9441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62773CF4" w14:textId="77777777" w:rsidR="0024600B" w:rsidRDefault="00E94C86">
      <w:pPr>
        <w:ind w:left="114" w:right="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eral,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treated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outpat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stered do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exceed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given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nnex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nex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rces.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ere the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nt’s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rcumst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nces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are 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ch  that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mits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cons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aints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 xml:space="preserve">given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2.1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could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be exce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ded 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en though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 activity to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compl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 that listed in Annex A or Annex B,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then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ib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ecial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pone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until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these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nditio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be met.</w:t>
      </w:r>
    </w:p>
    <w:p w14:paraId="136A5773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71A9A573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axim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tivities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ven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nn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ide therap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writi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these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mendati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dged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w treatment  proc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dures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deve</w:t>
      </w:r>
      <w:r>
        <w:rPr>
          <w:rFonts w:ascii="Arial" w:eastAsia="Arial" w:hAnsi="Arial" w:cs="Arial"/>
          <w:spacing w:val="-1"/>
        </w:rPr>
        <w:t>lo</w:t>
      </w:r>
      <w:r>
        <w:rPr>
          <w:rFonts w:ascii="Arial" w:eastAsia="Arial" w:hAnsi="Arial" w:cs="Arial"/>
        </w:rPr>
        <w:t xml:space="preserve">ped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 xml:space="preserve">re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er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these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limits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ly res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rictive.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s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rticul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atm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limits and do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given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in 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.1 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ded,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 the 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ulatory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authority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rmiss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scharge 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ceiving this treatment at activities gr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ater than th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e given in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hese requ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ents, upon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pplication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the res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sible medical 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alist.</w:t>
      </w:r>
    </w:p>
    <w:p w14:paraId="143D2258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085B3D4C" w14:textId="77777777" w:rsidR="0024600B" w:rsidRDefault="00E94C86" w:rsidP="00820CAA">
      <w:pPr>
        <w:ind w:left="114" w:right="75"/>
        <w:jc w:val="both"/>
        <w:rPr>
          <w:sz w:val="16"/>
          <w:szCs w:val="16"/>
        </w:rPr>
      </w:pP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pa</w:t>
      </w:r>
      <w:r>
        <w:rPr>
          <w:rFonts w:ascii="Arial" w:eastAsia="Arial" w:hAnsi="Arial" w:cs="Arial"/>
        </w:rPr>
        <w:t>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ergoing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novel treatment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listed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Annex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>guid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nce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 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ght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from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 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 xml:space="preserve">ulatory  authority. 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rther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infor</w:t>
      </w:r>
      <w:r>
        <w:rPr>
          <w:rFonts w:ascii="Arial" w:eastAsia="Arial" w:hAnsi="Arial" w:cs="Arial"/>
          <w:spacing w:val="-1"/>
        </w:rPr>
        <w:t>ma</w:t>
      </w:r>
      <w:r>
        <w:rPr>
          <w:rFonts w:ascii="Arial" w:eastAsia="Arial" w:hAnsi="Arial" w:cs="Arial"/>
        </w:rPr>
        <w:t>tion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 rationa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maximum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tivities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dischar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hospital,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treated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outpati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is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in Annex C.</w:t>
      </w:r>
      <w:r w:rsidR="007C2961">
        <w:rPr>
          <w:rFonts w:ascii="Arial" w:eastAsia="Arial" w:hAnsi="Arial" w:cs="Arial"/>
        </w:rPr>
        <w:t xml:space="preserve"> </w:t>
      </w:r>
    </w:p>
    <w:p w14:paraId="2F4B5059" w14:textId="77777777" w:rsidR="0024600B" w:rsidRDefault="0024600B">
      <w:pPr>
        <w:spacing w:line="200" w:lineRule="exact"/>
      </w:pPr>
    </w:p>
    <w:p w14:paraId="77562199" w14:textId="77777777" w:rsidR="0024600B" w:rsidRDefault="00E94C86">
      <w:pPr>
        <w:spacing w:before="31"/>
        <w:ind w:left="114" w:right="21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2.7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Postponement</w:t>
      </w:r>
      <w:r>
        <w:rPr>
          <w:rFonts w:ascii="Arial" w:eastAsia="Arial" w:hAnsi="Arial" w:cs="Arial"/>
          <w:b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discharge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patient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from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hospital</w:t>
      </w:r>
      <w:r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clinic</w:t>
      </w:r>
    </w:p>
    <w:p w14:paraId="3E53DE6C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3288A82E" w14:textId="77777777" w:rsidR="0024600B" w:rsidRDefault="00E94C86">
      <w:pPr>
        <w:ind w:left="114" w:right="263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patient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 not be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from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ho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pital or clin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if it seems likely that:</w:t>
      </w:r>
    </w:p>
    <w:p w14:paraId="3FA8C979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4945FBDA" w14:textId="77777777" w:rsidR="0024600B" w:rsidRDefault="00E94C86">
      <w:pPr>
        <w:ind w:left="114" w:right="6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 sea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 source may be 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st;</w:t>
      </w:r>
    </w:p>
    <w:p w14:paraId="1CDBAC52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26E7C43" w14:textId="77777777" w:rsidR="0024600B" w:rsidRDefault="00E94C86">
      <w:pPr>
        <w:spacing w:line="479" w:lineRule="auto"/>
        <w:ind w:left="114" w:right="99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 spread of contaminati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may occur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 result 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excreti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of an unseal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rce; or c)     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the patient may vomit shortly after 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 adminis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 an unseal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rce.</w:t>
      </w:r>
    </w:p>
    <w:p w14:paraId="53A1F233" w14:textId="77777777" w:rsidR="0024600B" w:rsidRDefault="00E94C86">
      <w:pPr>
        <w:spacing w:before="9"/>
        <w:ind w:left="114" w:right="235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2.8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Discharge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patient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premises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other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than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private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lling</w:t>
      </w:r>
    </w:p>
    <w:p w14:paraId="06D582E5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480B420A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nsf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pl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 ot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riva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dwelling,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a nursing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pria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notification 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patient's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status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place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time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ansf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r. 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notificati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detai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lide,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the time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ucli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patient,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relevant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chara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stics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the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lide,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</w:rPr>
        <w:t>autio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served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specifi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pers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care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patie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t. 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The name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spi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 be 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together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teleph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mber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person who may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acted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obtain furth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information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protection matters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adv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in the event of a medical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mer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y.</w:t>
      </w:r>
    </w:p>
    <w:p w14:paraId="72F151F8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2EE29D37" w14:textId="77777777" w:rsidR="0024600B" w:rsidRDefault="00E94C86">
      <w:pPr>
        <w:ind w:left="114" w:right="50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2.9     </w:t>
      </w:r>
      <w:r>
        <w:rPr>
          <w:rFonts w:ascii="Arial" w:eastAsia="Arial" w:hAnsi="Arial" w:cs="Arial"/>
          <w:b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Use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public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transport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ent</w:t>
      </w:r>
    </w:p>
    <w:p w14:paraId="46B62637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54E4E0A6" w14:textId="77777777" w:rsidR="0024600B" w:rsidRPr="00820CAA" w:rsidRDefault="00E94C86">
      <w:pPr>
        <w:ind w:left="114" w:right="73"/>
        <w:jc w:val="both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The time of travel by publ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tra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ort f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 the pati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nt returni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g ho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e s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 xml:space="preserve">ould 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ot exce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 xml:space="preserve">d </w:t>
      </w:r>
      <w:r w:rsidR="00FA746C" w:rsidRPr="00820CAA">
        <w:rPr>
          <w:rFonts w:ascii="Arial" w:eastAsia="Arial" w:hAnsi="Arial" w:cs="Arial"/>
        </w:rPr>
        <w:t xml:space="preserve">one 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ours when 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e patient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is</w:t>
      </w:r>
      <w:r w:rsidRPr="00820CAA">
        <w:rPr>
          <w:rFonts w:ascii="Arial" w:eastAsia="Arial" w:hAnsi="Arial" w:cs="Arial"/>
          <w:spacing w:val="19"/>
        </w:rPr>
        <w:t xml:space="preserve"> </w:t>
      </w:r>
      <w:r w:rsidRPr="00820CAA">
        <w:rPr>
          <w:rFonts w:ascii="Arial" w:eastAsia="Arial" w:hAnsi="Arial" w:cs="Arial"/>
        </w:rPr>
        <w:t>disch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rg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19"/>
        </w:rPr>
        <w:t xml:space="preserve"> </w:t>
      </w:r>
      <w:r w:rsidRPr="00820CAA">
        <w:rPr>
          <w:rFonts w:ascii="Arial" w:eastAsia="Arial" w:hAnsi="Arial" w:cs="Arial"/>
        </w:rPr>
        <w:t>maximum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bient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se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quivalent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rate</w:t>
      </w:r>
      <w:r w:rsidRPr="00820CAA">
        <w:rPr>
          <w:rFonts w:ascii="Arial" w:eastAsia="Arial" w:hAnsi="Arial" w:cs="Arial"/>
          <w:spacing w:val="19"/>
        </w:rPr>
        <w:t xml:space="preserve"> </w:t>
      </w:r>
      <w:r w:rsidRPr="00820CAA">
        <w:rPr>
          <w:rFonts w:ascii="Arial" w:eastAsia="Arial" w:hAnsi="Arial" w:cs="Arial"/>
        </w:rPr>
        <w:t>of</w:t>
      </w:r>
      <w:r w:rsidRPr="00820CAA">
        <w:rPr>
          <w:rFonts w:ascii="Arial" w:eastAsia="Arial" w:hAnsi="Arial" w:cs="Arial"/>
          <w:spacing w:val="20"/>
        </w:rPr>
        <w:t xml:space="preserve"> </w:t>
      </w:r>
      <w:r w:rsidR="00FA746C" w:rsidRPr="00820CAA">
        <w:rPr>
          <w:rFonts w:ascii="Arial" w:eastAsia="Arial" w:hAnsi="Arial" w:cs="Arial"/>
        </w:rPr>
        <w:t>40</w:t>
      </w:r>
      <w:r w:rsidRPr="00820CAA">
        <w:rPr>
          <w:rFonts w:ascii="Arial" w:eastAsia="Arial" w:hAnsi="Arial" w:cs="Arial"/>
        </w:rPr>
        <w:t>µSv/hat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1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m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or,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for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20"/>
        </w:rPr>
        <w:t xml:space="preserve"> </w:t>
      </w:r>
      <w:r w:rsidRPr="00820CAA">
        <w:rPr>
          <w:rFonts w:ascii="Arial" w:eastAsia="Arial" w:hAnsi="Arial" w:cs="Arial"/>
        </w:rPr>
        <w:t>rad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on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>cl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de that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emits p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netrating r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ation,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 maximum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  <w:spacing w:val="1"/>
        </w:rPr>
        <w:t>c</w:t>
      </w:r>
      <w:r w:rsidRPr="00820CAA">
        <w:rPr>
          <w:rFonts w:ascii="Arial" w:eastAsia="Arial" w:hAnsi="Arial" w:cs="Arial"/>
          <w:spacing w:val="-2"/>
        </w:rPr>
        <w:t>t</w:t>
      </w:r>
      <w:r w:rsidRPr="00820CAA">
        <w:rPr>
          <w:rFonts w:ascii="Arial" w:eastAsia="Arial" w:hAnsi="Arial" w:cs="Arial"/>
        </w:rPr>
        <w:t>ivity given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in Annex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2"/>
        </w:rPr>
        <w:t>A</w:t>
      </w:r>
      <w:r w:rsidRPr="00820CAA">
        <w:rPr>
          <w:rFonts w:ascii="Arial" w:eastAsia="Arial" w:hAnsi="Arial" w:cs="Arial"/>
        </w:rPr>
        <w:t>nnex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B.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If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it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is kn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wn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</w:t>
      </w:r>
      <w:r w:rsidRPr="00820CAA">
        <w:rPr>
          <w:rFonts w:ascii="Arial" w:eastAsia="Arial" w:hAnsi="Arial" w:cs="Arial"/>
          <w:spacing w:val="-1"/>
        </w:rPr>
        <w:t>h</w:t>
      </w:r>
      <w:r w:rsidRPr="00820CAA">
        <w:rPr>
          <w:rFonts w:ascii="Arial" w:eastAsia="Arial" w:hAnsi="Arial" w:cs="Arial"/>
        </w:rPr>
        <w:t>at the jour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ey wou</w:t>
      </w:r>
      <w:r w:rsidRPr="00820CAA">
        <w:rPr>
          <w:rFonts w:ascii="Arial" w:eastAsia="Arial" w:hAnsi="Arial" w:cs="Arial"/>
          <w:spacing w:val="-1"/>
        </w:rPr>
        <w:t>l</w:t>
      </w:r>
      <w:r w:rsidRPr="00820CAA">
        <w:rPr>
          <w:rFonts w:ascii="Arial" w:eastAsia="Arial" w:hAnsi="Arial" w:cs="Arial"/>
        </w:rPr>
        <w:t>d be of lon</w:t>
      </w:r>
      <w:r w:rsidRPr="00820CAA">
        <w:rPr>
          <w:rFonts w:ascii="Arial" w:eastAsia="Arial" w:hAnsi="Arial" w:cs="Arial"/>
          <w:spacing w:val="-1"/>
        </w:rPr>
        <w:t>g</w:t>
      </w:r>
      <w:r w:rsidRPr="00820CAA">
        <w:rPr>
          <w:rFonts w:ascii="Arial" w:eastAsia="Arial" w:hAnsi="Arial" w:cs="Arial"/>
        </w:rPr>
        <w:t>er d</w:t>
      </w:r>
      <w:r w:rsidRPr="00820CAA">
        <w:rPr>
          <w:rFonts w:ascii="Arial" w:eastAsia="Arial" w:hAnsi="Arial" w:cs="Arial"/>
          <w:spacing w:val="-1"/>
        </w:rPr>
        <w:t>u</w:t>
      </w:r>
      <w:r w:rsidRPr="00820CAA">
        <w:rPr>
          <w:rFonts w:ascii="Arial" w:eastAsia="Arial" w:hAnsi="Arial" w:cs="Arial"/>
        </w:rPr>
        <w:t xml:space="preserve">ration 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nd that the patient inten</w:t>
      </w:r>
      <w:r w:rsidRPr="00820CAA">
        <w:rPr>
          <w:rFonts w:ascii="Arial" w:eastAsia="Arial" w:hAnsi="Arial" w:cs="Arial"/>
          <w:spacing w:val="-1"/>
        </w:rPr>
        <w:t>d</w:t>
      </w:r>
      <w:r w:rsidRPr="00820CAA">
        <w:rPr>
          <w:rFonts w:ascii="Arial" w:eastAsia="Arial" w:hAnsi="Arial" w:cs="Arial"/>
        </w:rPr>
        <w:t>s to use publ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 tra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sp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rt, then the pati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nt sh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uld rema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n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eith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in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ho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pital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in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l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cal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rem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after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schar</w:t>
      </w:r>
      <w:r w:rsidRPr="00820CAA">
        <w:rPr>
          <w:rFonts w:ascii="Arial" w:eastAsia="Arial" w:hAnsi="Arial" w:cs="Arial"/>
          <w:spacing w:val="-1"/>
        </w:rPr>
        <w:t>g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so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that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j</w:t>
      </w:r>
      <w:r w:rsidRPr="00820CAA">
        <w:rPr>
          <w:rFonts w:ascii="Arial" w:eastAsia="Arial" w:hAnsi="Arial" w:cs="Arial"/>
        </w:rPr>
        <w:t>our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ey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may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b</w:t>
      </w:r>
      <w:r w:rsidRPr="00820CAA">
        <w:rPr>
          <w:rFonts w:ascii="Arial" w:eastAsia="Arial" w:hAnsi="Arial" w:cs="Arial"/>
        </w:rPr>
        <w:t>e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</w:rPr>
        <w:t>def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rr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d</w:t>
      </w:r>
      <w:r w:rsidRPr="00820CAA">
        <w:rPr>
          <w:rFonts w:ascii="Arial" w:eastAsia="Arial" w:hAnsi="Arial" w:cs="Arial"/>
          <w:spacing w:val="2"/>
        </w:rPr>
        <w:t xml:space="preserve"> </w:t>
      </w:r>
      <w:r w:rsidRPr="00820CAA">
        <w:rPr>
          <w:rFonts w:ascii="Arial" w:eastAsia="Arial" w:hAnsi="Arial" w:cs="Arial"/>
          <w:spacing w:val="-1"/>
        </w:rPr>
        <w:t>un</w:t>
      </w:r>
      <w:r w:rsidRPr="00820CAA">
        <w:rPr>
          <w:rFonts w:ascii="Arial" w:eastAsia="Arial" w:hAnsi="Arial" w:cs="Arial"/>
        </w:rPr>
        <w:t xml:space="preserve">til the external 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mbient d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se</w:t>
      </w:r>
      <w:r w:rsidRPr="00820CAA">
        <w:rPr>
          <w:rFonts w:ascii="Arial" w:eastAsia="Arial" w:hAnsi="Arial" w:cs="Arial"/>
          <w:spacing w:val="-1"/>
        </w:rPr>
        <w:t xml:space="preserve"> </w:t>
      </w:r>
      <w:r w:rsidRPr="00820CAA">
        <w:rPr>
          <w:rFonts w:ascii="Arial" w:eastAsia="Arial" w:hAnsi="Arial" w:cs="Arial"/>
        </w:rPr>
        <w:t>equivalent rate has fall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n to an acc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pt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ble level.</w:t>
      </w:r>
    </w:p>
    <w:p w14:paraId="6B8B23E2" w14:textId="77777777" w:rsidR="0024600B" w:rsidRPr="00820CAA" w:rsidRDefault="0024600B">
      <w:pPr>
        <w:spacing w:before="9" w:line="220" w:lineRule="exact"/>
        <w:rPr>
          <w:sz w:val="22"/>
          <w:szCs w:val="22"/>
        </w:rPr>
      </w:pPr>
    </w:p>
    <w:p w14:paraId="53EC7E4D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 w:rsidRPr="00820CAA">
        <w:rPr>
          <w:rFonts w:ascii="Arial" w:eastAsia="Arial" w:hAnsi="Arial" w:cs="Arial"/>
        </w:rPr>
        <w:t>Alternatively,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after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taki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g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co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  <w:spacing w:val="1"/>
        </w:rPr>
        <w:t>s</w:t>
      </w:r>
      <w:r w:rsidRPr="00820CAA">
        <w:rPr>
          <w:rFonts w:ascii="Arial" w:eastAsia="Arial" w:hAnsi="Arial" w:cs="Arial"/>
        </w:rPr>
        <w:t>id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rat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on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the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p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ssi</w:t>
      </w:r>
      <w:r w:rsidRPr="00820CAA">
        <w:rPr>
          <w:rFonts w:ascii="Arial" w:eastAsia="Arial" w:hAnsi="Arial" w:cs="Arial"/>
          <w:spacing w:val="-1"/>
        </w:rPr>
        <w:t>b</w:t>
      </w:r>
      <w:r w:rsidRPr="00820CAA">
        <w:rPr>
          <w:rFonts w:ascii="Arial" w:eastAsia="Arial" w:hAnsi="Arial" w:cs="Arial"/>
        </w:rPr>
        <w:t>le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dose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to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 xml:space="preserve">a </w:t>
      </w:r>
      <w:proofErr w:type="spellStart"/>
      <w:r w:rsidRPr="00820CAA">
        <w:rPr>
          <w:rFonts w:ascii="Arial" w:eastAsia="Arial" w:hAnsi="Arial" w:cs="Arial"/>
        </w:rPr>
        <w:t>carer</w:t>
      </w:r>
      <w:proofErr w:type="spellEnd"/>
      <w:r w:rsidRPr="00820CAA">
        <w:rPr>
          <w:rFonts w:ascii="Arial" w:eastAsia="Arial" w:hAnsi="Arial" w:cs="Arial"/>
        </w:rPr>
        <w:t xml:space="preserve"> or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ny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other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erson accom</w:t>
      </w:r>
      <w:r w:rsidRPr="00820CAA">
        <w:rPr>
          <w:rFonts w:ascii="Arial" w:eastAsia="Arial" w:hAnsi="Arial" w:cs="Arial"/>
          <w:spacing w:val="-1"/>
        </w:rPr>
        <w:t>p</w:t>
      </w:r>
      <w:r w:rsidRPr="00820CAA">
        <w:rPr>
          <w:rFonts w:ascii="Arial" w:eastAsia="Arial" w:hAnsi="Arial" w:cs="Arial"/>
        </w:rPr>
        <w:t>anyi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 xml:space="preserve">g the patient, the patient </w:t>
      </w:r>
      <w:r w:rsidRPr="00820CAA">
        <w:rPr>
          <w:rFonts w:ascii="Arial" w:eastAsia="Arial" w:hAnsi="Arial" w:cs="Arial"/>
          <w:spacing w:val="-1"/>
        </w:rPr>
        <w:t>m</w:t>
      </w:r>
      <w:r w:rsidRPr="00820CAA">
        <w:rPr>
          <w:rFonts w:ascii="Arial" w:eastAsia="Arial" w:hAnsi="Arial" w:cs="Arial"/>
        </w:rPr>
        <w:t>ay be advis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 xml:space="preserve">d to travel by </w:t>
      </w:r>
      <w:r w:rsidRPr="00820CAA">
        <w:rPr>
          <w:rFonts w:ascii="Arial" w:eastAsia="Arial" w:hAnsi="Arial" w:cs="Arial"/>
          <w:spacing w:val="1"/>
        </w:rPr>
        <w:t>m</w:t>
      </w:r>
      <w:r w:rsidRPr="00820CAA">
        <w:rPr>
          <w:rFonts w:ascii="Arial" w:eastAsia="Arial" w:hAnsi="Arial" w:cs="Arial"/>
        </w:rPr>
        <w:t>ea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 oth</w:t>
      </w:r>
      <w:r w:rsidRPr="00820CAA">
        <w:rPr>
          <w:rFonts w:ascii="Arial" w:eastAsia="Arial" w:hAnsi="Arial" w:cs="Arial"/>
          <w:spacing w:val="-1"/>
        </w:rPr>
        <w:t>e</w:t>
      </w:r>
      <w:r w:rsidRPr="00820CAA">
        <w:rPr>
          <w:rFonts w:ascii="Arial" w:eastAsia="Arial" w:hAnsi="Arial" w:cs="Arial"/>
        </w:rPr>
        <w:t>r than publ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c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tra</w:t>
      </w:r>
      <w:r w:rsidRPr="00820CAA">
        <w:rPr>
          <w:rFonts w:ascii="Arial" w:eastAsia="Arial" w:hAnsi="Arial" w:cs="Arial"/>
          <w:spacing w:val="-1"/>
        </w:rPr>
        <w:t>n</w:t>
      </w:r>
      <w:r w:rsidRPr="00820CAA">
        <w:rPr>
          <w:rFonts w:ascii="Arial" w:eastAsia="Arial" w:hAnsi="Arial" w:cs="Arial"/>
        </w:rPr>
        <w:t>sp</w:t>
      </w:r>
      <w:r w:rsidRPr="00820CAA">
        <w:rPr>
          <w:rFonts w:ascii="Arial" w:eastAsia="Arial" w:hAnsi="Arial" w:cs="Arial"/>
          <w:spacing w:val="-1"/>
        </w:rPr>
        <w:t>o</w:t>
      </w:r>
      <w:r w:rsidRPr="00820CAA">
        <w:rPr>
          <w:rFonts w:ascii="Arial" w:eastAsia="Arial" w:hAnsi="Arial" w:cs="Arial"/>
        </w:rPr>
        <w:t>rt. Th</w:t>
      </w:r>
      <w:r w:rsidRPr="00820CAA">
        <w:rPr>
          <w:rFonts w:ascii="Arial" w:eastAsia="Arial" w:hAnsi="Arial" w:cs="Arial"/>
          <w:spacing w:val="-1"/>
        </w:rPr>
        <w:t>i</w:t>
      </w:r>
      <w:r w:rsidRPr="00820CAA">
        <w:rPr>
          <w:rFonts w:ascii="Arial" w:eastAsia="Arial" w:hAnsi="Arial" w:cs="Arial"/>
        </w:rPr>
        <w:t>s</w:t>
      </w:r>
      <w:r w:rsidRPr="00820CAA">
        <w:rPr>
          <w:rFonts w:ascii="Arial" w:eastAsia="Arial" w:hAnsi="Arial" w:cs="Arial"/>
          <w:spacing w:val="1"/>
        </w:rPr>
        <w:t xml:space="preserve"> </w:t>
      </w:r>
      <w:r w:rsidRPr="00820CAA">
        <w:rPr>
          <w:rFonts w:ascii="Arial" w:eastAsia="Arial" w:hAnsi="Arial" w:cs="Arial"/>
        </w:rPr>
        <w:t>is of p</w:t>
      </w:r>
      <w:r w:rsidRPr="00820CAA">
        <w:rPr>
          <w:rFonts w:ascii="Arial" w:eastAsia="Arial" w:hAnsi="Arial" w:cs="Arial"/>
          <w:spacing w:val="-1"/>
        </w:rPr>
        <w:t>a</w:t>
      </w:r>
      <w:r w:rsidRPr="00820CAA">
        <w:rPr>
          <w:rFonts w:ascii="Arial" w:eastAsia="Arial" w:hAnsi="Arial" w:cs="Arial"/>
        </w:rPr>
        <w:t>rticular</w:t>
      </w:r>
      <w:r>
        <w:rPr>
          <w:rFonts w:ascii="Arial" w:eastAsia="Arial" w:hAnsi="Arial" w:cs="Arial"/>
        </w:rPr>
        <w:t xml:space="preserve"> import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 where the 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nvolves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nfined adj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ating 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ss than 1 </w:t>
      </w:r>
      <w:proofErr w:type="spellStart"/>
      <w:r>
        <w:rPr>
          <w:rFonts w:ascii="Arial" w:eastAsia="Arial" w:hAnsi="Arial" w:cs="Arial"/>
        </w:rPr>
        <w:t>metre</w:t>
      </w:r>
      <w:proofErr w:type="spellEnd"/>
      <w:r>
        <w:rPr>
          <w:rFonts w:ascii="Arial" w:eastAsia="Arial" w:hAnsi="Arial" w:cs="Arial"/>
        </w:rPr>
        <w:t>.</w:t>
      </w:r>
    </w:p>
    <w:p w14:paraId="32B62AB6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119160B0" w14:textId="77777777" w:rsidR="0024600B" w:rsidRDefault="00E94C86">
      <w:pPr>
        <w:ind w:left="114" w:right="62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       </w:t>
      </w:r>
      <w:r>
        <w:rPr>
          <w:rFonts w:ascii="Arial" w:eastAsia="Arial" w:hAnsi="Arial" w:cs="Arial"/>
          <w:b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for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patients</w:t>
      </w:r>
    </w:p>
    <w:p w14:paraId="1136E7E1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026A4F1A" w14:textId="401C7FE2" w:rsidR="0024600B" w:rsidRDefault="00344425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Individualized</w:t>
      </w:r>
      <w:r w:rsidR="00E94C86">
        <w:rPr>
          <w:rFonts w:ascii="Arial" w:eastAsia="Arial" w:hAnsi="Arial" w:cs="Arial"/>
        </w:rPr>
        <w:t xml:space="preserve"> instr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ctio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relevant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to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patient’s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  <w:spacing w:val="-1"/>
        </w:rPr>
        <w:t>m</w:t>
      </w:r>
      <w:r w:rsidR="00E94C86">
        <w:rPr>
          <w:rFonts w:ascii="Arial" w:eastAsia="Arial" w:hAnsi="Arial" w:cs="Arial"/>
        </w:rPr>
        <w:t>edical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and s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cial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c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rcu</w:t>
      </w:r>
      <w:r w:rsidR="00E94C86">
        <w:rPr>
          <w:rFonts w:ascii="Arial" w:eastAsia="Arial" w:hAnsi="Arial" w:cs="Arial"/>
          <w:spacing w:val="-1"/>
        </w:rPr>
        <w:t>m</w:t>
      </w:r>
      <w:r w:rsidR="00E94C86">
        <w:rPr>
          <w:rFonts w:ascii="Arial" w:eastAsia="Arial" w:hAnsi="Arial" w:cs="Arial"/>
        </w:rPr>
        <w:t>stances sh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uld be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provi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ed to each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patient by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lic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ns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d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med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c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l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sp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  <w:spacing w:val="1"/>
        </w:rPr>
        <w:t>c</w:t>
      </w:r>
      <w:r w:rsidR="00E94C86">
        <w:rPr>
          <w:rFonts w:ascii="Arial" w:eastAsia="Arial" w:hAnsi="Arial" w:cs="Arial"/>
        </w:rPr>
        <w:t>ial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st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respo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sible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  <w:spacing w:val="-2"/>
        </w:rPr>
        <w:t>f</w:t>
      </w:r>
      <w:r w:rsidR="00E94C86">
        <w:rPr>
          <w:rFonts w:ascii="Arial" w:eastAsia="Arial" w:hAnsi="Arial" w:cs="Arial"/>
        </w:rPr>
        <w:t>or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tr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atment,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in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co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  <w:spacing w:val="1"/>
        </w:rPr>
        <w:t>s</w:t>
      </w:r>
      <w:r w:rsidR="00E94C86">
        <w:rPr>
          <w:rFonts w:ascii="Arial" w:eastAsia="Arial" w:hAnsi="Arial" w:cs="Arial"/>
        </w:rPr>
        <w:t>ultation with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an experi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nced</w:t>
      </w:r>
      <w:r w:rsidR="00E94C86">
        <w:rPr>
          <w:rFonts w:ascii="Arial" w:eastAsia="Arial" w:hAnsi="Arial" w:cs="Arial"/>
          <w:spacing w:val="24"/>
        </w:rPr>
        <w:t xml:space="preserve"> </w:t>
      </w:r>
      <w:r w:rsidR="00E94C86">
        <w:rPr>
          <w:rFonts w:ascii="Arial" w:eastAsia="Arial" w:hAnsi="Arial" w:cs="Arial"/>
        </w:rPr>
        <w:t>medical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ph</w:t>
      </w:r>
      <w:r w:rsidR="00E94C86">
        <w:rPr>
          <w:rFonts w:ascii="Arial" w:eastAsia="Arial" w:hAnsi="Arial" w:cs="Arial"/>
          <w:spacing w:val="-2"/>
        </w:rPr>
        <w:t>y</w:t>
      </w:r>
      <w:r w:rsidR="00E94C86">
        <w:rPr>
          <w:rFonts w:ascii="Arial" w:eastAsia="Arial" w:hAnsi="Arial" w:cs="Arial"/>
        </w:rPr>
        <w:t>sicist.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T</w:t>
      </w:r>
      <w:r w:rsidR="00E94C86">
        <w:rPr>
          <w:rFonts w:ascii="Arial" w:eastAsia="Arial" w:hAnsi="Arial" w:cs="Arial"/>
          <w:spacing w:val="-1"/>
        </w:rPr>
        <w:t>h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i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structi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ns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sho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ld</w:t>
      </w:r>
      <w:r w:rsidR="00E94C86">
        <w:rPr>
          <w:rFonts w:ascii="Arial" w:eastAsia="Arial" w:hAnsi="Arial" w:cs="Arial"/>
          <w:spacing w:val="26"/>
        </w:rPr>
        <w:t xml:space="preserve"> </w:t>
      </w:r>
      <w:r w:rsidR="00E94C86">
        <w:rPr>
          <w:rFonts w:ascii="Arial" w:eastAsia="Arial" w:hAnsi="Arial" w:cs="Arial"/>
        </w:rPr>
        <w:t>state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t</w:t>
      </w:r>
      <w:r w:rsidR="00E94C86">
        <w:rPr>
          <w:rFonts w:ascii="Arial" w:eastAsia="Arial" w:hAnsi="Arial" w:cs="Arial"/>
          <w:spacing w:val="-1"/>
        </w:rPr>
        <w:t>h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radio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ucli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e,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form</w:t>
      </w:r>
      <w:r w:rsidR="00E94C86">
        <w:rPr>
          <w:rFonts w:ascii="Arial" w:eastAsia="Arial" w:hAnsi="Arial" w:cs="Arial"/>
          <w:spacing w:val="24"/>
        </w:rPr>
        <w:t xml:space="preserve"> </w:t>
      </w:r>
      <w:r w:rsidR="00E94C86">
        <w:rPr>
          <w:rFonts w:ascii="Arial" w:eastAsia="Arial" w:hAnsi="Arial" w:cs="Arial"/>
        </w:rPr>
        <w:t>of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t</w:t>
      </w:r>
      <w:r w:rsidR="00E94C86">
        <w:rPr>
          <w:rFonts w:ascii="Arial" w:eastAsia="Arial" w:hAnsi="Arial" w:cs="Arial"/>
          <w:spacing w:val="-1"/>
        </w:rPr>
        <w:t>h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25"/>
        </w:rPr>
        <w:t xml:space="preserve"> </w:t>
      </w:r>
      <w:r w:rsidR="00E94C86">
        <w:rPr>
          <w:rFonts w:ascii="Arial" w:eastAsia="Arial" w:hAnsi="Arial" w:cs="Arial"/>
        </w:rPr>
        <w:t>r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dion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cli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 xml:space="preserve">e and the 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  <w:spacing w:val="1"/>
        </w:rPr>
        <w:t>c</w:t>
      </w:r>
      <w:r w:rsidR="00E94C86">
        <w:rPr>
          <w:rFonts w:ascii="Arial" w:eastAsia="Arial" w:hAnsi="Arial" w:cs="Arial"/>
        </w:rPr>
        <w:t>tivity administered, sh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 xml:space="preserve">uld </w:t>
      </w:r>
      <w:r w:rsidR="00E94C86">
        <w:rPr>
          <w:rFonts w:ascii="Arial" w:eastAsia="Arial" w:hAnsi="Arial" w:cs="Arial"/>
          <w:spacing w:val="-1"/>
        </w:rPr>
        <w:t>b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des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gn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d to suit the p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 xml:space="preserve">tient's 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 xml:space="preserve">wn </w:t>
      </w:r>
      <w:r w:rsidR="00E94C86">
        <w:rPr>
          <w:rFonts w:ascii="Arial" w:eastAsia="Arial" w:hAnsi="Arial" w:cs="Arial"/>
          <w:spacing w:val="-1"/>
        </w:rPr>
        <w:t>p</w:t>
      </w:r>
      <w:r w:rsidR="00E94C86">
        <w:rPr>
          <w:rFonts w:ascii="Arial" w:eastAsia="Arial" w:hAnsi="Arial" w:cs="Arial"/>
        </w:rPr>
        <w:t>articu</w:t>
      </w:r>
      <w:r w:rsidR="00E94C86">
        <w:rPr>
          <w:rFonts w:ascii="Arial" w:eastAsia="Arial" w:hAnsi="Arial" w:cs="Arial"/>
          <w:spacing w:val="-1"/>
        </w:rPr>
        <w:t>l</w:t>
      </w:r>
      <w:r w:rsidR="00E94C86">
        <w:rPr>
          <w:rFonts w:ascii="Arial" w:eastAsia="Arial" w:hAnsi="Arial" w:cs="Arial"/>
        </w:rPr>
        <w:t>ar travel and d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m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stic arran</w:t>
      </w:r>
      <w:r w:rsidR="00E94C86">
        <w:rPr>
          <w:rFonts w:ascii="Arial" w:eastAsia="Arial" w:hAnsi="Arial" w:cs="Arial"/>
          <w:spacing w:val="-1"/>
        </w:rPr>
        <w:t>g</w:t>
      </w:r>
      <w:r w:rsidR="00E94C86">
        <w:rPr>
          <w:rFonts w:ascii="Arial" w:eastAsia="Arial" w:hAnsi="Arial" w:cs="Arial"/>
        </w:rPr>
        <w:t>emen</w:t>
      </w:r>
      <w:r w:rsidR="00E94C86">
        <w:rPr>
          <w:rFonts w:ascii="Arial" w:eastAsia="Arial" w:hAnsi="Arial" w:cs="Arial"/>
          <w:spacing w:val="-2"/>
        </w:rPr>
        <w:t>t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and sh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uld be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b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sed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n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need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</w:rPr>
        <w:t>minimize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radiati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n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d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se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to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other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p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rso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s,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taki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g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into acco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 xml:space="preserve">nt the social 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 xml:space="preserve">nd 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  <w:spacing w:val="1"/>
        </w:rPr>
        <w:t>c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nomic</w:t>
      </w:r>
      <w:r w:rsidR="00E94C86">
        <w:rPr>
          <w:rFonts w:ascii="Arial" w:eastAsia="Arial" w:hAnsi="Arial" w:cs="Arial"/>
          <w:spacing w:val="-1"/>
        </w:rPr>
        <w:t xml:space="preserve"> </w:t>
      </w:r>
      <w:r w:rsidR="00E94C86">
        <w:rPr>
          <w:rFonts w:ascii="Arial" w:eastAsia="Arial" w:hAnsi="Arial" w:cs="Arial"/>
        </w:rPr>
        <w:t>c</w:t>
      </w:r>
      <w:r w:rsidR="00E94C86">
        <w:rPr>
          <w:rFonts w:ascii="Arial" w:eastAsia="Arial" w:hAnsi="Arial" w:cs="Arial"/>
          <w:spacing w:val="-1"/>
        </w:rPr>
        <w:t>o</w:t>
      </w:r>
      <w:r w:rsidR="00E94C86">
        <w:rPr>
          <w:rFonts w:ascii="Arial" w:eastAsia="Arial" w:hAnsi="Arial" w:cs="Arial"/>
        </w:rPr>
        <w:t>sts.</w:t>
      </w:r>
    </w:p>
    <w:p w14:paraId="436939F0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6E08D73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structi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ould be given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the 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rally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writin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.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struc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should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de, wh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e appro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riate,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restr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proximity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other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old,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esp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cially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chil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n, young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nant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women,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imp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go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giene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revent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the spread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ntamination, 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date 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rmal 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cial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mployment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tivities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may 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resumed.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resumpti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normal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ployment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take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count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duration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dista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interacti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with other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pers</w:t>
      </w:r>
      <w:r>
        <w:rPr>
          <w:rFonts w:ascii="Arial" w:eastAsia="Arial" w:hAnsi="Arial" w:cs="Arial"/>
          <w:spacing w:val="-1"/>
        </w:rPr>
        <w:t>on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workplace.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Similarly,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social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ties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nvolve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proximity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ther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extended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ods,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going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cinema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jou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eys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 publ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distin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uis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ed from activities such 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pping, where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here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 only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brief encoun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 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perso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5F9F366A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79F75ED7" w14:textId="21A97B1D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given,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pria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prec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follow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sit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ations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 as medical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 xml:space="preserve">uiring </w:t>
      </w:r>
      <w:r w:rsidR="00344425">
        <w:rPr>
          <w:rFonts w:ascii="Arial" w:eastAsia="Arial" w:hAnsi="Arial" w:cs="Arial"/>
        </w:rPr>
        <w:t>h</w:t>
      </w:r>
      <w:r w:rsidR="00344425">
        <w:rPr>
          <w:rFonts w:ascii="Arial" w:eastAsia="Arial" w:hAnsi="Arial" w:cs="Arial"/>
          <w:spacing w:val="-1"/>
        </w:rPr>
        <w:t>o</w:t>
      </w:r>
      <w:r w:rsidR="00344425">
        <w:rPr>
          <w:rFonts w:ascii="Arial" w:eastAsia="Arial" w:hAnsi="Arial" w:cs="Arial"/>
        </w:rPr>
        <w:t>spit</w:t>
      </w:r>
      <w:r w:rsidR="00344425">
        <w:rPr>
          <w:rFonts w:ascii="Arial" w:eastAsia="Arial" w:hAnsi="Arial" w:cs="Arial"/>
          <w:spacing w:val="-1"/>
        </w:rPr>
        <w:t>a</w:t>
      </w:r>
      <w:r w:rsidR="00344425">
        <w:rPr>
          <w:rFonts w:ascii="Arial" w:eastAsia="Arial" w:hAnsi="Arial" w:cs="Arial"/>
        </w:rPr>
        <w:t>lization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atment,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record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treatm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 be provided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ctor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nd, wh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propr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and/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rers</w:t>
      </w:r>
      <w:proofErr w:type="spellEnd"/>
      <w:r>
        <w:rPr>
          <w:rFonts w:ascii="Arial" w:eastAsia="Arial" w:hAnsi="Arial" w:cs="Arial"/>
        </w:rPr>
        <w:t>.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cord should include the following information:</w:t>
      </w:r>
    </w:p>
    <w:p w14:paraId="21FE523F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34A60358" w14:textId="77777777" w:rsidR="0024600B" w:rsidRDefault="00E94C86" w:rsidP="00820CAA">
      <w:pPr>
        <w:ind w:left="114" w:right="1716"/>
        <w:jc w:val="both"/>
        <w:rPr>
          <w:sz w:val="19"/>
          <w:szCs w:val="19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 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red, the activ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ty administ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and date 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n;</w:t>
      </w:r>
    </w:p>
    <w:p w14:paraId="5FDB133E" w14:textId="1B87BF8C" w:rsidR="0024600B" w:rsidRDefault="00E94C86">
      <w:pPr>
        <w:tabs>
          <w:tab w:val="left" w:pos="820"/>
        </w:tabs>
        <w:spacing w:before="34"/>
        <w:ind w:left="834" w:right="74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b)</w:t>
      </w:r>
      <w:r>
        <w:rPr>
          <w:rFonts w:ascii="Arial" w:eastAsia="Arial" w:hAnsi="Arial" w:cs="Arial"/>
        </w:rPr>
        <w:tab/>
        <w:t>nam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(s)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cont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num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er(s)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cribi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doctor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radiation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safe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officer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edical 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cist, 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emerge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 w:rsidR="00344425">
        <w:rPr>
          <w:rFonts w:ascii="Arial" w:eastAsia="Arial" w:hAnsi="Arial" w:cs="Arial"/>
        </w:rPr>
        <w:t>h</w:t>
      </w:r>
      <w:r w:rsidR="00344425">
        <w:rPr>
          <w:rFonts w:ascii="Arial" w:eastAsia="Arial" w:hAnsi="Arial" w:cs="Arial"/>
          <w:spacing w:val="-1"/>
        </w:rPr>
        <w:t>o</w:t>
      </w:r>
      <w:r w:rsidR="00344425">
        <w:rPr>
          <w:rFonts w:ascii="Arial" w:eastAsia="Arial" w:hAnsi="Arial" w:cs="Arial"/>
        </w:rPr>
        <w:t>sp</w:t>
      </w:r>
      <w:r w:rsidR="00344425">
        <w:rPr>
          <w:rFonts w:ascii="Arial" w:eastAsia="Arial" w:hAnsi="Arial" w:cs="Arial"/>
          <w:spacing w:val="-1"/>
        </w:rPr>
        <w:t>i</w:t>
      </w:r>
      <w:r w:rsidR="00344425">
        <w:rPr>
          <w:rFonts w:ascii="Arial" w:eastAsia="Arial" w:hAnsi="Arial" w:cs="Arial"/>
        </w:rPr>
        <w:t>talization</w:t>
      </w:r>
      <w:r>
        <w:rPr>
          <w:rFonts w:ascii="Arial" w:eastAsia="Arial" w:hAnsi="Arial" w:cs="Arial"/>
        </w:rPr>
        <w:t>;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</w:p>
    <w:p w14:paraId="727E2E47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6DC24430" w14:textId="77777777" w:rsidR="00820CAA" w:rsidRDefault="00E94C86" w:rsidP="00820CAA">
      <w:pPr>
        <w:ind w:left="11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    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the durati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any pertine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radiation safety restr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</w:p>
    <w:p w14:paraId="50BEE2F1" w14:textId="77777777" w:rsidR="00820CAA" w:rsidRDefault="00820CAA" w:rsidP="00820CAA">
      <w:pPr>
        <w:ind w:left="114"/>
        <w:rPr>
          <w:rFonts w:ascii="Arial" w:eastAsia="Arial" w:hAnsi="Arial" w:cs="Arial"/>
        </w:rPr>
      </w:pPr>
    </w:p>
    <w:p w14:paraId="46151AFB" w14:textId="77777777" w:rsidR="0024600B" w:rsidRDefault="00E94C86" w:rsidP="00820CAA">
      <w:pPr>
        <w:rPr>
          <w:rFonts w:ascii="Arial" w:eastAsia="Arial" w:hAnsi="Arial" w:cs="Arial"/>
        </w:rPr>
        <w:sectPr w:rsidR="0024600B">
          <w:headerReference w:type="even" r:id="rId19"/>
          <w:headerReference w:type="default" r:id="rId20"/>
          <w:headerReference w:type="first" r:id="rId21"/>
          <w:pgSz w:w="11900" w:h="16840"/>
          <w:pgMar w:top="1440" w:right="1020" w:bottom="280" w:left="1020" w:header="1169" w:footer="1145" w:gutter="0"/>
          <w:cols w:space="720"/>
        </w:sect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provided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aining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ab</w:t>
      </w:r>
      <w:r>
        <w:rPr>
          <w:rFonts w:ascii="Arial" w:eastAsia="Arial" w:hAnsi="Arial" w:cs="Arial"/>
        </w:rPr>
        <w:t>ove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informat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card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 be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 by the patient at all times until the date 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ecified.</w:t>
      </w:r>
    </w:p>
    <w:p w14:paraId="32B8EA73" w14:textId="77777777" w:rsidR="0024600B" w:rsidRDefault="0024600B">
      <w:pPr>
        <w:spacing w:before="6" w:line="200" w:lineRule="exact"/>
      </w:pPr>
    </w:p>
    <w:p w14:paraId="7B06FA64" w14:textId="77777777" w:rsidR="0024600B" w:rsidRDefault="00E94C86">
      <w:pPr>
        <w:spacing w:before="29"/>
        <w:ind w:left="4405" w:right="44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Annex A</w:t>
      </w:r>
    </w:p>
    <w:p w14:paraId="55C0CC82" w14:textId="77777777" w:rsidR="0024600B" w:rsidRDefault="00E94C86">
      <w:pPr>
        <w:spacing w:line="260" w:lineRule="exact"/>
        <w:ind w:left="4288" w:right="42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(normative)</w:t>
      </w:r>
    </w:p>
    <w:p w14:paraId="60726C91" w14:textId="77777777" w:rsidR="0024600B" w:rsidRDefault="0024600B">
      <w:pPr>
        <w:spacing w:before="18" w:line="220" w:lineRule="exact"/>
        <w:rPr>
          <w:sz w:val="22"/>
          <w:szCs w:val="22"/>
        </w:rPr>
      </w:pPr>
    </w:p>
    <w:p w14:paraId="20BBF29C" w14:textId="77777777" w:rsidR="0024600B" w:rsidRDefault="00E94C86">
      <w:pPr>
        <w:spacing w:line="260" w:lineRule="exact"/>
        <w:ind w:left="1325" w:right="131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Maximum activities of radionuclides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in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 xml:space="preserve">ealed forms at </w:t>
      </w:r>
      <w:r>
        <w:rPr>
          <w:rFonts w:ascii="Arial" w:eastAsia="Arial" w:hAnsi="Arial" w:cs="Arial"/>
          <w:b/>
          <w:spacing w:val="2"/>
          <w:sz w:val="24"/>
          <w:szCs w:val="24"/>
        </w:rPr>
        <w:t>w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ich a patient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m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y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discharge</w:t>
      </w:r>
      <w:r>
        <w:rPr>
          <w:rFonts w:ascii="Arial" w:eastAsia="Arial" w:hAnsi="Arial" w:cs="Arial"/>
          <w:b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*</w:t>
      </w:r>
    </w:p>
    <w:p w14:paraId="65570EC8" w14:textId="77777777" w:rsidR="0024600B" w:rsidRDefault="0024600B">
      <w:pPr>
        <w:spacing w:before="3" w:line="220" w:lineRule="exact"/>
        <w:rPr>
          <w:sz w:val="22"/>
          <w:szCs w:val="22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780"/>
        <w:gridCol w:w="2340"/>
        <w:gridCol w:w="1514"/>
      </w:tblGrid>
      <w:tr w:rsidR="0024600B" w14:paraId="3E0B2B6A" w14:textId="77777777">
        <w:trPr>
          <w:trHeight w:hRule="exact" w:val="575"/>
        </w:trPr>
        <w:tc>
          <w:tcPr>
            <w:tcW w:w="2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EECC4" w14:textId="77777777" w:rsidR="0024600B" w:rsidRDefault="00E94C86">
            <w:pPr>
              <w:spacing w:line="220" w:lineRule="exact"/>
              <w:ind w:left="2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DI</w:t>
            </w:r>
            <w:r>
              <w:rPr>
                <w:rFonts w:ascii="Arial" w:eastAsia="Arial" w:hAnsi="Arial" w:cs="Arial"/>
                <w:b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L</w:t>
            </w:r>
            <w:r>
              <w:rPr>
                <w:rFonts w:ascii="Arial" w:eastAsia="Arial" w:hAnsi="Arial" w:cs="Arial"/>
                <w:b/>
              </w:rPr>
              <w:t>IDE</w:t>
            </w:r>
          </w:p>
        </w:tc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DFA70" w14:textId="77777777" w:rsidR="0024600B" w:rsidRDefault="00E94C86">
            <w:pPr>
              <w:spacing w:line="220" w:lineRule="exact"/>
              <w:ind w:left="33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PHYSICAL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H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rFonts w:ascii="Arial" w:eastAsia="Arial" w:hAnsi="Arial" w:cs="Arial"/>
                <w:b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</w:rPr>
              <w:t>-LIFE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D6F5B" w14:textId="77777777" w:rsidR="0024600B" w:rsidRDefault="00E94C86">
            <w:pPr>
              <w:spacing w:line="220" w:lineRule="exact"/>
              <w:ind w:left="3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ACTIVITY IN </w:t>
            </w:r>
            <w:proofErr w:type="spellStart"/>
            <w:r>
              <w:rPr>
                <w:rFonts w:ascii="Arial" w:eastAsia="Arial" w:hAnsi="Arial" w:cs="Arial"/>
                <w:b/>
              </w:rPr>
              <w:t>MBq</w:t>
            </w:r>
            <w:proofErr w:type="spellEnd"/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D9A4" w14:textId="77777777" w:rsidR="0024600B" w:rsidRDefault="00E94C86">
            <w:pPr>
              <w:spacing w:line="220" w:lineRule="exact"/>
              <w:ind w:left="493" w:right="49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</w:tr>
      <w:tr w:rsidR="0024600B" w14:paraId="62FE4DCB" w14:textId="77777777">
        <w:trPr>
          <w:trHeight w:hRule="exact" w:val="2178"/>
        </w:trPr>
        <w:tc>
          <w:tcPr>
            <w:tcW w:w="2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D5C3F" w14:textId="77777777" w:rsidR="0024600B" w:rsidRDefault="00E94C8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>1</w:t>
            </w:r>
            <w:r>
              <w:rPr>
                <w:rFonts w:ascii="Arial" w:eastAsia="Arial" w:hAnsi="Arial" w:cs="Arial"/>
              </w:rPr>
              <w:t>37</w:t>
            </w:r>
          </w:p>
          <w:p w14:paraId="4318B574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25F5F171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Gold-198</w:t>
            </w:r>
          </w:p>
          <w:p w14:paraId="673C4EC5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0FA6C9CA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Iodine-125</w:t>
            </w:r>
          </w:p>
          <w:p w14:paraId="0C980548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F0F45CA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Iridium-192</w:t>
            </w:r>
          </w:p>
          <w:p w14:paraId="47F53DC9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265014F9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Palladiu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-1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5CD6" w14:textId="77777777" w:rsidR="0024600B" w:rsidRDefault="00E94C86">
            <w:pPr>
              <w:spacing w:line="220" w:lineRule="exact"/>
              <w:ind w:left="882" w:right="8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30.1 years</w:t>
            </w:r>
          </w:p>
          <w:p w14:paraId="0B93696B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13FE206" w14:textId="77777777" w:rsidR="0024600B" w:rsidRDefault="00E94C86">
            <w:pPr>
              <w:ind w:left="916" w:right="9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2.69 days</w:t>
            </w:r>
          </w:p>
          <w:p w14:paraId="7ACEC3D6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693BE9C4" w14:textId="77777777" w:rsidR="0024600B" w:rsidRDefault="00E94C86">
            <w:pPr>
              <w:ind w:left="916" w:right="9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59.4 days</w:t>
            </w:r>
          </w:p>
          <w:p w14:paraId="3A83FC50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7473696B" w14:textId="77777777" w:rsidR="0024600B" w:rsidRDefault="00E94C86">
            <w:pPr>
              <w:ind w:left="916" w:right="9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73.8 days</w:t>
            </w:r>
          </w:p>
          <w:p w14:paraId="0AA01E58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3BB8BBCF" w14:textId="77777777" w:rsidR="0024600B" w:rsidRDefault="00E94C86">
            <w:pPr>
              <w:ind w:left="916" w:right="9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 days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9C3A0" w14:textId="77777777" w:rsidR="0024600B" w:rsidRDefault="00E94C86">
            <w:pPr>
              <w:spacing w:line="220" w:lineRule="exact"/>
              <w:ind w:left="889" w:right="89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e</w:t>
            </w:r>
          </w:p>
          <w:p w14:paraId="46A29948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66DF35EC" w14:textId="77777777" w:rsidR="0024600B" w:rsidRDefault="00E94C86">
            <w:pPr>
              <w:ind w:left="961" w:right="9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400</w:t>
            </w:r>
          </w:p>
          <w:p w14:paraId="1C24859D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0269A92" w14:textId="77777777" w:rsidR="0024600B" w:rsidRDefault="00E94C86">
            <w:pPr>
              <w:spacing w:line="479" w:lineRule="auto"/>
              <w:ind w:left="896" w:right="8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2 000 none</w:t>
            </w:r>
          </w:p>
          <w:p w14:paraId="2404B845" w14:textId="77777777" w:rsidR="0024600B" w:rsidRDefault="00E94C86">
            <w:pPr>
              <w:spacing w:before="8"/>
              <w:ind w:left="822" w:right="82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10 000</w:t>
            </w:r>
          </w:p>
        </w:tc>
        <w:tc>
          <w:tcPr>
            <w:tcW w:w="1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DF1C0" w14:textId="77777777" w:rsidR="0024600B" w:rsidRDefault="00E94C86">
            <w:pPr>
              <w:spacing w:line="220" w:lineRule="exact"/>
              <w:ind w:left="660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14:paraId="6BD045EA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01702D1" w14:textId="77777777" w:rsidR="0024600B" w:rsidRDefault="00E94C86">
            <w:pPr>
              <w:ind w:left="683" w:right="6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  <w:p w14:paraId="7DD3D979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34AF716" w14:textId="77777777" w:rsidR="0024600B" w:rsidRDefault="00E94C86">
            <w:pPr>
              <w:ind w:left="550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2, 3</w:t>
            </w:r>
          </w:p>
          <w:p w14:paraId="2DF5D1D9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A8036EA" w14:textId="77777777" w:rsidR="0024600B" w:rsidRDefault="00E94C86">
            <w:pPr>
              <w:ind w:left="660" w:right="6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14:paraId="33C79AFB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0B915F36" w14:textId="77777777" w:rsidR="0024600B" w:rsidRDefault="00E94C86">
            <w:pPr>
              <w:ind w:left="550" w:right="55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2, 3</w:t>
            </w:r>
          </w:p>
        </w:tc>
      </w:tr>
    </w:tbl>
    <w:p w14:paraId="50FB40E8" w14:textId="77777777" w:rsidR="0024600B" w:rsidRDefault="0024600B">
      <w:pPr>
        <w:spacing w:before="7" w:line="180" w:lineRule="exact"/>
        <w:rPr>
          <w:sz w:val="18"/>
          <w:szCs w:val="18"/>
        </w:rPr>
      </w:pPr>
    </w:p>
    <w:p w14:paraId="51F5EE27" w14:textId="77777777" w:rsidR="0024600B" w:rsidRDefault="00E94C86">
      <w:pPr>
        <w:spacing w:before="34"/>
        <w:ind w:left="114" w:right="43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 This Annex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uld be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ed in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nju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ction with 2.2 and 2.6.</w:t>
      </w:r>
    </w:p>
    <w:p w14:paraId="62BE4142" w14:textId="77777777" w:rsidR="0024600B" w:rsidRDefault="0024600B">
      <w:pPr>
        <w:spacing w:line="200" w:lineRule="exact"/>
      </w:pPr>
    </w:p>
    <w:p w14:paraId="37DA5AD1" w14:textId="77777777" w:rsidR="0024600B" w:rsidRDefault="0024600B">
      <w:pPr>
        <w:spacing w:before="14" w:line="200" w:lineRule="exact"/>
      </w:pPr>
    </w:p>
    <w:p w14:paraId="4EDAD599" w14:textId="77777777" w:rsidR="0024600B" w:rsidRDefault="00E94C86">
      <w:pPr>
        <w:ind w:left="114" w:right="379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NOTE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1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Sources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are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removed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bef</w:t>
      </w:r>
      <w:r>
        <w:rPr>
          <w:rFonts w:ascii="Arial" w:eastAsia="Arial" w:hAnsi="Arial" w:cs="Arial"/>
          <w:spacing w:val="1"/>
          <w:sz w:val="16"/>
          <w:szCs w:val="16"/>
        </w:rPr>
        <w:t>or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ospital.</w:t>
      </w:r>
    </w:p>
    <w:p w14:paraId="3C4127F9" w14:textId="77777777" w:rsidR="0024600B" w:rsidRDefault="0024600B">
      <w:pPr>
        <w:spacing w:before="4" w:line="180" w:lineRule="exact"/>
        <w:rPr>
          <w:sz w:val="18"/>
          <w:szCs w:val="18"/>
        </w:rPr>
      </w:pPr>
    </w:p>
    <w:p w14:paraId="2AA749AF" w14:textId="77777777" w:rsidR="0024600B" w:rsidRDefault="00E94C86">
      <w:pPr>
        <w:ind w:left="114" w:right="8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NOTE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Because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elatively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long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ical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half-life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radionucli</w:t>
      </w:r>
      <w:r>
        <w:rPr>
          <w:rFonts w:ascii="Arial" w:eastAsia="Arial" w:hAnsi="Arial" w:cs="Arial"/>
          <w:spacing w:val="-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instructed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periods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spent</w:t>
      </w:r>
      <w:r>
        <w:rPr>
          <w:rFonts w:ascii="Arial" w:eastAsia="Arial" w:hAnsi="Arial" w:cs="Arial"/>
          <w:spacing w:val="1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close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proximi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 other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rsons,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particularly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children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someone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pregna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until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adminis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ered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dionuclide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de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 least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one-eighth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amount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listed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Annex.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There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ould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rmally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estrictions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th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person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 distance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metre</w:t>
      </w:r>
      <w:proofErr w:type="spellEnd"/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patient.</w:t>
      </w:r>
    </w:p>
    <w:p w14:paraId="6EC28A53" w14:textId="77777777" w:rsidR="0024600B" w:rsidRDefault="0024600B">
      <w:pPr>
        <w:spacing w:before="3" w:line="180" w:lineRule="exact"/>
        <w:rPr>
          <w:sz w:val="18"/>
          <w:szCs w:val="18"/>
        </w:rPr>
      </w:pPr>
    </w:p>
    <w:p w14:paraId="3841847E" w14:textId="77777777" w:rsidR="0024600B" w:rsidRDefault="00E94C86">
      <w:pPr>
        <w:ind w:left="114" w:right="2635"/>
        <w:jc w:val="both"/>
        <w:rPr>
          <w:rFonts w:ascii="Arial" w:eastAsia="Arial" w:hAnsi="Arial" w:cs="Arial"/>
          <w:sz w:val="16"/>
          <w:szCs w:val="16"/>
        </w:rPr>
        <w:sectPr w:rsidR="0024600B">
          <w:pgSz w:w="11900" w:h="16840"/>
          <w:pgMar w:top="1440" w:right="1020" w:bottom="280" w:left="1020" w:header="1169" w:footer="1145" w:gutter="0"/>
          <w:cols w:space="720"/>
        </w:sectPr>
      </w:pPr>
      <w:r>
        <w:rPr>
          <w:rFonts w:ascii="Arial" w:eastAsia="Arial" w:hAnsi="Arial" w:cs="Arial"/>
          <w:sz w:val="16"/>
          <w:szCs w:val="16"/>
        </w:rPr>
        <w:t>NOTE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3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activity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limit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necessa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lded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iodine-125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palladiu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-1</w:t>
      </w:r>
      <w:r>
        <w:rPr>
          <w:rFonts w:ascii="Arial" w:eastAsia="Arial" w:hAnsi="Arial" w:cs="Arial"/>
          <w:spacing w:val="1"/>
          <w:sz w:val="16"/>
          <w:szCs w:val="16"/>
        </w:rPr>
        <w:t>0</w:t>
      </w:r>
      <w:r>
        <w:rPr>
          <w:rFonts w:ascii="Arial" w:eastAsia="Arial" w:hAnsi="Arial" w:cs="Arial"/>
          <w:sz w:val="16"/>
          <w:szCs w:val="16"/>
        </w:rPr>
        <w:t>3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plaques/applicators.</w:t>
      </w:r>
    </w:p>
    <w:p w14:paraId="4484B6CE" w14:textId="77777777" w:rsidR="0024600B" w:rsidRDefault="0024600B">
      <w:pPr>
        <w:spacing w:before="12" w:line="240" w:lineRule="exact"/>
        <w:rPr>
          <w:sz w:val="24"/>
          <w:szCs w:val="24"/>
        </w:rPr>
      </w:pPr>
    </w:p>
    <w:p w14:paraId="3265DF4B" w14:textId="77777777" w:rsidR="0024600B" w:rsidRDefault="00E94C86">
      <w:pPr>
        <w:spacing w:before="29"/>
        <w:ind w:left="4505" w:right="44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Annex B</w:t>
      </w:r>
    </w:p>
    <w:p w14:paraId="09340DA7" w14:textId="77777777" w:rsidR="0024600B" w:rsidRDefault="00E94C86">
      <w:pPr>
        <w:spacing w:line="260" w:lineRule="exact"/>
        <w:ind w:left="4388" w:right="42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(normative)</w:t>
      </w:r>
    </w:p>
    <w:p w14:paraId="2CFC6522" w14:textId="77777777" w:rsidR="0024600B" w:rsidRDefault="0024600B">
      <w:pPr>
        <w:spacing w:before="18" w:line="220" w:lineRule="exact"/>
        <w:rPr>
          <w:sz w:val="22"/>
          <w:szCs w:val="22"/>
        </w:rPr>
      </w:pPr>
    </w:p>
    <w:p w14:paraId="69C09C4C" w14:textId="77777777" w:rsidR="0024600B" w:rsidRDefault="00E94C86">
      <w:pPr>
        <w:spacing w:line="260" w:lineRule="exact"/>
        <w:ind w:left="1871" w:right="17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Maximum Activities of radionuclides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unsealed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forms </w:t>
      </w:r>
      <w:r>
        <w:rPr>
          <w:rFonts w:ascii="Arial" w:eastAsia="Arial" w:hAnsi="Arial" w:cs="Arial"/>
          <w:b/>
          <w:spacing w:val="2"/>
          <w:sz w:val="24"/>
          <w:szCs w:val="24"/>
        </w:rPr>
        <w:t>w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ich may be administered to Outpatients</w:t>
      </w:r>
      <w:r>
        <w:rPr>
          <w:rFonts w:ascii="Arial" w:eastAsia="Arial" w:hAnsi="Arial" w:cs="Arial"/>
          <w:sz w:val="24"/>
          <w:szCs w:val="24"/>
        </w:rPr>
        <w:t>*</w:t>
      </w:r>
    </w:p>
    <w:p w14:paraId="1D38EC60" w14:textId="77777777" w:rsidR="0024600B" w:rsidRDefault="0024600B">
      <w:pPr>
        <w:spacing w:before="4" w:line="220" w:lineRule="exact"/>
        <w:rPr>
          <w:sz w:val="22"/>
          <w:szCs w:val="2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2700"/>
        <w:gridCol w:w="2340"/>
        <w:gridCol w:w="1800"/>
      </w:tblGrid>
      <w:tr w:rsidR="0024600B" w14:paraId="1D3AB9D3" w14:textId="77777777">
        <w:trPr>
          <w:trHeight w:hRule="exact" w:val="469"/>
        </w:trPr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0CD68" w14:textId="77777777" w:rsidR="0024600B" w:rsidRDefault="00E94C86">
            <w:pPr>
              <w:spacing w:line="220" w:lineRule="exact"/>
              <w:ind w:left="5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Radionuclide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4E0E8" w14:textId="77777777" w:rsidR="0024600B" w:rsidRDefault="00E94C86">
            <w:pPr>
              <w:spacing w:line="220" w:lineRule="exact"/>
              <w:ind w:left="5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</w:rPr>
              <w:t>h</w:t>
            </w:r>
            <w:r>
              <w:rPr>
                <w:rFonts w:ascii="Arial" w:eastAsia="Arial" w:hAnsi="Arial" w:cs="Arial"/>
                <w:b/>
                <w:spacing w:val="-3"/>
              </w:rPr>
              <w:t>y</w:t>
            </w:r>
            <w:r>
              <w:rPr>
                <w:rFonts w:ascii="Arial" w:eastAsia="Arial" w:hAnsi="Arial" w:cs="Arial"/>
                <w:b/>
                <w:spacing w:val="1"/>
              </w:rPr>
              <w:t>s</w:t>
            </w:r>
            <w:r>
              <w:rPr>
                <w:rFonts w:ascii="Arial" w:eastAsia="Arial" w:hAnsi="Arial" w:cs="Arial"/>
                <w:b/>
              </w:rPr>
              <w:t>ical half-life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DAC1" w14:textId="77777777" w:rsidR="0024600B" w:rsidRDefault="00E94C86">
            <w:pPr>
              <w:spacing w:line="220" w:lineRule="exact"/>
              <w:ind w:left="4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</w:t>
            </w:r>
            <w:r>
              <w:rPr>
                <w:rFonts w:ascii="Arial" w:eastAsia="Arial" w:hAnsi="Arial" w:cs="Arial"/>
                <w:b/>
                <w:spacing w:val="-2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</w:rPr>
              <w:t>t</w:t>
            </w:r>
            <w:r>
              <w:rPr>
                <w:rFonts w:ascii="Arial" w:eastAsia="Arial" w:hAnsi="Arial" w:cs="Arial"/>
                <w:b/>
              </w:rPr>
              <w:t>y</w:t>
            </w:r>
            <w:r>
              <w:rPr>
                <w:rFonts w:ascii="Arial" w:eastAsia="Arial" w:hAnsi="Arial" w:cs="Arial"/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in </w:t>
            </w:r>
            <w:proofErr w:type="spellStart"/>
            <w:r>
              <w:rPr>
                <w:rFonts w:ascii="Arial" w:eastAsia="Arial" w:hAnsi="Arial" w:cs="Arial"/>
                <w:b/>
                <w:spacing w:val="1"/>
              </w:rPr>
              <w:t>M</w:t>
            </w:r>
            <w:r>
              <w:rPr>
                <w:rFonts w:ascii="Arial" w:eastAsia="Arial" w:hAnsi="Arial" w:cs="Arial"/>
                <w:b/>
              </w:rPr>
              <w:t>Bq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8F9FA" w14:textId="77777777" w:rsidR="0024600B" w:rsidRDefault="00E94C86">
            <w:pPr>
              <w:spacing w:line="220" w:lineRule="exact"/>
              <w:ind w:left="636" w:right="6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  <w:r>
              <w:rPr>
                <w:rFonts w:ascii="Arial" w:eastAsia="Arial" w:hAnsi="Arial" w:cs="Arial"/>
                <w:b/>
                <w:spacing w:val="-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</w:tr>
      <w:tr w:rsidR="0024600B" w14:paraId="56BBCA2A" w14:textId="77777777">
        <w:trPr>
          <w:trHeight w:hRule="exact" w:val="3000"/>
        </w:trPr>
        <w:tc>
          <w:tcPr>
            <w:tcW w:w="2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78A7F" w14:textId="77777777" w:rsidR="0024600B" w:rsidRDefault="00E94C8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Indium-111</w:t>
            </w:r>
          </w:p>
          <w:p w14:paraId="638928D7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1FF09FF1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Iodine-131</w:t>
            </w:r>
          </w:p>
          <w:p w14:paraId="6D34A03D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16F42D23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-</w:t>
            </w:r>
            <w:r>
              <w:rPr>
                <w:rFonts w:ascii="Arial" w:eastAsia="Arial" w:hAnsi="Arial" w:cs="Arial"/>
              </w:rPr>
              <w:t>32</w:t>
            </w:r>
          </w:p>
          <w:p w14:paraId="30745DA0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7B3888A8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niu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-188</w:t>
            </w:r>
          </w:p>
          <w:p w14:paraId="42DF8473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13E90D84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m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-1"/>
              </w:rPr>
              <w:t>um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>153</w:t>
            </w:r>
          </w:p>
          <w:p w14:paraId="6EB83D58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2D16423F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Strontium-89</w:t>
            </w:r>
          </w:p>
          <w:p w14:paraId="49F8264E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FE259BF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Yttrium-90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E54E" w14:textId="77777777" w:rsidR="0024600B" w:rsidRDefault="00E94C86">
            <w:pPr>
              <w:spacing w:line="220" w:lineRule="exact"/>
              <w:ind w:left="875" w:right="8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2.81 days</w:t>
            </w:r>
          </w:p>
          <w:p w14:paraId="5FFEB0E8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8D5B0BD" w14:textId="77777777" w:rsidR="0024600B" w:rsidRDefault="00E94C86">
            <w:pPr>
              <w:ind w:left="875" w:right="8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8.02 days</w:t>
            </w:r>
          </w:p>
          <w:p w14:paraId="48EA112F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56A21FB3" w14:textId="77777777" w:rsidR="0024600B" w:rsidRDefault="00E94C86">
            <w:pPr>
              <w:ind w:left="875" w:right="87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14.3 days</w:t>
            </w:r>
          </w:p>
          <w:p w14:paraId="24A6F7E3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4807B7C" w14:textId="77777777" w:rsidR="0024600B" w:rsidRDefault="00E94C86">
            <w:pPr>
              <w:ind w:left="835" w:right="8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17.0 ho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rs</w:t>
            </w:r>
          </w:p>
          <w:p w14:paraId="400E0A7B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75B4E0A1" w14:textId="77777777" w:rsidR="0024600B" w:rsidRDefault="00E94C86">
            <w:pPr>
              <w:ind w:left="875" w:right="8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1.93 days</w:t>
            </w:r>
          </w:p>
          <w:p w14:paraId="371A796C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0DB104AC" w14:textId="77777777" w:rsidR="0024600B" w:rsidRDefault="00E94C86">
            <w:pPr>
              <w:ind w:left="875" w:right="8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50.5 days</w:t>
            </w:r>
          </w:p>
          <w:p w14:paraId="5B0CE531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18C1772C" w14:textId="77777777" w:rsidR="0024600B" w:rsidRDefault="00E94C86">
            <w:pPr>
              <w:ind w:left="875" w:right="87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2.67 days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59BD0" w14:textId="77777777" w:rsidR="0024600B" w:rsidRDefault="00E94C86">
            <w:pPr>
              <w:spacing w:line="220" w:lineRule="exact"/>
              <w:ind w:left="961" w:right="9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400</w:t>
            </w:r>
          </w:p>
          <w:p w14:paraId="5F3769AE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6BDE205C" w14:textId="1EABE244" w:rsidR="0024600B" w:rsidRDefault="00C065AD">
            <w:pPr>
              <w:ind w:left="961" w:right="963"/>
              <w:jc w:val="center"/>
              <w:rPr>
                <w:rFonts w:ascii="Arial" w:eastAsia="Arial" w:hAnsi="Arial" w:cs="Arial"/>
              </w:rPr>
            </w:pPr>
            <w:r w:rsidRPr="008B063E">
              <w:rPr>
                <w:rFonts w:ascii="Arial" w:eastAsia="Arial" w:hAnsi="Arial" w:cs="Arial"/>
              </w:rPr>
              <w:t>800</w:t>
            </w:r>
          </w:p>
          <w:p w14:paraId="438C55B2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79C05345" w14:textId="77777777" w:rsidR="0024600B" w:rsidRDefault="00E94C86">
            <w:pPr>
              <w:ind w:left="878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1 200</w:t>
            </w:r>
          </w:p>
          <w:p w14:paraId="62477474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6A4B5FAD" w14:textId="77777777" w:rsidR="0024600B" w:rsidRDefault="00E94C86">
            <w:pPr>
              <w:ind w:left="878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4 000</w:t>
            </w:r>
          </w:p>
          <w:p w14:paraId="68A2725F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B0A9063" w14:textId="77777777" w:rsidR="0024600B" w:rsidRDefault="00E94C86">
            <w:pPr>
              <w:ind w:left="878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4 000</w:t>
            </w:r>
          </w:p>
          <w:p w14:paraId="1F51F2B2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25D84A24" w14:textId="77777777" w:rsidR="0024600B" w:rsidRDefault="00E94C86">
            <w:pPr>
              <w:ind w:left="961" w:right="96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</w:t>
            </w:r>
          </w:p>
          <w:p w14:paraId="75A118BF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403F5724" w14:textId="77777777" w:rsidR="0024600B" w:rsidRDefault="00E94C86">
            <w:pPr>
              <w:ind w:left="878" w:right="87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4 000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ECE61" w14:textId="77777777" w:rsidR="0024600B" w:rsidRDefault="00E94C86">
            <w:pPr>
              <w:spacing w:line="220" w:lineRule="exact"/>
              <w:ind w:left="803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14:paraId="424031F6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33C97239" w14:textId="77777777" w:rsidR="0024600B" w:rsidRDefault="00E94C86">
            <w:pPr>
              <w:ind w:left="803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14:paraId="522FD5F7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103035BB" w14:textId="77777777" w:rsidR="0024600B" w:rsidRDefault="00E94C86">
            <w:pPr>
              <w:ind w:left="692" w:right="6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1. 4</w:t>
            </w:r>
          </w:p>
          <w:p w14:paraId="248A07F9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5E60A868" w14:textId="77777777" w:rsidR="0024600B" w:rsidRDefault="00E94C86">
            <w:pPr>
              <w:ind w:left="692" w:right="6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1. 4</w:t>
            </w:r>
          </w:p>
          <w:p w14:paraId="3D298C87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7E00DC59" w14:textId="77777777" w:rsidR="0024600B" w:rsidRDefault="00E94C86">
            <w:pPr>
              <w:ind w:left="692" w:right="6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1. 4</w:t>
            </w:r>
          </w:p>
          <w:p w14:paraId="02124336" w14:textId="77777777" w:rsidR="0024600B" w:rsidRDefault="0024600B">
            <w:pPr>
              <w:spacing w:before="11" w:line="220" w:lineRule="exact"/>
              <w:rPr>
                <w:sz w:val="22"/>
                <w:szCs w:val="22"/>
              </w:rPr>
            </w:pPr>
          </w:p>
          <w:p w14:paraId="11A93248" w14:textId="77777777" w:rsidR="0024600B" w:rsidRDefault="00E94C86">
            <w:pPr>
              <w:ind w:left="692" w:right="6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2. 4</w:t>
            </w:r>
          </w:p>
          <w:p w14:paraId="22FAA876" w14:textId="77777777" w:rsidR="0024600B" w:rsidRDefault="0024600B">
            <w:pPr>
              <w:spacing w:before="10" w:line="220" w:lineRule="exact"/>
              <w:rPr>
                <w:sz w:val="22"/>
                <w:szCs w:val="22"/>
              </w:rPr>
            </w:pPr>
          </w:p>
          <w:p w14:paraId="051D791C" w14:textId="77777777" w:rsidR="0024600B" w:rsidRDefault="00E94C86">
            <w:pPr>
              <w:ind w:left="692" w:right="6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2. 4</w:t>
            </w:r>
          </w:p>
        </w:tc>
      </w:tr>
    </w:tbl>
    <w:p w14:paraId="7D47806D" w14:textId="77777777" w:rsidR="0024600B" w:rsidRDefault="0024600B">
      <w:pPr>
        <w:spacing w:before="7" w:line="180" w:lineRule="exact"/>
        <w:rPr>
          <w:sz w:val="18"/>
          <w:szCs w:val="18"/>
        </w:rPr>
      </w:pPr>
    </w:p>
    <w:p w14:paraId="3B16C744" w14:textId="77777777" w:rsidR="0024600B" w:rsidRDefault="00E94C86">
      <w:pPr>
        <w:spacing w:before="34"/>
        <w:ind w:left="214" w:right="43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* This Annex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uld be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ed in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nju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ction with 2.2 and 2.6.</w:t>
      </w:r>
    </w:p>
    <w:p w14:paraId="73E7444E" w14:textId="77777777" w:rsidR="0024600B" w:rsidRDefault="0024600B">
      <w:pPr>
        <w:spacing w:before="8" w:line="200" w:lineRule="exact"/>
      </w:pPr>
    </w:p>
    <w:p w14:paraId="0A3464EB" w14:textId="77777777" w:rsidR="0024600B" w:rsidRDefault="00E94C86">
      <w:pPr>
        <w:ind w:left="214" w:right="7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 foll</w:t>
      </w:r>
      <w:r>
        <w:rPr>
          <w:rFonts w:ascii="Arial" w:eastAsia="Arial" w:hAnsi="Arial" w:cs="Arial"/>
          <w:spacing w:val="2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tes do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y to 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onu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z w:val="18"/>
          <w:szCs w:val="18"/>
        </w:rPr>
        <w:t>ides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in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ad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ph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rmac</w:t>
      </w:r>
      <w:r>
        <w:rPr>
          <w:rFonts w:ascii="Arial" w:eastAsia="Arial" w:hAnsi="Arial" w:cs="Arial"/>
          <w:spacing w:val="3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utical </w:t>
      </w:r>
      <w:r>
        <w:rPr>
          <w:rFonts w:ascii="Arial" w:eastAsia="Arial" w:hAnsi="Arial" w:cs="Arial"/>
          <w:spacing w:val="2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rms that are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sol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ble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 a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2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tal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y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tai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ed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the bo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 xml:space="preserve">y, e.g.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ab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 m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cro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phe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es or col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ds.</w:t>
      </w:r>
    </w:p>
    <w:p w14:paraId="17103329" w14:textId="77777777" w:rsidR="0024600B" w:rsidRDefault="0024600B">
      <w:pPr>
        <w:spacing w:before="9" w:line="200" w:lineRule="exact"/>
      </w:pPr>
    </w:p>
    <w:p w14:paraId="638770AD" w14:textId="77777777" w:rsidR="0024600B" w:rsidRDefault="00E94C86">
      <w:pPr>
        <w:spacing w:line="180" w:lineRule="exact"/>
        <w:ind w:left="214" w:right="83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1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incontinent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atient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discharged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ri</w:t>
      </w:r>
      <w:r>
        <w:rPr>
          <w:rFonts w:ascii="Arial" w:eastAsia="Arial" w:hAnsi="Arial" w:cs="Arial"/>
          <w:spacing w:val="2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>ate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elling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er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non-control</w:t>
      </w:r>
      <w:r>
        <w:rPr>
          <w:rFonts w:ascii="Arial" w:eastAsia="Arial" w:hAnsi="Arial" w:cs="Arial"/>
          <w:spacing w:val="1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prem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es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1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s after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administration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radio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uclide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ess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nitoring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of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excreted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activity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arlier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date 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appropriate.</w:t>
      </w:r>
    </w:p>
    <w:p w14:paraId="5DFA934F" w14:textId="77777777" w:rsidR="0024600B" w:rsidRDefault="0024600B">
      <w:pPr>
        <w:spacing w:before="2" w:line="180" w:lineRule="exact"/>
        <w:rPr>
          <w:sz w:val="18"/>
          <w:szCs w:val="18"/>
        </w:rPr>
      </w:pPr>
    </w:p>
    <w:p w14:paraId="70F21E34" w14:textId="77777777" w:rsidR="0024600B" w:rsidRDefault="00E94C86">
      <w:pPr>
        <w:ind w:left="214" w:right="8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2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incontinent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atient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discharged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private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elling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-controlled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premises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rst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eek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 administration of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radionuclide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unless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onitoring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he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x</w:t>
      </w:r>
      <w:r>
        <w:rPr>
          <w:rFonts w:ascii="Arial" w:eastAsia="Arial" w:hAnsi="Arial" w:cs="Arial"/>
          <w:sz w:val="16"/>
          <w:szCs w:val="16"/>
        </w:rPr>
        <w:t>cre</w:t>
      </w:r>
      <w:r>
        <w:rPr>
          <w:rFonts w:ascii="Arial" w:eastAsia="Arial" w:hAnsi="Arial" w:cs="Arial"/>
          <w:spacing w:val="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ed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activity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indicates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rlier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harge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date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appropriate.</w:t>
      </w:r>
    </w:p>
    <w:p w14:paraId="137DAF4C" w14:textId="77777777" w:rsidR="0024600B" w:rsidRDefault="0024600B">
      <w:pPr>
        <w:spacing w:before="3" w:line="180" w:lineRule="exact"/>
        <w:rPr>
          <w:sz w:val="18"/>
          <w:szCs w:val="18"/>
        </w:rPr>
      </w:pPr>
    </w:p>
    <w:p w14:paraId="57BABA91" w14:textId="77777777" w:rsidR="0024600B" w:rsidRDefault="00E94C86">
      <w:pPr>
        <w:ind w:left="214" w:right="81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3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incontinent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atient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not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discharged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private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d</w:t>
      </w:r>
      <w:r>
        <w:rPr>
          <w:rFonts w:ascii="Arial" w:eastAsia="Arial" w:hAnsi="Arial" w:cs="Arial"/>
          <w:sz w:val="16"/>
          <w:szCs w:val="16"/>
        </w:rPr>
        <w:t>welling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other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non-controlled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prem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es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8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o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eeks after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administration</w:t>
      </w:r>
      <w:r>
        <w:rPr>
          <w:rFonts w:ascii="Arial" w:eastAsia="Arial" w:hAnsi="Arial" w:cs="Arial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radio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uclide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ess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nitoring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of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excreted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activity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arlier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date 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appropriate.</w:t>
      </w:r>
    </w:p>
    <w:p w14:paraId="31944337" w14:textId="77777777" w:rsidR="0024600B" w:rsidRDefault="0024600B">
      <w:pPr>
        <w:spacing w:before="3" w:line="180" w:lineRule="exact"/>
        <w:rPr>
          <w:sz w:val="18"/>
          <w:szCs w:val="18"/>
        </w:rPr>
      </w:pPr>
    </w:p>
    <w:p w14:paraId="1FE35618" w14:textId="77777777" w:rsidR="0024600B" w:rsidRDefault="00E94C86">
      <w:pPr>
        <w:ind w:left="214" w:right="81"/>
        <w:jc w:val="both"/>
        <w:rPr>
          <w:rFonts w:ascii="Arial" w:eastAsia="Arial" w:hAnsi="Arial" w:cs="Arial"/>
          <w:sz w:val="16"/>
          <w:szCs w:val="16"/>
        </w:rPr>
        <w:sectPr w:rsidR="0024600B">
          <w:pgSz w:w="11900" w:h="16840"/>
          <w:pgMar w:top="1440" w:right="1020" w:bottom="280" w:left="920" w:header="1169" w:footer="1145" w:gutter="0"/>
          <w:cols w:space="720"/>
        </w:sectPr>
      </w:pPr>
      <w:r>
        <w:rPr>
          <w:rFonts w:ascii="Arial" w:eastAsia="Arial" w:hAnsi="Arial" w:cs="Arial"/>
          <w:sz w:val="16"/>
          <w:szCs w:val="16"/>
        </w:rPr>
        <w:t>NOTE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4  </w:t>
      </w:r>
      <w:r>
        <w:rPr>
          <w:rFonts w:ascii="Arial" w:eastAsia="Arial" w:hAnsi="Arial" w:cs="Arial"/>
          <w:spacing w:val="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harmaceutical</w:t>
      </w:r>
      <w:r>
        <w:rPr>
          <w:rFonts w:ascii="Arial" w:eastAsia="Arial" w:hAnsi="Arial" w:cs="Arial"/>
          <w:spacing w:val="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forms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radionuclide</w:t>
      </w:r>
      <w:r>
        <w:rPr>
          <w:rFonts w:ascii="Arial" w:eastAsia="Arial" w:hAnsi="Arial" w:cs="Arial"/>
          <w:spacing w:val="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z w:val="16"/>
          <w:szCs w:val="16"/>
        </w:rPr>
        <w:t>here</w:t>
      </w:r>
      <w:r>
        <w:rPr>
          <w:rFonts w:ascii="Arial" w:eastAsia="Arial" w:hAnsi="Arial" w:cs="Arial"/>
          <w:spacing w:val="1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ere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rapid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renal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ion</w:t>
      </w:r>
      <w:r>
        <w:rPr>
          <w:rFonts w:ascii="Arial" w:eastAsia="Arial" w:hAnsi="Arial" w:cs="Arial"/>
          <w:spacing w:val="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2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activit</w:t>
      </w:r>
      <w:r>
        <w:rPr>
          <w:rFonts w:ascii="Arial" w:eastAsia="Arial" w:hAnsi="Arial" w:cs="Arial"/>
          <w:spacing w:val="-2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2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 remain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hospital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clinic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until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one,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ferab</w:t>
      </w:r>
      <w:r>
        <w:rPr>
          <w:rFonts w:ascii="Arial" w:eastAsia="Arial" w:hAnsi="Arial" w:cs="Arial"/>
          <w:spacing w:val="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 xml:space="preserve">y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wo,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uri</w:t>
      </w:r>
      <w:r>
        <w:rPr>
          <w:rFonts w:ascii="Arial" w:eastAsia="Arial" w:hAnsi="Arial" w:cs="Arial"/>
          <w:spacing w:val="1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voids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have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occurred.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Monitor</w:t>
      </w:r>
      <w:r>
        <w:rPr>
          <w:rFonts w:ascii="Arial" w:eastAsia="Arial" w:hAnsi="Arial" w:cs="Arial"/>
          <w:spacing w:val="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ng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patient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</w:t>
      </w:r>
      <w:r>
        <w:rPr>
          <w:rFonts w:ascii="Arial" w:eastAsia="Arial" w:hAnsi="Arial" w:cs="Arial"/>
          <w:spacing w:val="2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ed activity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earlier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later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appropriate.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nt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should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receive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appropriate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inst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uctions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</w:t>
      </w:r>
      <w:r>
        <w:rPr>
          <w:rFonts w:ascii="Arial" w:eastAsia="Arial" w:hAnsi="Arial" w:cs="Arial"/>
          <w:spacing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ze 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spread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ntamination</w:t>
      </w:r>
      <w:r>
        <w:rPr>
          <w:rFonts w:ascii="Arial" w:eastAsia="Arial" w:hAnsi="Arial" w:cs="Arial"/>
          <w:spacing w:val="-1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excreta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ast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next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2</w:t>
      </w:r>
      <w:r>
        <w:rPr>
          <w:rFonts w:ascii="Arial" w:eastAsia="Arial" w:hAnsi="Arial" w:cs="Arial"/>
          <w:sz w:val="16"/>
          <w:szCs w:val="16"/>
        </w:rPr>
        <w:t>4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 after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discharge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om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hospital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clinic.</w:t>
      </w:r>
    </w:p>
    <w:p w14:paraId="6F6AAAA3" w14:textId="77777777" w:rsidR="0024600B" w:rsidRDefault="0024600B">
      <w:pPr>
        <w:spacing w:before="9" w:line="160" w:lineRule="exact"/>
        <w:rPr>
          <w:sz w:val="16"/>
          <w:szCs w:val="16"/>
        </w:rPr>
      </w:pPr>
    </w:p>
    <w:p w14:paraId="6A2119D6" w14:textId="77777777" w:rsidR="0024600B" w:rsidRDefault="00E94C86">
      <w:pPr>
        <w:ind w:left="4405" w:right="44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Annex C</w:t>
      </w:r>
    </w:p>
    <w:p w14:paraId="12E912DE" w14:textId="77777777" w:rsidR="0024600B" w:rsidRDefault="00E94C86">
      <w:pPr>
        <w:spacing w:line="260" w:lineRule="exact"/>
        <w:ind w:left="4228" w:right="422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(informati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e)</w:t>
      </w:r>
    </w:p>
    <w:p w14:paraId="12858640" w14:textId="77777777" w:rsidR="0024600B" w:rsidRDefault="0024600B">
      <w:pPr>
        <w:spacing w:before="15" w:line="240" w:lineRule="exact"/>
        <w:rPr>
          <w:sz w:val="24"/>
          <w:szCs w:val="24"/>
        </w:rPr>
      </w:pPr>
    </w:p>
    <w:p w14:paraId="277BF030" w14:textId="77777777" w:rsidR="0024600B" w:rsidRDefault="00E94C86">
      <w:pPr>
        <w:ind w:left="114" w:right="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C.1   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Rationale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the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recommended maximum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ctivities</w:t>
      </w:r>
      <w:r>
        <w:rPr>
          <w:rFonts w:ascii="Arial" w:eastAsia="Arial" w:hAnsi="Arial" w:cs="Arial"/>
          <w:b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ministered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to</w:t>
      </w:r>
      <w:r>
        <w:rPr>
          <w:rFonts w:ascii="Arial" w:eastAsia="Arial" w:hAnsi="Arial" w:cs="Arial"/>
          <w:b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outpatients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the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maximum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dose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rate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discharge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inpatients</w:t>
      </w:r>
      <w:r>
        <w:rPr>
          <w:rFonts w:ascii="Arial" w:eastAsia="Arial" w:hAnsi="Arial" w:cs="Arial"/>
          <w:b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from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hospital</w:t>
      </w:r>
    </w:p>
    <w:p w14:paraId="58BA17FC" w14:textId="77777777" w:rsidR="0024600B" w:rsidRDefault="0024600B">
      <w:pPr>
        <w:spacing w:before="12" w:line="240" w:lineRule="exact"/>
        <w:rPr>
          <w:sz w:val="24"/>
          <w:szCs w:val="24"/>
        </w:rPr>
      </w:pPr>
    </w:p>
    <w:p w14:paraId="76370160" w14:textId="77777777" w:rsidR="0024600B" w:rsidRDefault="00E94C86">
      <w:pPr>
        <w:ind w:left="114" w:right="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stand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provi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guida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conditi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met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>g</w:t>
      </w:r>
      <w:r>
        <w:rPr>
          <w:rFonts w:ascii="Arial" w:eastAsia="Arial" w:hAnsi="Arial" w:cs="Arial"/>
        </w:rPr>
        <w:t>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dergoing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treat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 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pri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cipal crit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effective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member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gen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ral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includ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chil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ren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unb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child,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not exce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50"/>
        </w:rPr>
        <w:t xml:space="preserve"> </w:t>
      </w:r>
      <w:proofErr w:type="spellStart"/>
      <w:r>
        <w:rPr>
          <w:rFonts w:ascii="Arial" w:eastAsia="Arial" w:hAnsi="Arial" w:cs="Arial"/>
        </w:rPr>
        <w:t>mi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lisievert</w:t>
      </w:r>
      <w:proofErr w:type="spellEnd"/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1"/>
        </w:rPr>
        <w:t>v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ye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exclud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ex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natural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ckg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medical procedures to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pient.</w:t>
      </w:r>
    </w:p>
    <w:p w14:paraId="373CB01E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2E3D4CA3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46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chosen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tent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ICRP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recomm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blic exposure lim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year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ubl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 covers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ris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 pr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s;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is, all exposur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neit</w:t>
      </w:r>
      <w:r>
        <w:rPr>
          <w:rFonts w:ascii="Arial" w:eastAsia="Arial" w:hAnsi="Arial" w:cs="Arial"/>
          <w:spacing w:val="-1"/>
        </w:rPr>
        <w:t>he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occ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pation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).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limit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sarily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apply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adult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family memb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carers</w:t>
      </w:r>
      <w:proofErr w:type="spellEnd"/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who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ria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ely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inform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willing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provide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mfort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pport to the patient.</w:t>
      </w:r>
    </w:p>
    <w:p w14:paraId="00B1C59C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3EF6B495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recomm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dult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mily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memb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carers</w:t>
      </w:r>
      <w:proofErr w:type="spellEnd"/>
      <w:r>
        <w:rPr>
          <w:rFonts w:ascii="Arial" w:eastAsia="Arial" w:hAnsi="Arial" w:cs="Arial"/>
        </w:rPr>
        <w:t>, but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this crit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need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rigidly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pli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cases,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exa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ple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arent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sting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care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sick child.</w:t>
      </w:r>
    </w:p>
    <w:p w14:paraId="197A99D7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0F6C86A7" w14:textId="3C28204C" w:rsidR="0024600B" w:rsidRPr="008B063E" w:rsidRDefault="00595369">
      <w:pPr>
        <w:ind w:left="114" w:right="73"/>
        <w:jc w:val="both"/>
        <w:rPr>
          <w:rFonts w:ascii="Arial" w:eastAsia="Arial" w:hAnsi="Arial" w:cs="Arial"/>
        </w:rPr>
      </w:pPr>
      <w:r w:rsidRPr="008B063E">
        <w:rPr>
          <w:rFonts w:ascii="Arial" w:eastAsia="Arial" w:hAnsi="Arial" w:cs="Arial"/>
        </w:rPr>
        <w:t xml:space="preserve">The </w:t>
      </w:r>
      <w:r w:rsidR="00821EF0" w:rsidRPr="008B063E">
        <w:rPr>
          <w:rFonts w:ascii="Arial" w:eastAsia="Arial" w:hAnsi="Arial" w:cs="Arial"/>
          <w:spacing w:val="1"/>
        </w:rPr>
        <w:t>approach</w:t>
      </w:r>
      <w:r w:rsidR="00821EF0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2"/>
        </w:rPr>
        <w:t>taken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2"/>
        </w:rPr>
        <w:t>in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1"/>
        </w:rPr>
        <w:t>these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1"/>
        </w:rPr>
        <w:t>requirements</w:t>
      </w:r>
      <w:r w:rsidR="008B063E" w:rsidRPr="008B063E">
        <w:rPr>
          <w:rFonts w:ascii="Arial" w:eastAsia="Arial" w:hAnsi="Arial" w:cs="Arial"/>
        </w:rPr>
        <w:t xml:space="preserve">, in </w:t>
      </w:r>
      <w:r w:rsidR="008B063E" w:rsidRPr="008B063E">
        <w:rPr>
          <w:rFonts w:ascii="Arial" w:eastAsia="Arial" w:hAnsi="Arial" w:cs="Arial"/>
          <w:spacing w:val="1"/>
        </w:rPr>
        <w:t>order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2"/>
        </w:rPr>
        <w:t>to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1"/>
        </w:rPr>
        <w:t>achieve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2"/>
        </w:rPr>
        <w:t>the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1"/>
        </w:rPr>
        <w:t>above</w:t>
      </w:r>
      <w:r w:rsidR="008B063E" w:rsidRPr="008B063E">
        <w:rPr>
          <w:rFonts w:ascii="Arial" w:eastAsia="Arial" w:hAnsi="Arial" w:cs="Arial"/>
        </w:rPr>
        <w:t xml:space="preserve"> criteria </w:t>
      </w:r>
      <w:r w:rsidR="008B063E" w:rsidRPr="008B063E">
        <w:rPr>
          <w:rFonts w:ascii="Arial" w:eastAsia="Arial" w:hAnsi="Arial" w:cs="Arial"/>
          <w:spacing w:val="1"/>
        </w:rPr>
        <w:t>under</w:t>
      </w:r>
      <w:r w:rsidR="008B063E" w:rsidRPr="008B063E">
        <w:rPr>
          <w:rFonts w:ascii="Arial" w:eastAsia="Arial" w:hAnsi="Arial" w:cs="Arial"/>
        </w:rPr>
        <w:t xml:space="preserve"> </w:t>
      </w:r>
      <w:r w:rsidR="008B063E" w:rsidRPr="008B063E">
        <w:rPr>
          <w:rFonts w:ascii="Arial" w:eastAsia="Arial" w:hAnsi="Arial" w:cs="Arial"/>
          <w:spacing w:val="2"/>
        </w:rPr>
        <w:t>normal</w:t>
      </w:r>
      <w:r w:rsidR="00E94C86" w:rsidRPr="008B063E">
        <w:rPr>
          <w:rFonts w:ascii="Arial" w:eastAsia="Arial" w:hAnsi="Arial" w:cs="Arial"/>
        </w:rPr>
        <w:t xml:space="preserve"> circu</w:t>
      </w:r>
      <w:r w:rsidR="00E94C86" w:rsidRPr="008B063E">
        <w:rPr>
          <w:rFonts w:ascii="Arial" w:eastAsia="Arial" w:hAnsi="Arial" w:cs="Arial"/>
          <w:spacing w:val="-1"/>
        </w:rPr>
        <w:t>m</w:t>
      </w:r>
      <w:r w:rsidR="00E94C86" w:rsidRPr="008B063E">
        <w:rPr>
          <w:rFonts w:ascii="Arial" w:eastAsia="Arial" w:hAnsi="Arial" w:cs="Arial"/>
        </w:rPr>
        <w:t>sta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is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that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the ambient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se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equival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te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dis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ance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of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1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m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from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pat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und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rgo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ng treatment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with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radi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acti</w:t>
      </w:r>
      <w:r w:rsidR="00E94C86" w:rsidRPr="008B063E">
        <w:rPr>
          <w:rFonts w:ascii="Arial" w:eastAsia="Arial" w:hAnsi="Arial" w:cs="Arial"/>
          <w:spacing w:val="-2"/>
        </w:rPr>
        <w:t>v</w:t>
      </w:r>
      <w:r w:rsidR="00E94C86" w:rsidRPr="008B063E">
        <w:rPr>
          <w:rFonts w:ascii="Arial" w:eastAsia="Arial" w:hAnsi="Arial" w:cs="Arial"/>
        </w:rPr>
        <w:t>e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-1"/>
        </w:rPr>
        <w:t>u</w:t>
      </w:r>
      <w:r w:rsidR="00E94C86" w:rsidRPr="008B063E">
        <w:rPr>
          <w:rFonts w:ascii="Arial" w:eastAsia="Arial" w:hAnsi="Arial" w:cs="Arial"/>
        </w:rPr>
        <w:t>bst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nce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sh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uld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ot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e</w:t>
      </w:r>
      <w:r w:rsidR="00E94C86" w:rsidRPr="008B063E">
        <w:rPr>
          <w:rFonts w:ascii="Arial" w:eastAsia="Arial" w:hAnsi="Arial" w:cs="Arial"/>
          <w:spacing w:val="-2"/>
        </w:rPr>
        <w:t>x</w:t>
      </w:r>
      <w:r w:rsidR="00E94C86" w:rsidRPr="008B063E">
        <w:rPr>
          <w:rFonts w:ascii="Arial" w:eastAsia="Arial" w:hAnsi="Arial" w:cs="Arial"/>
        </w:rPr>
        <w:t>ce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13"/>
        </w:rPr>
        <w:t xml:space="preserve"> </w:t>
      </w:r>
      <w:r w:rsidR="00B2020C" w:rsidRPr="008B063E">
        <w:rPr>
          <w:rFonts w:ascii="Arial" w:eastAsia="Arial" w:hAnsi="Arial" w:cs="Arial"/>
        </w:rPr>
        <w:t>40</w:t>
      </w:r>
      <w:r w:rsidR="00E94C86" w:rsidRPr="008B063E">
        <w:rPr>
          <w:rFonts w:ascii="Arial" w:eastAsia="Arial" w:hAnsi="Arial" w:cs="Arial"/>
        </w:rPr>
        <w:t>µSv/h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at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time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of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disch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r</w:t>
      </w:r>
      <w:r w:rsidR="00E94C86" w:rsidRPr="008B063E">
        <w:rPr>
          <w:rFonts w:ascii="Arial" w:eastAsia="Arial" w:hAnsi="Arial" w:cs="Arial"/>
          <w:spacing w:val="-1"/>
        </w:rPr>
        <w:t>g</w:t>
      </w:r>
      <w:r w:rsidR="00E94C86" w:rsidRPr="008B063E">
        <w:rPr>
          <w:rFonts w:ascii="Arial" w:eastAsia="Arial" w:hAnsi="Arial" w:cs="Arial"/>
        </w:rPr>
        <w:t>e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from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h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spi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al or clinic.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It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2"/>
        </w:rPr>
        <w:t xml:space="preserve"> </w:t>
      </w:r>
      <w:r w:rsidR="008B063E" w:rsidRPr="008B063E">
        <w:rPr>
          <w:rFonts w:ascii="Arial" w:eastAsia="Arial" w:hAnsi="Arial" w:cs="Arial"/>
        </w:rPr>
        <w:t>recogn</w:t>
      </w:r>
      <w:r w:rsidR="008B063E" w:rsidRPr="008B063E">
        <w:rPr>
          <w:rFonts w:ascii="Arial" w:eastAsia="Arial" w:hAnsi="Arial" w:cs="Arial"/>
          <w:spacing w:val="-1"/>
        </w:rPr>
        <w:t>i</w:t>
      </w:r>
      <w:r w:rsidR="008B063E" w:rsidRPr="008B063E">
        <w:rPr>
          <w:rFonts w:ascii="Arial" w:eastAsia="Arial" w:hAnsi="Arial" w:cs="Arial"/>
        </w:rPr>
        <w:t>zed</w:t>
      </w:r>
      <w:r w:rsidR="00E94C86" w:rsidRPr="008B063E">
        <w:rPr>
          <w:rFonts w:ascii="Arial" w:eastAsia="Arial" w:hAnsi="Arial" w:cs="Arial"/>
        </w:rPr>
        <w:t xml:space="preserve"> that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pa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ient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do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no</w:t>
      </w:r>
      <w:r w:rsidR="00E94C86" w:rsidRPr="008B063E">
        <w:rPr>
          <w:rFonts w:ascii="Arial" w:eastAsia="Arial" w:hAnsi="Arial" w:cs="Arial"/>
        </w:rPr>
        <w:t>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represent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 point-so</w:t>
      </w:r>
      <w:r w:rsidR="00E94C86" w:rsidRPr="008B063E">
        <w:rPr>
          <w:rFonts w:ascii="Arial" w:eastAsia="Arial" w:hAnsi="Arial" w:cs="Arial"/>
          <w:spacing w:val="-1"/>
        </w:rPr>
        <w:t>u</w:t>
      </w:r>
      <w:r w:rsidR="00E94C86" w:rsidRPr="008B063E">
        <w:rPr>
          <w:rFonts w:ascii="Arial" w:eastAsia="Arial" w:hAnsi="Arial" w:cs="Arial"/>
        </w:rPr>
        <w:t>rce of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activity,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and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that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s a co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  <w:spacing w:val="1"/>
        </w:rPr>
        <w:t>s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qu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nce</w:t>
      </w:r>
      <w:r w:rsidR="00E94C86" w:rsidRPr="008B063E">
        <w:rPr>
          <w:rFonts w:ascii="Arial" w:eastAsia="Arial" w:hAnsi="Arial" w:cs="Arial"/>
          <w:spacing w:val="4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inverse-square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l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w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es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ot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norma</w:t>
      </w:r>
      <w:r w:rsidR="00E94C86" w:rsidRPr="008B063E">
        <w:rPr>
          <w:rFonts w:ascii="Arial" w:eastAsia="Arial" w:hAnsi="Arial" w:cs="Arial"/>
          <w:spacing w:val="-1"/>
        </w:rPr>
        <w:t>l</w:t>
      </w:r>
      <w:r w:rsidR="00E94C86" w:rsidRPr="008B063E">
        <w:rPr>
          <w:rFonts w:ascii="Arial" w:eastAsia="Arial" w:hAnsi="Arial" w:cs="Arial"/>
        </w:rPr>
        <w:t>ly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app</w:t>
      </w:r>
      <w:r w:rsidR="00E94C86" w:rsidRPr="008B063E">
        <w:rPr>
          <w:rFonts w:ascii="Arial" w:eastAsia="Arial" w:hAnsi="Arial" w:cs="Arial"/>
          <w:spacing w:val="1"/>
        </w:rPr>
        <w:t>l</w:t>
      </w:r>
      <w:r w:rsidR="00E94C86" w:rsidRPr="008B063E">
        <w:rPr>
          <w:rFonts w:ascii="Arial" w:eastAsia="Arial" w:hAnsi="Arial" w:cs="Arial"/>
        </w:rPr>
        <w:t>y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until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dista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of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</w:rPr>
        <w:t>at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least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3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m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  <w:spacing w:val="-2"/>
        </w:rPr>
        <w:t>f</w:t>
      </w:r>
      <w:r w:rsidR="00E94C86" w:rsidRPr="008B063E">
        <w:rPr>
          <w:rFonts w:ascii="Arial" w:eastAsia="Arial" w:hAnsi="Arial" w:cs="Arial"/>
        </w:rPr>
        <w:t>rom</w:t>
      </w:r>
      <w:r w:rsidR="00E94C86" w:rsidRPr="008B063E">
        <w:rPr>
          <w:rFonts w:ascii="Arial" w:eastAsia="Arial" w:hAnsi="Arial" w:cs="Arial"/>
          <w:spacing w:val="5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</w:rPr>
        <w:t>pati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nt. It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</w:rPr>
        <w:t>has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be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n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shown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</w:rPr>
        <w:t>that,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</w:rPr>
        <w:t>in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se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of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odin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-1</w:t>
      </w:r>
      <w:r w:rsidR="00E94C86" w:rsidRPr="008B063E">
        <w:rPr>
          <w:rFonts w:ascii="Arial" w:eastAsia="Arial" w:hAnsi="Arial" w:cs="Arial"/>
          <w:spacing w:val="-1"/>
        </w:rPr>
        <w:t>3</w:t>
      </w:r>
      <w:r w:rsidR="00E94C86" w:rsidRPr="008B063E">
        <w:rPr>
          <w:rFonts w:ascii="Arial" w:eastAsia="Arial" w:hAnsi="Arial" w:cs="Arial"/>
        </w:rPr>
        <w:t>1</w:t>
      </w:r>
      <w:r w:rsidR="00E94C86" w:rsidRPr="008B063E">
        <w:rPr>
          <w:rFonts w:ascii="Arial" w:eastAsia="Arial" w:hAnsi="Arial" w:cs="Arial"/>
          <w:spacing w:val="22"/>
        </w:rPr>
        <w:t xml:space="preserve"> 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stributed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with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</w:t>
      </w:r>
      <w:r w:rsidR="00E94C86" w:rsidRPr="008B063E">
        <w:rPr>
          <w:rFonts w:ascii="Arial" w:eastAsia="Arial" w:hAnsi="Arial" w:cs="Arial"/>
          <w:spacing w:val="22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patient,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he</w:t>
      </w:r>
      <w:r w:rsidR="00E94C86" w:rsidRPr="008B063E">
        <w:rPr>
          <w:rFonts w:ascii="Arial" w:eastAsia="Arial" w:hAnsi="Arial" w:cs="Arial"/>
          <w:spacing w:val="21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-1"/>
        </w:rPr>
        <w:t>m</w:t>
      </w:r>
      <w:r w:rsidR="00E94C86" w:rsidRPr="008B063E">
        <w:rPr>
          <w:rFonts w:ascii="Arial" w:eastAsia="Arial" w:hAnsi="Arial" w:cs="Arial"/>
        </w:rPr>
        <w:t>bient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d</w:t>
      </w:r>
      <w:r w:rsidR="00E94C86" w:rsidRPr="008B063E">
        <w:rPr>
          <w:rFonts w:ascii="Arial" w:eastAsia="Arial" w:hAnsi="Arial" w:cs="Arial"/>
        </w:rPr>
        <w:t>ose</w:t>
      </w:r>
      <w:r w:rsidR="00E94C86" w:rsidRPr="008B063E">
        <w:rPr>
          <w:rFonts w:ascii="Arial" w:eastAsia="Arial" w:hAnsi="Arial" w:cs="Arial"/>
          <w:spacing w:val="20"/>
        </w:rPr>
        <w:t xml:space="preserve"> </w:t>
      </w:r>
      <w:r w:rsidR="00E94C86" w:rsidRPr="008B063E">
        <w:rPr>
          <w:rFonts w:ascii="Arial" w:eastAsia="Arial" w:hAnsi="Arial" w:cs="Arial"/>
        </w:rPr>
        <w:t>e</w:t>
      </w:r>
      <w:r w:rsidR="00E94C86" w:rsidRPr="008B063E">
        <w:rPr>
          <w:rFonts w:ascii="Arial" w:eastAsia="Arial" w:hAnsi="Arial" w:cs="Arial"/>
          <w:spacing w:val="-1"/>
        </w:rPr>
        <w:t>q</w:t>
      </w:r>
      <w:r w:rsidR="00E94C86" w:rsidRPr="008B063E">
        <w:rPr>
          <w:rFonts w:ascii="Arial" w:eastAsia="Arial" w:hAnsi="Arial" w:cs="Arial"/>
        </w:rPr>
        <w:t>uival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nt rate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at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dista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from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1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to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3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m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from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patient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follows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an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ap</w:t>
      </w:r>
      <w:r w:rsidR="00E94C86" w:rsidRPr="008B063E">
        <w:rPr>
          <w:rFonts w:ascii="Arial" w:eastAsia="Arial" w:hAnsi="Arial" w:cs="Arial"/>
          <w:spacing w:val="-1"/>
        </w:rPr>
        <w:t>p</w:t>
      </w:r>
      <w:r w:rsidR="00E94C86" w:rsidRPr="008B063E">
        <w:rPr>
          <w:rFonts w:ascii="Arial" w:eastAsia="Arial" w:hAnsi="Arial" w:cs="Arial"/>
        </w:rPr>
        <w:t>roximate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‘inverse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1.5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p</w:t>
      </w:r>
      <w:r w:rsidR="00E94C86" w:rsidRPr="008B063E">
        <w:rPr>
          <w:rFonts w:ascii="Arial" w:eastAsia="Arial" w:hAnsi="Arial" w:cs="Arial"/>
        </w:rPr>
        <w:t>ow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r’</w:t>
      </w:r>
      <w:r w:rsidR="00E94C86" w:rsidRPr="008B063E">
        <w:rPr>
          <w:rFonts w:ascii="Arial" w:eastAsia="Arial" w:hAnsi="Arial" w:cs="Arial"/>
          <w:spacing w:val="31"/>
        </w:rPr>
        <w:t xml:space="preserve"> </w:t>
      </w:r>
      <w:r w:rsidR="00E94C86" w:rsidRPr="008B063E">
        <w:rPr>
          <w:rFonts w:ascii="Arial" w:eastAsia="Arial" w:hAnsi="Arial" w:cs="Arial"/>
        </w:rPr>
        <w:t>relatio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</w:rPr>
        <w:t>sh</w:t>
      </w:r>
      <w:r w:rsidR="00E94C86" w:rsidRPr="008B063E">
        <w:rPr>
          <w:rFonts w:ascii="Arial" w:eastAsia="Arial" w:hAnsi="Arial" w:cs="Arial"/>
          <w:spacing w:val="-1"/>
        </w:rPr>
        <w:t>ip</w:t>
      </w:r>
      <w:r w:rsidR="00E94C86" w:rsidRPr="008B063E">
        <w:rPr>
          <w:rFonts w:ascii="Arial" w:eastAsia="Arial" w:hAnsi="Arial" w:cs="Arial"/>
        </w:rPr>
        <w:t xml:space="preserve">. </w:t>
      </w:r>
    </w:p>
    <w:p w14:paraId="51767B53" w14:textId="77777777" w:rsidR="0024600B" w:rsidRPr="008B063E" w:rsidRDefault="0024600B">
      <w:pPr>
        <w:spacing w:before="10" w:line="220" w:lineRule="exact"/>
        <w:rPr>
          <w:sz w:val="22"/>
          <w:szCs w:val="22"/>
        </w:rPr>
      </w:pPr>
    </w:p>
    <w:p w14:paraId="69B486EF" w14:textId="0EF26140" w:rsidR="0024600B" w:rsidRDefault="00E94C86" w:rsidP="008B063E">
      <w:pPr>
        <w:ind w:right="74"/>
        <w:jc w:val="both"/>
        <w:rPr>
          <w:rFonts w:ascii="Arial" w:eastAsia="Arial" w:hAnsi="Arial" w:cs="Arial"/>
        </w:rPr>
      </w:pPr>
      <w:r w:rsidRPr="008B063E">
        <w:rPr>
          <w:rFonts w:ascii="Arial" w:eastAsia="Arial" w:hAnsi="Arial" w:cs="Arial"/>
        </w:rPr>
        <w:t>The r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com</w:t>
      </w:r>
      <w:r w:rsidRPr="008B063E">
        <w:rPr>
          <w:rFonts w:ascii="Arial" w:eastAsia="Arial" w:hAnsi="Arial" w:cs="Arial"/>
          <w:spacing w:val="-1"/>
        </w:rPr>
        <w:t>m</w:t>
      </w:r>
      <w:r w:rsidRPr="008B063E">
        <w:rPr>
          <w:rFonts w:ascii="Arial" w:eastAsia="Arial" w:hAnsi="Arial" w:cs="Arial"/>
        </w:rPr>
        <w:t>end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 xml:space="preserve">d maximum ambient </w:t>
      </w:r>
      <w:r w:rsidRPr="008B063E">
        <w:rPr>
          <w:rFonts w:ascii="Arial" w:eastAsia="Arial" w:hAnsi="Arial" w:cs="Arial"/>
          <w:spacing w:val="-1"/>
        </w:rPr>
        <w:t>d</w:t>
      </w:r>
      <w:r w:rsidRPr="008B063E">
        <w:rPr>
          <w:rFonts w:ascii="Arial" w:eastAsia="Arial" w:hAnsi="Arial" w:cs="Arial"/>
        </w:rPr>
        <w:t>ose e</w:t>
      </w:r>
      <w:r w:rsidRPr="008B063E">
        <w:rPr>
          <w:rFonts w:ascii="Arial" w:eastAsia="Arial" w:hAnsi="Arial" w:cs="Arial"/>
          <w:spacing w:val="-1"/>
        </w:rPr>
        <w:t>q</w:t>
      </w:r>
      <w:r w:rsidRPr="008B063E">
        <w:rPr>
          <w:rFonts w:ascii="Arial" w:eastAsia="Arial" w:hAnsi="Arial" w:cs="Arial"/>
        </w:rPr>
        <w:t>uival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 xml:space="preserve">nt rate of </w:t>
      </w:r>
      <w:r w:rsidR="00B2020C" w:rsidRPr="008B063E">
        <w:rPr>
          <w:rFonts w:ascii="Arial" w:eastAsia="Arial" w:hAnsi="Arial" w:cs="Arial"/>
        </w:rPr>
        <w:t xml:space="preserve">40 </w:t>
      </w:r>
      <w:r w:rsidRPr="008B063E">
        <w:rPr>
          <w:rFonts w:ascii="Arial" w:eastAsia="Arial" w:hAnsi="Arial" w:cs="Arial"/>
        </w:rPr>
        <w:t>µ</w:t>
      </w:r>
      <w:proofErr w:type="spellStart"/>
      <w:r w:rsidRPr="008B063E">
        <w:rPr>
          <w:rFonts w:ascii="Arial" w:eastAsia="Arial" w:hAnsi="Arial" w:cs="Arial"/>
        </w:rPr>
        <w:t>Sv</w:t>
      </w:r>
      <w:proofErr w:type="spellEnd"/>
      <w:r w:rsidRPr="008B063E">
        <w:rPr>
          <w:rFonts w:ascii="Arial" w:eastAsia="Arial" w:hAnsi="Arial" w:cs="Arial"/>
        </w:rPr>
        <w:t>/h at 1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m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from the patient at the time of disch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rge h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be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riv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prim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rily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fr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m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co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  <w:spacing w:val="1"/>
        </w:rPr>
        <w:t>s</w:t>
      </w:r>
      <w:r w:rsidRPr="008B063E">
        <w:rPr>
          <w:rFonts w:ascii="Arial" w:eastAsia="Arial" w:hAnsi="Arial" w:cs="Arial"/>
        </w:rPr>
        <w:t>i</w:t>
      </w:r>
      <w:r w:rsidRPr="008B063E">
        <w:rPr>
          <w:rFonts w:ascii="Arial" w:eastAsia="Arial" w:hAnsi="Arial" w:cs="Arial"/>
          <w:spacing w:val="-1"/>
        </w:rPr>
        <w:t>d</w:t>
      </w:r>
      <w:r w:rsidRPr="008B063E">
        <w:rPr>
          <w:rFonts w:ascii="Arial" w:eastAsia="Arial" w:hAnsi="Arial" w:cs="Arial"/>
        </w:rPr>
        <w:t>erat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ons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din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-131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the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tr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atment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thyroid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rd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rs. Experie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  <w:spacing w:val="1"/>
        </w:rPr>
        <w:t>c</w:t>
      </w:r>
      <w:r w:rsidRPr="008B063E">
        <w:rPr>
          <w:rFonts w:ascii="Arial" w:eastAsia="Arial" w:hAnsi="Arial" w:cs="Arial"/>
        </w:rPr>
        <w:t xml:space="preserve">e </w:t>
      </w:r>
      <w:r w:rsidRPr="008B063E">
        <w:rPr>
          <w:rFonts w:ascii="Arial" w:eastAsia="Arial" w:hAnsi="Arial" w:cs="Arial"/>
          <w:spacing w:val="-1"/>
        </w:rPr>
        <w:t>h</w:t>
      </w:r>
      <w:r w:rsidRPr="008B063E">
        <w:rPr>
          <w:rFonts w:ascii="Arial" w:eastAsia="Arial" w:hAnsi="Arial" w:cs="Arial"/>
        </w:rPr>
        <w:t>as sh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wn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</w:t>
      </w:r>
      <w:r w:rsidRPr="008B063E">
        <w:rPr>
          <w:rFonts w:ascii="Arial" w:eastAsia="Arial" w:hAnsi="Arial" w:cs="Arial"/>
          <w:spacing w:val="-1"/>
        </w:rPr>
        <w:t>ha</w:t>
      </w:r>
      <w:r w:rsidRPr="008B063E">
        <w:rPr>
          <w:rFonts w:ascii="Arial" w:eastAsia="Arial" w:hAnsi="Arial" w:cs="Arial"/>
        </w:rPr>
        <w:t>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the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dose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li</w:t>
      </w:r>
      <w:r w:rsidRPr="008B063E">
        <w:rPr>
          <w:rFonts w:ascii="Arial" w:eastAsia="Arial" w:hAnsi="Arial" w:cs="Arial"/>
          <w:spacing w:val="-2"/>
        </w:rPr>
        <w:t>m</w:t>
      </w:r>
      <w:r w:rsidRPr="008B063E">
        <w:rPr>
          <w:rFonts w:ascii="Arial" w:eastAsia="Arial" w:hAnsi="Arial" w:cs="Arial"/>
        </w:rPr>
        <w:t>its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and c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ns</w:t>
      </w:r>
      <w:r w:rsidRPr="008B063E">
        <w:rPr>
          <w:rFonts w:ascii="Arial" w:eastAsia="Arial" w:hAnsi="Arial" w:cs="Arial"/>
          <w:spacing w:val="-2"/>
        </w:rPr>
        <w:t>t</w:t>
      </w:r>
      <w:r w:rsidRPr="008B063E">
        <w:rPr>
          <w:rFonts w:ascii="Arial" w:eastAsia="Arial" w:hAnsi="Arial" w:cs="Arial"/>
          <w:spacing w:val="-1"/>
        </w:rPr>
        <w:t>r</w:t>
      </w:r>
      <w:r w:rsidRPr="008B063E">
        <w:rPr>
          <w:rFonts w:ascii="Arial" w:eastAsia="Arial" w:hAnsi="Arial" w:cs="Arial"/>
        </w:rPr>
        <w:t>aints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f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r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exp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sure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to m</w:t>
      </w:r>
      <w:r w:rsidRPr="008B063E">
        <w:rPr>
          <w:rFonts w:ascii="Arial" w:eastAsia="Arial" w:hAnsi="Arial" w:cs="Arial"/>
          <w:spacing w:val="-1"/>
        </w:rPr>
        <w:t>em</w:t>
      </w:r>
      <w:r w:rsidRPr="008B063E">
        <w:rPr>
          <w:rFonts w:ascii="Arial" w:eastAsia="Arial" w:hAnsi="Arial" w:cs="Arial"/>
        </w:rPr>
        <w:t>bers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 xml:space="preserve">the 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ublic,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family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  <w:spacing w:val="1"/>
        </w:rPr>
        <w:t>n</w:t>
      </w:r>
      <w:r w:rsidRPr="008B063E">
        <w:rPr>
          <w:rFonts w:ascii="Arial" w:eastAsia="Arial" w:hAnsi="Arial" w:cs="Arial"/>
        </w:rPr>
        <w:t xml:space="preserve">d </w:t>
      </w:r>
      <w:proofErr w:type="spellStart"/>
      <w:r w:rsidRPr="008B063E">
        <w:rPr>
          <w:rFonts w:ascii="Arial" w:eastAsia="Arial" w:hAnsi="Arial" w:cs="Arial"/>
        </w:rPr>
        <w:t>carers</w:t>
      </w:r>
      <w:proofErr w:type="spellEnd"/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re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n</w:t>
      </w:r>
      <w:r w:rsidRPr="008B063E">
        <w:rPr>
          <w:rFonts w:ascii="Arial" w:eastAsia="Arial" w:hAnsi="Arial" w:cs="Arial"/>
          <w:spacing w:val="-1"/>
        </w:rPr>
        <w:t>l</w:t>
      </w:r>
      <w:r w:rsidRPr="008B063E">
        <w:rPr>
          <w:rFonts w:ascii="Arial" w:eastAsia="Arial" w:hAnsi="Arial" w:cs="Arial"/>
        </w:rPr>
        <w:t>ikely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to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be exce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ded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 xml:space="preserve">a 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atient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trea</w:t>
      </w:r>
      <w:r w:rsidRPr="008B063E">
        <w:rPr>
          <w:rFonts w:ascii="Arial" w:eastAsia="Arial" w:hAnsi="Arial" w:cs="Arial"/>
          <w:spacing w:val="-2"/>
        </w:rPr>
        <w:t>t</w:t>
      </w:r>
      <w:r w:rsidRPr="008B063E">
        <w:rPr>
          <w:rFonts w:ascii="Arial" w:eastAsia="Arial" w:hAnsi="Arial" w:cs="Arial"/>
        </w:rPr>
        <w:t>ed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with up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 xml:space="preserve">to </w:t>
      </w:r>
      <w:r w:rsidR="00B2020C" w:rsidRPr="008B063E">
        <w:rPr>
          <w:rFonts w:ascii="Arial" w:eastAsia="Arial" w:hAnsi="Arial" w:cs="Arial"/>
        </w:rPr>
        <w:t>800</w:t>
      </w:r>
      <w:r w:rsidR="00B2020C" w:rsidRPr="008B063E">
        <w:rPr>
          <w:rFonts w:ascii="Arial" w:eastAsia="Arial" w:hAnsi="Arial" w:cs="Arial"/>
          <w:spacing w:val="1"/>
        </w:rPr>
        <w:t xml:space="preserve"> </w:t>
      </w:r>
      <w:proofErr w:type="spellStart"/>
      <w:r w:rsidRPr="008B063E">
        <w:rPr>
          <w:rFonts w:ascii="Arial" w:eastAsia="Arial" w:hAnsi="Arial" w:cs="Arial"/>
        </w:rPr>
        <w:t>MBq</w:t>
      </w:r>
      <w:proofErr w:type="spellEnd"/>
      <w:r w:rsidRPr="008B063E">
        <w:rPr>
          <w:rFonts w:ascii="Arial" w:eastAsia="Arial" w:hAnsi="Arial" w:cs="Arial"/>
        </w:rPr>
        <w:t xml:space="preserve"> 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iodin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-1</w:t>
      </w:r>
      <w:r w:rsidRPr="008B063E">
        <w:rPr>
          <w:rFonts w:ascii="Arial" w:eastAsia="Arial" w:hAnsi="Arial" w:cs="Arial"/>
          <w:spacing w:val="-1"/>
        </w:rPr>
        <w:t>3</w:t>
      </w:r>
      <w:r w:rsidRPr="008B063E">
        <w:rPr>
          <w:rFonts w:ascii="Arial" w:eastAsia="Arial" w:hAnsi="Arial" w:cs="Arial"/>
        </w:rPr>
        <w:t>1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out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atient or if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a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patient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is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disch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rg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from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a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h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spital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or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clin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c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w</w:t>
      </w:r>
      <w:r w:rsidRPr="008B063E">
        <w:rPr>
          <w:rFonts w:ascii="Arial" w:eastAsia="Arial" w:hAnsi="Arial" w:cs="Arial"/>
          <w:spacing w:val="-1"/>
        </w:rPr>
        <w:t>he</w:t>
      </w:r>
      <w:r w:rsidRPr="008B063E">
        <w:rPr>
          <w:rFonts w:ascii="Arial" w:eastAsia="Arial" w:hAnsi="Arial" w:cs="Arial"/>
        </w:rPr>
        <w:t>n</w:t>
      </w:r>
      <w:r w:rsidRPr="008B063E">
        <w:rPr>
          <w:rFonts w:ascii="Arial" w:eastAsia="Arial" w:hAnsi="Arial" w:cs="Arial"/>
          <w:spacing w:val="4"/>
        </w:rPr>
        <w:t xml:space="preserve"> </w:t>
      </w:r>
      <w:r w:rsidRPr="008B063E">
        <w:rPr>
          <w:rFonts w:ascii="Arial" w:eastAsia="Arial" w:hAnsi="Arial" w:cs="Arial"/>
        </w:rPr>
        <w:t>the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external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ambient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se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equival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nt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rate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is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l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ss</w:t>
      </w:r>
      <w:r w:rsidRPr="008B063E">
        <w:rPr>
          <w:rFonts w:ascii="Arial" w:eastAsia="Arial" w:hAnsi="Arial" w:cs="Arial"/>
          <w:spacing w:val="3"/>
        </w:rPr>
        <w:t xml:space="preserve"> </w:t>
      </w:r>
      <w:r w:rsidRPr="008B063E">
        <w:rPr>
          <w:rFonts w:ascii="Arial" w:eastAsia="Arial" w:hAnsi="Arial" w:cs="Arial"/>
        </w:rPr>
        <w:t>t</w:t>
      </w:r>
      <w:r w:rsidRPr="008B063E">
        <w:rPr>
          <w:rFonts w:ascii="Arial" w:eastAsia="Arial" w:hAnsi="Arial" w:cs="Arial"/>
          <w:spacing w:val="-1"/>
        </w:rPr>
        <w:t>h</w:t>
      </w:r>
      <w:r w:rsidRPr="008B063E">
        <w:rPr>
          <w:rFonts w:ascii="Arial" w:eastAsia="Arial" w:hAnsi="Arial" w:cs="Arial"/>
        </w:rPr>
        <w:t>an</w:t>
      </w:r>
      <w:r w:rsidR="00B2020C" w:rsidRPr="008B063E">
        <w:rPr>
          <w:rFonts w:ascii="Arial" w:eastAsia="Arial" w:hAnsi="Arial" w:cs="Arial"/>
        </w:rPr>
        <w:t xml:space="preserve"> 40</w:t>
      </w:r>
      <w:r w:rsidR="00B2020C"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µ</w:t>
      </w:r>
      <w:proofErr w:type="spellStart"/>
      <w:r w:rsidRPr="008B063E">
        <w:rPr>
          <w:rFonts w:ascii="Arial" w:eastAsia="Arial" w:hAnsi="Arial" w:cs="Arial"/>
        </w:rPr>
        <w:t>Sv</w:t>
      </w:r>
      <w:proofErr w:type="spellEnd"/>
      <w:r w:rsidRPr="008B063E">
        <w:rPr>
          <w:rFonts w:ascii="Arial" w:eastAsia="Arial" w:hAnsi="Arial" w:cs="Arial"/>
        </w:rPr>
        <w:t>/h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at 1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m,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rovid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that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the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pa</w:t>
      </w:r>
      <w:r w:rsidRPr="008B063E">
        <w:rPr>
          <w:rFonts w:ascii="Arial" w:eastAsia="Arial" w:hAnsi="Arial" w:cs="Arial"/>
          <w:spacing w:val="-2"/>
        </w:rPr>
        <w:t>t</w:t>
      </w:r>
      <w:r w:rsidRPr="008B063E">
        <w:rPr>
          <w:rFonts w:ascii="Arial" w:eastAsia="Arial" w:hAnsi="Arial" w:cs="Arial"/>
        </w:rPr>
        <w:t>ient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</w:t>
      </w:r>
      <w:r w:rsidRPr="008B063E">
        <w:rPr>
          <w:rFonts w:ascii="Arial" w:eastAsia="Arial" w:hAnsi="Arial" w:cs="Arial"/>
          <w:spacing w:val="-1"/>
        </w:rPr>
        <w:t>b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r</w:t>
      </w:r>
      <w:r w:rsidRPr="008B063E">
        <w:rPr>
          <w:rFonts w:ascii="Arial" w:eastAsia="Arial" w:hAnsi="Arial" w:cs="Arial"/>
          <w:spacing w:val="-1"/>
        </w:rPr>
        <w:t>v</w:t>
      </w:r>
      <w:r w:rsidRPr="008B063E">
        <w:rPr>
          <w:rFonts w:ascii="Arial" w:eastAsia="Arial" w:hAnsi="Arial" w:cs="Arial"/>
        </w:rPr>
        <w:t>es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so</w:t>
      </w:r>
      <w:r w:rsidRPr="008B063E">
        <w:rPr>
          <w:rFonts w:ascii="Arial" w:eastAsia="Arial" w:hAnsi="Arial" w:cs="Arial"/>
          <w:spacing w:val="-1"/>
        </w:rPr>
        <w:t>m</w:t>
      </w:r>
      <w:r w:rsidRPr="008B063E">
        <w:rPr>
          <w:rFonts w:ascii="Arial" w:eastAsia="Arial" w:hAnsi="Arial" w:cs="Arial"/>
        </w:rPr>
        <w:t>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simp</w:t>
      </w:r>
      <w:r w:rsidRPr="008B063E">
        <w:rPr>
          <w:rFonts w:ascii="Arial" w:eastAsia="Arial" w:hAnsi="Arial" w:cs="Arial"/>
          <w:spacing w:val="-1"/>
        </w:rPr>
        <w:t>l</w:t>
      </w:r>
      <w:r w:rsidRPr="008B063E">
        <w:rPr>
          <w:rFonts w:ascii="Arial" w:eastAsia="Arial" w:hAnsi="Arial" w:cs="Arial"/>
        </w:rPr>
        <w:t>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pr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  <w:spacing w:val="1"/>
        </w:rPr>
        <w:t>c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utio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ch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r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str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ctio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>s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cl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  <w:spacing w:val="1"/>
        </w:rPr>
        <w:t>s</w:t>
      </w:r>
      <w:r w:rsidRPr="008B063E">
        <w:rPr>
          <w:rFonts w:ascii="Arial" w:eastAsia="Arial" w:hAnsi="Arial" w:cs="Arial"/>
        </w:rPr>
        <w:t>e proximity to other p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rso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>s.</w:t>
      </w:r>
    </w:p>
    <w:p w14:paraId="4DA9603B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75DD965D" w14:textId="77777777" w:rsidR="0024600B" w:rsidRDefault="00E94C86">
      <w:pPr>
        <w:ind w:left="114" w:right="25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general, the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to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 other than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patient will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 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on:</w:t>
      </w:r>
    </w:p>
    <w:p w14:paraId="50DE734F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00FA6B8E" w14:textId="77777777" w:rsidR="0024600B" w:rsidRDefault="00E94C86">
      <w:pPr>
        <w:ind w:left="114" w:right="77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 activity and distr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bution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 the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lide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retai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 the 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ient at the time of 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rge;</w:t>
      </w:r>
    </w:p>
    <w:p w14:paraId="21FCCF80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7AB11BB8" w14:textId="77777777" w:rsidR="0024600B" w:rsidRDefault="00E94C86">
      <w:pPr>
        <w:ind w:left="114" w:right="415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ific </w:t>
      </w:r>
      <w:r>
        <w:rPr>
          <w:rFonts w:ascii="Arial" w:eastAsia="Arial" w:hAnsi="Arial" w:cs="Arial"/>
          <w:spacing w:val="-1"/>
        </w:rPr>
        <w:t>ex</w:t>
      </w:r>
      <w:r>
        <w:rPr>
          <w:rFonts w:ascii="Arial" w:eastAsia="Arial" w:hAnsi="Arial" w:cs="Arial"/>
        </w:rPr>
        <w:t>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 rate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tant of the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e;</w:t>
      </w:r>
    </w:p>
    <w:p w14:paraId="77814C5A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65B0D82" w14:textId="77777777" w:rsidR="0024600B" w:rsidRDefault="00E94C86">
      <w:pPr>
        <w:ind w:left="114" w:right="511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      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the shie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the 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ody;</w:t>
      </w:r>
    </w:p>
    <w:p w14:paraId="5E2214F5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5C8AE7F3" w14:textId="77777777" w:rsidR="0024600B" w:rsidRDefault="00E94C86">
      <w:pPr>
        <w:tabs>
          <w:tab w:val="left" w:pos="820"/>
        </w:tabs>
        <w:ind w:left="834" w:right="74" w:hanging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</w:rPr>
        <w:tab/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decay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biol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gical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cle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ioactive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tance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>s body; and</w:t>
      </w:r>
    </w:p>
    <w:p w14:paraId="57F13329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5B449C96" w14:textId="77777777" w:rsidR="0024600B" w:rsidRDefault="00E94C86">
      <w:pPr>
        <w:ind w:left="114" w:right="283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e)       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the time spe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by such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at rele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ant dista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from the patient.</w:t>
      </w:r>
    </w:p>
    <w:p w14:paraId="72380786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1EDE4645" w14:textId="6A6BC65E" w:rsidR="0024600B" w:rsidRDefault="00E94C86" w:rsidP="008B063E">
      <w:pPr>
        <w:ind w:left="834" w:right="74"/>
        <w:jc w:val="both"/>
        <w:rPr>
          <w:sz w:val="19"/>
          <w:szCs w:val="19"/>
        </w:rPr>
      </w:pPr>
      <w:r>
        <w:rPr>
          <w:rFonts w:ascii="Arial" w:eastAsia="Arial" w:hAnsi="Arial" w:cs="Arial"/>
        </w:rPr>
        <w:t>These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quirements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ify a different external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mbie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dose equi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alent rate 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each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rm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eutical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even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hou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received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amily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memb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rse 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treatment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will depend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physical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decay rate 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biological 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earance rate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active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subst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patient.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Rather,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riod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du</w:t>
      </w:r>
      <w:r>
        <w:rPr>
          <w:rFonts w:ascii="Arial" w:eastAsia="Arial" w:hAnsi="Arial" w:cs="Arial"/>
        </w:rPr>
        <w:t>ring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 safety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stric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uld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 appli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s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</w:rPr>
        <w:t>uld be vari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 reflect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different half-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ives.</w:t>
      </w:r>
    </w:p>
    <w:p w14:paraId="503A7877" w14:textId="1EDA40F0" w:rsidR="0024600B" w:rsidRDefault="00E94C86">
      <w:pPr>
        <w:spacing w:before="34"/>
        <w:ind w:left="83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oses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ceived 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who 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ort peri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example,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travel 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ublic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oppi</w:t>
      </w:r>
      <w:r>
        <w:rPr>
          <w:rFonts w:ascii="Arial" w:eastAsia="Arial" w:hAnsi="Arial" w:cs="Arial"/>
          <w:spacing w:val="-1"/>
        </w:rPr>
        <w:t>ng</w:t>
      </w:r>
      <w:r>
        <w:rPr>
          <w:rFonts w:ascii="Arial" w:eastAsia="Arial" w:hAnsi="Arial" w:cs="Arial"/>
        </w:rPr>
        <w:t>) will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exter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se rate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time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period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proximity.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Thus,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recom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time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travel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blic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 </w:t>
      </w:r>
      <w:r w:rsidRPr="008B063E">
        <w:rPr>
          <w:rFonts w:ascii="Arial" w:eastAsia="Arial" w:hAnsi="Arial" w:cs="Arial"/>
        </w:rPr>
        <w:lastRenderedPageBreak/>
        <w:t>disch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rg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atient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ret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rn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ng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h</w:t>
      </w:r>
      <w:r w:rsidRPr="008B063E">
        <w:rPr>
          <w:rFonts w:ascii="Arial" w:eastAsia="Arial" w:hAnsi="Arial" w:cs="Arial"/>
        </w:rPr>
        <w:t>ome s</w:t>
      </w:r>
      <w:r w:rsidRPr="008B063E">
        <w:rPr>
          <w:rFonts w:ascii="Arial" w:eastAsia="Arial" w:hAnsi="Arial" w:cs="Arial"/>
          <w:spacing w:val="-1"/>
        </w:rPr>
        <w:t>ho</w:t>
      </w:r>
      <w:r w:rsidRPr="008B063E">
        <w:rPr>
          <w:rFonts w:ascii="Arial" w:eastAsia="Arial" w:hAnsi="Arial" w:cs="Arial"/>
        </w:rPr>
        <w:t>uld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not ex</w:t>
      </w:r>
      <w:r w:rsidRPr="008B063E">
        <w:rPr>
          <w:rFonts w:ascii="Arial" w:eastAsia="Arial" w:hAnsi="Arial" w:cs="Arial"/>
          <w:spacing w:val="1"/>
        </w:rPr>
        <w:t>c</w:t>
      </w:r>
      <w:r w:rsidRPr="008B063E">
        <w:rPr>
          <w:rFonts w:ascii="Arial" w:eastAsia="Arial" w:hAnsi="Arial" w:cs="Arial"/>
          <w:spacing w:val="-1"/>
        </w:rPr>
        <w:t>ee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2"/>
        </w:rPr>
        <w:t xml:space="preserve"> </w:t>
      </w:r>
      <w:r w:rsidR="00FA746C" w:rsidRPr="008B063E">
        <w:rPr>
          <w:rFonts w:ascii="Arial" w:eastAsia="Arial" w:hAnsi="Arial" w:cs="Arial"/>
        </w:rPr>
        <w:t xml:space="preserve">one </w:t>
      </w:r>
      <w:r w:rsidRPr="008B063E">
        <w:rPr>
          <w:rFonts w:ascii="Arial" w:eastAsia="Arial" w:hAnsi="Arial" w:cs="Arial"/>
        </w:rPr>
        <w:t>ho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r wh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>n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the pat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>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disc</w:t>
      </w:r>
      <w:r w:rsidRPr="008B063E">
        <w:rPr>
          <w:rFonts w:ascii="Arial" w:eastAsia="Arial" w:hAnsi="Arial" w:cs="Arial"/>
          <w:spacing w:val="-1"/>
        </w:rPr>
        <w:t>h</w:t>
      </w:r>
      <w:r w:rsidRPr="008B063E">
        <w:rPr>
          <w:rFonts w:ascii="Arial" w:eastAsia="Arial" w:hAnsi="Arial" w:cs="Arial"/>
        </w:rPr>
        <w:t>arged at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 maximum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mbient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</w:t>
      </w:r>
      <w:r w:rsidRPr="008B063E">
        <w:rPr>
          <w:rFonts w:ascii="Arial" w:eastAsia="Arial" w:hAnsi="Arial" w:cs="Arial"/>
          <w:spacing w:val="-1"/>
        </w:rPr>
        <w:t>o</w:t>
      </w:r>
      <w:r w:rsidRPr="008B063E">
        <w:rPr>
          <w:rFonts w:ascii="Arial" w:eastAsia="Arial" w:hAnsi="Arial" w:cs="Arial"/>
        </w:rPr>
        <w:t>se equivalent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rate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="00B2020C" w:rsidRPr="008B063E">
        <w:rPr>
          <w:rFonts w:ascii="Arial" w:eastAsia="Arial" w:hAnsi="Arial" w:cs="Arial"/>
        </w:rPr>
        <w:t>40</w:t>
      </w:r>
      <w:r w:rsidR="00B2020C"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µ</w:t>
      </w:r>
      <w:proofErr w:type="spellStart"/>
      <w:r w:rsidRPr="008B063E">
        <w:rPr>
          <w:rFonts w:ascii="Arial" w:eastAsia="Arial" w:hAnsi="Arial" w:cs="Arial"/>
          <w:spacing w:val="-1"/>
        </w:rPr>
        <w:t>S</w:t>
      </w:r>
      <w:r w:rsidRPr="008B063E">
        <w:rPr>
          <w:rFonts w:ascii="Arial" w:eastAsia="Arial" w:hAnsi="Arial" w:cs="Arial"/>
        </w:rPr>
        <w:t>v</w:t>
      </w:r>
      <w:proofErr w:type="spellEnd"/>
      <w:r w:rsidRPr="008B063E">
        <w:rPr>
          <w:rFonts w:ascii="Arial" w:eastAsia="Arial" w:hAnsi="Arial" w:cs="Arial"/>
        </w:rPr>
        <w:t>/h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1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m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or,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for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r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dion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clide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</w:t>
      </w:r>
      <w:r w:rsidRPr="008B063E">
        <w:rPr>
          <w:rFonts w:ascii="Arial" w:eastAsia="Arial" w:hAnsi="Arial" w:cs="Arial"/>
          <w:spacing w:val="-1"/>
        </w:rPr>
        <w:t>h</w:t>
      </w:r>
      <w:r w:rsidRPr="008B063E">
        <w:rPr>
          <w:rFonts w:ascii="Arial" w:eastAsia="Arial" w:hAnsi="Arial" w:cs="Arial"/>
        </w:rPr>
        <w:t>at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emits penetrating radiation,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at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2"/>
        </w:rPr>
        <w:t>t</w:t>
      </w:r>
      <w:r w:rsidRPr="008B063E">
        <w:rPr>
          <w:rFonts w:ascii="Arial" w:eastAsia="Arial" w:hAnsi="Arial" w:cs="Arial"/>
        </w:rPr>
        <w:t>he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maxim</w:t>
      </w:r>
      <w:r w:rsidRPr="008B063E">
        <w:rPr>
          <w:rFonts w:ascii="Arial" w:eastAsia="Arial" w:hAnsi="Arial" w:cs="Arial"/>
          <w:spacing w:val="-1"/>
        </w:rPr>
        <w:t>u</w:t>
      </w:r>
      <w:r w:rsidRPr="008B063E">
        <w:rPr>
          <w:rFonts w:ascii="Arial" w:eastAsia="Arial" w:hAnsi="Arial" w:cs="Arial"/>
        </w:rPr>
        <w:t>m activity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given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in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>nex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1 or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A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>nex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2. This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is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of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p</w:t>
      </w:r>
      <w:r w:rsidRPr="008B063E">
        <w:rPr>
          <w:rFonts w:ascii="Arial" w:eastAsia="Arial" w:hAnsi="Arial" w:cs="Arial"/>
        </w:rPr>
        <w:t>articu</w:t>
      </w:r>
      <w:r w:rsidRPr="008B063E">
        <w:rPr>
          <w:rFonts w:ascii="Arial" w:eastAsia="Arial" w:hAnsi="Arial" w:cs="Arial"/>
          <w:spacing w:val="-1"/>
        </w:rPr>
        <w:t>l</w:t>
      </w:r>
      <w:r w:rsidRPr="008B063E">
        <w:rPr>
          <w:rFonts w:ascii="Arial" w:eastAsia="Arial" w:hAnsi="Arial" w:cs="Arial"/>
        </w:rPr>
        <w:t>ar import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 xml:space="preserve">nce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wh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 xml:space="preserve">re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the  publ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 xml:space="preserve">c 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>tra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</w:rPr>
        <w:t xml:space="preserve">sport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 xml:space="preserve">involves </w:t>
      </w:r>
      <w:r w:rsidRPr="008B063E">
        <w:rPr>
          <w:rFonts w:ascii="Arial" w:eastAsia="Arial" w:hAnsi="Arial" w:cs="Arial"/>
          <w:spacing w:val="2"/>
        </w:rPr>
        <w:t xml:space="preserve"> </w:t>
      </w:r>
      <w:r w:rsidRPr="008B063E">
        <w:rPr>
          <w:rFonts w:ascii="Arial" w:eastAsia="Arial" w:hAnsi="Arial" w:cs="Arial"/>
        </w:rPr>
        <w:t xml:space="preserve">confined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 xml:space="preserve">djacent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seat</w:t>
      </w:r>
      <w:r w:rsidRPr="008B063E">
        <w:rPr>
          <w:rFonts w:ascii="Arial" w:eastAsia="Arial" w:hAnsi="Arial" w:cs="Arial"/>
          <w:spacing w:val="-1"/>
        </w:rPr>
        <w:t>i</w:t>
      </w:r>
      <w:r w:rsidRPr="008B063E">
        <w:rPr>
          <w:rFonts w:ascii="Arial" w:eastAsia="Arial" w:hAnsi="Arial" w:cs="Arial"/>
        </w:rPr>
        <w:t xml:space="preserve">ng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 xml:space="preserve">at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dist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>nc</w:t>
      </w:r>
      <w:r w:rsidRPr="008B063E">
        <w:rPr>
          <w:rFonts w:ascii="Arial" w:eastAsia="Arial" w:hAnsi="Arial" w:cs="Arial"/>
          <w:spacing w:val="-1"/>
        </w:rPr>
        <w:t>e</w:t>
      </w:r>
      <w:r w:rsidRPr="008B063E">
        <w:rPr>
          <w:rFonts w:ascii="Arial" w:eastAsia="Arial" w:hAnsi="Arial" w:cs="Arial"/>
        </w:rPr>
        <w:t xml:space="preserve">s </w:t>
      </w:r>
      <w:r w:rsidRPr="008B063E">
        <w:rPr>
          <w:rFonts w:ascii="Arial" w:eastAsia="Arial" w:hAnsi="Arial" w:cs="Arial"/>
          <w:spacing w:val="1"/>
        </w:rPr>
        <w:t xml:space="preserve"> </w:t>
      </w:r>
      <w:r w:rsidRPr="008B063E">
        <w:rPr>
          <w:rFonts w:ascii="Arial" w:eastAsia="Arial" w:hAnsi="Arial" w:cs="Arial"/>
        </w:rPr>
        <w:t>of co</w:t>
      </w:r>
      <w:r w:rsidRPr="008B063E">
        <w:rPr>
          <w:rFonts w:ascii="Arial" w:eastAsia="Arial" w:hAnsi="Arial" w:cs="Arial"/>
          <w:spacing w:val="-1"/>
        </w:rPr>
        <w:t>n</w:t>
      </w:r>
      <w:r w:rsidRPr="008B063E">
        <w:rPr>
          <w:rFonts w:ascii="Arial" w:eastAsia="Arial" w:hAnsi="Arial" w:cs="Arial"/>
          <w:spacing w:val="1"/>
        </w:rPr>
        <w:t>s</w:t>
      </w:r>
      <w:r w:rsidRPr="008B063E">
        <w:rPr>
          <w:rFonts w:ascii="Arial" w:eastAsia="Arial" w:hAnsi="Arial" w:cs="Arial"/>
        </w:rPr>
        <w:t>i</w:t>
      </w:r>
      <w:r w:rsidRPr="008B063E">
        <w:rPr>
          <w:rFonts w:ascii="Arial" w:eastAsia="Arial" w:hAnsi="Arial" w:cs="Arial"/>
          <w:spacing w:val="-1"/>
        </w:rPr>
        <w:t>d</w:t>
      </w:r>
      <w:r w:rsidRPr="008B063E">
        <w:rPr>
          <w:rFonts w:ascii="Arial" w:eastAsia="Arial" w:hAnsi="Arial" w:cs="Arial"/>
        </w:rPr>
        <w:t>er</w:t>
      </w:r>
      <w:r w:rsidRPr="008B063E">
        <w:rPr>
          <w:rFonts w:ascii="Arial" w:eastAsia="Arial" w:hAnsi="Arial" w:cs="Arial"/>
          <w:spacing w:val="-1"/>
        </w:rPr>
        <w:t>a</w:t>
      </w:r>
      <w:r w:rsidRPr="008B063E">
        <w:rPr>
          <w:rFonts w:ascii="Arial" w:eastAsia="Arial" w:hAnsi="Arial" w:cs="Arial"/>
        </w:rPr>
        <w:t xml:space="preserve">bly less than 1 </w:t>
      </w:r>
      <w:proofErr w:type="spellStart"/>
      <w:r w:rsidRPr="008B063E">
        <w:rPr>
          <w:rFonts w:ascii="Arial" w:eastAsia="Arial" w:hAnsi="Arial" w:cs="Arial"/>
          <w:spacing w:val="-1"/>
        </w:rPr>
        <w:t>m</w:t>
      </w:r>
      <w:r w:rsidRPr="008B063E">
        <w:rPr>
          <w:rFonts w:ascii="Arial" w:eastAsia="Arial" w:hAnsi="Arial" w:cs="Arial"/>
        </w:rPr>
        <w:t>etre</w:t>
      </w:r>
      <w:proofErr w:type="spellEnd"/>
      <w:r w:rsidRPr="008B063E">
        <w:rPr>
          <w:rFonts w:ascii="Arial" w:eastAsia="Arial" w:hAnsi="Arial" w:cs="Arial"/>
        </w:rPr>
        <w:t>.</w:t>
      </w:r>
    </w:p>
    <w:p w14:paraId="6E2C5E4B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372A671F" w14:textId="77777777" w:rsidR="0024600B" w:rsidRDefault="00E94C86">
      <w:pPr>
        <w:ind w:left="114" w:right="58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C.2   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Radionuclides</w:t>
      </w:r>
      <w:r>
        <w:rPr>
          <w:rFonts w:ascii="Arial" w:eastAsia="Arial" w:hAnsi="Arial" w:cs="Arial"/>
          <w:b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in sea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forms</w:t>
      </w:r>
    </w:p>
    <w:p w14:paraId="70C2DE1C" w14:textId="77777777" w:rsidR="0024600B" w:rsidRDefault="0024600B">
      <w:pPr>
        <w:spacing w:before="12" w:line="240" w:lineRule="exact"/>
        <w:rPr>
          <w:sz w:val="24"/>
          <w:szCs w:val="24"/>
        </w:rPr>
      </w:pPr>
    </w:p>
    <w:p w14:paraId="7ECFCDCE" w14:textId="77777777" w:rsidR="0024600B" w:rsidRDefault="00E94C86">
      <w:pPr>
        <w:ind w:left="114" w:right="59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C.2.1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Caesium-137</w:t>
      </w:r>
      <w:r>
        <w:rPr>
          <w:rFonts w:ascii="Arial" w:eastAsia="Arial" w:hAnsi="Arial" w:cs="Arial"/>
          <w:b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Iridium-192</w:t>
      </w:r>
    </w:p>
    <w:p w14:paraId="05175EF0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6CA1BD7B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37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ridiu</w:t>
      </w:r>
      <w:r>
        <w:rPr>
          <w:rFonts w:ascii="Arial" w:eastAsia="Arial" w:hAnsi="Arial" w:cs="Arial"/>
          <w:spacing w:val="-1"/>
        </w:rPr>
        <w:t>m-</w:t>
      </w:r>
      <w:r>
        <w:rPr>
          <w:rFonts w:ascii="Arial" w:eastAsia="Arial" w:hAnsi="Arial" w:cs="Arial"/>
        </w:rPr>
        <w:t>192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mit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etrating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ave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ig</w:t>
      </w:r>
      <w:r>
        <w:rPr>
          <w:rFonts w:ascii="Arial" w:eastAsia="Arial" w:hAnsi="Arial" w:cs="Arial"/>
        </w:rPr>
        <w:t>nificantly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lo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lf- lives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(30.1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ears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7</w:t>
      </w:r>
      <w:r>
        <w:rPr>
          <w:rFonts w:ascii="Arial" w:eastAsia="Arial" w:hAnsi="Arial" w:cs="Arial"/>
        </w:rPr>
        <w:t>3.8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days, 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ectively).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aled 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rces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resent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j</w:t>
      </w:r>
      <w:r>
        <w:rPr>
          <w:rFonts w:ascii="Arial" w:eastAsia="Arial" w:hAnsi="Arial" w:cs="Arial"/>
        </w:rPr>
        <w:t>or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zard if disl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ed from the patient or o</w:t>
      </w:r>
      <w:r>
        <w:rPr>
          <w:rFonts w:ascii="Arial" w:eastAsia="Arial" w:hAnsi="Arial" w:cs="Arial"/>
          <w:spacing w:val="-1"/>
        </w:rPr>
        <w:t>th</w:t>
      </w:r>
      <w:r>
        <w:rPr>
          <w:rFonts w:ascii="Arial" w:eastAsia="Arial" w:hAnsi="Arial" w:cs="Arial"/>
        </w:rPr>
        <w:t>erw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st. These so</w:t>
      </w:r>
      <w:r>
        <w:rPr>
          <w:rFonts w:ascii="Arial" w:eastAsia="Arial" w:hAnsi="Arial" w:cs="Arial"/>
          <w:spacing w:val="-1"/>
        </w:rPr>
        <w:t>ur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are to be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moved from the patient before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discharge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hospital.</w:t>
      </w:r>
    </w:p>
    <w:p w14:paraId="13EEFC8A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25B007D" w14:textId="77777777" w:rsidR="0024600B" w:rsidRDefault="00E94C86">
      <w:pPr>
        <w:ind w:left="114" w:right="805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C.2.2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Gold-198</w:t>
      </w:r>
    </w:p>
    <w:p w14:paraId="082EAAC2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015984CF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recom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maxi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activity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400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for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old-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98 corr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 ambient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 equivalent 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 of approximately 25 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 at 1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ated from the unsh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elded 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 dose rate with allowa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de for limited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shie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ding by the 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ody).</w:t>
      </w:r>
    </w:p>
    <w:p w14:paraId="6248B2BE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19FE100C" w14:textId="77777777" w:rsidR="0024600B" w:rsidRDefault="00E94C86">
      <w:pPr>
        <w:ind w:left="114" w:right="59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C.2.3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Iodine-125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Palladium-103</w:t>
      </w:r>
    </w:p>
    <w:p w14:paraId="42BA6650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03F3EF9F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‘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limit’ maximum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2"/>
        </w:rPr>
        <w:t>1</w:t>
      </w:r>
      <w:r>
        <w:rPr>
          <w:rFonts w:ascii="Arial" w:eastAsia="Arial" w:hAnsi="Arial" w:cs="Arial"/>
        </w:rPr>
        <w:t>25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(seale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contain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83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 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gen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rally useful.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major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determ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external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implanted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iodin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-1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palladi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m-</w:t>
      </w:r>
      <w:r>
        <w:rPr>
          <w:rFonts w:ascii="Arial" w:eastAsia="Arial" w:hAnsi="Arial" w:cs="Arial"/>
          <w:spacing w:val="-1"/>
        </w:rPr>
        <w:t>10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implan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skin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surf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prim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rily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ermi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 patient's we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ght.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Studi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have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own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com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range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lid</w:t>
      </w:r>
      <w:r>
        <w:rPr>
          <w:rFonts w:ascii="Arial" w:eastAsia="Arial" w:hAnsi="Arial" w:cs="Arial"/>
          <w:spacing w:val="-1"/>
        </w:rPr>
        <w:t>es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amb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quiva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 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sta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metre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0.3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Smat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et al. 1999).</w:t>
      </w:r>
    </w:p>
    <w:p w14:paraId="403C5119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64FFF79C" w14:textId="1F5E3475" w:rsidR="0024600B" w:rsidRDefault="008B063E">
      <w:pPr>
        <w:ind w:left="114" w:right="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1"/>
        </w:rPr>
        <w:t>recommended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maximum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discharge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1"/>
        </w:rPr>
        <w:t>activities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of</w:t>
      </w:r>
      <w:r w:rsidR="00E94C86">
        <w:rPr>
          <w:rFonts w:ascii="Arial" w:eastAsia="Arial" w:hAnsi="Arial" w:cs="Arial"/>
        </w:rPr>
        <w:t xml:space="preserve">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2000</w:t>
      </w:r>
      <w:proofErr w:type="gramEnd"/>
      <w:r w:rsidR="00E94C86">
        <w:rPr>
          <w:rFonts w:ascii="Arial" w:eastAsia="Arial" w:hAnsi="Arial" w:cs="Arial"/>
        </w:rPr>
        <w:t xml:space="preserve"> </w:t>
      </w:r>
      <w:r w:rsidR="00E94C86">
        <w:rPr>
          <w:rFonts w:ascii="Arial" w:eastAsia="Arial" w:hAnsi="Arial" w:cs="Arial"/>
          <w:spacing w:val="1"/>
        </w:rPr>
        <w:t xml:space="preserve"> </w:t>
      </w:r>
      <w:proofErr w:type="spellStart"/>
      <w:r w:rsidR="00E94C86">
        <w:rPr>
          <w:rFonts w:ascii="Arial" w:eastAsia="Arial" w:hAnsi="Arial" w:cs="Arial"/>
        </w:rPr>
        <w:t>MBq</w:t>
      </w:r>
      <w:proofErr w:type="spellEnd"/>
      <w:r w:rsidR="00E94C86">
        <w:rPr>
          <w:rFonts w:ascii="Arial" w:eastAsia="Arial" w:hAnsi="Arial" w:cs="Arial"/>
        </w:rPr>
        <w:t xml:space="preserve">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 xml:space="preserve">for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iodi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e-1</w:t>
      </w:r>
      <w:r w:rsidR="00E94C86">
        <w:rPr>
          <w:rFonts w:ascii="Arial" w:eastAsia="Arial" w:hAnsi="Arial" w:cs="Arial"/>
          <w:spacing w:val="-1"/>
        </w:rPr>
        <w:t>2</w:t>
      </w:r>
      <w:r w:rsidR="00E94C86">
        <w:rPr>
          <w:rFonts w:ascii="Arial" w:eastAsia="Arial" w:hAnsi="Arial" w:cs="Arial"/>
        </w:rPr>
        <w:t xml:space="preserve">5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 xml:space="preserve">and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  <w:spacing w:val="-1"/>
        </w:rPr>
        <w:t>1</w:t>
      </w:r>
      <w:r w:rsidR="00E94C86">
        <w:rPr>
          <w:rFonts w:ascii="Arial" w:eastAsia="Arial" w:hAnsi="Arial" w:cs="Arial"/>
        </w:rPr>
        <w:t xml:space="preserve">0 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 xml:space="preserve">000 </w:t>
      </w:r>
      <w:r w:rsidR="00E94C86">
        <w:rPr>
          <w:rFonts w:ascii="Arial" w:eastAsia="Arial" w:hAnsi="Arial" w:cs="Arial"/>
          <w:spacing w:val="1"/>
        </w:rPr>
        <w:t xml:space="preserve"> </w:t>
      </w:r>
      <w:proofErr w:type="spellStart"/>
      <w:r w:rsidR="00E94C86">
        <w:rPr>
          <w:rFonts w:ascii="Arial" w:eastAsia="Arial" w:hAnsi="Arial" w:cs="Arial"/>
        </w:rPr>
        <w:t>MBq</w:t>
      </w:r>
      <w:proofErr w:type="spellEnd"/>
      <w:r w:rsidR="00E94C86">
        <w:rPr>
          <w:rFonts w:ascii="Arial" w:eastAsia="Arial" w:hAnsi="Arial" w:cs="Arial"/>
        </w:rPr>
        <w:t xml:space="preserve">  for palladi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m-</w:t>
      </w:r>
      <w:r w:rsidR="00E94C86">
        <w:rPr>
          <w:rFonts w:ascii="Arial" w:eastAsia="Arial" w:hAnsi="Arial" w:cs="Arial"/>
          <w:spacing w:val="-1"/>
        </w:rPr>
        <w:t>10</w:t>
      </w:r>
      <w:r w:rsidR="00E94C86">
        <w:rPr>
          <w:rFonts w:ascii="Arial" w:eastAsia="Arial" w:hAnsi="Arial" w:cs="Arial"/>
        </w:rPr>
        <w:t>3 are exp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 xml:space="preserve">cted to cover 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  <w:spacing w:val="1"/>
        </w:rPr>
        <w:t>c</w:t>
      </w:r>
      <w:r w:rsidR="00E94C86">
        <w:rPr>
          <w:rFonts w:ascii="Arial" w:eastAsia="Arial" w:hAnsi="Arial" w:cs="Arial"/>
        </w:rPr>
        <w:t>tivities adm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ni</w:t>
      </w:r>
      <w:r w:rsidR="00E94C86">
        <w:rPr>
          <w:rFonts w:ascii="Arial" w:eastAsia="Arial" w:hAnsi="Arial" w:cs="Arial"/>
          <w:spacing w:val="1"/>
        </w:rPr>
        <w:t>s</w:t>
      </w:r>
      <w:r w:rsidR="00E94C86">
        <w:rPr>
          <w:rFonts w:ascii="Arial" w:eastAsia="Arial" w:hAnsi="Arial" w:cs="Arial"/>
        </w:rPr>
        <w:t>tered in c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rr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nt pr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  <w:spacing w:val="1"/>
        </w:rPr>
        <w:t>c</w:t>
      </w:r>
      <w:r w:rsidR="00E94C86">
        <w:rPr>
          <w:rFonts w:ascii="Arial" w:eastAsia="Arial" w:hAnsi="Arial" w:cs="Arial"/>
        </w:rPr>
        <w:t>tic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. The need for the disch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rged patient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to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l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mit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per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o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sp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nt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in</w:t>
      </w:r>
      <w:r w:rsidR="00E94C86">
        <w:rPr>
          <w:rFonts w:ascii="Arial" w:eastAsia="Arial" w:hAnsi="Arial" w:cs="Arial"/>
          <w:spacing w:val="52"/>
        </w:rPr>
        <w:t xml:space="preserve"> </w:t>
      </w:r>
      <w:r w:rsidR="00E94C86">
        <w:rPr>
          <w:rFonts w:ascii="Arial" w:eastAsia="Arial" w:hAnsi="Arial" w:cs="Arial"/>
        </w:rPr>
        <w:t>cl</w:t>
      </w:r>
      <w:r w:rsidR="00E94C86">
        <w:rPr>
          <w:rFonts w:ascii="Arial" w:eastAsia="Arial" w:hAnsi="Arial" w:cs="Arial"/>
          <w:spacing w:val="-1"/>
        </w:rPr>
        <w:t>os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proximity</w:t>
      </w:r>
      <w:r w:rsidR="00E94C86"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to other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  <w:spacing w:val="-1"/>
        </w:rPr>
        <w:t>p</w:t>
      </w:r>
      <w:r w:rsidR="00E94C86">
        <w:rPr>
          <w:rFonts w:ascii="Arial" w:eastAsia="Arial" w:hAnsi="Arial" w:cs="Arial"/>
        </w:rPr>
        <w:t>ersons,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nc</w:t>
      </w:r>
      <w:r w:rsidR="00E94C86">
        <w:rPr>
          <w:rFonts w:ascii="Arial" w:eastAsia="Arial" w:hAnsi="Arial" w:cs="Arial"/>
          <w:spacing w:val="-1"/>
        </w:rPr>
        <w:t>l</w:t>
      </w:r>
      <w:r w:rsidR="00E94C86">
        <w:rPr>
          <w:rFonts w:ascii="Arial" w:eastAsia="Arial" w:hAnsi="Arial" w:cs="Arial"/>
        </w:rPr>
        <w:t>udi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g</w:t>
      </w:r>
      <w:r w:rsidR="00E94C86">
        <w:rPr>
          <w:rFonts w:ascii="Arial" w:eastAsia="Arial" w:hAnsi="Arial" w:cs="Arial"/>
          <w:spacing w:val="54"/>
        </w:rPr>
        <w:t xml:space="preserve"> </w:t>
      </w:r>
      <w:r w:rsidR="00E94C86">
        <w:rPr>
          <w:rFonts w:ascii="Arial" w:eastAsia="Arial" w:hAnsi="Arial" w:cs="Arial"/>
        </w:rPr>
        <w:t>preg</w:t>
      </w:r>
      <w:r w:rsidR="00E94C86">
        <w:rPr>
          <w:rFonts w:ascii="Arial" w:eastAsia="Arial" w:hAnsi="Arial" w:cs="Arial"/>
          <w:spacing w:val="-1"/>
        </w:rPr>
        <w:t>n</w:t>
      </w:r>
      <w:r w:rsidR="00E94C86">
        <w:rPr>
          <w:rFonts w:ascii="Arial" w:eastAsia="Arial" w:hAnsi="Arial" w:cs="Arial"/>
        </w:rPr>
        <w:t>ant</w:t>
      </w:r>
      <w:r w:rsidR="00E94C86">
        <w:rPr>
          <w:rFonts w:ascii="Arial" w:eastAsia="Arial" w:hAnsi="Arial" w:cs="Arial"/>
          <w:spacing w:val="52"/>
        </w:rPr>
        <w:t xml:space="preserve"> </w:t>
      </w:r>
      <w:r w:rsidR="00E94C86">
        <w:rPr>
          <w:rFonts w:ascii="Arial" w:eastAsia="Arial" w:hAnsi="Arial" w:cs="Arial"/>
        </w:rPr>
        <w:t>wom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n,</w:t>
      </w:r>
      <w:r w:rsidR="00E94C86">
        <w:rPr>
          <w:rFonts w:ascii="Arial" w:eastAsia="Arial" w:hAnsi="Arial" w:cs="Arial"/>
          <w:spacing w:val="53"/>
        </w:rPr>
        <w:t xml:space="preserve"> </w:t>
      </w:r>
      <w:r w:rsidR="00E94C86">
        <w:rPr>
          <w:rFonts w:ascii="Arial" w:eastAsia="Arial" w:hAnsi="Arial" w:cs="Arial"/>
        </w:rPr>
        <w:t>until</w:t>
      </w:r>
      <w:r w:rsidR="00E94C86">
        <w:rPr>
          <w:rFonts w:ascii="Arial" w:eastAsia="Arial" w:hAnsi="Arial" w:cs="Arial"/>
          <w:spacing w:val="52"/>
        </w:rPr>
        <w:t xml:space="preserve"> </w:t>
      </w:r>
      <w:r w:rsidR="00E94C86">
        <w:rPr>
          <w:rFonts w:ascii="Arial" w:eastAsia="Arial" w:hAnsi="Arial" w:cs="Arial"/>
        </w:rPr>
        <w:t>the admin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  <w:spacing w:val="1"/>
        </w:rPr>
        <w:t>s</w:t>
      </w:r>
      <w:r w:rsidR="00E94C86">
        <w:rPr>
          <w:rFonts w:ascii="Arial" w:eastAsia="Arial" w:hAnsi="Arial" w:cs="Arial"/>
        </w:rPr>
        <w:t>tered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rad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on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cli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h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ecayed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to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at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  <w:spacing w:val="-1"/>
        </w:rPr>
        <w:t>l</w:t>
      </w:r>
      <w:r w:rsidR="00E94C86">
        <w:rPr>
          <w:rFonts w:ascii="Arial" w:eastAsia="Arial" w:hAnsi="Arial" w:cs="Arial"/>
        </w:rPr>
        <w:t>e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  <w:spacing w:val="1"/>
        </w:rPr>
        <w:t>s</w:t>
      </w:r>
      <w:r w:rsidR="00E94C86">
        <w:rPr>
          <w:rFonts w:ascii="Arial" w:eastAsia="Arial" w:hAnsi="Arial" w:cs="Arial"/>
        </w:rPr>
        <w:t>t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on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-ei</w:t>
      </w:r>
      <w:r w:rsidR="00E94C86">
        <w:rPr>
          <w:rFonts w:ascii="Arial" w:eastAsia="Arial" w:hAnsi="Arial" w:cs="Arial"/>
          <w:spacing w:val="-1"/>
        </w:rPr>
        <w:t>g</w:t>
      </w:r>
      <w:r w:rsidR="00E94C86">
        <w:rPr>
          <w:rFonts w:ascii="Arial" w:eastAsia="Arial" w:hAnsi="Arial" w:cs="Arial"/>
        </w:rPr>
        <w:t>hth of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reco</w:t>
      </w:r>
      <w:r w:rsidR="00E94C86">
        <w:rPr>
          <w:rFonts w:ascii="Arial" w:eastAsia="Arial" w:hAnsi="Arial" w:cs="Arial"/>
          <w:spacing w:val="-1"/>
        </w:rPr>
        <w:t>m</w:t>
      </w:r>
      <w:r w:rsidR="00E94C86">
        <w:rPr>
          <w:rFonts w:ascii="Arial" w:eastAsia="Arial" w:hAnsi="Arial" w:cs="Arial"/>
        </w:rPr>
        <w:t>mend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d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  <w:spacing w:val="-1"/>
        </w:rPr>
        <w:t>m</w:t>
      </w:r>
      <w:r w:rsidR="00E94C86">
        <w:rPr>
          <w:rFonts w:ascii="Arial" w:eastAsia="Arial" w:hAnsi="Arial" w:cs="Arial"/>
        </w:rPr>
        <w:t>aximum</w:t>
      </w:r>
      <w:r w:rsidR="00E94C86">
        <w:rPr>
          <w:rFonts w:ascii="Arial" w:eastAsia="Arial" w:hAnsi="Arial" w:cs="Arial"/>
          <w:spacing w:val="2"/>
        </w:rPr>
        <w:t xml:space="preserve"> </w:t>
      </w:r>
      <w:r w:rsidR="00E94C86">
        <w:rPr>
          <w:rFonts w:ascii="Arial" w:eastAsia="Arial" w:hAnsi="Arial" w:cs="Arial"/>
        </w:rPr>
        <w:t>d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sch</w:t>
      </w:r>
      <w:r w:rsidR="00E94C86">
        <w:rPr>
          <w:rFonts w:ascii="Arial" w:eastAsia="Arial" w:hAnsi="Arial" w:cs="Arial"/>
          <w:spacing w:val="-1"/>
        </w:rPr>
        <w:t>a</w:t>
      </w:r>
      <w:r w:rsidR="00E94C86">
        <w:rPr>
          <w:rFonts w:ascii="Arial" w:eastAsia="Arial" w:hAnsi="Arial" w:cs="Arial"/>
        </w:rPr>
        <w:t>rge activity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is</w:t>
      </w:r>
      <w:r w:rsidR="00E94C86"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emph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sized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in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Not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lis</w:t>
      </w:r>
      <w:r w:rsidR="00E94C86">
        <w:rPr>
          <w:rFonts w:ascii="Arial" w:eastAsia="Arial" w:hAnsi="Arial" w:cs="Arial"/>
          <w:spacing w:val="-2"/>
        </w:rPr>
        <w:t>t</w:t>
      </w:r>
      <w:r w:rsidR="00E94C86">
        <w:rPr>
          <w:rFonts w:ascii="Arial" w:eastAsia="Arial" w:hAnsi="Arial" w:cs="Arial"/>
        </w:rPr>
        <w:t>ed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in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Annex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1.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This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is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d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e to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high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dose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rate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at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sk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n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s</w:t>
      </w:r>
      <w:r w:rsidR="00E94C86">
        <w:rPr>
          <w:rFonts w:ascii="Arial" w:eastAsia="Arial" w:hAnsi="Arial" w:cs="Arial"/>
          <w:spacing w:val="-1"/>
        </w:rPr>
        <w:t>u</w:t>
      </w:r>
      <w:r w:rsidR="00E94C86">
        <w:rPr>
          <w:rFonts w:ascii="Arial" w:eastAsia="Arial" w:hAnsi="Arial" w:cs="Arial"/>
        </w:rPr>
        <w:t>rface</w:t>
      </w:r>
      <w:r w:rsidR="00E94C86">
        <w:rPr>
          <w:rFonts w:ascii="Arial" w:eastAsia="Arial" w:hAnsi="Arial" w:cs="Arial"/>
          <w:spacing w:val="1"/>
        </w:rPr>
        <w:t xml:space="preserve"> </w:t>
      </w:r>
      <w:r w:rsidR="00E94C86">
        <w:rPr>
          <w:rFonts w:ascii="Arial" w:eastAsia="Arial" w:hAnsi="Arial" w:cs="Arial"/>
        </w:rPr>
        <w:t>of the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patient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in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proximity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of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the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implant.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No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activity</w:t>
      </w:r>
      <w:r w:rsidR="00E94C86">
        <w:rPr>
          <w:rFonts w:ascii="Arial" w:eastAsia="Arial" w:hAnsi="Arial" w:cs="Arial"/>
          <w:spacing w:val="9"/>
        </w:rPr>
        <w:t xml:space="preserve"> </w:t>
      </w:r>
      <w:r w:rsidR="00E94C86">
        <w:rPr>
          <w:rFonts w:ascii="Arial" w:eastAsia="Arial" w:hAnsi="Arial" w:cs="Arial"/>
        </w:rPr>
        <w:t>limit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is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nec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ssary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for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sh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el</w:t>
      </w:r>
      <w:r w:rsidR="00E94C86">
        <w:rPr>
          <w:rFonts w:ascii="Arial" w:eastAsia="Arial" w:hAnsi="Arial" w:cs="Arial"/>
          <w:spacing w:val="-1"/>
        </w:rPr>
        <w:t>d</w:t>
      </w:r>
      <w:r w:rsidR="00E94C86">
        <w:rPr>
          <w:rFonts w:ascii="Arial" w:eastAsia="Arial" w:hAnsi="Arial" w:cs="Arial"/>
        </w:rPr>
        <w:t>ed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iodin</w:t>
      </w:r>
      <w:r w:rsidR="00E94C86">
        <w:rPr>
          <w:rFonts w:ascii="Arial" w:eastAsia="Arial" w:hAnsi="Arial" w:cs="Arial"/>
          <w:spacing w:val="-1"/>
        </w:rPr>
        <w:t>e</w:t>
      </w:r>
      <w:r w:rsidR="00E94C86">
        <w:rPr>
          <w:rFonts w:ascii="Arial" w:eastAsia="Arial" w:hAnsi="Arial" w:cs="Arial"/>
        </w:rPr>
        <w:t>-</w:t>
      </w:r>
      <w:r w:rsidR="00E94C86">
        <w:rPr>
          <w:rFonts w:ascii="Arial" w:eastAsia="Arial" w:hAnsi="Arial" w:cs="Arial"/>
          <w:spacing w:val="-1"/>
        </w:rPr>
        <w:t>1</w:t>
      </w:r>
      <w:r w:rsidR="00E94C86">
        <w:rPr>
          <w:rFonts w:ascii="Arial" w:eastAsia="Arial" w:hAnsi="Arial" w:cs="Arial"/>
        </w:rPr>
        <w:t>25</w:t>
      </w:r>
      <w:r w:rsidR="00E94C86">
        <w:rPr>
          <w:rFonts w:ascii="Arial" w:eastAsia="Arial" w:hAnsi="Arial" w:cs="Arial"/>
          <w:spacing w:val="7"/>
        </w:rPr>
        <w:t xml:space="preserve"> </w:t>
      </w:r>
      <w:r w:rsidR="00E94C86">
        <w:rPr>
          <w:rFonts w:ascii="Arial" w:eastAsia="Arial" w:hAnsi="Arial" w:cs="Arial"/>
        </w:rPr>
        <w:t>or</w:t>
      </w:r>
      <w:r w:rsidR="00E94C86">
        <w:rPr>
          <w:rFonts w:ascii="Arial" w:eastAsia="Arial" w:hAnsi="Arial" w:cs="Arial"/>
          <w:spacing w:val="8"/>
        </w:rPr>
        <w:t xml:space="preserve"> </w:t>
      </w:r>
      <w:r w:rsidR="00E94C86">
        <w:rPr>
          <w:rFonts w:ascii="Arial" w:eastAsia="Arial" w:hAnsi="Arial" w:cs="Arial"/>
        </w:rPr>
        <w:t>pallad</w:t>
      </w:r>
      <w:r w:rsidR="00E94C86">
        <w:rPr>
          <w:rFonts w:ascii="Arial" w:eastAsia="Arial" w:hAnsi="Arial" w:cs="Arial"/>
          <w:spacing w:val="-1"/>
        </w:rPr>
        <w:t>i</w:t>
      </w:r>
      <w:r w:rsidR="00E94C86">
        <w:rPr>
          <w:rFonts w:ascii="Arial" w:eastAsia="Arial" w:hAnsi="Arial" w:cs="Arial"/>
        </w:rPr>
        <w:t>u</w:t>
      </w:r>
      <w:r w:rsidR="00E94C86">
        <w:rPr>
          <w:rFonts w:ascii="Arial" w:eastAsia="Arial" w:hAnsi="Arial" w:cs="Arial"/>
          <w:spacing w:val="-1"/>
        </w:rPr>
        <w:t>m</w:t>
      </w:r>
      <w:r w:rsidR="00E94C86">
        <w:rPr>
          <w:rFonts w:ascii="Arial" w:eastAsia="Arial" w:hAnsi="Arial" w:cs="Arial"/>
        </w:rPr>
        <w:t>-</w:t>
      </w:r>
    </w:p>
    <w:p w14:paraId="4ACAF91B" w14:textId="77777777" w:rsidR="0024600B" w:rsidRDefault="00E94C86">
      <w:pPr>
        <w:spacing w:line="220" w:lineRule="exact"/>
        <w:ind w:left="114" w:right="73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103 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appl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</w:rPr>
        <w:t>s.</w:t>
      </w:r>
    </w:p>
    <w:p w14:paraId="67C36E0D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4F61E27B" w14:textId="77777777" w:rsidR="0024600B" w:rsidRDefault="00E94C86">
      <w:pPr>
        <w:ind w:left="114" w:right="522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C.3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Radionuclides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unsealed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forms</w:t>
      </w:r>
    </w:p>
    <w:p w14:paraId="793A68E3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0D6D55C" w14:textId="77777777" w:rsidR="0024600B" w:rsidRDefault="00E94C86">
      <w:pPr>
        <w:ind w:left="114" w:right="783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C.3.1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Indium-111</w:t>
      </w:r>
    </w:p>
    <w:p w14:paraId="5CC3FEDD" w14:textId="77777777" w:rsidR="0024600B" w:rsidRDefault="0024600B">
      <w:pPr>
        <w:spacing w:before="13" w:line="220" w:lineRule="exact"/>
        <w:rPr>
          <w:sz w:val="22"/>
          <w:szCs w:val="22"/>
        </w:rPr>
      </w:pPr>
    </w:p>
    <w:p w14:paraId="66155952" w14:textId="77777777" w:rsidR="0024600B" w:rsidRDefault="00E94C86">
      <w:pPr>
        <w:spacing w:line="220" w:lineRule="exact"/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bient 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quivalent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 1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metre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contain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400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</w:rPr>
        <w:t xml:space="preserve"> of indiu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-1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1 is approximate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25 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/h.</w:t>
      </w:r>
    </w:p>
    <w:p w14:paraId="5C10945A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03181A50" w14:textId="77777777" w:rsidR="0024600B" w:rsidRDefault="00E94C86">
      <w:pPr>
        <w:ind w:left="114" w:right="790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C.3.2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Iodine-131</w:t>
      </w:r>
    </w:p>
    <w:p w14:paraId="4EB62BD4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3DBC49C5" w14:textId="77777777" w:rsidR="0024600B" w:rsidRDefault="00E94C86">
      <w:pPr>
        <w:ind w:left="114" w:right="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maxi</w:t>
      </w:r>
      <w:r>
        <w:rPr>
          <w:rFonts w:ascii="Arial" w:eastAsia="Arial" w:hAnsi="Arial" w:cs="Arial"/>
          <w:spacing w:val="-1"/>
        </w:rPr>
        <w:t>mu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activity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iodin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-1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unseal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forms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ated,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outpati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is</w:t>
      </w:r>
    </w:p>
    <w:p w14:paraId="7B66EEAB" w14:textId="31EB7D46" w:rsidR="0024600B" w:rsidRDefault="00C065AD">
      <w:pPr>
        <w:ind w:left="114" w:right="72"/>
        <w:jc w:val="both"/>
        <w:rPr>
          <w:rFonts w:ascii="Arial" w:eastAsia="Arial" w:hAnsi="Arial" w:cs="Arial"/>
        </w:rPr>
        <w:sectPr w:rsidR="0024600B">
          <w:pgSz w:w="11900" w:h="16840"/>
          <w:pgMar w:top="1440" w:right="1020" w:bottom="280" w:left="1020" w:header="1169" w:footer="1145" w:gutter="0"/>
          <w:cols w:space="720"/>
        </w:sectPr>
      </w:pPr>
      <w:r w:rsidRPr="008B063E">
        <w:rPr>
          <w:rFonts w:ascii="Arial" w:eastAsia="Arial" w:hAnsi="Arial" w:cs="Arial"/>
        </w:rPr>
        <w:t>-800</w:t>
      </w:r>
      <w:r w:rsidR="00E94C86" w:rsidRPr="008B063E">
        <w:rPr>
          <w:rFonts w:ascii="Arial" w:eastAsia="Arial" w:hAnsi="Arial" w:cs="Arial"/>
        </w:rPr>
        <w:t>MBq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hese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co</w:t>
      </w:r>
      <w:r w:rsidR="00E94C86" w:rsidRPr="008B063E">
        <w:rPr>
          <w:rFonts w:ascii="Arial" w:eastAsia="Arial" w:hAnsi="Arial" w:cs="Arial"/>
          <w:spacing w:val="-1"/>
        </w:rPr>
        <w:t>m</w:t>
      </w:r>
      <w:r w:rsidR="00E94C86" w:rsidRPr="008B063E">
        <w:rPr>
          <w:rFonts w:ascii="Arial" w:eastAsia="Arial" w:hAnsi="Arial" w:cs="Arial"/>
        </w:rPr>
        <w:t>mendati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ns. The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m</w:t>
      </w:r>
      <w:r w:rsidR="00E94C86" w:rsidRPr="008B063E">
        <w:rPr>
          <w:rFonts w:ascii="Arial" w:eastAsia="Arial" w:hAnsi="Arial" w:cs="Arial"/>
        </w:rPr>
        <w:t>ain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de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ermin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ng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</w:rPr>
        <w:t>f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or</w:t>
      </w:r>
      <w:r w:rsidR="00E94C86" w:rsidRPr="008B063E">
        <w:rPr>
          <w:rFonts w:ascii="Arial" w:eastAsia="Arial" w:hAnsi="Arial" w:cs="Arial"/>
          <w:spacing w:val="2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</w:t>
      </w:r>
      <w:r w:rsidR="00E94C86" w:rsidRPr="008B063E">
        <w:rPr>
          <w:rFonts w:ascii="Arial" w:eastAsia="Arial" w:hAnsi="Arial" w:cs="Arial"/>
          <w:spacing w:val="3"/>
        </w:rPr>
        <w:t xml:space="preserve"> </w:t>
      </w:r>
      <w:r w:rsidR="00E94C86" w:rsidRPr="008B063E">
        <w:rPr>
          <w:rFonts w:ascii="Arial" w:eastAsia="Arial" w:hAnsi="Arial" w:cs="Arial"/>
        </w:rPr>
        <w:t>th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2"/>
        </w:rPr>
        <w:t xml:space="preserve"> </w:t>
      </w:r>
      <w:r w:rsidR="00E94C86" w:rsidRPr="008B063E">
        <w:rPr>
          <w:rFonts w:ascii="Arial" w:eastAsia="Arial" w:hAnsi="Arial" w:cs="Arial"/>
        </w:rPr>
        <w:t>r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mmen</w:t>
      </w:r>
      <w:r w:rsidR="00E94C86" w:rsidRPr="008B063E">
        <w:rPr>
          <w:rFonts w:ascii="Arial" w:eastAsia="Arial" w:hAnsi="Arial" w:cs="Arial"/>
          <w:spacing w:val="-1"/>
        </w:rPr>
        <w:t>d</w:t>
      </w:r>
      <w:r w:rsidR="00E94C86" w:rsidRPr="008B063E">
        <w:rPr>
          <w:rFonts w:ascii="Arial" w:eastAsia="Arial" w:hAnsi="Arial" w:cs="Arial"/>
        </w:rPr>
        <w:t>ation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w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2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external dose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rate,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b</w:t>
      </w:r>
      <w:r w:rsidR="00E94C86" w:rsidRPr="008B063E">
        <w:rPr>
          <w:rFonts w:ascii="Arial" w:eastAsia="Arial" w:hAnsi="Arial" w:cs="Arial"/>
          <w:spacing w:val="-1"/>
        </w:rPr>
        <w:t>u</w:t>
      </w:r>
      <w:r w:rsidR="00E94C86" w:rsidRPr="008B063E">
        <w:rPr>
          <w:rFonts w:ascii="Arial" w:eastAsia="Arial" w:hAnsi="Arial" w:cs="Arial"/>
        </w:rPr>
        <w:t>t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potential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c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ntamination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from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excreted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activity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was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lso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co</w:t>
      </w:r>
      <w:r w:rsidR="00E94C86" w:rsidRPr="008B063E">
        <w:rPr>
          <w:rFonts w:ascii="Arial" w:eastAsia="Arial" w:hAnsi="Arial" w:cs="Arial"/>
          <w:spacing w:val="-1"/>
        </w:rPr>
        <w:t>n</w:t>
      </w:r>
      <w:r w:rsidR="00E94C86" w:rsidRPr="008B063E">
        <w:rPr>
          <w:rFonts w:ascii="Arial" w:eastAsia="Arial" w:hAnsi="Arial" w:cs="Arial"/>
          <w:spacing w:val="1"/>
        </w:rPr>
        <w:t>s</w:t>
      </w:r>
      <w:r w:rsidR="00E94C86" w:rsidRPr="008B063E">
        <w:rPr>
          <w:rFonts w:ascii="Arial" w:eastAsia="Arial" w:hAnsi="Arial" w:cs="Arial"/>
        </w:rPr>
        <w:t>id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r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d.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A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resi</w:t>
      </w:r>
      <w:r w:rsidR="00E94C86" w:rsidRPr="008B063E">
        <w:rPr>
          <w:rFonts w:ascii="Arial" w:eastAsia="Arial" w:hAnsi="Arial" w:cs="Arial"/>
          <w:spacing w:val="-1"/>
        </w:rPr>
        <w:t>d</w:t>
      </w:r>
      <w:r w:rsidR="00E94C86" w:rsidRPr="008B063E">
        <w:rPr>
          <w:rFonts w:ascii="Arial" w:eastAsia="Arial" w:hAnsi="Arial" w:cs="Arial"/>
        </w:rPr>
        <w:t>ual</w:t>
      </w:r>
      <w:r w:rsidR="00E94C86" w:rsidRPr="008B063E">
        <w:rPr>
          <w:rFonts w:ascii="Arial" w:eastAsia="Arial" w:hAnsi="Arial" w:cs="Arial"/>
          <w:spacing w:val="11"/>
        </w:rPr>
        <w:t xml:space="preserve"> </w:t>
      </w:r>
      <w:r w:rsidR="00E94C86" w:rsidRPr="008B063E">
        <w:rPr>
          <w:rFonts w:ascii="Arial" w:eastAsia="Arial" w:hAnsi="Arial" w:cs="Arial"/>
        </w:rPr>
        <w:t>patient</w:t>
      </w:r>
      <w:r w:rsidR="00E94C86" w:rsidRPr="008B063E">
        <w:rPr>
          <w:rFonts w:ascii="Arial" w:eastAsia="Arial" w:hAnsi="Arial" w:cs="Arial"/>
          <w:spacing w:val="12"/>
        </w:rPr>
        <w:t xml:space="preserve"> </w:t>
      </w:r>
      <w:r w:rsidR="00E94C86" w:rsidRPr="008B063E">
        <w:rPr>
          <w:rFonts w:ascii="Arial" w:eastAsia="Arial" w:hAnsi="Arial" w:cs="Arial"/>
        </w:rPr>
        <w:t>activity of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D345E3" w:rsidRPr="008B063E">
        <w:rPr>
          <w:rFonts w:ascii="Arial" w:eastAsia="Arial" w:hAnsi="Arial" w:cs="Arial"/>
          <w:spacing w:val="1"/>
        </w:rPr>
        <w:t>800</w:t>
      </w:r>
      <w:r w:rsidR="00E94C86" w:rsidRPr="008B063E">
        <w:rPr>
          <w:rFonts w:ascii="Arial" w:eastAsia="Arial" w:hAnsi="Arial" w:cs="Arial"/>
        </w:rPr>
        <w:t>MBq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f iodine-</w:t>
      </w:r>
      <w:r w:rsidR="00E94C86" w:rsidRPr="008B063E">
        <w:rPr>
          <w:rFonts w:ascii="Arial" w:eastAsia="Arial" w:hAnsi="Arial" w:cs="Arial"/>
          <w:spacing w:val="-1"/>
        </w:rPr>
        <w:t>1</w:t>
      </w:r>
      <w:r w:rsidR="00E94C86" w:rsidRPr="008B063E">
        <w:rPr>
          <w:rFonts w:ascii="Arial" w:eastAsia="Arial" w:hAnsi="Arial" w:cs="Arial"/>
        </w:rPr>
        <w:t>31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resul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s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in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an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mbient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-1"/>
        </w:rPr>
        <w:t>o</w:t>
      </w:r>
      <w:r w:rsidR="00E94C86" w:rsidRPr="008B063E">
        <w:rPr>
          <w:rFonts w:ascii="Arial" w:eastAsia="Arial" w:hAnsi="Arial" w:cs="Arial"/>
        </w:rPr>
        <w:t>se equiv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</w:rPr>
        <w:t>lent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rate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in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the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ran</w:t>
      </w:r>
      <w:r w:rsidR="00E94C86" w:rsidRPr="008B063E">
        <w:rPr>
          <w:rFonts w:ascii="Arial" w:eastAsia="Arial" w:hAnsi="Arial" w:cs="Arial"/>
          <w:spacing w:val="-1"/>
        </w:rPr>
        <w:t>g</w:t>
      </w:r>
      <w:r w:rsidR="00E94C86" w:rsidRPr="008B063E">
        <w:rPr>
          <w:rFonts w:ascii="Arial" w:eastAsia="Arial" w:hAnsi="Arial" w:cs="Arial"/>
        </w:rPr>
        <w:t>e 25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-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40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µ</w:t>
      </w:r>
      <w:proofErr w:type="spellStart"/>
      <w:r w:rsidR="00E94C86" w:rsidRPr="008B063E">
        <w:rPr>
          <w:rFonts w:ascii="Arial" w:eastAsia="Arial" w:hAnsi="Arial" w:cs="Arial"/>
        </w:rPr>
        <w:t>Sv</w:t>
      </w:r>
      <w:proofErr w:type="spellEnd"/>
      <w:r w:rsidR="00E94C86" w:rsidRPr="008B063E">
        <w:rPr>
          <w:rFonts w:ascii="Arial" w:eastAsia="Arial" w:hAnsi="Arial" w:cs="Arial"/>
        </w:rPr>
        <w:t>/h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at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1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m,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taking into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a</w:t>
      </w:r>
      <w:r w:rsidR="00E94C86" w:rsidRPr="008B063E">
        <w:rPr>
          <w:rFonts w:ascii="Arial" w:eastAsia="Arial" w:hAnsi="Arial" w:cs="Arial"/>
          <w:spacing w:val="1"/>
        </w:rPr>
        <w:t>c</w:t>
      </w:r>
      <w:r w:rsidR="00E94C86" w:rsidRPr="008B063E">
        <w:rPr>
          <w:rFonts w:ascii="Arial" w:eastAsia="Arial" w:hAnsi="Arial" w:cs="Arial"/>
        </w:rPr>
        <w:t>count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he shield</w:t>
      </w:r>
      <w:r w:rsidR="00E94C86" w:rsidRPr="008B063E">
        <w:rPr>
          <w:rFonts w:ascii="Arial" w:eastAsia="Arial" w:hAnsi="Arial" w:cs="Arial"/>
          <w:spacing w:val="-1"/>
        </w:rPr>
        <w:t>i</w:t>
      </w:r>
      <w:r w:rsidR="00E94C86" w:rsidRPr="008B063E">
        <w:rPr>
          <w:rFonts w:ascii="Arial" w:eastAsia="Arial" w:hAnsi="Arial" w:cs="Arial"/>
        </w:rPr>
        <w:t>ng provid</w:t>
      </w:r>
      <w:r w:rsidR="00E94C86" w:rsidRPr="008B063E">
        <w:rPr>
          <w:rFonts w:ascii="Arial" w:eastAsia="Arial" w:hAnsi="Arial" w:cs="Arial"/>
          <w:spacing w:val="-1"/>
        </w:rPr>
        <w:t>e</w:t>
      </w:r>
      <w:r w:rsidR="00E94C86" w:rsidRPr="008B063E">
        <w:rPr>
          <w:rFonts w:ascii="Arial" w:eastAsia="Arial" w:hAnsi="Arial" w:cs="Arial"/>
        </w:rPr>
        <w:t>d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</w:rPr>
        <w:t>by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2"/>
        </w:rPr>
        <w:t>t</w:t>
      </w:r>
      <w:r w:rsidR="00E94C86" w:rsidRPr="008B063E">
        <w:rPr>
          <w:rFonts w:ascii="Arial" w:eastAsia="Arial" w:hAnsi="Arial" w:cs="Arial"/>
        </w:rPr>
        <w:t>he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p</w:t>
      </w:r>
      <w:r w:rsidR="00E94C86" w:rsidRPr="008B063E">
        <w:rPr>
          <w:rFonts w:ascii="Arial" w:eastAsia="Arial" w:hAnsi="Arial" w:cs="Arial"/>
        </w:rPr>
        <w:t>atient's</w:t>
      </w:r>
      <w:r w:rsidR="00E94C86" w:rsidRPr="008B063E">
        <w:rPr>
          <w:rFonts w:ascii="Arial" w:eastAsia="Arial" w:hAnsi="Arial" w:cs="Arial"/>
          <w:spacing w:val="1"/>
        </w:rPr>
        <w:t xml:space="preserve"> </w:t>
      </w:r>
      <w:r w:rsidR="00E94C86" w:rsidRPr="008B063E">
        <w:rPr>
          <w:rFonts w:ascii="Arial" w:eastAsia="Arial" w:hAnsi="Arial" w:cs="Arial"/>
          <w:spacing w:val="-1"/>
        </w:rPr>
        <w:t>b</w:t>
      </w:r>
      <w:r w:rsidR="00E94C86" w:rsidRPr="008B063E">
        <w:rPr>
          <w:rFonts w:ascii="Arial" w:eastAsia="Arial" w:hAnsi="Arial" w:cs="Arial"/>
        </w:rPr>
        <w:t>ody.</w:t>
      </w:r>
      <w:r w:rsidR="00E94C86">
        <w:rPr>
          <w:rFonts w:ascii="Arial" w:eastAsia="Arial" w:hAnsi="Arial" w:cs="Arial"/>
          <w:spacing w:val="1"/>
        </w:rPr>
        <w:t xml:space="preserve"> </w:t>
      </w:r>
    </w:p>
    <w:p w14:paraId="36DF09BD" w14:textId="77777777" w:rsidR="0024600B" w:rsidRDefault="0024600B">
      <w:pPr>
        <w:spacing w:before="9" w:line="160" w:lineRule="exact"/>
        <w:rPr>
          <w:sz w:val="16"/>
          <w:szCs w:val="16"/>
        </w:rPr>
      </w:pPr>
    </w:p>
    <w:p w14:paraId="258555A1" w14:textId="77777777" w:rsidR="0024600B" w:rsidRDefault="0024600B">
      <w:pPr>
        <w:spacing w:line="200" w:lineRule="exact"/>
      </w:pPr>
    </w:p>
    <w:p w14:paraId="0732BD49" w14:textId="77777777" w:rsidR="0024600B" w:rsidRDefault="00E94C86">
      <w:pPr>
        <w:spacing w:before="31"/>
        <w:ind w:left="114" w:right="761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C.3.3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Rhenium-188</w:t>
      </w:r>
    </w:p>
    <w:p w14:paraId="40944B0C" w14:textId="77777777" w:rsidR="0024600B" w:rsidRDefault="0024600B">
      <w:pPr>
        <w:spacing w:before="12" w:line="240" w:lineRule="exact"/>
        <w:rPr>
          <w:sz w:val="24"/>
          <w:szCs w:val="24"/>
        </w:rPr>
      </w:pPr>
    </w:p>
    <w:p w14:paraId="140FE7AD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ambi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equi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at 1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etre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000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niu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-1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approximate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25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(Fox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02). 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dition,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beta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emission,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ntial contam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from excre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ed activity needs to be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d.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ere </w:t>
      </w:r>
      <w:proofErr w:type="spellStart"/>
      <w:r>
        <w:rPr>
          <w:rFonts w:ascii="Arial" w:eastAsia="Arial" w:hAnsi="Arial" w:cs="Arial"/>
        </w:rPr>
        <w:t>excretab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forms are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dminist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 the time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schar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continent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atients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on-controlled premis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take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count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 phys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half-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ife of this 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clide.</w:t>
      </w:r>
    </w:p>
    <w:p w14:paraId="413782EF" w14:textId="77777777" w:rsidR="0024600B" w:rsidRDefault="0024600B">
      <w:pPr>
        <w:spacing w:before="13" w:line="220" w:lineRule="exact"/>
        <w:rPr>
          <w:sz w:val="22"/>
          <w:szCs w:val="22"/>
        </w:rPr>
      </w:pPr>
    </w:p>
    <w:p w14:paraId="09A6CF50" w14:textId="77777777" w:rsidR="0024600B" w:rsidRDefault="00E94C86">
      <w:pPr>
        <w:ind w:left="114" w:right="748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C.3.4  </w:t>
      </w:r>
      <w:r>
        <w:rPr>
          <w:rFonts w:ascii="Arial" w:eastAsia="Arial" w:hAnsi="Arial" w:cs="Arial"/>
          <w:b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Samarium-153</w:t>
      </w:r>
    </w:p>
    <w:p w14:paraId="5F6BE449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4921B583" w14:textId="77777777" w:rsidR="0024600B" w:rsidRDefault="00E94C86">
      <w:pPr>
        <w:ind w:left="114" w:right="56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port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ambient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equivalent 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te at 1 </w:t>
      </w:r>
      <w:proofErr w:type="spellStart"/>
      <w:r>
        <w:rPr>
          <w:rFonts w:ascii="Arial" w:eastAsia="Arial" w:hAnsi="Arial" w:cs="Arial"/>
        </w:rPr>
        <w:t>metre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 patien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 1-2 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urs after the adm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tration of</w:t>
      </w:r>
    </w:p>
    <w:p w14:paraId="2D3D3922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700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 sam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riu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53-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DTMP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20-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Eary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1993).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ken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furt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 recomm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should 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ntil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ne, or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referably two,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ary voi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ave occurr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is 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tent with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 rec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maxim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 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activity of 4 </w:t>
      </w:r>
      <w:r>
        <w:rPr>
          <w:rFonts w:ascii="Arial" w:eastAsia="Arial" w:hAnsi="Arial" w:cs="Arial"/>
          <w:spacing w:val="1"/>
        </w:rPr>
        <w:t>0</w:t>
      </w:r>
      <w:r>
        <w:rPr>
          <w:rFonts w:ascii="Arial" w:eastAsia="Arial" w:hAnsi="Arial" w:cs="Arial"/>
        </w:rPr>
        <w:t xml:space="preserve">00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</w:rPr>
        <w:t>.</w:t>
      </w:r>
    </w:p>
    <w:p w14:paraId="20C59F53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87E020D" w14:textId="77777777" w:rsidR="0024600B" w:rsidRDefault="00E94C86">
      <w:pPr>
        <w:ind w:left="114" w:right="276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C.4     </w:t>
      </w:r>
      <w:r>
        <w:rPr>
          <w:rFonts w:ascii="Arial" w:eastAsia="Arial" w:hAnsi="Arial" w:cs="Arial"/>
          <w:b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Beta</w:t>
      </w:r>
      <w:r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emitters</w:t>
      </w:r>
      <w:r>
        <w:rPr>
          <w:rFonts w:ascii="Arial" w:eastAsia="Arial" w:hAnsi="Arial" w:cs="Arial"/>
          <w:b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(Phosphorus-32,</w:t>
      </w:r>
      <w:r>
        <w:rPr>
          <w:rFonts w:ascii="Arial" w:eastAsia="Arial" w:hAnsi="Arial" w:cs="Arial"/>
          <w:b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ttrium-90</w:t>
      </w:r>
      <w:r>
        <w:rPr>
          <w:rFonts w:ascii="Arial" w:eastAsia="Arial" w:hAnsi="Arial" w:cs="Arial"/>
          <w:b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strontium-89)</w:t>
      </w:r>
    </w:p>
    <w:p w14:paraId="752190D3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23BDE245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External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limits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appl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these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cli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remain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hin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pati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nt's body.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minimal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external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rate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activities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normally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minist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beta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patient</w:t>
      </w:r>
      <w:r>
        <w:rPr>
          <w:rFonts w:ascii="Arial" w:eastAsia="Arial" w:hAnsi="Arial" w:cs="Arial"/>
          <w:spacing w:val="-1"/>
        </w:rPr>
        <w:t>'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body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tiss</w:t>
      </w:r>
      <w:r>
        <w:rPr>
          <w:rFonts w:ascii="Arial" w:eastAsia="Arial" w:hAnsi="Arial" w:cs="Arial"/>
          <w:spacing w:val="-1"/>
        </w:rPr>
        <w:t>ue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small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ex</w:t>
      </w:r>
      <w:r>
        <w:rPr>
          <w:rFonts w:ascii="Arial" w:eastAsia="Arial" w:hAnsi="Arial" w:cs="Arial"/>
        </w:rPr>
        <w:t>ternal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rate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exist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is chie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ly from bre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sstrah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ation.</w:t>
      </w:r>
    </w:p>
    <w:p w14:paraId="469E2F08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D7F2810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maj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excreted activity.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activity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spect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rin</w:t>
      </w:r>
      <w:r>
        <w:rPr>
          <w:rFonts w:ascii="Arial" w:eastAsia="Arial" w:hAnsi="Arial" w:cs="Arial"/>
          <w:spacing w:val="-1"/>
        </w:rPr>
        <w:t>ar</w:t>
      </w:r>
      <w:r>
        <w:rPr>
          <w:rFonts w:ascii="Arial" w:eastAsia="Arial" w:hAnsi="Arial" w:cs="Arial"/>
        </w:rPr>
        <w:t>y excreti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ncontin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patien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hav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ex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2. 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apply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radi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rm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eutical for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 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 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uble 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tally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retain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body.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ded maxim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 disch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rge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ivity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sphorus-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retai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200</w:t>
      </w:r>
      <w:r>
        <w:rPr>
          <w:rFonts w:ascii="Arial" w:eastAsia="Arial" w:hAnsi="Arial" w:cs="Arial"/>
          <w:spacing w:val="18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maximum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scharge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tivity 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yttrium-90 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cr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rom 1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</w:rPr>
        <w:t xml:space="preserve">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4 000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</w:rPr>
        <w:t xml:space="preserve"> 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comme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 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bient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equiva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ent rate 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1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ntain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4 4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</w:rPr>
        <w:t>q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yttriu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1"/>
        </w:rPr>
        <w:t>9</w:t>
      </w:r>
      <w:r>
        <w:rPr>
          <w:rFonts w:ascii="Arial" w:eastAsia="Arial" w:hAnsi="Arial" w:cs="Arial"/>
        </w:rPr>
        <w:t>0, 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mostly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ntrated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 the abdom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nal 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is approxi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5 µ</w:t>
      </w:r>
      <w:proofErr w:type="spellStart"/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/h (Smart 20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2).</w:t>
      </w:r>
    </w:p>
    <w:p w14:paraId="5230C5B4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341D66B4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  <w:sectPr w:rsidR="0024600B">
          <w:pgSz w:w="11900" w:h="16840"/>
          <w:pgMar w:top="1280" w:right="1020" w:bottom="280" w:left="1020" w:header="1169" w:footer="1145" w:gutter="0"/>
          <w:cols w:space="720"/>
        </w:sectPr>
      </w:pP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maxi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um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disc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activity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300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MBq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strontium-89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relatively long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sical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bio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half-life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ucl</w:t>
      </w:r>
      <w:r>
        <w:rPr>
          <w:rFonts w:ascii="Arial" w:eastAsia="Arial" w:hAnsi="Arial" w:cs="Arial"/>
          <w:spacing w:val="-1"/>
        </w:rPr>
        <w:t>id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 impose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</w:rPr>
        <w:t>actical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ions si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 admin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tered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doses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 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nerally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an this.</w:t>
      </w:r>
    </w:p>
    <w:p w14:paraId="66F9D8D6" w14:textId="77777777" w:rsidR="0024600B" w:rsidRDefault="0024600B">
      <w:pPr>
        <w:spacing w:line="200" w:lineRule="exact"/>
      </w:pPr>
    </w:p>
    <w:p w14:paraId="1A007498" w14:textId="77777777" w:rsidR="0024600B" w:rsidRDefault="0024600B">
      <w:pPr>
        <w:spacing w:before="2" w:line="280" w:lineRule="exact"/>
        <w:rPr>
          <w:sz w:val="28"/>
          <w:szCs w:val="28"/>
        </w:rPr>
      </w:pPr>
    </w:p>
    <w:p w14:paraId="1E859F72" w14:textId="77777777" w:rsidR="0024600B" w:rsidRDefault="00E94C86">
      <w:pPr>
        <w:spacing w:before="29"/>
        <w:ind w:left="4405" w:right="440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Annex D</w:t>
      </w:r>
    </w:p>
    <w:p w14:paraId="0742A30C" w14:textId="77777777" w:rsidR="0024600B" w:rsidRDefault="00E94C86">
      <w:pPr>
        <w:spacing w:line="260" w:lineRule="exact"/>
        <w:ind w:left="4228" w:right="422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(informati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e)</w:t>
      </w:r>
    </w:p>
    <w:p w14:paraId="2275B38A" w14:textId="77777777" w:rsidR="0024600B" w:rsidRDefault="0024600B">
      <w:pPr>
        <w:spacing w:before="12" w:line="220" w:lineRule="exact"/>
        <w:rPr>
          <w:sz w:val="22"/>
          <w:szCs w:val="22"/>
        </w:rPr>
      </w:pPr>
    </w:p>
    <w:p w14:paraId="1875871B" w14:textId="77777777" w:rsidR="0024600B" w:rsidRDefault="00E94C86">
      <w:pPr>
        <w:ind w:left="114" w:right="6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D.1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Health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effects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ionizing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radiat</w:t>
      </w:r>
      <w:r>
        <w:rPr>
          <w:rFonts w:ascii="Arial" w:eastAsia="Arial" w:hAnsi="Arial" w:cs="Arial"/>
          <w:b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on and standards for control of exposure</w:t>
      </w:r>
    </w:p>
    <w:p w14:paraId="6FCCE5B5" w14:textId="77777777" w:rsidR="0024600B" w:rsidRDefault="0024600B">
      <w:pPr>
        <w:spacing w:before="8" w:line="220" w:lineRule="exact"/>
        <w:rPr>
          <w:sz w:val="22"/>
          <w:szCs w:val="22"/>
        </w:rPr>
      </w:pPr>
    </w:p>
    <w:p w14:paraId="229534DC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1"/>
        </w:rPr>
        <w:t>no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high dos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nizi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cause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harm,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ntinuing 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entif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uncertainty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bout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effec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low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levels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routi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encount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memb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publ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 most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-day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rkers,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little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epi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emiol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gical evide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alth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fects. Radiat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ndards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nize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ble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eliminate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posure,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rovi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for a system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 control to avoid unn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ssary exp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 and to 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in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low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ge.</w:t>
      </w:r>
    </w:p>
    <w:p w14:paraId="5119A92C" w14:textId="77777777" w:rsidR="0024600B" w:rsidRDefault="0024600B">
      <w:pPr>
        <w:spacing w:before="9" w:line="220" w:lineRule="exact"/>
        <w:rPr>
          <w:sz w:val="22"/>
          <w:szCs w:val="22"/>
        </w:rPr>
      </w:pPr>
    </w:p>
    <w:p w14:paraId="607BE13D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Extreme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ro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0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evert</w:t>
      </w:r>
      <w:proofErr w:type="spellEnd"/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abov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),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ceived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-1"/>
        </w:rPr>
        <w:t>io</w:t>
      </w:r>
      <w:r>
        <w:rPr>
          <w:rFonts w:ascii="Arial" w:eastAsia="Arial" w:hAnsi="Arial" w:cs="Arial"/>
        </w:rPr>
        <w:t>d, 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 so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mu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inter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rg</w:t>
      </w:r>
      <w:r>
        <w:rPr>
          <w:rFonts w:ascii="Arial" w:eastAsia="Arial" w:hAnsi="Arial" w:cs="Arial"/>
        </w:rPr>
        <w:t>ans 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tiss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vital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sys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ase 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function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death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sult within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day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ks. Very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high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(be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about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1 </w:t>
      </w:r>
      <w:proofErr w:type="spellStart"/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rt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and 10 </w:t>
      </w:r>
      <w:proofErr w:type="spellStart"/>
      <w:r>
        <w:rPr>
          <w:rFonts w:ascii="Arial" w:eastAsia="Arial" w:hAnsi="Arial" w:cs="Arial"/>
        </w:rPr>
        <w:t>sie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ert</w:t>
      </w:r>
      <w:proofErr w:type="spellEnd"/>
      <w:r>
        <w:rPr>
          <w:rFonts w:ascii="Arial" w:eastAsia="Arial" w:hAnsi="Arial" w:cs="Arial"/>
        </w:rPr>
        <w:t>),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received in 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short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period,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kill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arge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numbers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cells,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impa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function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vital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organs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syste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Acute health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such 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ea,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vomitin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skin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tissue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rns,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rment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 body’s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bility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fight infection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may result 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thin hours, 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ys or </w:t>
      </w:r>
      <w:r>
        <w:rPr>
          <w:rFonts w:ascii="Arial" w:eastAsia="Arial" w:hAnsi="Arial" w:cs="Arial"/>
          <w:spacing w:val="3"/>
        </w:rPr>
        <w:t>w</w:t>
      </w:r>
      <w:r>
        <w:rPr>
          <w:rFonts w:ascii="Arial" w:eastAsia="Arial" w:hAnsi="Arial" w:cs="Arial"/>
        </w:rPr>
        <w:t>eeks.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extent of the dama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incre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with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dose.</w:t>
      </w:r>
    </w:p>
    <w:p w14:paraId="0B7CBC5A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4B527E58" w14:textId="77777777" w:rsidR="0024600B" w:rsidRDefault="00E94C86">
      <w:pPr>
        <w:ind w:left="114" w:right="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er,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‘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</w:rPr>
        <w:t>termin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stic’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fects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serv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doses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elow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rtain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threshol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</w:rPr>
        <w:t>y limiting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leve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elow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sho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ds,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eterministic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ev</w:t>
      </w:r>
      <w:r>
        <w:rPr>
          <w:rFonts w:ascii="Arial" w:eastAsia="Arial" w:hAnsi="Arial" w:cs="Arial"/>
        </w:rPr>
        <w:t>ented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y.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Doses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ow the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threshol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determ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nistic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eff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cts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llular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ge,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but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necessarily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to harm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ndividual: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abil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stic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‘st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tic’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nature.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kn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dos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bov</w:t>
      </w:r>
      <w:r>
        <w:rPr>
          <w:rFonts w:ascii="Arial" w:eastAsia="Arial" w:hAnsi="Arial" w:cs="Arial"/>
        </w:rPr>
        <w:t>e about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00</w:t>
      </w:r>
      <w:r>
        <w:rPr>
          <w:rFonts w:ascii="Arial" w:eastAsia="Arial" w:hAnsi="Arial" w:cs="Arial"/>
          <w:spacing w:val="8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received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od,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lead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develo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ing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ater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life.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e 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go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epi</w:t>
      </w:r>
      <w:r>
        <w:rPr>
          <w:rFonts w:ascii="Arial" w:eastAsia="Arial" w:hAnsi="Arial" w:cs="Arial"/>
          <w:spacing w:val="-1"/>
        </w:rPr>
        <w:t>de</w:t>
      </w:r>
      <w:r>
        <w:rPr>
          <w:rFonts w:ascii="Arial" w:eastAsia="Arial" w:hAnsi="Arial" w:cs="Arial"/>
        </w:rPr>
        <w:t>miolog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cially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udi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survivors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 atomic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bin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–that,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for several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typ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ses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ughly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in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ly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risk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averag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 all ag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types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is ab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 1 in 100 for ev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ry 100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</w:rPr>
        <w:t xml:space="preserve"> of dose (i.e. 1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10 000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er </w:t>
      </w:r>
      <w:proofErr w:type="spellStart"/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Sv</w:t>
      </w:r>
      <w:proofErr w:type="spellEnd"/>
      <w:r>
        <w:rPr>
          <w:rFonts w:ascii="Arial" w:eastAsia="Arial" w:hAnsi="Arial" w:cs="Arial"/>
        </w:rPr>
        <w:t>).</w:t>
      </w:r>
    </w:p>
    <w:p w14:paraId="36C5D1E8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5E128640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100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idence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harm 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ear-cut.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studi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evid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nce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n-i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duced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epidemiol</w:t>
      </w:r>
      <w:r>
        <w:rPr>
          <w:rFonts w:ascii="Arial" w:eastAsia="Arial" w:hAnsi="Arial" w:cs="Arial"/>
          <w:spacing w:val="-1"/>
        </w:rPr>
        <w:t>og</w:t>
      </w:r>
      <w:r>
        <w:rPr>
          <w:rFonts w:ascii="Arial" w:eastAsia="Arial" w:hAnsi="Arial" w:cs="Arial"/>
        </w:rPr>
        <w:t>ical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research has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een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able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ish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equiv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cally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there 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statistical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significance 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doses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below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few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tens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millisieverts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Nevertheless, given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 threshold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stoch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stic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as be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nstrated,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</w:rPr>
        <w:t>der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utious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ablishing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lth stan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lity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between risk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and dose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observed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higher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ntinue throu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wer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evels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zero.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led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li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ear,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no-thresho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hyp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thes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made 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ation 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purp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only.</w:t>
      </w:r>
    </w:p>
    <w:p w14:paraId="07B51E58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4A59C852" w14:textId="77777777" w:rsidR="0024600B" w:rsidRDefault="00E94C86">
      <w:pPr>
        <w:ind w:left="114" w:right="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evi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ence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ac</w:t>
      </w:r>
      <w:r>
        <w:rPr>
          <w:rFonts w:ascii="Arial" w:eastAsia="Arial" w:hAnsi="Arial" w:cs="Arial"/>
        </w:rPr>
        <w:t>cumu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riod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ived over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Exce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acciden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med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normally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received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over 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ort peri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priate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rmini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stan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expos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use a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</w:rPr>
        <w:t>riskfact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proofErr w:type="spellEnd"/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that tak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into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account.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While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well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quantified,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red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ion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hig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-d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risk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factor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two has been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opted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tionally,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</w:rPr>
        <w:t>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 pur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risk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on-i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tal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(the 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 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ctor) is tak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to be 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out 1 in 20 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 xml:space="preserve">0 per </w:t>
      </w:r>
      <w:proofErr w:type="spellStart"/>
      <w:r>
        <w:rPr>
          <w:rFonts w:ascii="Arial" w:eastAsia="Arial" w:hAnsi="Arial" w:cs="Arial"/>
        </w:rPr>
        <w:t>mSv</w:t>
      </w:r>
      <w:proofErr w:type="spellEnd"/>
      <w:r>
        <w:rPr>
          <w:rFonts w:ascii="Arial" w:eastAsia="Arial" w:hAnsi="Arial" w:cs="Arial"/>
        </w:rPr>
        <w:t xml:space="preserve"> of dose for the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opulati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 who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</w:p>
    <w:p w14:paraId="7166CE06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0FFAAD06" w14:textId="77777777" w:rsidR="0024600B" w:rsidRDefault="00E94C86">
      <w:pPr>
        <w:ind w:left="114" w:right="7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poth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ct,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carri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sk. 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ore,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control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exposure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stoch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stic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effects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to avoid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as</w:t>
      </w:r>
      <w:r>
        <w:rPr>
          <w:rFonts w:ascii="Arial" w:eastAsia="Arial" w:hAnsi="Arial" w:cs="Arial"/>
        </w:rPr>
        <w:t>onably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avoi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ab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timizing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er, risk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sense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often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popu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ensure suffic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 of the individua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 Consequ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ntly, the optimization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nned by app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ying dose li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its </w:t>
      </w:r>
      <w:proofErr w:type="gramStart"/>
      <w:r>
        <w:rPr>
          <w:rFonts w:ascii="Arial" w:eastAsia="Arial" w:hAnsi="Arial" w:cs="Arial"/>
        </w:rPr>
        <w:t xml:space="preserve">that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restr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ct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risk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individua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an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accept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ble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level. </w:t>
      </w:r>
      <w:r>
        <w:rPr>
          <w:rFonts w:ascii="Arial" w:eastAsia="Arial" w:hAnsi="Arial" w:cs="Arial"/>
          <w:spacing w:val="2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fundam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ntal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regu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atory  philos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phy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is expr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 three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ples,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ased 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recomme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ernati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nal Commissi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Rad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olog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Protecti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(ICRP), w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 be sum</w:t>
      </w:r>
      <w:r>
        <w:rPr>
          <w:rFonts w:ascii="Arial" w:eastAsia="Arial" w:hAnsi="Arial" w:cs="Arial"/>
          <w:spacing w:val="-1"/>
        </w:rPr>
        <w:t>ma</w:t>
      </w:r>
      <w:r>
        <w:rPr>
          <w:rFonts w:ascii="Arial" w:eastAsia="Arial" w:hAnsi="Arial" w:cs="Arial"/>
        </w:rPr>
        <w:t>riz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as foll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ws:</w:t>
      </w:r>
    </w:p>
    <w:p w14:paraId="1ECC87F0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2787C3FA" w14:textId="77777777" w:rsidR="0024600B" w:rsidRDefault="00E94C86">
      <w:pPr>
        <w:ind w:left="114" w:right="75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D.2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Justification</w:t>
      </w:r>
    </w:p>
    <w:p w14:paraId="1E7613BB" w14:textId="77777777" w:rsidR="0024600B" w:rsidRDefault="0024600B">
      <w:pPr>
        <w:spacing w:before="4" w:line="180" w:lineRule="exact"/>
        <w:rPr>
          <w:sz w:val="18"/>
          <w:szCs w:val="18"/>
        </w:rPr>
      </w:pPr>
    </w:p>
    <w:p w14:paraId="32DFB278" w14:textId="77777777" w:rsidR="0024600B" w:rsidRDefault="00E94C86">
      <w:pPr>
        <w:ind w:left="114" w:right="4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activities that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use exposure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radiation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ma</w:t>
      </w:r>
      <w:r>
        <w:rPr>
          <w:rFonts w:ascii="Arial" w:eastAsia="Arial" w:hAnsi="Arial" w:cs="Arial"/>
        </w:rPr>
        <w:t>y be permitt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only if they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 more go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 than harm.</w:t>
      </w:r>
    </w:p>
    <w:p w14:paraId="4ACE6EA6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6C77B3F6" w14:textId="77777777" w:rsidR="0024600B" w:rsidRDefault="00E94C86">
      <w:pPr>
        <w:ind w:left="114" w:right="60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D.3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Optimization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protection</w:t>
      </w:r>
    </w:p>
    <w:p w14:paraId="473FE684" w14:textId="77777777" w:rsidR="0024600B" w:rsidRDefault="0024600B">
      <w:pPr>
        <w:spacing w:before="3" w:line="180" w:lineRule="exact"/>
        <w:rPr>
          <w:sz w:val="18"/>
          <w:szCs w:val="18"/>
        </w:rPr>
      </w:pPr>
    </w:p>
    <w:p w14:paraId="08D66E8A" w14:textId="3231AAB1" w:rsidR="0024600B" w:rsidRDefault="00E94C86" w:rsidP="008B063E">
      <w:pPr>
        <w:ind w:left="114" w:right="73"/>
        <w:jc w:val="both"/>
      </w:pPr>
      <w:r>
        <w:rPr>
          <w:rFonts w:ascii="Arial" w:eastAsia="Arial" w:hAnsi="Arial" w:cs="Arial"/>
        </w:rPr>
        <w:t>Expos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 to 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fr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m justified activities 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 be 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pt as low as re</w:t>
      </w:r>
      <w:r>
        <w:rPr>
          <w:rFonts w:ascii="Arial" w:eastAsia="Arial" w:hAnsi="Arial" w:cs="Arial"/>
          <w:spacing w:val="-1"/>
        </w:rPr>
        <w:t>as</w:t>
      </w:r>
      <w:r>
        <w:rPr>
          <w:rFonts w:ascii="Arial" w:eastAsia="Arial" w:hAnsi="Arial" w:cs="Arial"/>
        </w:rPr>
        <w:t xml:space="preserve">onably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hi</w:t>
      </w:r>
      <w:r>
        <w:rPr>
          <w:rFonts w:ascii="Arial" w:eastAsia="Arial" w:hAnsi="Arial" w:cs="Arial"/>
          <w:spacing w:val="-1"/>
        </w:rPr>
        <w:t>ev</w:t>
      </w:r>
      <w:r>
        <w:rPr>
          <w:rFonts w:ascii="Arial" w:eastAsia="Arial" w:hAnsi="Arial" w:cs="Arial"/>
        </w:rPr>
        <w:t>able, 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cial and 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nom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 factors 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taken into acc</w:t>
      </w:r>
      <w:r>
        <w:rPr>
          <w:rFonts w:ascii="Arial" w:eastAsia="Arial" w:hAnsi="Arial" w:cs="Arial"/>
          <w:spacing w:val="-1"/>
        </w:rPr>
        <w:t>ou</w:t>
      </w:r>
      <w:r>
        <w:rPr>
          <w:rFonts w:ascii="Arial" w:eastAsia="Arial" w:hAnsi="Arial" w:cs="Arial"/>
        </w:rPr>
        <w:t>nt.</w:t>
      </w:r>
    </w:p>
    <w:p w14:paraId="255B519E" w14:textId="77777777" w:rsidR="00EF24D2" w:rsidRDefault="00EF24D2" w:rsidP="008B063E">
      <w:pPr>
        <w:ind w:left="114" w:right="73"/>
        <w:jc w:val="both"/>
      </w:pPr>
    </w:p>
    <w:p w14:paraId="3B56D7B1" w14:textId="77777777" w:rsidR="0024600B" w:rsidRDefault="00E94C86">
      <w:pPr>
        <w:spacing w:before="29"/>
        <w:ind w:left="114" w:right="57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D.4    </w:t>
      </w:r>
      <w:r>
        <w:rPr>
          <w:rFonts w:ascii="Arial" w:eastAsia="Arial" w:hAnsi="Arial" w:cs="Arial"/>
          <w:b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Limitation of individual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dose</w:t>
      </w:r>
    </w:p>
    <w:p w14:paraId="0D9D6B1C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6B22C16C" w14:textId="77777777" w:rsidR="0024600B" w:rsidRDefault="00E94C86">
      <w:pPr>
        <w:ind w:left="114" w:right="52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must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exceed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prescrib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ose limits.</w:t>
      </w:r>
    </w:p>
    <w:p w14:paraId="2F634B8A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0F55B7FD" w14:textId="77777777" w:rsidR="0024600B" w:rsidRDefault="00E94C86">
      <w:pPr>
        <w:ind w:left="114" w:right="7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Determini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what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ceptab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regulat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complex value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ju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CRP reviewed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umb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factors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deve</w:t>
      </w:r>
      <w:r>
        <w:rPr>
          <w:rFonts w:ascii="Arial" w:eastAsia="Arial" w:hAnsi="Arial" w:cs="Arial"/>
          <w:spacing w:val="-1"/>
        </w:rPr>
        <w:t>lo</w:t>
      </w:r>
      <w:r>
        <w:rPr>
          <w:rFonts w:ascii="Arial" w:eastAsia="Arial" w:hAnsi="Arial" w:cs="Arial"/>
        </w:rPr>
        <w:t>ping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its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mmen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atio</w:t>
      </w:r>
      <w:r>
        <w:rPr>
          <w:rFonts w:ascii="Arial" w:eastAsia="Arial" w:hAnsi="Arial" w:cs="Arial"/>
          <w:spacing w:val="-1"/>
        </w:rPr>
        <w:t>ns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which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have 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inter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ally end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rsed,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clud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Health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zation,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Internati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nal </w:t>
      </w:r>
      <w:proofErr w:type="spellStart"/>
      <w:r>
        <w:rPr>
          <w:rFonts w:ascii="Arial" w:eastAsia="Arial" w:hAnsi="Arial" w:cs="Arial"/>
        </w:rPr>
        <w:t>Lab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ur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nisati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 the Internatio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 Atomic Ener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Agency.</w:t>
      </w:r>
    </w:p>
    <w:p w14:paraId="668029FE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5DD7E13E" w14:textId="77777777" w:rsidR="0024600B" w:rsidRDefault="00E94C86">
      <w:pPr>
        <w:ind w:left="114" w:right="455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mm</w:t>
      </w:r>
      <w:r>
        <w:rPr>
          <w:rFonts w:ascii="Arial" w:eastAsia="Arial" w:hAnsi="Arial" w:cs="Arial"/>
        </w:rPr>
        <w:t>end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mits 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mar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z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llows:</w:t>
      </w:r>
    </w:p>
    <w:p w14:paraId="3DE8FDE9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2E61AD2F" w14:textId="77777777" w:rsidR="0024600B" w:rsidRDefault="00E94C86">
      <w:pPr>
        <w:spacing w:line="240" w:lineRule="exact"/>
        <w:ind w:left="114" w:right="660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D.4.1  </w:t>
      </w:r>
      <w:r>
        <w:rPr>
          <w:rFonts w:ascii="Arial" w:eastAsia="Arial" w:hAnsi="Arial" w:cs="Arial"/>
          <w:b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Limit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on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effective</w:t>
      </w:r>
      <w:r>
        <w:rPr>
          <w:rFonts w:ascii="Arial" w:eastAsia="Arial" w:hAnsi="Arial" w:cs="Arial"/>
          <w:b/>
          <w:spacing w:val="-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dose</w:t>
      </w:r>
    </w:p>
    <w:p w14:paraId="743DC03C" w14:textId="77777777" w:rsidR="0024600B" w:rsidRDefault="0024600B">
      <w:pPr>
        <w:spacing w:before="11" w:line="220" w:lineRule="exact"/>
        <w:rPr>
          <w:sz w:val="22"/>
          <w:szCs w:val="22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3828"/>
        <w:gridCol w:w="2834"/>
      </w:tblGrid>
      <w:tr w:rsidR="0024600B" w14:paraId="1ACAD104" w14:textId="77777777">
        <w:trPr>
          <w:trHeight w:hRule="exact" w:val="470"/>
        </w:trPr>
        <w:tc>
          <w:tcPr>
            <w:tcW w:w="2836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14:paraId="0004A7AD" w14:textId="77777777" w:rsidR="0024600B" w:rsidRDefault="0024600B">
            <w:pPr>
              <w:spacing w:before="7" w:line="220" w:lineRule="exact"/>
              <w:rPr>
                <w:sz w:val="22"/>
                <w:szCs w:val="22"/>
              </w:rPr>
            </w:pPr>
          </w:p>
          <w:p w14:paraId="4DA13E49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 limit individual 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sk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F5754" w14:textId="77777777" w:rsidR="0024600B" w:rsidRDefault="00E94C8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 occu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at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</w:rPr>
              <w:t>onal Expos</w:t>
            </w:r>
            <w:r>
              <w:rPr>
                <w:rFonts w:ascii="Arial" w:eastAsia="Arial" w:hAnsi="Arial" w:cs="Arial"/>
                <w:b/>
                <w:spacing w:val="-1"/>
              </w:rPr>
              <w:t>u</w:t>
            </w:r>
            <w:r>
              <w:rPr>
                <w:rFonts w:ascii="Arial" w:eastAsia="Arial" w:hAnsi="Arial" w:cs="Arial"/>
                <w:b/>
              </w:rPr>
              <w:t>re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60CEE" w14:textId="77777777" w:rsidR="0024600B" w:rsidRDefault="00E94C86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 membe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s of the </w:t>
            </w:r>
            <w:r>
              <w:rPr>
                <w:rFonts w:ascii="Arial" w:eastAsia="Arial" w:hAnsi="Arial" w:cs="Arial"/>
                <w:b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</w:rPr>
              <w:t>ublic</w:t>
            </w:r>
          </w:p>
        </w:tc>
      </w:tr>
      <w:tr w:rsidR="0024600B" w14:paraId="72A5B075" w14:textId="77777777">
        <w:trPr>
          <w:trHeight w:hRule="exact" w:val="470"/>
        </w:trPr>
        <w:tc>
          <w:tcPr>
            <w:tcW w:w="2836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14:paraId="71C15606" w14:textId="77777777" w:rsidR="0024600B" w:rsidRDefault="0024600B"/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E20A3" w14:textId="77777777" w:rsidR="0024600B" w:rsidRDefault="0024600B">
            <w:pPr>
              <w:spacing w:before="5" w:line="220" w:lineRule="exact"/>
              <w:rPr>
                <w:sz w:val="22"/>
                <w:szCs w:val="22"/>
              </w:rPr>
            </w:pPr>
          </w:p>
          <w:p w14:paraId="3606DBD1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 </w:t>
            </w:r>
            <w:proofErr w:type="spellStart"/>
            <w:r>
              <w:rPr>
                <w:rFonts w:ascii="Arial" w:eastAsia="Arial" w:hAnsi="Arial" w:cs="Arial"/>
              </w:rPr>
              <w:t>mSv</w:t>
            </w:r>
            <w:proofErr w:type="spellEnd"/>
            <w:r>
              <w:rPr>
                <w:rFonts w:ascii="Arial" w:eastAsia="Arial" w:hAnsi="Arial" w:cs="Arial"/>
              </w:rPr>
              <w:t xml:space="preserve"> per year av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ra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over 5 years</w:t>
            </w:r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BA928" w14:textId="77777777" w:rsidR="0024600B" w:rsidRDefault="0024600B">
            <w:pPr>
              <w:spacing w:before="5" w:line="220" w:lineRule="exact"/>
              <w:rPr>
                <w:sz w:val="22"/>
                <w:szCs w:val="22"/>
              </w:rPr>
            </w:pPr>
          </w:p>
          <w:p w14:paraId="66054144" w14:textId="77777777" w:rsidR="0024600B" w:rsidRDefault="00E94C86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</w:rPr>
              <w:t>mSv</w:t>
            </w:r>
            <w:proofErr w:type="spellEnd"/>
            <w:r>
              <w:rPr>
                <w:rFonts w:ascii="Arial" w:eastAsia="Arial" w:hAnsi="Arial" w:cs="Arial"/>
              </w:rPr>
              <w:t xml:space="preserve"> in a y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ar</w:t>
            </w:r>
          </w:p>
        </w:tc>
      </w:tr>
    </w:tbl>
    <w:p w14:paraId="596F61C7" w14:textId="77777777" w:rsidR="0024600B" w:rsidRDefault="0024600B">
      <w:pPr>
        <w:spacing w:before="6" w:line="180" w:lineRule="exact"/>
        <w:rPr>
          <w:sz w:val="18"/>
          <w:szCs w:val="18"/>
        </w:rPr>
      </w:pPr>
    </w:p>
    <w:p w14:paraId="2106F114" w14:textId="77777777" w:rsidR="0024600B" w:rsidRDefault="00E94C86">
      <w:pPr>
        <w:spacing w:before="34"/>
        <w:ind w:left="114" w:right="7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sit</w:t>
      </w:r>
      <w:r>
        <w:rPr>
          <w:rFonts w:ascii="Arial" w:eastAsia="Arial" w:hAnsi="Arial" w:cs="Arial"/>
          <w:spacing w:val="-1"/>
        </w:rPr>
        <w:t>ua</w:t>
      </w:r>
      <w:r>
        <w:rPr>
          <w:rFonts w:ascii="Arial" w:eastAsia="Arial" w:hAnsi="Arial" w:cs="Arial"/>
        </w:rPr>
        <w:t>tions,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uire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ents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limiting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indi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dual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determ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nistic threshol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 for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re this </w:t>
      </w:r>
      <w:r>
        <w:rPr>
          <w:rFonts w:ascii="Arial" w:eastAsia="Arial" w:hAnsi="Arial" w:cs="Arial"/>
          <w:spacing w:val="-1"/>
        </w:rPr>
        <w:t>do</w:t>
      </w:r>
      <w:r>
        <w:rPr>
          <w:rFonts w:ascii="Arial" w:eastAsia="Arial" w:hAnsi="Arial" w:cs="Arial"/>
        </w:rPr>
        <w:t>es not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ply, the recomm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nded limits </w:t>
      </w:r>
      <w:r>
        <w:rPr>
          <w:rFonts w:ascii="Arial" w:eastAsia="Arial" w:hAnsi="Arial" w:cs="Arial"/>
          <w:spacing w:val="-1"/>
        </w:rPr>
        <w:t>ar</w:t>
      </w:r>
      <w:r>
        <w:rPr>
          <w:rFonts w:ascii="Arial" w:eastAsia="Arial" w:hAnsi="Arial" w:cs="Arial"/>
        </w:rPr>
        <w:t>e as foll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ws:</w:t>
      </w:r>
    </w:p>
    <w:p w14:paraId="225B4151" w14:textId="77777777" w:rsidR="0024600B" w:rsidRDefault="0024600B">
      <w:pPr>
        <w:spacing w:before="11" w:line="220" w:lineRule="exact"/>
        <w:rPr>
          <w:sz w:val="22"/>
          <w:szCs w:val="22"/>
        </w:rPr>
      </w:pPr>
    </w:p>
    <w:p w14:paraId="21E58AFB" w14:textId="366E0DFC" w:rsidR="0024600B" w:rsidRPr="005664B4" w:rsidRDefault="00E94C86">
      <w:pPr>
        <w:spacing w:line="240" w:lineRule="exact"/>
        <w:ind w:left="114"/>
        <w:rPr>
          <w:rFonts w:ascii="Arial" w:eastAsia="Arial" w:hAnsi="Arial" w:cs="Arial"/>
          <w:b/>
          <w:position w:val="-1"/>
          <w:sz w:val="22"/>
          <w:szCs w:val="22"/>
        </w:rPr>
      </w:pPr>
      <w:r w:rsidRPr="005664B4">
        <w:rPr>
          <w:rFonts w:ascii="Arial" w:eastAsia="Arial" w:hAnsi="Arial" w:cs="Arial"/>
          <w:b/>
          <w:position w:val="-1"/>
          <w:sz w:val="22"/>
          <w:szCs w:val="22"/>
        </w:rPr>
        <w:t xml:space="preserve">D.4.2  </w:t>
      </w:r>
      <w:r w:rsidRPr="005664B4">
        <w:rPr>
          <w:rFonts w:ascii="Arial" w:eastAsia="Arial" w:hAnsi="Arial" w:cs="Arial"/>
          <w:b/>
          <w:spacing w:val="7"/>
          <w:position w:val="-1"/>
          <w:sz w:val="22"/>
          <w:szCs w:val="22"/>
        </w:rPr>
        <w:t xml:space="preserve"> </w:t>
      </w:r>
      <w:commentRangeStart w:id="1"/>
      <w:r w:rsidRPr="005664B4">
        <w:rPr>
          <w:rFonts w:ascii="Arial" w:eastAsia="Arial" w:hAnsi="Arial" w:cs="Arial"/>
          <w:b/>
          <w:position w:val="-1"/>
          <w:sz w:val="22"/>
          <w:szCs w:val="22"/>
        </w:rPr>
        <w:t>Annual</w:t>
      </w:r>
      <w:r w:rsidRPr="005664B4">
        <w:rPr>
          <w:rFonts w:ascii="Arial" w:eastAsia="Arial" w:hAnsi="Arial" w:cs="Arial"/>
          <w:b/>
          <w:spacing w:val="-7"/>
          <w:position w:val="-1"/>
          <w:sz w:val="22"/>
          <w:szCs w:val="22"/>
        </w:rPr>
        <w:t xml:space="preserve"> </w:t>
      </w:r>
      <w:r w:rsidRPr="005664B4">
        <w:rPr>
          <w:rFonts w:ascii="Arial" w:eastAsia="Arial" w:hAnsi="Arial" w:cs="Arial"/>
          <w:b/>
          <w:position w:val="-1"/>
          <w:sz w:val="22"/>
          <w:szCs w:val="22"/>
        </w:rPr>
        <w:t>limit</w:t>
      </w:r>
      <w:r w:rsidRPr="005664B4">
        <w:rPr>
          <w:rFonts w:ascii="Arial" w:eastAsia="Arial" w:hAnsi="Arial" w:cs="Arial"/>
          <w:b/>
          <w:spacing w:val="-5"/>
          <w:position w:val="-1"/>
          <w:sz w:val="22"/>
          <w:szCs w:val="22"/>
        </w:rPr>
        <w:t xml:space="preserve"> </w:t>
      </w:r>
      <w:r w:rsidRPr="005664B4">
        <w:rPr>
          <w:rFonts w:ascii="Arial" w:eastAsia="Arial" w:hAnsi="Arial" w:cs="Arial"/>
          <w:b/>
          <w:position w:val="-1"/>
          <w:sz w:val="22"/>
          <w:szCs w:val="22"/>
        </w:rPr>
        <w:t>on</w:t>
      </w:r>
      <w:r w:rsidRPr="005664B4">
        <w:rPr>
          <w:rFonts w:ascii="Arial" w:eastAsia="Arial" w:hAnsi="Arial" w:cs="Arial"/>
          <w:b/>
          <w:spacing w:val="-3"/>
          <w:position w:val="-1"/>
          <w:sz w:val="22"/>
          <w:szCs w:val="22"/>
        </w:rPr>
        <w:t xml:space="preserve"> </w:t>
      </w:r>
      <w:r w:rsidRPr="005664B4">
        <w:rPr>
          <w:rFonts w:ascii="Arial" w:eastAsia="Arial" w:hAnsi="Arial" w:cs="Arial"/>
          <w:b/>
          <w:position w:val="-1"/>
          <w:sz w:val="22"/>
          <w:szCs w:val="22"/>
        </w:rPr>
        <w:t>equivalent</w:t>
      </w:r>
      <w:r w:rsidRPr="005664B4">
        <w:rPr>
          <w:rFonts w:ascii="Arial" w:eastAsia="Arial" w:hAnsi="Arial" w:cs="Arial"/>
          <w:b/>
          <w:spacing w:val="-11"/>
          <w:position w:val="-1"/>
          <w:sz w:val="22"/>
          <w:szCs w:val="22"/>
        </w:rPr>
        <w:t xml:space="preserve"> </w:t>
      </w:r>
      <w:r w:rsidRPr="005664B4">
        <w:rPr>
          <w:rFonts w:ascii="Arial" w:eastAsia="Arial" w:hAnsi="Arial" w:cs="Arial"/>
          <w:b/>
          <w:position w:val="-1"/>
          <w:sz w:val="22"/>
          <w:szCs w:val="22"/>
        </w:rPr>
        <w:t>dose</w:t>
      </w:r>
      <w:commentRangeEnd w:id="1"/>
      <w:r w:rsidR="00B2020C" w:rsidRPr="005664B4">
        <w:rPr>
          <w:rStyle w:val="CommentReference"/>
        </w:rPr>
        <w:commentReference w:id="1"/>
      </w:r>
    </w:p>
    <w:p w14:paraId="371B538A" w14:textId="2E60AA8D" w:rsidR="008B063E" w:rsidRPr="005664B4" w:rsidRDefault="008B063E">
      <w:pPr>
        <w:spacing w:line="240" w:lineRule="exact"/>
        <w:ind w:left="114"/>
        <w:rPr>
          <w:rFonts w:ascii="Arial" w:eastAsia="Arial" w:hAnsi="Arial" w:cs="Arial"/>
          <w:b/>
          <w:position w:val="-1"/>
          <w:sz w:val="22"/>
          <w:szCs w:val="22"/>
        </w:rPr>
      </w:pPr>
    </w:p>
    <w:p w14:paraId="4D7BBFC2" w14:textId="77777777" w:rsidR="008B063E" w:rsidRPr="005664B4" w:rsidRDefault="008B063E">
      <w:pPr>
        <w:spacing w:line="240" w:lineRule="exact"/>
        <w:ind w:left="114"/>
        <w:rPr>
          <w:rFonts w:ascii="Arial" w:eastAsia="Arial" w:hAnsi="Arial" w:cs="Arial"/>
          <w:sz w:val="22"/>
          <w:szCs w:val="22"/>
        </w:rPr>
      </w:pPr>
    </w:p>
    <w:p w14:paraId="7E118EC1" w14:textId="27DA3898" w:rsidR="00C065AD" w:rsidRPr="005664B4" w:rsidRDefault="00C065AD" w:rsidP="00C065AD">
      <w:pPr>
        <w:spacing w:line="312" w:lineRule="atLeast"/>
        <w:jc w:val="center"/>
        <w:outlineLvl w:val="1"/>
        <w:rPr>
          <w:rFonts w:ascii="Arial" w:eastAsia="Arial" w:hAnsi="Arial" w:cs="Arial"/>
          <w:b/>
          <w:position w:val="-1"/>
          <w:sz w:val="22"/>
          <w:szCs w:val="22"/>
        </w:rPr>
      </w:pPr>
      <w:r w:rsidRPr="005664B4">
        <w:rPr>
          <w:rFonts w:ascii="Arial" w:eastAsia="Arial" w:hAnsi="Arial" w:cs="Arial"/>
          <w:b/>
          <w:position w:val="-1"/>
          <w:sz w:val="22"/>
          <w:szCs w:val="22"/>
        </w:rPr>
        <w:t>Dose Limits Recommended by ICRP</w:t>
      </w:r>
    </w:p>
    <w:p w14:paraId="79B9E63F" w14:textId="77777777" w:rsidR="005664B4" w:rsidRPr="005664B4" w:rsidRDefault="005664B4" w:rsidP="00C065AD">
      <w:pPr>
        <w:spacing w:line="312" w:lineRule="atLeast"/>
        <w:jc w:val="center"/>
        <w:outlineLvl w:val="1"/>
        <w:rPr>
          <w:b/>
          <w:bCs/>
          <w:color w:val="005DAA"/>
          <w:sz w:val="36"/>
          <w:szCs w:val="36"/>
        </w:rPr>
      </w:pPr>
    </w:p>
    <w:tbl>
      <w:tblPr>
        <w:tblW w:w="5000" w:type="pct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54"/>
        <w:gridCol w:w="3445"/>
        <w:gridCol w:w="3445"/>
      </w:tblGrid>
      <w:tr w:rsidR="00C065AD" w:rsidRPr="005664B4" w14:paraId="3736E5F0" w14:textId="77777777" w:rsidTr="00272563">
        <w:tc>
          <w:tcPr>
            <w:tcW w:w="1500" w:type="pc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E7E93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Type of Dose Limit</w:t>
            </w:r>
          </w:p>
        </w:tc>
        <w:tc>
          <w:tcPr>
            <w:tcW w:w="1750" w:type="pc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6A75A4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Limit on Dose from </w:t>
            </w:r>
            <w:hyperlink r:id="rId24" w:history="1">
              <w:r w:rsidRPr="005664B4">
                <w:rPr>
                  <w:rFonts w:ascii="Arial" w:eastAsia="Arial" w:hAnsi="Arial" w:cs="Arial"/>
                  <w:b/>
                  <w:position w:val="-1"/>
                  <w:sz w:val="22"/>
                  <w:szCs w:val="22"/>
                </w:rPr>
                <w:t>Occupational Exposure</w:t>
              </w:r>
            </w:hyperlink>
          </w:p>
        </w:tc>
        <w:tc>
          <w:tcPr>
            <w:tcW w:w="1750" w:type="pc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2FDCD0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  <w:t>Limit on Dose from </w:t>
            </w:r>
            <w:hyperlink r:id="rId25" w:history="1">
              <w:r w:rsidRPr="005664B4">
                <w:rPr>
                  <w:rFonts w:ascii="Arial" w:eastAsia="Arial" w:hAnsi="Arial" w:cs="Arial"/>
                  <w:b/>
                  <w:position w:val="-1"/>
                  <w:sz w:val="22"/>
                  <w:szCs w:val="22"/>
                </w:rPr>
                <w:t>Public Exposure</w:t>
              </w:r>
            </w:hyperlink>
          </w:p>
        </w:tc>
      </w:tr>
      <w:tr w:rsidR="00C065AD" w:rsidRPr="005664B4" w14:paraId="11B6DD91" w14:textId="77777777" w:rsidTr="0027256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2001E0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hyperlink r:id="rId26" w:history="1">
              <w:r w:rsidRPr="005664B4">
                <w:rPr>
                  <w:rFonts w:ascii="Arial" w:eastAsia="Arial" w:hAnsi="Arial" w:cs="Arial"/>
                  <w:position w:val="-1"/>
                  <w:sz w:val="22"/>
                  <w:szCs w:val="22"/>
                </w:rPr>
                <w:t>Effective Dose</w:t>
              </w:r>
            </w:hyperlink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F4D878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20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per year, averaged over defined periods of 5 years, with no single year exceeding 50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</w:p>
          <w:p w14:paraId="2A217B97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After a worker declares a pregnancy, the dose to the embryo/fetus should not exceed about 1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during the remainder of the pregnancy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8F1D68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1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in a year</w:t>
            </w:r>
          </w:p>
          <w:p w14:paraId="4A67F88C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In special circumstances, a higher value could be allowed in a single year, provided that the average over 5 years does not exceed 1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per year</w:t>
            </w:r>
          </w:p>
        </w:tc>
      </w:tr>
      <w:tr w:rsidR="00C065AD" w:rsidRPr="005664B4" w14:paraId="2CDDA14D" w14:textId="77777777" w:rsidTr="0027256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5EBAD3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hyperlink r:id="rId27" w:history="1">
              <w:r w:rsidRPr="005664B4">
                <w:rPr>
                  <w:rFonts w:ascii="Arial" w:eastAsia="Arial" w:hAnsi="Arial" w:cs="Arial"/>
                  <w:position w:val="-1"/>
                  <w:sz w:val="22"/>
                  <w:szCs w:val="22"/>
                </w:rPr>
                <w:t>Equivalent Dose</w:t>
              </w:r>
            </w:hyperlink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 to the Lens of the Eye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31FE80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20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per year, averaged over defined periods of 5 years, with no single year exceeding 50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FD6A22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15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in a year</w:t>
            </w:r>
          </w:p>
        </w:tc>
      </w:tr>
      <w:tr w:rsidR="00C065AD" w:rsidRPr="005664B4" w14:paraId="391CAF91" w14:textId="77777777" w:rsidTr="0027256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81BFB1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hyperlink r:id="rId28" w:history="1">
              <w:r w:rsidRPr="005664B4">
                <w:rPr>
                  <w:rFonts w:ascii="Arial" w:eastAsia="Arial" w:hAnsi="Arial" w:cs="Arial"/>
                  <w:position w:val="-1"/>
                  <w:sz w:val="22"/>
                  <w:szCs w:val="22"/>
                </w:rPr>
                <w:t>Equivalent Dose</w:t>
              </w:r>
            </w:hyperlink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 to the Skin</w:t>
            </w:r>
          </w:p>
          <w:p w14:paraId="05A3D666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Averaged over 1 cm2 of skin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regardles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of the area exposed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64CC83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500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in a year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6A60B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50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in a year</w:t>
            </w:r>
          </w:p>
        </w:tc>
      </w:tr>
      <w:tr w:rsidR="00C065AD" w:rsidRPr="005664B4" w14:paraId="17959356" w14:textId="77777777" w:rsidTr="0027256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8810AA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hyperlink r:id="rId29" w:history="1">
              <w:r w:rsidRPr="005664B4">
                <w:rPr>
                  <w:rFonts w:ascii="Arial" w:eastAsia="Arial" w:hAnsi="Arial" w:cs="Arial"/>
                  <w:position w:val="-1"/>
                  <w:sz w:val="22"/>
                  <w:szCs w:val="22"/>
                </w:rPr>
                <w:t>Equivalent Dose</w:t>
              </w:r>
            </w:hyperlink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 to the Hands and Feet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F40C12" w14:textId="77777777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position w:val="-1"/>
                <w:sz w:val="22"/>
                <w:szCs w:val="22"/>
              </w:rPr>
            </w:pPr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500 </w:t>
            </w:r>
            <w:proofErr w:type="spellStart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>mSv</w:t>
            </w:r>
            <w:proofErr w:type="spellEnd"/>
            <w:r w:rsidRPr="005664B4">
              <w:rPr>
                <w:rFonts w:ascii="Arial" w:eastAsia="Arial" w:hAnsi="Arial" w:cs="Arial"/>
                <w:position w:val="-1"/>
                <w:sz w:val="22"/>
                <w:szCs w:val="22"/>
              </w:rPr>
              <w:t xml:space="preserve"> in a year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7FDEDC" w14:textId="2DC1C2AA" w:rsidR="00C065AD" w:rsidRPr="005664B4" w:rsidRDefault="00C065AD" w:rsidP="005664B4">
            <w:pPr>
              <w:spacing w:line="312" w:lineRule="atLeast"/>
              <w:outlineLvl w:val="1"/>
              <w:rPr>
                <w:rFonts w:ascii="Arial" w:eastAsia="Arial" w:hAnsi="Arial" w:cs="Arial"/>
                <w:b/>
                <w:position w:val="-1"/>
                <w:sz w:val="22"/>
                <w:szCs w:val="22"/>
              </w:rPr>
            </w:pPr>
          </w:p>
        </w:tc>
      </w:tr>
    </w:tbl>
    <w:p w14:paraId="1A692AEF" w14:textId="77777777" w:rsidR="0024600B" w:rsidRDefault="0024600B">
      <w:pPr>
        <w:spacing w:before="17" w:line="200" w:lineRule="exact"/>
      </w:pPr>
    </w:p>
    <w:p w14:paraId="0B0FA880" w14:textId="77777777" w:rsidR="000362D2" w:rsidRDefault="00E94C86">
      <w:pPr>
        <w:spacing w:before="44" w:line="228" w:lineRule="auto"/>
        <w:ind w:left="114" w:right="67"/>
        <w:jc w:val="both"/>
        <w:rPr>
          <w:rFonts w:ascii="Arial" w:eastAsia="Arial" w:hAnsi="Arial" w:cs="Arial"/>
          <w:spacing w:val="2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occ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pation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expos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uring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ncy,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ple 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e</w:t>
      </w:r>
      <w:r>
        <w:rPr>
          <w:rFonts w:ascii="Arial" w:eastAsia="Arial" w:hAnsi="Arial" w:cs="Arial"/>
        </w:rPr>
        <w:t>mbryo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</w:rPr>
        <w:t>foe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us</w:t>
      </w:r>
      <w:proofErr w:type="spellEnd"/>
      <w:r>
        <w:rPr>
          <w:rFonts w:ascii="Arial" w:eastAsia="Arial" w:hAnsi="Arial" w:cs="Arial"/>
        </w:rPr>
        <w:t xml:space="preserve">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uld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 afford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level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is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uired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of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publ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 work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</w:p>
    <w:p w14:paraId="45B4022F" w14:textId="77777777" w:rsidR="000362D2" w:rsidRDefault="000362D2">
      <w:pPr>
        <w:spacing w:before="44" w:line="228" w:lineRule="auto"/>
        <w:ind w:left="114" w:right="67"/>
        <w:jc w:val="both"/>
        <w:rPr>
          <w:rFonts w:ascii="Arial" w:eastAsia="Arial" w:hAnsi="Arial" w:cs="Arial"/>
          <w:spacing w:val="2"/>
        </w:rPr>
      </w:pPr>
    </w:p>
    <w:p w14:paraId="4FA0C9BF" w14:textId="72BFDDFC" w:rsidR="0024600B" w:rsidRDefault="00E94C86">
      <w:pPr>
        <w:spacing w:before="44" w:line="228" w:lineRule="auto"/>
        <w:ind w:left="114" w:right="67"/>
        <w:jc w:val="both"/>
        <w:rPr>
          <w:rFonts w:ascii="Arial" w:eastAsia="Arial" w:hAnsi="Arial" w:cs="Arial"/>
        </w:rPr>
      </w:pPr>
      <w:bookmarkStart w:id="2" w:name="_GoBack"/>
      <w:bookmarkEnd w:id="2"/>
      <w:r>
        <w:rPr>
          <w:rFonts w:ascii="Arial" w:eastAsia="Arial" w:hAnsi="Arial" w:cs="Arial"/>
        </w:rPr>
        <w:t>ICRP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men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here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ason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as</w:t>
      </w:r>
      <w:r>
        <w:rPr>
          <w:rFonts w:ascii="Arial" w:eastAsia="Arial" w:hAnsi="Arial" w:cs="Arial"/>
        </w:rPr>
        <w:t>sur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nc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3"/>
        </w:rPr>
        <w:t xml:space="preserve"> </w:t>
      </w:r>
      <w:proofErr w:type="spellStart"/>
      <w:r>
        <w:rPr>
          <w:rFonts w:ascii="Arial" w:eastAsia="Arial" w:hAnsi="Arial" w:cs="Arial"/>
        </w:rPr>
        <w:t>foetal</w:t>
      </w:r>
      <w:proofErr w:type="spellEnd"/>
      <w:r>
        <w:rPr>
          <w:rFonts w:ascii="Arial" w:eastAsia="Arial" w:hAnsi="Arial" w:cs="Arial"/>
        </w:rPr>
        <w:t xml:space="preserve"> dose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kept </w:t>
      </w:r>
      <w:proofErr w:type="gramStart"/>
      <w:r>
        <w:rPr>
          <w:rFonts w:ascii="Arial" w:eastAsia="Arial" w:hAnsi="Arial" w:cs="Arial"/>
        </w:rPr>
        <w:t>bel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mG</w:t>
      </w:r>
      <w:r>
        <w:rPr>
          <w:rFonts w:ascii="Arial" w:eastAsia="Arial" w:hAnsi="Arial" w:cs="Arial"/>
        </w:rPr>
        <w:t>y</w:t>
      </w:r>
      <w:proofErr w:type="spellEnd"/>
      <w:r>
        <w:rPr>
          <w:rFonts w:ascii="Arial" w:eastAsia="Arial" w:hAnsi="Arial" w:cs="Arial"/>
          <w:position w:val="10"/>
          <w:sz w:val="13"/>
          <w:szCs w:val="13"/>
        </w:rPr>
        <w:t xml:space="preserve">1)  </w:t>
      </w:r>
      <w:r>
        <w:rPr>
          <w:rFonts w:ascii="Arial" w:eastAsia="Arial" w:hAnsi="Arial" w:cs="Arial"/>
          <w:spacing w:val="11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</w:rPr>
        <w:t xml:space="preserve">during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urse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preg</w:t>
      </w:r>
      <w:r>
        <w:rPr>
          <w:rFonts w:ascii="Arial" w:eastAsia="Arial" w:hAnsi="Arial" w:cs="Arial"/>
          <w:spacing w:val="-1"/>
        </w:rPr>
        <w:t>na</w:t>
      </w:r>
      <w:r>
        <w:rPr>
          <w:rFonts w:ascii="Arial" w:eastAsia="Arial" w:hAnsi="Arial" w:cs="Arial"/>
        </w:rPr>
        <w:t xml:space="preserve">ncy. </w:t>
      </w:r>
      <w:r>
        <w:rPr>
          <w:rFonts w:ascii="Arial" w:eastAsia="Arial" w:hAnsi="Arial" w:cs="Arial"/>
          <w:spacing w:val="9"/>
        </w:rPr>
        <w:t xml:space="preserve"> </w:t>
      </w:r>
      <w:proofErr w:type="gramStart"/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ida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ay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9"/>
        </w:rPr>
        <w:t xml:space="preserve"> </w:t>
      </w:r>
      <w:proofErr w:type="spellStart"/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ralised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to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 xml:space="preserve">cover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</w:p>
    <w:p w14:paraId="666883B2" w14:textId="77777777" w:rsidR="0024600B" w:rsidRDefault="009A6F88">
      <w:pPr>
        <w:spacing w:before="1" w:line="220" w:lineRule="exact"/>
        <w:ind w:left="114" w:right="2391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A08FA8" wp14:editId="7DB4009C">
                <wp:simplePos x="0" y="0"/>
                <wp:positionH relativeFrom="page">
                  <wp:posOffset>720090</wp:posOffset>
                </wp:positionH>
                <wp:positionV relativeFrom="page">
                  <wp:posOffset>9462770</wp:posOffset>
                </wp:positionV>
                <wp:extent cx="1828800" cy="0"/>
                <wp:effectExtent l="5715" t="13970" r="13335" b="5080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0"/>
                          <a:chOff x="1134" y="14902"/>
                          <a:chExt cx="2880" cy="0"/>
                        </a:xfrm>
                      </wpg:grpSpPr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1134" y="14902"/>
                            <a:ext cx="2880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2880"/>
                              <a:gd name="T2" fmla="+- 0 4014 1134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3BE4C" id="Group 3" o:spid="_x0000_s1026" style="position:absolute;margin-left:56.7pt;margin-top:745.1pt;width:2in;height:0;z-index:-251657216;mso-position-horizontal-relative:page;mso-position-vertical-relative:page" coordorigin="1134,14902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">
                <v:shape id="Freeform 4" o:spid="_x0000_s1027" style="position:absolute;left:1134;top:14902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" path="m,l2880,e" filled="f" strokeweight=".7pt">
                  <v:path arrowok="t" o:connecttype="custom" o:connectlocs="0,0;2880,0" o:connectangles="0,0"/>
                </v:shape>
                <w10:wrap anchorx="page" anchory="page"/>
              </v:group>
            </w:pict>
          </mc:Fallback>
        </mc:AlternateContent>
      </w:r>
      <w:r w:rsidR="00E94C86">
        <w:rPr>
          <w:rFonts w:ascii="Arial" w:eastAsia="Arial" w:hAnsi="Arial" w:cs="Arial"/>
          <w:position w:val="-1"/>
        </w:rPr>
        <w:t>occu</w:t>
      </w:r>
      <w:r w:rsidR="00E94C86">
        <w:rPr>
          <w:rFonts w:ascii="Arial" w:eastAsia="Arial" w:hAnsi="Arial" w:cs="Arial"/>
          <w:spacing w:val="-1"/>
          <w:position w:val="-1"/>
        </w:rPr>
        <w:t>p</w:t>
      </w:r>
      <w:r w:rsidR="00E94C86">
        <w:rPr>
          <w:rFonts w:ascii="Arial" w:eastAsia="Arial" w:hAnsi="Arial" w:cs="Arial"/>
          <w:position w:val="-1"/>
        </w:rPr>
        <w:t>ational</w:t>
      </w:r>
      <w:r w:rsidR="00E94C86">
        <w:rPr>
          <w:rFonts w:ascii="Arial" w:eastAsia="Arial" w:hAnsi="Arial" w:cs="Arial"/>
          <w:spacing w:val="-1"/>
          <w:position w:val="-1"/>
        </w:rPr>
        <w:t>l</w:t>
      </w:r>
      <w:r w:rsidR="00E94C86">
        <w:rPr>
          <w:rFonts w:ascii="Arial" w:eastAsia="Arial" w:hAnsi="Arial" w:cs="Arial"/>
          <w:position w:val="-1"/>
        </w:rPr>
        <w:t>y</w:t>
      </w:r>
      <w:r w:rsidR="00E94C86">
        <w:rPr>
          <w:rFonts w:ascii="Arial" w:eastAsia="Arial" w:hAnsi="Arial" w:cs="Arial"/>
          <w:spacing w:val="-1"/>
          <w:position w:val="-1"/>
        </w:rPr>
        <w:t xml:space="preserve"> </w:t>
      </w:r>
      <w:r w:rsidR="00E94C86">
        <w:rPr>
          <w:rFonts w:ascii="Arial" w:eastAsia="Arial" w:hAnsi="Arial" w:cs="Arial"/>
          <w:position w:val="-1"/>
        </w:rPr>
        <w:t xml:space="preserve">exposed </w:t>
      </w:r>
      <w:r w:rsidR="00E94C86">
        <w:rPr>
          <w:rFonts w:ascii="Arial" w:eastAsia="Arial" w:hAnsi="Arial" w:cs="Arial"/>
          <w:spacing w:val="-1"/>
          <w:position w:val="-1"/>
        </w:rPr>
        <w:t>pr</w:t>
      </w:r>
      <w:r w:rsidR="00E94C86">
        <w:rPr>
          <w:rFonts w:ascii="Arial" w:eastAsia="Arial" w:hAnsi="Arial" w:cs="Arial"/>
          <w:position w:val="-1"/>
        </w:rPr>
        <w:t>egn</w:t>
      </w:r>
      <w:r w:rsidR="00E94C86">
        <w:rPr>
          <w:rFonts w:ascii="Arial" w:eastAsia="Arial" w:hAnsi="Arial" w:cs="Arial"/>
          <w:spacing w:val="-1"/>
          <w:position w:val="-1"/>
        </w:rPr>
        <w:t>a</w:t>
      </w:r>
      <w:r w:rsidR="00E94C86">
        <w:rPr>
          <w:rFonts w:ascii="Arial" w:eastAsia="Arial" w:hAnsi="Arial" w:cs="Arial"/>
          <w:position w:val="-1"/>
        </w:rPr>
        <w:t>nt work</w:t>
      </w:r>
      <w:r w:rsidR="00E94C86">
        <w:rPr>
          <w:rFonts w:ascii="Arial" w:eastAsia="Arial" w:hAnsi="Arial" w:cs="Arial"/>
          <w:spacing w:val="-1"/>
          <w:position w:val="-1"/>
        </w:rPr>
        <w:t>e</w:t>
      </w:r>
      <w:r w:rsidR="00E94C86">
        <w:rPr>
          <w:rFonts w:ascii="Arial" w:eastAsia="Arial" w:hAnsi="Arial" w:cs="Arial"/>
          <w:position w:val="-1"/>
        </w:rPr>
        <w:t>rs by</w:t>
      </w:r>
      <w:r w:rsidR="00E94C86">
        <w:rPr>
          <w:rFonts w:ascii="Arial" w:eastAsia="Arial" w:hAnsi="Arial" w:cs="Arial"/>
          <w:spacing w:val="1"/>
          <w:position w:val="-1"/>
        </w:rPr>
        <w:t xml:space="preserve"> </w:t>
      </w:r>
      <w:r w:rsidR="00E94C86">
        <w:rPr>
          <w:rFonts w:ascii="Arial" w:eastAsia="Arial" w:hAnsi="Arial" w:cs="Arial"/>
          <w:position w:val="-1"/>
        </w:rPr>
        <w:t>keepi</w:t>
      </w:r>
      <w:r w:rsidR="00E94C86">
        <w:rPr>
          <w:rFonts w:ascii="Arial" w:eastAsia="Arial" w:hAnsi="Arial" w:cs="Arial"/>
          <w:spacing w:val="-1"/>
          <w:position w:val="-1"/>
        </w:rPr>
        <w:t>n</w:t>
      </w:r>
      <w:r w:rsidR="00E94C86">
        <w:rPr>
          <w:rFonts w:ascii="Arial" w:eastAsia="Arial" w:hAnsi="Arial" w:cs="Arial"/>
          <w:position w:val="-1"/>
        </w:rPr>
        <w:t>g</w:t>
      </w:r>
      <w:r w:rsidR="00E94C86">
        <w:rPr>
          <w:rFonts w:ascii="Arial" w:eastAsia="Arial" w:hAnsi="Arial" w:cs="Arial"/>
          <w:spacing w:val="-1"/>
          <w:position w:val="-1"/>
        </w:rPr>
        <w:t xml:space="preserve"> </w:t>
      </w:r>
      <w:r w:rsidR="00E94C86">
        <w:rPr>
          <w:rFonts w:ascii="Arial" w:eastAsia="Arial" w:hAnsi="Arial" w:cs="Arial"/>
          <w:position w:val="-1"/>
        </w:rPr>
        <w:t xml:space="preserve">the </w:t>
      </w:r>
      <w:proofErr w:type="spellStart"/>
      <w:r w:rsidR="00E94C86">
        <w:rPr>
          <w:rFonts w:ascii="Arial" w:eastAsia="Arial" w:hAnsi="Arial" w:cs="Arial"/>
          <w:position w:val="-1"/>
        </w:rPr>
        <w:t>foetal</w:t>
      </w:r>
      <w:proofErr w:type="spellEnd"/>
      <w:r w:rsidR="00E94C86">
        <w:rPr>
          <w:rFonts w:ascii="Arial" w:eastAsia="Arial" w:hAnsi="Arial" w:cs="Arial"/>
          <w:position w:val="-1"/>
        </w:rPr>
        <w:t xml:space="preserve"> dose be</w:t>
      </w:r>
      <w:r w:rsidR="00E94C86">
        <w:rPr>
          <w:rFonts w:ascii="Arial" w:eastAsia="Arial" w:hAnsi="Arial" w:cs="Arial"/>
          <w:spacing w:val="-1"/>
          <w:position w:val="-1"/>
        </w:rPr>
        <w:t>l</w:t>
      </w:r>
      <w:r w:rsidR="00E94C86">
        <w:rPr>
          <w:rFonts w:ascii="Arial" w:eastAsia="Arial" w:hAnsi="Arial" w:cs="Arial"/>
          <w:position w:val="-1"/>
        </w:rPr>
        <w:t xml:space="preserve">ow 1 </w:t>
      </w:r>
      <w:proofErr w:type="spellStart"/>
      <w:r w:rsidR="00E94C86">
        <w:rPr>
          <w:rFonts w:ascii="Arial" w:eastAsia="Arial" w:hAnsi="Arial" w:cs="Arial"/>
          <w:spacing w:val="-1"/>
          <w:position w:val="-1"/>
        </w:rPr>
        <w:t>m</w:t>
      </w:r>
      <w:r w:rsidR="00E94C86">
        <w:rPr>
          <w:rFonts w:ascii="Arial" w:eastAsia="Arial" w:hAnsi="Arial" w:cs="Arial"/>
          <w:position w:val="-1"/>
        </w:rPr>
        <w:t>Sv</w:t>
      </w:r>
      <w:proofErr w:type="spellEnd"/>
      <w:r w:rsidR="00E94C86">
        <w:rPr>
          <w:rFonts w:ascii="Arial" w:eastAsia="Arial" w:hAnsi="Arial" w:cs="Arial"/>
          <w:position w:val="-1"/>
        </w:rPr>
        <w:t>.</w:t>
      </w:r>
    </w:p>
    <w:p w14:paraId="4931082F" w14:textId="77777777" w:rsidR="0024600B" w:rsidRDefault="0024600B">
      <w:pPr>
        <w:spacing w:line="200" w:lineRule="exact"/>
      </w:pPr>
    </w:p>
    <w:p w14:paraId="001CA105" w14:textId="77777777" w:rsidR="0024600B" w:rsidRDefault="00E94C86">
      <w:pPr>
        <w:spacing w:before="42"/>
        <w:ind w:left="114" w:right="74"/>
        <w:rPr>
          <w:rFonts w:ascii="Arial" w:eastAsia="Arial" w:hAnsi="Arial" w:cs="Arial"/>
        </w:rPr>
        <w:sectPr w:rsidR="0024600B">
          <w:headerReference w:type="even" r:id="rId30"/>
          <w:headerReference w:type="default" r:id="rId31"/>
          <w:headerReference w:type="first" r:id="rId32"/>
          <w:pgSz w:w="11900" w:h="16840"/>
          <w:pgMar w:top="1440" w:right="1020" w:bottom="280" w:left="1020" w:header="1169" w:footer="1145" w:gutter="0"/>
          <w:cols w:space="720"/>
        </w:sectPr>
      </w:pPr>
      <w:r>
        <w:rPr>
          <w:rFonts w:ascii="Arial" w:eastAsia="Arial" w:hAnsi="Arial" w:cs="Arial"/>
          <w:position w:val="10"/>
          <w:sz w:val="13"/>
          <w:szCs w:val="13"/>
        </w:rPr>
        <w:t>1)</w:t>
      </w:r>
      <w:r>
        <w:rPr>
          <w:rFonts w:ascii="Arial" w:eastAsia="Arial" w:hAnsi="Arial" w:cs="Arial"/>
          <w:spacing w:val="35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gray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Gy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unit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radiati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ose.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X-rays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ga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ma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diation,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lly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equivalent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 xml:space="preserve">to the </w:t>
      </w:r>
      <w:proofErr w:type="spellStart"/>
      <w:r>
        <w:rPr>
          <w:rFonts w:ascii="Arial" w:eastAsia="Arial" w:hAnsi="Arial" w:cs="Arial"/>
        </w:rPr>
        <w:t>sievert</w:t>
      </w:r>
      <w:proofErr w:type="spellEnd"/>
      <w:r>
        <w:rPr>
          <w:rFonts w:ascii="Arial" w:eastAsia="Arial" w:hAnsi="Arial" w:cs="Arial"/>
        </w:rPr>
        <w:t>.</w:t>
      </w:r>
    </w:p>
    <w:p w14:paraId="6559EBDF" w14:textId="77777777" w:rsidR="0024600B" w:rsidDel="00906FFB" w:rsidRDefault="0024600B">
      <w:pPr>
        <w:spacing w:line="200" w:lineRule="exact"/>
        <w:rPr>
          <w:del w:id="3" w:author="Tania Monica" w:date="2017-11-08T10:47:00Z"/>
        </w:rPr>
        <w:sectPr w:rsidR="0024600B" w:rsidDel="00906FFB">
          <w:headerReference w:type="even" r:id="rId33"/>
          <w:headerReference w:type="default" r:id="rId34"/>
          <w:footerReference w:type="default" r:id="rId35"/>
          <w:headerReference w:type="first" r:id="rId36"/>
          <w:pgSz w:w="12240" w:h="15840"/>
          <w:pgMar w:top="0" w:right="0" w:bottom="0" w:left="0" w:header="0" w:footer="0" w:gutter="0"/>
          <w:cols w:space="720"/>
        </w:sectPr>
      </w:pPr>
    </w:p>
    <w:p w14:paraId="45BAA68D" w14:textId="77777777" w:rsidR="0024600B" w:rsidDel="00906FFB" w:rsidRDefault="0024600B">
      <w:pPr>
        <w:spacing w:line="200" w:lineRule="exact"/>
        <w:rPr>
          <w:del w:id="4" w:author="Tania Monica" w:date="2017-11-08T10:47:00Z"/>
        </w:rPr>
        <w:sectPr w:rsidR="0024600B" w:rsidDel="00906FFB">
          <w:headerReference w:type="even" r:id="rId37"/>
          <w:headerReference w:type="default" r:id="rId38"/>
          <w:footerReference w:type="default" r:id="rId39"/>
          <w:headerReference w:type="first" r:id="rId40"/>
          <w:pgSz w:w="12240" w:h="15840"/>
          <w:pgMar w:top="0" w:right="0" w:bottom="0" w:left="0" w:header="0" w:footer="0" w:gutter="0"/>
          <w:cols w:space="720"/>
        </w:sectPr>
      </w:pPr>
    </w:p>
    <w:p w14:paraId="24943D9A" w14:textId="77777777" w:rsidR="0024600B" w:rsidRDefault="0024600B">
      <w:pPr>
        <w:spacing w:line="200" w:lineRule="exact"/>
        <w:sectPr w:rsidR="0024600B">
          <w:headerReference w:type="even" r:id="rId41"/>
          <w:headerReference w:type="default" r:id="rId42"/>
          <w:footerReference w:type="default" r:id="rId43"/>
          <w:headerReference w:type="first" r:id="rId44"/>
          <w:pgSz w:w="12240" w:h="15840"/>
          <w:pgMar w:top="0" w:right="0" w:bottom="0" w:left="0" w:header="0" w:footer="0" w:gutter="0"/>
          <w:cols w:space="720"/>
        </w:sectPr>
      </w:pPr>
    </w:p>
    <w:p w14:paraId="660BF045" w14:textId="77777777" w:rsidR="0024600B" w:rsidRDefault="0024600B">
      <w:pPr>
        <w:spacing w:before="10" w:line="220" w:lineRule="exact"/>
        <w:rPr>
          <w:sz w:val="22"/>
          <w:szCs w:val="22"/>
        </w:rPr>
      </w:pPr>
    </w:p>
    <w:p w14:paraId="730D7129" w14:textId="77777777" w:rsidR="0024600B" w:rsidRDefault="009A6F88">
      <w:pPr>
        <w:ind w:left="110"/>
      </w:pPr>
      <w:r>
        <w:rPr>
          <w:noProof/>
        </w:rPr>
        <w:drawing>
          <wp:inline distT="0" distB="0" distL="0" distR="0" wp14:anchorId="7D88661E" wp14:editId="74C27A11">
            <wp:extent cx="6477000" cy="80772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00B">
      <w:headerReference w:type="even" r:id="rId46"/>
      <w:headerReference w:type="default" r:id="rId47"/>
      <w:footerReference w:type="default" r:id="rId48"/>
      <w:headerReference w:type="first" r:id="rId49"/>
      <w:pgSz w:w="11920" w:h="16840"/>
      <w:pgMar w:top="1580" w:right="500" w:bottom="280" w:left="10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18-07-19T10:50:00Z" w:initials="u">
    <w:p w14:paraId="425C2670" w14:textId="77777777" w:rsidR="005664B4" w:rsidRDefault="005664B4">
      <w:pPr>
        <w:pStyle w:val="CommentText"/>
      </w:pPr>
      <w:r>
        <w:rPr>
          <w:rStyle w:val="CommentReference"/>
        </w:rPr>
        <w:annotationRef/>
      </w:r>
      <w:r>
        <w:t>New annual limits from ICRP 103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5C267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4430E" w14:textId="77777777" w:rsidR="00E552E3" w:rsidRDefault="00E552E3">
      <w:r>
        <w:separator/>
      </w:r>
    </w:p>
  </w:endnote>
  <w:endnote w:type="continuationSeparator" w:id="0">
    <w:p w14:paraId="12F29557" w14:textId="77777777" w:rsidR="00E552E3" w:rsidRDefault="00E5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B1C7F" w14:textId="77777777" w:rsidR="000362D2" w:rsidRDefault="00036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42AD2" w14:textId="77777777" w:rsidR="000362D2" w:rsidRDefault="000362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62E85" w14:textId="77777777" w:rsidR="000362D2" w:rsidRDefault="000362D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405B5" w14:textId="7670B50C" w:rsidR="005664B4" w:rsidRDefault="005664B4">
    <w:pPr>
      <w:spacing w:line="200" w:lineRule="exac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65942" w14:textId="77777777" w:rsidR="005664B4" w:rsidRDefault="005664B4">
    <w:pPr>
      <w:spacing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4481E" w14:textId="77777777" w:rsidR="005664B4" w:rsidRDefault="005664B4">
    <w:pPr>
      <w:spacing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498EE" w14:textId="77777777" w:rsidR="005664B4" w:rsidRDefault="005664B4">
    <w:pPr>
      <w:spacing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9DD7" w14:textId="77777777" w:rsidR="005664B4" w:rsidRDefault="005664B4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20742" w14:textId="77777777" w:rsidR="00E552E3" w:rsidRDefault="00E552E3">
      <w:r>
        <w:separator/>
      </w:r>
    </w:p>
  </w:footnote>
  <w:footnote w:type="continuationSeparator" w:id="0">
    <w:p w14:paraId="3683D244" w14:textId="77777777" w:rsidR="00E552E3" w:rsidRDefault="00E55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9173D" w14:textId="77777777" w:rsidR="005664B4" w:rsidRDefault="005664B4">
    <w:pPr>
      <w:pStyle w:val="Header"/>
    </w:pPr>
    <w:r>
      <w:rPr>
        <w:noProof/>
      </w:rPr>
      <w:pict w14:anchorId="1775C0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79" o:spid="_x0000_s2073" type="#_x0000_t136" style="position:absolute;margin-left:0;margin-top:0;width:631.8pt;height:63.15pt;rotation:315;z-index:-2516480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0C560" w14:textId="77777777" w:rsidR="005664B4" w:rsidRDefault="005664B4">
    <w:pPr>
      <w:pStyle w:val="Header"/>
    </w:pPr>
    <w:r>
      <w:rPr>
        <w:noProof/>
      </w:rPr>
      <w:pict w14:anchorId="4C19A2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8" o:spid="_x0000_s2085" type="#_x0000_t136" style="position:absolute;margin-left:0;margin-top:0;width:631.8pt;height:63.15pt;rotation:315;z-index:-251623424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E75DF" w14:textId="77777777" w:rsidR="005664B4" w:rsidRDefault="005664B4">
    <w:pPr>
      <w:spacing w:line="200" w:lineRule="exact"/>
    </w:pPr>
    <w:r>
      <w:rPr>
        <w:noProof/>
      </w:rPr>
      <w:pict w14:anchorId="0E70A5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9" o:spid="_x0000_s2086" type="#_x0000_t136" style="position:absolute;margin-left:0;margin-top:0;width:631.8pt;height:63.15pt;rotation:315;z-index:-25162137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2801B23" wp14:editId="579DB87F">
              <wp:simplePos x="0" y="0"/>
              <wp:positionH relativeFrom="page">
                <wp:posOffset>5629910</wp:posOffset>
              </wp:positionH>
              <wp:positionV relativeFrom="page">
                <wp:posOffset>729615</wp:posOffset>
              </wp:positionV>
              <wp:extent cx="1222375" cy="203200"/>
              <wp:effectExtent l="635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A7B44" w14:textId="61244B56" w:rsidR="005664B4" w:rsidRDefault="005664B4">
                          <w:pPr>
                            <w:spacing w:line="300" w:lineRule="exact"/>
                            <w:ind w:left="20" w:right="-42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2030: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01B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43.3pt;margin-top:57.45pt;width:96.25pt;height:1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CergIAALA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" filled="f" stroked="f">
              <v:textbox inset="0,0,0,0">
                <w:txbxContent>
                  <w:p w14:paraId="6FAA7B44" w14:textId="61244B56" w:rsidR="005664B4" w:rsidRDefault="005664B4">
                    <w:pPr>
                      <w:spacing w:line="300" w:lineRule="exact"/>
                      <w:ind w:left="20" w:right="-42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2030:</w:t>
                    </w:r>
                    <w:r>
                      <w:rPr>
                        <w:rFonts w:ascii="Arial" w:eastAsia="Arial" w:hAnsi="Arial" w:cs="Arial"/>
                        <w:b/>
                        <w:spacing w:val="-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3629" w14:textId="77777777" w:rsidR="005664B4" w:rsidRDefault="005664B4">
    <w:pPr>
      <w:pStyle w:val="Header"/>
    </w:pPr>
    <w:r>
      <w:rPr>
        <w:noProof/>
      </w:rPr>
      <w:pict w14:anchorId="58BBD5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7" o:spid="_x0000_s2084" type="#_x0000_t136" style="position:absolute;margin-left:0;margin-top:0;width:631.8pt;height:63.15pt;rotation:315;z-index:-25162547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D2761" w14:textId="77777777" w:rsidR="005664B4" w:rsidRDefault="005664B4">
    <w:pPr>
      <w:pStyle w:val="Header"/>
    </w:pPr>
    <w:r>
      <w:rPr>
        <w:noProof/>
      </w:rPr>
      <w:pict w14:anchorId="38F96E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16" o:spid="_x0000_s2088" type="#_x0000_t136" style="position:absolute;margin-left:0;margin-top:0;width:572.25pt;height:76.3pt;rotation:315;z-index:-251617280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76F53" w14:textId="77777777" w:rsidR="005664B4" w:rsidRDefault="005664B4">
    <w:pPr>
      <w:spacing w:line="0" w:lineRule="atLeast"/>
      <w:rPr>
        <w:sz w:val="0"/>
        <w:szCs w:val="0"/>
      </w:rPr>
    </w:pPr>
    <w:r>
      <w:rPr>
        <w:noProof/>
      </w:rPr>
      <w:pict w14:anchorId="53FEF2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17" o:spid="_x0000_s2089" type="#_x0000_t136" style="position:absolute;margin-left:0;margin-top:0;width:572.25pt;height:76.3pt;rotation:315;z-index:-251615232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4F92E" w14:textId="77777777" w:rsidR="005664B4" w:rsidRDefault="005664B4">
    <w:pPr>
      <w:pStyle w:val="Header"/>
    </w:pPr>
    <w:r>
      <w:rPr>
        <w:noProof/>
      </w:rPr>
      <w:pict w14:anchorId="769827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15" o:spid="_x0000_s2087" type="#_x0000_t136" style="position:absolute;margin-left:0;margin-top:0;width:572.25pt;height:76.3pt;rotation:315;z-index:-25161932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54D59" w14:textId="77777777" w:rsidR="005664B4" w:rsidRDefault="005664B4">
    <w:pPr>
      <w:pStyle w:val="Header"/>
    </w:pPr>
    <w:r>
      <w:rPr>
        <w:noProof/>
      </w:rPr>
      <w:pict w14:anchorId="463F7A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19" o:spid="_x0000_s2091" type="#_x0000_t136" style="position:absolute;margin-left:0;margin-top:0;width:572.25pt;height:76.3pt;rotation:315;z-index:-251611136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DC92C" w14:textId="77777777" w:rsidR="005664B4" w:rsidRDefault="005664B4">
    <w:pPr>
      <w:spacing w:line="0" w:lineRule="atLeast"/>
      <w:rPr>
        <w:sz w:val="0"/>
        <w:szCs w:val="0"/>
      </w:rPr>
    </w:pPr>
    <w:r>
      <w:rPr>
        <w:noProof/>
      </w:rPr>
      <w:pict w14:anchorId="0C40A4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20" o:spid="_x0000_s2092" type="#_x0000_t136" style="position:absolute;margin-left:0;margin-top:0;width:572.25pt;height:76.3pt;rotation:315;z-index:-251609088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36F74" w14:textId="77777777" w:rsidR="005664B4" w:rsidRDefault="005664B4">
    <w:pPr>
      <w:pStyle w:val="Header"/>
    </w:pPr>
    <w:r>
      <w:rPr>
        <w:noProof/>
      </w:rPr>
      <w:pict w14:anchorId="26EA8A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582518" o:spid="_x0000_s2090" type="#_x0000_t136" style="position:absolute;margin-left:0;margin-top:0;width:572.25pt;height:76.3pt;rotation:315;z-index:-251613184;mso-position-horizontal:center;mso-position-horizontal-relative:margin;mso-position-vertical:center;mso-position-vertical-relative:margin" o:allowincell="f" fillcolor="#272727 [2749]" stroked="f">
          <v:fill opacity=".5"/>
          <v:textpath style="font-family:&quot;Times New Roman&quot;;font-size:1pt" string="FOR TC USE ONLY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275DB" w14:textId="77777777" w:rsidR="005664B4" w:rsidRDefault="005664B4">
    <w:pPr>
      <w:pStyle w:val="Header"/>
    </w:pPr>
    <w:r>
      <w:rPr>
        <w:noProof/>
      </w:rPr>
      <w:pict w14:anchorId="0EC04F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97" o:spid="_x0000_s2094" type="#_x0000_t136" style="position:absolute;margin-left:0;margin-top:0;width:631.8pt;height:63.15pt;rotation:315;z-index:-2516049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F576A" w14:textId="77777777" w:rsidR="005664B4" w:rsidRDefault="005664B4">
    <w:pPr>
      <w:spacing w:line="200" w:lineRule="exact"/>
    </w:pPr>
    <w:r>
      <w:rPr>
        <w:noProof/>
      </w:rPr>
      <w:pict w14:anchorId="1B5BCA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0" o:spid="_x0000_s2074" type="#_x0000_t136" style="position:absolute;margin-left:0;margin-top:0;width:631.8pt;height:63.15pt;rotation:315;z-index:-251645952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B84FB35" wp14:editId="27A5E590">
              <wp:simplePos x="0" y="0"/>
              <wp:positionH relativeFrom="page">
                <wp:posOffset>1069340</wp:posOffset>
              </wp:positionH>
              <wp:positionV relativeFrom="page">
                <wp:posOffset>744855</wp:posOffset>
              </wp:positionV>
              <wp:extent cx="2171700" cy="254000"/>
              <wp:effectExtent l="2540" t="1905" r="0" b="127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5A83C" w14:textId="77777777" w:rsidR="005664B4" w:rsidRDefault="005664B4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KENYA STANDARD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4FB35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84.2pt;margin-top:58.65pt;width:171pt;height:20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" filled="f" stroked="f">
              <v:textbox inset="0,0,0,0">
                <w:txbxContent>
                  <w:p w14:paraId="2D55A83C" w14:textId="77777777" w:rsidR="005664B4" w:rsidRDefault="005664B4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KENYA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del w:id="0" w:author="Tania Monica" w:date="2019-04-02T16:17:00Z">
      <w:r w:rsidDel="00272563"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22649FD4" wp14:editId="09544BAE">
                <wp:simplePos x="0" y="0"/>
                <wp:positionH relativeFrom="page">
                  <wp:posOffset>1069340</wp:posOffset>
                </wp:positionH>
                <wp:positionV relativeFrom="page">
                  <wp:posOffset>472440</wp:posOffset>
                </wp:positionV>
                <wp:extent cx="1222375" cy="203200"/>
                <wp:effectExtent l="2540" t="0" r="3810" b="63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C3EC8" w14:textId="77777777" w:rsidR="005664B4" w:rsidRDefault="005664B4">
                            <w:pPr>
                              <w:spacing w:line="300" w:lineRule="exact"/>
                              <w:ind w:left="20" w:right="-42"/>
                              <w:rPr>
                                <w:rFonts w:ascii="Arial" w:eastAsia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49FD4" id="Text Box 12" o:spid="_x0000_s1027" type="#_x0000_t202" style="position:absolute;margin-left:84.2pt;margin-top:37.2pt;width:96.25pt;height:16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D+Irw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" filled="f" stroked="f">
                <v:textbox inset="0,0,0,0">
                  <w:txbxContent>
                    <w:p w14:paraId="5D8C3EC8" w14:textId="77777777" w:rsidR="005664B4" w:rsidRDefault="005664B4">
                      <w:pPr>
                        <w:spacing w:line="300" w:lineRule="exact"/>
                        <w:ind w:left="20" w:right="-42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</w:p>
  <w:p w14:paraId="6E293CF8" w14:textId="77777777" w:rsidR="005664B4" w:rsidRDefault="005664B4"/>
  <w:p w14:paraId="3F14F087" w14:textId="77777777" w:rsidR="005664B4" w:rsidRDefault="005664B4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01E80684" wp14:editId="3D4EA130">
              <wp:simplePos x="0" y="0"/>
              <wp:positionH relativeFrom="page">
                <wp:posOffset>5626735</wp:posOffset>
              </wp:positionH>
              <wp:positionV relativeFrom="page">
                <wp:posOffset>776605</wp:posOffset>
              </wp:positionV>
              <wp:extent cx="1224915" cy="388620"/>
              <wp:effectExtent l="0" t="0" r="0" b="0"/>
              <wp:wrapNone/>
              <wp:docPr id="1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4915" cy="388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876A7" w14:textId="77777777" w:rsidR="005664B4" w:rsidRDefault="005664B4">
                          <w:pPr>
                            <w:spacing w:line="300" w:lineRule="exact"/>
                            <w:ind w:left="20" w:right="-36"/>
                            <w:rPr>
                              <w:rFonts w:ascii="Arial" w:eastAsia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KS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4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2030: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7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28"/>
                              <w:szCs w:val="28"/>
                            </w:rPr>
                            <w:t>2019</w:t>
                          </w:r>
                        </w:p>
                        <w:p w14:paraId="438CA8A1" w14:textId="77777777" w:rsidR="005664B4" w:rsidRDefault="005664B4">
                          <w:pPr>
                            <w:spacing w:before="15"/>
                            <w:ind w:left="709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  <w:t>ICS 13.280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80684" id="Text Box 13" o:spid="_x0000_s1028" type="#_x0000_t202" style="position:absolute;margin-left:443.05pt;margin-top:61.15pt;width:96.45pt;height:30.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" filled="f" stroked="f">
              <v:textbox inset="0,0,0,0">
                <w:txbxContent>
                  <w:p w14:paraId="161876A7" w14:textId="77777777" w:rsidR="005664B4" w:rsidRDefault="005664B4">
                    <w:pPr>
                      <w:spacing w:line="300" w:lineRule="exact"/>
                      <w:ind w:left="20" w:right="-36"/>
                      <w:rPr>
                        <w:rFonts w:ascii="Arial" w:eastAsia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KS</w:t>
                    </w:r>
                    <w:r>
                      <w:rPr>
                        <w:rFonts w:ascii="Arial" w:eastAsia="Arial" w:hAnsi="Arial" w:cs="Arial"/>
                        <w:b/>
                        <w:spacing w:val="-4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2030:</w:t>
                    </w:r>
                    <w:r>
                      <w:rPr>
                        <w:rFonts w:ascii="Arial" w:eastAsia="Arial" w:hAnsi="Arial" w:cs="Arial"/>
                        <w:b/>
                        <w:spacing w:val="-7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sz w:val="28"/>
                        <w:szCs w:val="28"/>
                      </w:rPr>
                      <w:t>2019</w:t>
                    </w:r>
                  </w:p>
                  <w:p w14:paraId="438CA8A1" w14:textId="77777777" w:rsidR="005664B4" w:rsidRDefault="005664B4">
                    <w:pPr>
                      <w:spacing w:before="15"/>
                      <w:ind w:left="709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</w:rPr>
                      <w:t>ICS 13.280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235C4" w14:textId="77777777" w:rsidR="005664B4" w:rsidRDefault="005664B4">
    <w:pPr>
      <w:spacing w:line="0" w:lineRule="atLeast"/>
      <w:rPr>
        <w:sz w:val="0"/>
        <w:szCs w:val="0"/>
      </w:rPr>
    </w:pPr>
    <w:r>
      <w:rPr>
        <w:noProof/>
      </w:rPr>
      <w:pict w14:anchorId="02B5BA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98" o:spid="_x0000_s2095" type="#_x0000_t136" style="position:absolute;margin-left:0;margin-top:0;width:631.8pt;height:63.15pt;rotation:315;z-index:-2516029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53DE4" w14:textId="77777777" w:rsidR="005664B4" w:rsidRDefault="005664B4">
    <w:pPr>
      <w:pStyle w:val="Header"/>
    </w:pPr>
    <w:r>
      <w:rPr>
        <w:noProof/>
      </w:rPr>
      <w:pict w14:anchorId="10CE64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96" o:spid="_x0000_s2093" type="#_x0000_t136" style="position:absolute;margin-left:0;margin-top:0;width:631.8pt;height:63.15pt;rotation:315;z-index:-25160704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52E3A" w14:textId="77777777" w:rsidR="005664B4" w:rsidRDefault="005664B4">
    <w:pPr>
      <w:pStyle w:val="Header"/>
    </w:pPr>
    <w:r>
      <w:rPr>
        <w:noProof/>
      </w:rPr>
      <w:pict w14:anchorId="5903FF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100" o:spid="_x0000_s2097" type="#_x0000_t136" style="position:absolute;margin-left:0;margin-top:0;width:631.8pt;height:63.15pt;rotation:315;z-index:-2515988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2E075" w14:textId="77777777" w:rsidR="005664B4" w:rsidRDefault="005664B4">
    <w:pPr>
      <w:spacing w:line="0" w:lineRule="atLeast"/>
      <w:rPr>
        <w:sz w:val="0"/>
        <w:szCs w:val="0"/>
      </w:rPr>
    </w:pPr>
    <w:r>
      <w:rPr>
        <w:noProof/>
      </w:rPr>
      <w:pict w14:anchorId="096B8D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101" o:spid="_x0000_s2098" type="#_x0000_t136" style="position:absolute;margin-left:0;margin-top:0;width:631.8pt;height:63.15pt;rotation:315;z-index:-251596800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973DF" w14:textId="77777777" w:rsidR="005664B4" w:rsidRDefault="005664B4">
    <w:pPr>
      <w:pStyle w:val="Header"/>
    </w:pPr>
    <w:r>
      <w:rPr>
        <w:noProof/>
      </w:rPr>
      <w:pict w14:anchorId="7E1601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99" o:spid="_x0000_s2096" type="#_x0000_t136" style="position:absolute;margin-left:0;margin-top:0;width:631.8pt;height:63.15pt;rotation:315;z-index:-2516008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BF0B4" w14:textId="77777777" w:rsidR="005664B4" w:rsidRDefault="005664B4">
    <w:pPr>
      <w:pStyle w:val="Header"/>
    </w:pPr>
    <w:r>
      <w:rPr>
        <w:noProof/>
      </w:rPr>
      <w:pict w14:anchorId="0C8A80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78" o:spid="_x0000_s2072" type="#_x0000_t136" style="position:absolute;margin-left:0;margin-top:0;width:631.8pt;height:63.15pt;rotation:315;z-index:-25165004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1CFBD" w14:textId="77777777" w:rsidR="005664B4" w:rsidRDefault="005664B4">
    <w:pPr>
      <w:pStyle w:val="Header"/>
    </w:pPr>
    <w:r>
      <w:rPr>
        <w:noProof/>
      </w:rPr>
      <w:pict w14:anchorId="387E61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2" o:spid="_x0000_s2076" type="#_x0000_t136" style="position:absolute;margin-left:0;margin-top:0;width:631.8pt;height:63.15pt;rotation:315;z-index:-25164185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78F96" w14:textId="77777777" w:rsidR="005664B4" w:rsidRDefault="005664B4">
    <w:pPr>
      <w:pStyle w:val="Header"/>
    </w:pPr>
    <w:r>
      <w:rPr>
        <w:noProof/>
      </w:rPr>
      <w:pict w14:anchorId="63667C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3" o:spid="_x0000_s2077" type="#_x0000_t136" style="position:absolute;margin-left:0;margin-top:0;width:631.8pt;height:63.15pt;rotation:315;z-index:-25163980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2B161" w14:textId="77777777" w:rsidR="005664B4" w:rsidRDefault="005664B4">
    <w:pPr>
      <w:pStyle w:val="Header"/>
    </w:pPr>
    <w:r>
      <w:rPr>
        <w:noProof/>
      </w:rPr>
      <w:pict w14:anchorId="24F43E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1" o:spid="_x0000_s2075" type="#_x0000_t136" style="position:absolute;margin-left:0;margin-top:0;width:631.8pt;height:63.15pt;rotation:315;z-index:-251643904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781A9" w14:textId="77777777" w:rsidR="005664B4" w:rsidRDefault="005664B4">
    <w:pPr>
      <w:pStyle w:val="Header"/>
    </w:pPr>
    <w:r>
      <w:rPr>
        <w:noProof/>
      </w:rPr>
      <w:pict w14:anchorId="490132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5" o:spid="_x0000_s2082" type="#_x0000_t136" style="position:absolute;margin-left:0;margin-top:0;width:631.8pt;height:63.15pt;rotation:315;z-index:-2516295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808B1" w14:textId="77777777" w:rsidR="005664B4" w:rsidRDefault="005664B4">
    <w:pPr>
      <w:spacing w:line="200" w:lineRule="exact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48832" w14:textId="77777777" w:rsidR="005664B4" w:rsidRDefault="005664B4">
    <w:pPr>
      <w:pStyle w:val="Header"/>
    </w:pPr>
    <w:r>
      <w:rPr>
        <w:noProof/>
      </w:rPr>
      <w:pict w14:anchorId="4E025F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5298084" o:spid="_x0000_s2081" type="#_x0000_t136" style="position:absolute;margin-left:0;margin-top:0;width:631.8pt;height:63.15pt;rotation:315;z-index:-2516316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Times New Roman&quot;;font-size:1pt" string="PUBLIC DRAFT REVIEW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0359"/>
    <w:multiLevelType w:val="multilevel"/>
    <w:tmpl w:val="337EE6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nia Monica">
    <w15:presenceInfo w15:providerId="AD" w15:userId="S-1-5-21-1960408961-329068152-839522115-125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0B"/>
    <w:rsid w:val="000362D2"/>
    <w:rsid w:val="00067E0F"/>
    <w:rsid w:val="000D3A12"/>
    <w:rsid w:val="00173311"/>
    <w:rsid w:val="00182BB5"/>
    <w:rsid w:val="001A3D4C"/>
    <w:rsid w:val="00203395"/>
    <w:rsid w:val="00220C74"/>
    <w:rsid w:val="00235A07"/>
    <w:rsid w:val="0024600B"/>
    <w:rsid w:val="00272563"/>
    <w:rsid w:val="00305E01"/>
    <w:rsid w:val="00344425"/>
    <w:rsid w:val="003E4AD2"/>
    <w:rsid w:val="004373F0"/>
    <w:rsid w:val="005622A7"/>
    <w:rsid w:val="005664B4"/>
    <w:rsid w:val="005837EB"/>
    <w:rsid w:val="00595369"/>
    <w:rsid w:val="005A2D42"/>
    <w:rsid w:val="006A7861"/>
    <w:rsid w:val="00710958"/>
    <w:rsid w:val="00724F24"/>
    <w:rsid w:val="00731288"/>
    <w:rsid w:val="007372C9"/>
    <w:rsid w:val="007473CB"/>
    <w:rsid w:val="0076380A"/>
    <w:rsid w:val="007B0EF5"/>
    <w:rsid w:val="007C2961"/>
    <w:rsid w:val="00820CAA"/>
    <w:rsid w:val="00821EF0"/>
    <w:rsid w:val="00823733"/>
    <w:rsid w:val="00890797"/>
    <w:rsid w:val="008B063E"/>
    <w:rsid w:val="008B49A0"/>
    <w:rsid w:val="00906122"/>
    <w:rsid w:val="00906FFB"/>
    <w:rsid w:val="009A6F88"/>
    <w:rsid w:val="00A10A31"/>
    <w:rsid w:val="00A71315"/>
    <w:rsid w:val="00AD792E"/>
    <w:rsid w:val="00AF6539"/>
    <w:rsid w:val="00B2020C"/>
    <w:rsid w:val="00BA020A"/>
    <w:rsid w:val="00BC4271"/>
    <w:rsid w:val="00C065AD"/>
    <w:rsid w:val="00C31F46"/>
    <w:rsid w:val="00C45133"/>
    <w:rsid w:val="00C72C46"/>
    <w:rsid w:val="00D14F19"/>
    <w:rsid w:val="00D345E3"/>
    <w:rsid w:val="00E473F1"/>
    <w:rsid w:val="00E552E3"/>
    <w:rsid w:val="00E94C86"/>
    <w:rsid w:val="00EA211D"/>
    <w:rsid w:val="00EF24D2"/>
    <w:rsid w:val="00EF43C3"/>
    <w:rsid w:val="00F83993"/>
    <w:rsid w:val="00FA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1"/>
    </o:shapelayout>
  </w:shapeDefaults>
  <w:decimalSymbol w:val="."/>
  <w:listSeparator w:val=","/>
  <w14:docId w14:val="6ED1E954"/>
  <w15:docId w15:val="{C7E2E8C7-31EE-4F48-8C97-357E890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73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311"/>
  </w:style>
  <w:style w:type="paragraph" w:styleId="Footer">
    <w:name w:val="footer"/>
    <w:basedOn w:val="Normal"/>
    <w:link w:val="FooterChar"/>
    <w:uiPriority w:val="99"/>
    <w:unhideWhenUsed/>
    <w:rsid w:val="00173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311"/>
  </w:style>
  <w:style w:type="paragraph" w:styleId="BalloonText">
    <w:name w:val="Balloon Text"/>
    <w:basedOn w:val="Normal"/>
    <w:link w:val="BalloonTextChar"/>
    <w:uiPriority w:val="99"/>
    <w:semiHidden/>
    <w:unhideWhenUsed/>
    <w:rsid w:val="001A3D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02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2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2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www.kebs.org" TargetMode="External"/><Relationship Id="rId26" Type="http://schemas.openxmlformats.org/officeDocument/2006/relationships/hyperlink" Target="http://www.icrp.org/icrpaedia/dose.asp" TargetMode="External"/><Relationship Id="rId39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14.xml"/><Relationship Id="rId42" Type="http://schemas.openxmlformats.org/officeDocument/2006/relationships/header" Target="header20.xml"/><Relationship Id="rId47" Type="http://schemas.openxmlformats.org/officeDocument/2006/relationships/header" Target="header23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://www.icrp.org/icrpaedia/categoriesandsituations.asp" TargetMode="External"/><Relationship Id="rId33" Type="http://schemas.openxmlformats.org/officeDocument/2006/relationships/header" Target="header13.xml"/><Relationship Id="rId38" Type="http://schemas.openxmlformats.org/officeDocument/2006/relationships/header" Target="header17.xml"/><Relationship Id="rId46" Type="http://schemas.openxmlformats.org/officeDocument/2006/relationships/header" Target="header22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yperlink" Target="http://www.icrp.org/icrpaedia/dose.asp" TargetMode="External"/><Relationship Id="rId41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icrp.org/icrpaedia/categoriesandsituations.asp" TargetMode="External"/><Relationship Id="rId32" Type="http://schemas.openxmlformats.org/officeDocument/2006/relationships/header" Target="header12.xml"/><Relationship Id="rId37" Type="http://schemas.openxmlformats.org/officeDocument/2006/relationships/header" Target="header16.xml"/><Relationship Id="rId40" Type="http://schemas.openxmlformats.org/officeDocument/2006/relationships/header" Target="header18.xml"/><Relationship Id="rId45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microsoft.com/office/2011/relationships/commentsExtended" Target="commentsExtended.xml"/><Relationship Id="rId28" Type="http://schemas.openxmlformats.org/officeDocument/2006/relationships/hyperlink" Target="http://www.icrp.org/icrpaedia/dose.asp" TargetMode="External"/><Relationship Id="rId36" Type="http://schemas.openxmlformats.org/officeDocument/2006/relationships/header" Target="header15.xml"/><Relationship Id="rId49" Type="http://schemas.openxmlformats.org/officeDocument/2006/relationships/header" Target="header2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1.xml"/><Relationship Id="rId44" Type="http://schemas.openxmlformats.org/officeDocument/2006/relationships/header" Target="header2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comments" Target="comments.xml"/><Relationship Id="rId27" Type="http://schemas.openxmlformats.org/officeDocument/2006/relationships/hyperlink" Target="http://www.icrp.org/icrpaedia/dose.asp" TargetMode="External"/><Relationship Id="rId30" Type="http://schemas.openxmlformats.org/officeDocument/2006/relationships/header" Target="header10.xml"/><Relationship Id="rId35" Type="http://schemas.openxmlformats.org/officeDocument/2006/relationships/footer" Target="footer5.xml"/><Relationship Id="rId43" Type="http://schemas.openxmlformats.org/officeDocument/2006/relationships/footer" Target="footer7.xml"/><Relationship Id="rId48" Type="http://schemas.openxmlformats.org/officeDocument/2006/relationships/footer" Target="footer8.xml"/><Relationship Id="rId8" Type="http://schemas.openxmlformats.org/officeDocument/2006/relationships/header" Target="header1.xml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6AF6-86F0-458F-8EFB-53BE712D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5476</Words>
  <Characters>31217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Monica</dc:creator>
  <cp:lastModifiedBy>Tania Monica</cp:lastModifiedBy>
  <cp:revision>3</cp:revision>
  <dcterms:created xsi:type="dcterms:W3CDTF">2019-04-02T13:46:00Z</dcterms:created>
  <dcterms:modified xsi:type="dcterms:W3CDTF">2019-04-03T09:08:00Z</dcterms:modified>
</cp:coreProperties>
</file>
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467A4" w14:textId="77777777" w:rsidR="000B554A" w:rsidRDefault="000B554A">
      <w:pPr>
        <w:pStyle w:val="Heading1"/>
        <w:jc w:val="center"/>
        <w:rPr>
          <w:rFonts w:ascii="Bookman Old Style" w:hAnsi="Bookman Old Style"/>
          <w:shadow/>
          <w:sz w:val="44"/>
          <w:szCs w:val="44"/>
        </w:rPr>
      </w:pPr>
      <w:r>
        <w:rPr>
          <w:rFonts w:ascii="Verdana" w:hAnsi="Verdana"/>
          <w:shadow/>
          <w:sz w:val="44"/>
          <w:szCs w:val="44"/>
        </w:rPr>
        <w:t>CURRICULUM</w:t>
      </w:r>
      <w:r>
        <w:rPr>
          <w:rFonts w:ascii="Bookman Old Style" w:hAnsi="Bookman Old Style"/>
          <w:shadow/>
          <w:sz w:val="44"/>
          <w:szCs w:val="44"/>
        </w:rPr>
        <w:t xml:space="preserve"> VITAE</w:t>
      </w:r>
    </w:p>
    <w:p w14:paraId="0408E2C3" w14:textId="77777777" w:rsidR="000B554A" w:rsidRDefault="000B554A">
      <w:pPr>
        <w:pStyle w:val="Heading1"/>
        <w:rPr>
          <w:shadow/>
          <w:sz w:val="32"/>
        </w:rPr>
      </w:pPr>
    </w:p>
    <w:p w14:paraId="63F000B2" w14:textId="77777777" w:rsidR="000B554A" w:rsidRDefault="000B554A">
      <w:pPr>
        <w:pStyle w:val="Heading1"/>
        <w:rPr>
          <w:shadow/>
          <w:sz w:val="24"/>
        </w:rPr>
      </w:pPr>
      <w:r>
        <w:rPr>
          <w:shadow/>
          <w:sz w:val="24"/>
        </w:rPr>
        <w:t>PERSONAL INFORMATION</w:t>
      </w:r>
    </w:p>
    <w:p w14:paraId="09578CCD" w14:textId="77777777" w:rsidR="000B554A" w:rsidRDefault="000B554A"/>
    <w:p w14:paraId="7EC149AB" w14:textId="68E62E43" w:rsidR="000B554A" w:rsidRDefault="000B554A">
      <w:r>
        <w:t>Name:</w:t>
      </w:r>
      <w:r>
        <w:tab/>
      </w:r>
      <w:r>
        <w:tab/>
      </w:r>
      <w:r>
        <w:tab/>
      </w:r>
      <w:r w:rsidR="00383F6A">
        <w:t xml:space="preserve">Joshua </w:t>
      </w:r>
      <w:proofErr w:type="spellStart"/>
      <w:r w:rsidR="00383F6A">
        <w:t>Kamau</w:t>
      </w:r>
      <w:proofErr w:type="spellEnd"/>
      <w:r w:rsidR="00383F6A">
        <w:t xml:space="preserve"> </w:t>
      </w:r>
      <w:proofErr w:type="spellStart"/>
      <w:r w:rsidR="00383F6A">
        <w:t>Kamande</w:t>
      </w:r>
      <w:proofErr w:type="spellEnd"/>
      <w:del w:id="0" w:author="Alice" w:date="2021-06-25T10:43:00Z">
        <w:r w:rsidR="00CC24A7">
          <w:delText>Joshua Kamau Kamande</w:delText>
        </w:r>
      </w:del>
    </w:p>
    <w:p w14:paraId="583423F9" w14:textId="77777777" w:rsidR="000B554A" w:rsidRDefault="000B554A"/>
    <w:p w14:paraId="6354F53A" w14:textId="77777777" w:rsidR="000B554A" w:rsidRDefault="000B554A">
      <w:r>
        <w:t>Marital Status:</w:t>
      </w:r>
      <w:r>
        <w:tab/>
      </w:r>
      <w:r>
        <w:tab/>
        <w:t>Single</w:t>
      </w:r>
    </w:p>
    <w:p w14:paraId="4D508FE1" w14:textId="77777777" w:rsidR="000B554A" w:rsidRDefault="000B554A"/>
    <w:p w14:paraId="26AC9477" w14:textId="77777777" w:rsidR="000B554A" w:rsidRDefault="000B554A">
      <w:r>
        <w:t>Nationality:</w:t>
      </w:r>
      <w:r>
        <w:tab/>
      </w:r>
      <w:r>
        <w:tab/>
        <w:t>Kenyan</w:t>
      </w:r>
    </w:p>
    <w:p w14:paraId="45C85805" w14:textId="77777777" w:rsidR="000B554A" w:rsidRDefault="000B554A"/>
    <w:p w14:paraId="31E599E6" w14:textId="77777777" w:rsidR="000B554A" w:rsidRDefault="000B554A">
      <w:r>
        <w:t>Date of birth:</w:t>
      </w:r>
      <w:r>
        <w:tab/>
      </w:r>
      <w:r>
        <w:tab/>
      </w:r>
      <w:r w:rsidR="00131596">
        <w:t>15/02/1984</w:t>
      </w:r>
    </w:p>
    <w:p w14:paraId="504DDD7A" w14:textId="77777777" w:rsidR="000B554A" w:rsidRDefault="000B554A"/>
    <w:p w14:paraId="563671C1" w14:textId="77777777" w:rsidR="000B554A" w:rsidRDefault="000B554A">
      <w:r>
        <w:t>Sex:</w:t>
      </w:r>
      <w:r>
        <w:tab/>
      </w:r>
      <w:r>
        <w:tab/>
      </w:r>
      <w:r>
        <w:tab/>
      </w:r>
      <w:r w:rsidR="00131596">
        <w:t>Male</w:t>
      </w:r>
    </w:p>
    <w:p w14:paraId="01B6CA31" w14:textId="77777777" w:rsidR="000B554A" w:rsidRDefault="000B554A"/>
    <w:p w14:paraId="5C775B71" w14:textId="77777777" w:rsidR="000B554A" w:rsidRDefault="000B554A">
      <w:r>
        <w:t>Religion:</w:t>
      </w:r>
      <w:r>
        <w:tab/>
      </w:r>
      <w:r>
        <w:tab/>
        <w:t>Christian</w:t>
      </w:r>
    </w:p>
    <w:p w14:paraId="69FBED3F" w14:textId="77777777" w:rsidR="000B554A" w:rsidRDefault="000B554A"/>
    <w:p w14:paraId="00C969A6" w14:textId="77777777" w:rsidR="000B554A" w:rsidRDefault="000B554A">
      <w:r>
        <w:t>Languages:</w:t>
      </w:r>
      <w:r>
        <w:tab/>
      </w:r>
      <w:r>
        <w:tab/>
        <w:t>English and Kiswahili.</w:t>
      </w:r>
    </w:p>
    <w:p w14:paraId="49E6BE06" w14:textId="77777777" w:rsidR="000B554A" w:rsidRDefault="000B554A"/>
    <w:p w14:paraId="3414D947" w14:textId="77777777" w:rsidR="000B554A" w:rsidRDefault="000B554A">
      <w:r>
        <w:t>Current Address:</w:t>
      </w:r>
      <w:r>
        <w:tab/>
        <w:t>P. O. Box</w:t>
      </w:r>
      <w:r w:rsidR="00131596">
        <w:t xml:space="preserve"> 00200-28920</w:t>
      </w:r>
      <w:r>
        <w:t>, Nairobi.</w:t>
      </w:r>
    </w:p>
    <w:p w14:paraId="1EE049B8" w14:textId="77777777" w:rsidR="000B554A" w:rsidRDefault="000B554A">
      <w:r>
        <w:tab/>
      </w:r>
      <w:r>
        <w:tab/>
      </w:r>
      <w:r>
        <w:tab/>
        <w:t xml:space="preserve">Mob No: </w:t>
      </w:r>
      <w:r w:rsidR="00131596">
        <w:t>0701770227</w:t>
      </w:r>
    </w:p>
    <w:p w14:paraId="1D78D1EA" w14:textId="77777777" w:rsidR="000B554A" w:rsidRDefault="000B554A">
      <w:pPr>
        <w:rPr>
          <w:shadow/>
        </w:rPr>
      </w:pPr>
      <w:r>
        <w:tab/>
      </w:r>
      <w:r>
        <w:tab/>
      </w:r>
      <w:r>
        <w:tab/>
        <w:t xml:space="preserve">E-Mail Address: </w:t>
      </w:r>
      <w:r w:rsidR="00131596">
        <w:t>jescamaz@gmail.com</w:t>
      </w:r>
    </w:p>
    <w:p w14:paraId="3F19CF15" w14:textId="77777777" w:rsidR="000B554A" w:rsidRDefault="000B554A">
      <w:pPr>
        <w:pStyle w:val="Heading1"/>
        <w:rPr>
          <w:shadow/>
          <w:sz w:val="24"/>
        </w:rPr>
      </w:pPr>
    </w:p>
    <w:p w14:paraId="5C2A20A2" w14:textId="77777777" w:rsidR="000B554A" w:rsidRDefault="000B554A" w:rsidP="00FF4CBB">
      <w:pPr>
        <w:pStyle w:val="Heading2"/>
        <w:numPr>
          <w:ilvl w:val="0"/>
          <w:numId w:val="0"/>
        </w:numPr>
        <w:ind w:left="576" w:hanging="576"/>
      </w:pPr>
      <w:r>
        <w:t>CAREER ASPIRATIONS</w:t>
      </w:r>
    </w:p>
    <w:p w14:paraId="5732D60B" w14:textId="77777777" w:rsidR="00131596" w:rsidRPr="00131596" w:rsidRDefault="00131596" w:rsidP="00131596">
      <w:pPr>
        <w:jc w:val="both"/>
      </w:pPr>
      <w:r>
        <w:t>To work in situations calling for dedication, creativity and decision-making and to effectively contribute to the development of my organization with a mindset of gaining experience, exposure and an opportunity to work in a global environment while at the same time, allowing for innovation, learning and an opportunity for career development.</w:t>
      </w:r>
    </w:p>
    <w:p w14:paraId="544A531D" w14:textId="77777777" w:rsidR="000B554A" w:rsidRPr="00131596" w:rsidRDefault="00131596" w:rsidP="00131596">
      <w:pPr>
        <w:jc w:val="both"/>
      </w:pPr>
      <w:r>
        <w:t>.</w:t>
      </w:r>
    </w:p>
    <w:p w14:paraId="426367B0" w14:textId="77777777" w:rsidR="00131596" w:rsidRPr="00131596" w:rsidRDefault="000B554A" w:rsidP="00131596">
      <w:pPr>
        <w:pStyle w:val="Heading1"/>
        <w:numPr>
          <w:ilvl w:val="0"/>
          <w:numId w:val="0"/>
        </w:numPr>
        <w:rPr>
          <w:shadow/>
          <w:sz w:val="24"/>
        </w:rPr>
      </w:pPr>
      <w:r>
        <w:rPr>
          <w:shadow/>
          <w:sz w:val="24"/>
        </w:rPr>
        <w:t xml:space="preserve">EDUCATIONAL BACKGROUND </w:t>
      </w:r>
    </w:p>
    <w:p w14:paraId="7A8D90D8" w14:textId="77777777" w:rsidR="00FF4CBB" w:rsidRDefault="000B554A" w:rsidP="00FF4CBB">
      <w:r>
        <w:t xml:space="preserve">                            </w:t>
      </w:r>
    </w:p>
    <w:p w14:paraId="23FA9A5E" w14:textId="77777777" w:rsidR="000B554A" w:rsidRDefault="000B554A" w:rsidP="00FF4CBB">
      <w:pPr>
        <w:rPr>
          <w:b/>
        </w:rPr>
      </w:pPr>
      <w:r w:rsidRPr="00681096">
        <w:rPr>
          <w:b/>
        </w:rPr>
        <w:t>UNIVERSITY EDUCATION</w:t>
      </w:r>
    </w:p>
    <w:p w14:paraId="6000D134" w14:textId="77777777" w:rsidR="00681096" w:rsidRDefault="00681096" w:rsidP="00FF4CBB">
      <w:r>
        <w:t>2010-2014</w:t>
      </w:r>
      <w:r>
        <w:tab/>
      </w:r>
      <w:r>
        <w:tab/>
      </w:r>
      <w:r>
        <w:tab/>
      </w:r>
      <w:proofErr w:type="spellStart"/>
      <w:r>
        <w:t>Jomo</w:t>
      </w:r>
      <w:proofErr w:type="spellEnd"/>
      <w:r>
        <w:t xml:space="preserve"> Kenyatta University Of Agriculture </w:t>
      </w:r>
      <w:r w:rsidR="00121E4B">
        <w:t>and</w:t>
      </w:r>
      <w:r>
        <w:t xml:space="preserve"> Technology</w:t>
      </w:r>
    </w:p>
    <w:p w14:paraId="1A66958E" w14:textId="77777777" w:rsidR="00681096" w:rsidRDefault="00681096" w:rsidP="00FF4CBB">
      <w:r>
        <w:t>Degree</w:t>
      </w:r>
      <w:r>
        <w:tab/>
        <w:t>:</w:t>
      </w:r>
      <w:r>
        <w:tab/>
      </w:r>
      <w:r>
        <w:tab/>
      </w:r>
      <w:r>
        <w:tab/>
        <w:t xml:space="preserve">Bachelors of </w:t>
      </w:r>
      <w:r w:rsidR="00121E4B">
        <w:t>Business Information</w:t>
      </w:r>
      <w:r>
        <w:t xml:space="preserve"> and Technology</w:t>
      </w:r>
    </w:p>
    <w:p w14:paraId="6C841E02" w14:textId="77777777" w:rsidR="00681096" w:rsidRDefault="00681096" w:rsidP="00FF4CBB">
      <w:r>
        <w:t>Results</w:t>
      </w:r>
      <w:r>
        <w:tab/>
        <w:t>:</w:t>
      </w:r>
      <w:r>
        <w:tab/>
      </w:r>
      <w:r>
        <w:tab/>
      </w:r>
      <w:r>
        <w:tab/>
        <w:t>Discontinued</w:t>
      </w:r>
    </w:p>
    <w:p w14:paraId="23802020" w14:textId="77777777" w:rsidR="00681096" w:rsidRDefault="00681096" w:rsidP="00FF4CBB"/>
    <w:p w14:paraId="055D2699" w14:textId="77777777" w:rsidR="00681096" w:rsidRDefault="00121E4B" w:rsidP="00FF4CBB">
      <w:r>
        <w:t>2006</w:t>
      </w:r>
      <w:r>
        <w:tab/>
      </w:r>
      <w:r>
        <w:tab/>
      </w:r>
      <w:r>
        <w:tab/>
      </w:r>
      <w:r>
        <w:tab/>
        <w:t>University of Nairobi</w:t>
      </w:r>
    </w:p>
    <w:p w14:paraId="619E6D2F" w14:textId="77777777" w:rsidR="00121E4B" w:rsidRDefault="00121E4B" w:rsidP="00FF4CBB">
      <w:r>
        <w:tab/>
      </w:r>
      <w:r>
        <w:tab/>
      </w:r>
      <w:r>
        <w:tab/>
      </w:r>
      <w:r>
        <w:tab/>
        <w:t>Certificate in Public Relations</w:t>
      </w:r>
    </w:p>
    <w:p w14:paraId="15CF875B" w14:textId="77777777" w:rsidR="00121E4B" w:rsidRPr="00681096" w:rsidRDefault="00121E4B" w:rsidP="00FF4CBB">
      <w:r>
        <w:t>Results:</w:t>
      </w:r>
      <w:r>
        <w:tab/>
      </w:r>
      <w:r>
        <w:tab/>
      </w:r>
      <w:r>
        <w:tab/>
        <w:t>Credit</w:t>
      </w:r>
    </w:p>
    <w:p w14:paraId="55887B62" w14:textId="77777777" w:rsidR="000B554A" w:rsidRDefault="000B554A">
      <w:r>
        <w:tab/>
      </w:r>
      <w:r w:rsidR="00681096">
        <w:tab/>
      </w:r>
      <w:r w:rsidR="00681096">
        <w:tab/>
      </w:r>
      <w:r w:rsidR="00681096">
        <w:tab/>
      </w:r>
      <w:r>
        <w:tab/>
      </w:r>
      <w:r>
        <w:tab/>
      </w:r>
    </w:p>
    <w:p w14:paraId="6FF249D2" w14:textId="77777777" w:rsidR="000B554A" w:rsidRDefault="000B554A" w:rsidP="00FF4CBB">
      <w:pPr>
        <w:pStyle w:val="Heading2"/>
        <w:numPr>
          <w:ilvl w:val="0"/>
          <w:numId w:val="0"/>
        </w:numPr>
        <w:ind w:left="576" w:hanging="576"/>
      </w:pPr>
      <w:r>
        <w:t>SECONDARY EDUCATION</w:t>
      </w:r>
    </w:p>
    <w:p w14:paraId="3D06FAB8" w14:textId="77777777" w:rsidR="00121E4B" w:rsidRDefault="00121E4B" w:rsidP="00121E4B">
      <w:r>
        <w:t>2005</w:t>
      </w:r>
      <w:r>
        <w:tab/>
      </w:r>
      <w:r>
        <w:tab/>
      </w:r>
      <w:r>
        <w:tab/>
      </w:r>
      <w:r>
        <w:tab/>
      </w:r>
      <w:proofErr w:type="spellStart"/>
      <w:r>
        <w:t>Gaichanjiru</w:t>
      </w:r>
      <w:proofErr w:type="spellEnd"/>
      <w:r>
        <w:t xml:space="preserve"> High School</w:t>
      </w:r>
    </w:p>
    <w:p w14:paraId="4FCD4161" w14:textId="77777777" w:rsidR="00121E4B" w:rsidRPr="00121E4B" w:rsidRDefault="00121E4B" w:rsidP="00121E4B">
      <w:r>
        <w:t>Results</w:t>
      </w:r>
      <w:r>
        <w:tab/>
        <w:t>:</w:t>
      </w:r>
      <w:r>
        <w:tab/>
      </w:r>
      <w:r>
        <w:tab/>
      </w:r>
      <w:r>
        <w:tab/>
        <w:t>B Minus</w:t>
      </w:r>
    </w:p>
    <w:p w14:paraId="10520C98" w14:textId="77777777" w:rsidR="00FF4CBB" w:rsidRDefault="000B554A" w:rsidP="00FF4CBB">
      <w:pPr>
        <w:rPr>
          <w:b/>
          <w:bCs/>
        </w:rPr>
      </w:pPr>
      <w:r>
        <w:tab/>
      </w:r>
      <w:r>
        <w:tab/>
      </w:r>
      <w:r>
        <w:tab/>
      </w:r>
    </w:p>
    <w:p w14:paraId="36B9DB57" w14:textId="77777777" w:rsidR="00121E4B" w:rsidRDefault="00F117C0" w:rsidP="00121E4B">
      <w:pPr>
        <w:rPr>
          <w:b/>
        </w:rPr>
      </w:pPr>
      <w:r w:rsidRPr="00681096">
        <w:rPr>
          <w:b/>
        </w:rPr>
        <w:t>PRIMARY EDUCATION</w:t>
      </w:r>
    </w:p>
    <w:p w14:paraId="13207452" w14:textId="77777777" w:rsidR="000B554A" w:rsidRDefault="00121E4B" w:rsidP="00121E4B">
      <w:r w:rsidRPr="00121E4B">
        <w:t>1996-2000</w:t>
      </w:r>
      <w:r>
        <w:tab/>
      </w:r>
      <w:r>
        <w:tab/>
      </w:r>
      <w:r>
        <w:tab/>
        <w:t>St Mary’s Primary School</w:t>
      </w:r>
    </w:p>
    <w:p w14:paraId="5F1B2DDA" w14:textId="77777777" w:rsidR="00121E4B" w:rsidRDefault="00121E4B" w:rsidP="00121E4B">
      <w:r>
        <w:t>Results:</w:t>
      </w:r>
      <w:r>
        <w:tab/>
      </w:r>
      <w:r>
        <w:tab/>
      </w:r>
      <w:r>
        <w:tab/>
      </w:r>
      <w:r w:rsidR="00912AFD">
        <w:t>B plus</w:t>
      </w:r>
    </w:p>
    <w:p w14:paraId="30BAE9A6" w14:textId="77777777" w:rsidR="00CC24A7" w:rsidRDefault="00CC24A7" w:rsidP="00F117C0">
      <w:pPr>
        <w:pStyle w:val="Heading7"/>
        <w:numPr>
          <w:ilvl w:val="0"/>
          <w:numId w:val="0"/>
        </w:numPr>
        <w:jc w:val="both"/>
      </w:pPr>
    </w:p>
    <w:p w14:paraId="7CF7761D" w14:textId="77777777" w:rsidR="00383F6A" w:rsidRDefault="00383F6A" w:rsidP="00F117C0">
      <w:pPr>
        <w:pStyle w:val="Heading7"/>
        <w:numPr>
          <w:ilvl w:val="0"/>
          <w:numId w:val="0"/>
        </w:numPr>
        <w:jc w:val="both"/>
      </w:pPr>
    </w:p>
    <w:p w14:paraId="3E3E852D" w14:textId="77777777" w:rsidR="00383F6A" w:rsidRDefault="00383F6A" w:rsidP="00F117C0">
      <w:pPr>
        <w:pStyle w:val="Heading7"/>
        <w:numPr>
          <w:ilvl w:val="0"/>
          <w:numId w:val="0"/>
        </w:numPr>
        <w:jc w:val="both"/>
      </w:pPr>
    </w:p>
    <w:p w14:paraId="783AF184" w14:textId="77777777" w:rsidR="00383F6A" w:rsidRDefault="00383F6A" w:rsidP="00F117C0">
      <w:pPr>
        <w:pStyle w:val="Heading7"/>
        <w:numPr>
          <w:ilvl w:val="0"/>
          <w:numId w:val="0"/>
        </w:numPr>
        <w:jc w:val="both"/>
      </w:pPr>
    </w:p>
    <w:p w14:paraId="6B6B1FCB" w14:textId="77777777" w:rsidR="00383F6A" w:rsidRDefault="00383F6A" w:rsidP="00F117C0">
      <w:pPr>
        <w:pStyle w:val="Heading7"/>
        <w:numPr>
          <w:ilvl w:val="0"/>
          <w:numId w:val="0"/>
        </w:numPr>
        <w:jc w:val="both"/>
      </w:pPr>
    </w:p>
    <w:p w14:paraId="411EA5B0" w14:textId="77777777" w:rsidR="00383F6A" w:rsidRPr="00383F6A" w:rsidRDefault="00383F6A" w:rsidP="00383F6A">
      <w:pPr>
        <w:rPr>
          <w:del w:id="1" w:author="Unknown"/>
        </w:rPr>
      </w:pPr>
    </w:p>
    <w:p w14:paraId="0DA25CE6" w14:textId="77777777" w:rsidR="00CC24A7" w:rsidRDefault="00CC24A7" w:rsidP="00121E4B">
      <w:pPr>
        <w:rPr>
          <w:del w:id="2" w:author="Alice" w:date="2021-06-25T10:43:00Z"/>
        </w:rPr>
      </w:pPr>
    </w:p>
    <w:p w14:paraId="28D2A3FF" w14:textId="77777777" w:rsidR="00CC24A7" w:rsidRDefault="00CC24A7" w:rsidP="00121E4B">
      <w:pPr>
        <w:rPr>
          <w:del w:id="3" w:author="Alice" w:date="2021-06-25T10:43:00Z"/>
        </w:rPr>
      </w:pPr>
    </w:p>
    <w:p w14:paraId="33EA2935" w14:textId="77777777" w:rsidR="00CC24A7" w:rsidRDefault="00CC24A7" w:rsidP="00121E4B">
      <w:pPr>
        <w:rPr>
          <w:del w:id="4" w:author="Alice" w:date="2021-06-25T10:43:00Z"/>
        </w:rPr>
      </w:pPr>
    </w:p>
    <w:p w14:paraId="393B993E" w14:textId="77777777" w:rsidR="00CC24A7" w:rsidRPr="00121E4B" w:rsidRDefault="00CC24A7" w:rsidP="00121E4B">
      <w:pPr>
        <w:rPr>
          <w:del w:id="5" w:author="Alice" w:date="2021-06-25T10:43:00Z"/>
        </w:rPr>
      </w:pPr>
    </w:p>
    <w:p w14:paraId="3E72A1D6" w14:textId="5735EEBC" w:rsidR="000B554A" w:rsidRDefault="00F117C0" w:rsidP="00F117C0">
      <w:pPr>
        <w:pStyle w:val="Heading7"/>
        <w:numPr>
          <w:ilvl w:val="0"/>
          <w:numId w:val="0"/>
        </w:numPr>
        <w:jc w:val="both"/>
      </w:pPr>
      <w:r>
        <w:t>WORK EXPERIENCE</w:t>
      </w:r>
    </w:p>
    <w:p w14:paraId="4F4D9C7F" w14:textId="6453546A" w:rsidR="00B609A2" w:rsidRDefault="00A66D3E" w:rsidP="00B609A2">
      <w:pPr>
        <w:rPr>
          <w:b/>
        </w:rPr>
      </w:pPr>
      <w:r>
        <w:t>June</w:t>
      </w:r>
      <w:r w:rsidR="00B609A2">
        <w:t xml:space="preserve"> 2021 to date</w:t>
      </w:r>
      <w:r w:rsidR="00B609A2">
        <w:tab/>
      </w:r>
      <w:r w:rsidR="00B609A2">
        <w:tab/>
      </w:r>
      <w:r>
        <w:rPr>
          <w:b/>
        </w:rPr>
        <w:t xml:space="preserve">Electrical engineer at </w:t>
      </w:r>
      <w:proofErr w:type="spellStart"/>
      <w:r>
        <w:rPr>
          <w:b/>
        </w:rPr>
        <w:t>Fika</w:t>
      </w:r>
      <w:proofErr w:type="spellEnd"/>
      <w:r>
        <w:rPr>
          <w:b/>
        </w:rPr>
        <w:t xml:space="preserve"> Mobility</w:t>
      </w:r>
    </w:p>
    <w:p w14:paraId="29AED396" w14:textId="41DCDF92" w:rsidR="00B609A2" w:rsidRDefault="00B609A2" w:rsidP="00B609A2">
      <w:pPr>
        <w:ind w:left="2880"/>
        <w:rPr>
          <w:rStyle w:val="Strong"/>
          <w:u w:val="single"/>
        </w:rPr>
      </w:pPr>
      <w:r>
        <w:rPr>
          <w:rStyle w:val="Strong"/>
          <w:u w:val="single"/>
        </w:rPr>
        <w:t>Duties and Responsibilities</w:t>
      </w:r>
    </w:p>
    <w:p w14:paraId="6DB25ABF" w14:textId="353E9A05" w:rsidR="005779DE" w:rsidRPr="005779DE" w:rsidRDefault="00A66D3E" w:rsidP="00B609A2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779DE" w:rsidRPr="005779DE">
        <w:t>Designing</w:t>
      </w:r>
      <w:r w:rsidR="005779DE">
        <w:t xml:space="preserve"> lithium</w:t>
      </w:r>
      <w:r w:rsidR="005779DE" w:rsidRPr="005779DE">
        <w:t xml:space="preserve"> battery systems</w:t>
      </w:r>
    </w:p>
    <w:p w14:paraId="2E545E8A" w14:textId="7245754F" w:rsidR="00B609A2" w:rsidRPr="00A66D3E" w:rsidRDefault="00A66D3E" w:rsidP="005779DE">
      <w:pPr>
        <w:ind w:left="2880"/>
      </w:pPr>
      <w:r w:rsidRPr="00A66D3E">
        <w:t>Battery assembly</w:t>
      </w:r>
      <w:r w:rsidR="005779DE">
        <w:t xml:space="preserve"> and </w:t>
      </w:r>
      <w:proofErr w:type="spellStart"/>
      <w:r w:rsidR="005779DE" w:rsidRPr="005779DE">
        <w:t>Bms</w:t>
      </w:r>
      <w:proofErr w:type="spellEnd"/>
      <w:r w:rsidR="005779DE" w:rsidRPr="005779DE">
        <w:t xml:space="preserve"> integration</w:t>
      </w:r>
    </w:p>
    <w:p w14:paraId="27DFA675" w14:textId="0AD5F97A" w:rsidR="005779DE" w:rsidRDefault="00B609A2" w:rsidP="00A66D3E">
      <w:r w:rsidRPr="00A66D3E">
        <w:tab/>
      </w:r>
      <w:r w:rsidRPr="00A66D3E">
        <w:tab/>
      </w:r>
      <w:r w:rsidRPr="00A66D3E">
        <w:tab/>
      </w:r>
      <w:r w:rsidRPr="00A66D3E">
        <w:tab/>
      </w:r>
      <w:r w:rsidR="005779DE">
        <w:t>T</w:t>
      </w:r>
      <w:r w:rsidR="005779DE" w:rsidRPr="005779DE">
        <w:t>esting battery systems</w:t>
      </w:r>
    </w:p>
    <w:p w14:paraId="4DD067E1" w14:textId="3230F1C2" w:rsidR="005779DE" w:rsidRDefault="005779DE" w:rsidP="005779DE">
      <w:pPr>
        <w:ind w:left="2880"/>
      </w:pPr>
      <w:r>
        <w:t>Check for safety standards and required approvals</w:t>
      </w:r>
    </w:p>
    <w:p w14:paraId="044DCDEE" w14:textId="28B39F6A" w:rsidR="005779DE" w:rsidRDefault="005779DE" w:rsidP="005779DE">
      <w:pPr>
        <w:ind w:left="2160" w:firstLine="720"/>
      </w:pPr>
      <w:r>
        <w:t>C</w:t>
      </w:r>
      <w:r w:rsidRPr="005779DE">
        <w:t>hecking a</w:t>
      </w:r>
      <w:r>
        <w:t>nd validation of lithium battery systems</w:t>
      </w:r>
    </w:p>
    <w:p w14:paraId="3A427A0A" w14:textId="3DA77D1F" w:rsidR="00B609A2" w:rsidRDefault="005779DE" w:rsidP="005779DE">
      <w:pPr>
        <w:ind w:left="2160" w:firstLine="720"/>
      </w:pPr>
      <w:r>
        <w:t>C</w:t>
      </w:r>
      <w:r>
        <w:t xml:space="preserve">onfiguring the systems in </w:t>
      </w:r>
      <w:r>
        <w:t>electric motorcycles</w:t>
      </w:r>
    </w:p>
    <w:p w14:paraId="5D77D6CA" w14:textId="0958FF74" w:rsidR="005779DE" w:rsidRPr="00B609A2" w:rsidRDefault="005779DE" w:rsidP="00850C74">
      <w:pPr>
        <w:ind w:left="2880"/>
      </w:pPr>
      <w:r>
        <w:t>Analyze the effectiveness o</w:t>
      </w:r>
      <w:r w:rsidR="00B87B38">
        <w:t>f batt</w:t>
      </w:r>
      <w:r w:rsidR="003C4C7A">
        <w:t xml:space="preserve">ery systems in electric </w:t>
      </w:r>
      <w:r w:rsidR="00B87E4B">
        <w:t>mobility</w:t>
      </w:r>
      <w:bookmarkStart w:id="6" w:name="_GoBack"/>
      <w:bookmarkEnd w:id="6"/>
    </w:p>
    <w:p w14:paraId="49245C78" w14:textId="77777777" w:rsidR="00B609A2" w:rsidRPr="00B609A2" w:rsidRDefault="00B609A2" w:rsidP="00B609A2">
      <w:pPr>
        <w:rPr>
          <w:b/>
        </w:rPr>
      </w:pPr>
    </w:p>
    <w:p w14:paraId="0309CA9E" w14:textId="29F69039" w:rsidR="00B609A2" w:rsidRDefault="00B609A2" w:rsidP="00DE613C">
      <w:pPr>
        <w:ind w:left="576" w:hanging="576"/>
      </w:pPr>
      <w:r>
        <w:t>January 2021 –</w:t>
      </w:r>
      <w:r w:rsidR="00D97D24">
        <w:t xml:space="preserve"> </w:t>
      </w:r>
      <w:proofErr w:type="spellStart"/>
      <w:proofErr w:type="gramStart"/>
      <w:r w:rsidR="00D97D24">
        <w:t>april</w:t>
      </w:r>
      <w:proofErr w:type="spellEnd"/>
      <w:proofErr w:type="gramEnd"/>
      <w:r>
        <w:t xml:space="preserve"> 2021</w:t>
      </w:r>
      <w:r>
        <w:tab/>
      </w:r>
      <w:r w:rsidR="00A66D3E">
        <w:rPr>
          <w:b/>
        </w:rPr>
        <w:t>S</w:t>
      </w:r>
      <w:r w:rsidR="00D636B7" w:rsidRPr="00962540">
        <w:rPr>
          <w:b/>
        </w:rPr>
        <w:t>elf employe</w:t>
      </w:r>
      <w:r w:rsidR="00D636B7">
        <w:t>d</w:t>
      </w:r>
    </w:p>
    <w:p w14:paraId="4D5EB864" w14:textId="1687F1D0" w:rsidR="00B609A2" w:rsidRDefault="00B609A2" w:rsidP="00B609A2">
      <w:pPr>
        <w:ind w:left="2880"/>
        <w:rPr>
          <w:rStyle w:val="Strong"/>
          <w:u w:val="single"/>
        </w:rPr>
      </w:pPr>
      <w:r>
        <w:rPr>
          <w:rStyle w:val="Strong"/>
          <w:u w:val="single"/>
        </w:rPr>
        <w:t>Duties and Responsibilities</w:t>
      </w:r>
    </w:p>
    <w:p w14:paraId="7854758D" w14:textId="77777777" w:rsidR="00B609A2" w:rsidRPr="00B609A2" w:rsidRDefault="00B609A2" w:rsidP="00B609A2">
      <w:pPr>
        <w:ind w:left="2880"/>
        <w:rPr>
          <w:b/>
          <w:bCs/>
          <w:u w:val="single"/>
        </w:rPr>
      </w:pPr>
    </w:p>
    <w:p w14:paraId="4EB75F11" w14:textId="519DC53E" w:rsidR="00912AFD" w:rsidRDefault="00912AFD" w:rsidP="00D636B7">
      <w:pPr>
        <w:ind w:left="2736" w:firstLine="144"/>
      </w:pPr>
      <w:r>
        <w:t xml:space="preserve">Repairing </w:t>
      </w:r>
      <w:proofErr w:type="spellStart"/>
      <w:ins w:id="7" w:author="Alice" w:date="2021-06-25T10:43:00Z">
        <w:r>
          <w:t>hoverboards</w:t>
        </w:r>
      </w:ins>
      <w:proofErr w:type="spellEnd"/>
      <w:del w:id="8" w:author="Alice" w:date="2021-06-25T10:43:00Z">
        <w:r w:rsidR="00CC24A7">
          <w:delText>hover boards</w:delText>
        </w:r>
      </w:del>
      <w:r>
        <w:t xml:space="preserve"> at </w:t>
      </w:r>
      <w:proofErr w:type="spellStart"/>
      <w:r>
        <w:t>SudoAfrica</w:t>
      </w:r>
      <w:proofErr w:type="spellEnd"/>
      <w:r>
        <w:t xml:space="preserve"> innovations </w:t>
      </w:r>
    </w:p>
    <w:p w14:paraId="6BC6DE39" w14:textId="70287D40" w:rsidR="000B554A" w:rsidRDefault="00912AFD" w:rsidP="00912AFD">
      <w:pPr>
        <w:ind w:left="2160" w:firstLine="720"/>
      </w:pPr>
      <w:r>
        <w:t>Buil</w:t>
      </w:r>
      <w:r w:rsidR="00D636B7">
        <w:t>ding electric scooters from</w:t>
      </w:r>
      <w:r>
        <w:t xml:space="preserve"> </w:t>
      </w:r>
      <w:proofErr w:type="spellStart"/>
      <w:ins w:id="9" w:author="Alice" w:date="2021-06-25T10:43:00Z">
        <w:r>
          <w:t>hoverboards</w:t>
        </w:r>
      </w:ins>
      <w:proofErr w:type="spellEnd"/>
      <w:del w:id="10" w:author="Alice" w:date="2021-06-25T10:43:00Z">
        <w:r w:rsidR="00CC24A7">
          <w:delText>hover boards</w:delText>
        </w:r>
      </w:del>
      <w:r>
        <w:t xml:space="preserve"> motors.</w:t>
      </w:r>
    </w:p>
    <w:p w14:paraId="0B9B00ED" w14:textId="57A2BF2C" w:rsidR="00D636B7" w:rsidRDefault="00D636B7" w:rsidP="00912AFD">
      <w:pPr>
        <w:ind w:left="2160" w:firstLine="720"/>
      </w:pPr>
      <w:r>
        <w:t>Repair Electric Scooters and bicycles</w:t>
      </w:r>
    </w:p>
    <w:p w14:paraId="6C0FB364" w14:textId="11F3993B" w:rsidR="00D636B7" w:rsidRDefault="00D97D24">
      <w:pPr>
        <w:ind w:left="2160" w:firstLine="720"/>
        <w:pPrChange w:id="11" w:author="Alice" w:date="2021-06-25T10:43:00Z">
          <w:pPr>
            <w:ind w:left="2880"/>
          </w:pPr>
        </w:pPrChange>
      </w:pPr>
      <w:r w:rsidRPr="00D97D24">
        <w:t>Designing</w:t>
      </w:r>
      <w:r>
        <w:t xml:space="preserve"> and making </w:t>
      </w:r>
      <w:proofErr w:type="spellStart"/>
      <w:r w:rsidR="00357BB2">
        <w:t>hoverboard</w:t>
      </w:r>
      <w:proofErr w:type="spellEnd"/>
      <w:r w:rsidR="00357BB2">
        <w:t xml:space="preserve"> </w:t>
      </w:r>
      <w:r w:rsidR="00912AFD">
        <w:t xml:space="preserve">Lithium battery </w:t>
      </w:r>
      <w:proofErr w:type="gramStart"/>
      <w:r w:rsidR="00912AFD">
        <w:t>packs</w:t>
      </w:r>
      <w:r w:rsidR="00B87E4B">
        <w:t xml:space="preserve"> .</w:t>
      </w:r>
      <w:proofErr w:type="gramEnd"/>
      <w:del w:id="12" w:author="Alice" w:date="2021-06-25T10:43:00Z">
        <w:r w:rsidR="00CC24A7">
          <w:delText>.</w:delText>
        </w:r>
      </w:del>
    </w:p>
    <w:p w14:paraId="18D6A3FB" w14:textId="77777777" w:rsidR="00D636B7" w:rsidRDefault="00D636B7" w:rsidP="00D636B7"/>
    <w:p w14:paraId="166DAF5C" w14:textId="218703F0" w:rsidR="00962540" w:rsidRPr="00AC30C7" w:rsidRDefault="00D636B7" w:rsidP="00D636B7">
      <w:pPr>
        <w:rPr>
          <w:b/>
        </w:rPr>
      </w:pPr>
      <w:r>
        <w:t>2017-2020</w:t>
      </w:r>
      <w:r>
        <w:tab/>
      </w:r>
      <w:r>
        <w:tab/>
      </w:r>
      <w:r>
        <w:tab/>
      </w:r>
      <w:r w:rsidRPr="00AC30C7">
        <w:rPr>
          <w:b/>
        </w:rPr>
        <w:t xml:space="preserve">Worked at </w:t>
      </w:r>
      <w:proofErr w:type="spellStart"/>
      <w:r w:rsidRPr="00AC30C7">
        <w:rPr>
          <w:b/>
        </w:rPr>
        <w:t>Linccell</w:t>
      </w:r>
      <w:proofErr w:type="spellEnd"/>
      <w:r w:rsidRPr="00AC30C7">
        <w:rPr>
          <w:b/>
        </w:rPr>
        <w:t xml:space="preserve"> Technology</w:t>
      </w:r>
    </w:p>
    <w:p w14:paraId="185FF7F0" w14:textId="77777777" w:rsidR="00962540" w:rsidRDefault="00962540" w:rsidP="00962540">
      <w:pPr>
        <w:ind w:left="2880"/>
        <w:rPr>
          <w:rStyle w:val="Strong"/>
          <w:u w:val="single"/>
        </w:rPr>
      </w:pPr>
      <w:r>
        <w:rPr>
          <w:rStyle w:val="Strong"/>
          <w:u w:val="single"/>
        </w:rPr>
        <w:t>Duties and Responsibilities</w:t>
      </w:r>
    </w:p>
    <w:p w14:paraId="3DB5B0C9" w14:textId="77777777" w:rsidR="00962540" w:rsidRDefault="00962540" w:rsidP="00D636B7"/>
    <w:p w14:paraId="526F2362" w14:textId="2F73DA47" w:rsidR="00D636B7" w:rsidRDefault="00D636B7" w:rsidP="00D636B7">
      <w:pPr>
        <w:ind w:left="2736" w:firstLine="144"/>
      </w:pPr>
      <w:r>
        <w:t>Repairing of electric bikes and wheelchairs</w:t>
      </w:r>
    </w:p>
    <w:p w14:paraId="241E2D4A" w14:textId="77777777" w:rsidR="00D636B7" w:rsidRDefault="00D636B7">
      <w:pPr>
        <w:ind w:left="576" w:hanging="576"/>
        <w:pPrChange w:id="13" w:author="Alice" w:date="2021-06-25T10:43:00Z">
          <w:pPr>
            <w:ind w:left="2880"/>
          </w:pPr>
        </w:pPrChange>
      </w:pPr>
      <w:r>
        <w:tab/>
      </w:r>
      <w:r>
        <w:tab/>
      </w:r>
      <w:r>
        <w:tab/>
      </w:r>
      <w:r>
        <w:tab/>
      </w:r>
      <w:r>
        <w:tab/>
        <w:t>Producing electric wheelchairs</w:t>
      </w:r>
    </w:p>
    <w:p w14:paraId="47AC0C6E" w14:textId="5AB9A347" w:rsidR="00962540" w:rsidRDefault="00962540" w:rsidP="00962540">
      <w:pPr>
        <w:ind w:left="576" w:hanging="576"/>
      </w:pPr>
      <w:r>
        <w:tab/>
      </w:r>
      <w:r>
        <w:tab/>
      </w:r>
      <w:r>
        <w:tab/>
      </w:r>
      <w:r>
        <w:tab/>
      </w:r>
      <w:r>
        <w:tab/>
        <w:t xml:space="preserve">Sorting out Lithium cells </w:t>
      </w:r>
    </w:p>
    <w:p w14:paraId="7DBD1ACA" w14:textId="0CE273E7" w:rsidR="00962540" w:rsidRDefault="00962540" w:rsidP="00962540">
      <w:pPr>
        <w:ind w:left="576" w:hanging="576"/>
      </w:pPr>
      <w:r>
        <w:tab/>
      </w:r>
      <w:r>
        <w:tab/>
      </w:r>
      <w:r>
        <w:tab/>
      </w:r>
      <w:r>
        <w:tab/>
      </w:r>
      <w:r>
        <w:tab/>
      </w:r>
      <w:r w:rsidR="00A115D5" w:rsidRPr="00A115D5">
        <w:t xml:space="preserve">Designing </w:t>
      </w:r>
      <w:r w:rsidR="00A115D5">
        <w:t xml:space="preserve">and </w:t>
      </w:r>
      <w:r>
        <w:t>Making lithium battery packs for E-mobility.</w:t>
      </w:r>
    </w:p>
    <w:p w14:paraId="3417FDB0" w14:textId="77777777" w:rsidR="00AC30C7" w:rsidRDefault="00AC30C7" w:rsidP="00962540">
      <w:pPr>
        <w:ind w:left="576" w:hanging="576"/>
      </w:pPr>
    </w:p>
    <w:p w14:paraId="176C1105" w14:textId="738472ED" w:rsidR="00AC30C7" w:rsidRDefault="00962540" w:rsidP="00962540">
      <w:pPr>
        <w:ind w:left="576" w:hanging="576"/>
        <w:rPr>
          <w:b/>
        </w:rPr>
      </w:pPr>
      <w:r>
        <w:t>2014-2017</w:t>
      </w:r>
      <w:r>
        <w:tab/>
      </w:r>
      <w:r>
        <w:tab/>
      </w:r>
      <w:r>
        <w:tab/>
      </w:r>
      <w:r w:rsidRPr="00AC30C7">
        <w:rPr>
          <w:b/>
        </w:rPr>
        <w:t>Worked at One Man Band</w:t>
      </w:r>
    </w:p>
    <w:p w14:paraId="3B39F352" w14:textId="77777777" w:rsidR="00DE613C" w:rsidRDefault="00DE613C" w:rsidP="00962540">
      <w:pPr>
        <w:ind w:left="576" w:hanging="576"/>
      </w:pPr>
    </w:p>
    <w:p w14:paraId="1BD09EA4" w14:textId="031361B7" w:rsidR="00962540" w:rsidRDefault="00AC30C7" w:rsidP="00AC30C7">
      <w:pPr>
        <w:ind w:left="3456" w:hanging="576"/>
      </w:pPr>
      <w:r>
        <w:t>F</w:t>
      </w:r>
      <w:r w:rsidR="00962540">
        <w:t>ull time musician</w:t>
      </w:r>
    </w:p>
    <w:p w14:paraId="3569E4E9" w14:textId="55B5615F" w:rsidR="00CC24A7" w:rsidRDefault="00D636B7" w:rsidP="00D636B7">
      <w:pPr>
        <w:ind w:left="2160" w:firstLine="720"/>
        <w:rPr>
          <w:del w:id="14" w:author="Alice" w:date="2021-06-25T10:43:00Z"/>
        </w:rPr>
      </w:pPr>
      <w:r>
        <w:tab/>
      </w:r>
      <w:r>
        <w:tab/>
      </w:r>
      <w:r>
        <w:tab/>
      </w:r>
      <w:r>
        <w:tab/>
      </w:r>
      <w:r>
        <w:tab/>
      </w:r>
      <w:ins w:id="15" w:author="Alice" w:date="2021-06-25T10:43:00Z">
        <w:r w:rsidR="00912AFD">
          <w:tab/>
        </w:r>
        <w:r w:rsidR="00912AFD">
          <w:tab/>
        </w:r>
        <w:r w:rsidR="00912AFD">
          <w:tab/>
        </w:r>
      </w:ins>
    </w:p>
    <w:p w14:paraId="3A7F8B39" w14:textId="77777777" w:rsidR="00CC24A7" w:rsidRDefault="00CC24A7" w:rsidP="00CC24A7">
      <w:pPr>
        <w:rPr>
          <w:del w:id="16" w:author="Alice" w:date="2021-06-25T10:43:00Z"/>
        </w:rPr>
      </w:pPr>
      <w:del w:id="17" w:author="Alice" w:date="2021-06-25T10:43:00Z">
        <w:r>
          <w:delText>2018-2020</w:delText>
        </w:r>
        <w:r>
          <w:tab/>
        </w:r>
        <w:r>
          <w:tab/>
        </w:r>
        <w:r>
          <w:tab/>
          <w:delText>Worked at Liccell Technology</w:delText>
        </w:r>
      </w:del>
    </w:p>
    <w:p w14:paraId="4A0CD59C" w14:textId="77777777" w:rsidR="00CC24A7" w:rsidRDefault="00CC24A7" w:rsidP="00CC24A7">
      <w:pPr>
        <w:rPr>
          <w:del w:id="18" w:author="Alice" w:date="2021-06-25T10:43:00Z"/>
        </w:rPr>
      </w:pPr>
      <w:del w:id="19" w:author="Alice" w:date="2021-06-25T10:43:00Z">
        <w:r>
          <w:delText>Tasks</w:delText>
        </w:r>
        <w:r>
          <w:tab/>
        </w:r>
        <w:r>
          <w:tab/>
        </w:r>
        <w:r>
          <w:tab/>
        </w:r>
        <w:r>
          <w:tab/>
          <w:delText>Making electric Wheelchairs</w:delText>
        </w:r>
      </w:del>
    </w:p>
    <w:p w14:paraId="696B9B95" w14:textId="77777777" w:rsidR="00CC24A7" w:rsidRDefault="00CC24A7" w:rsidP="00CC24A7">
      <w:pPr>
        <w:rPr>
          <w:del w:id="20" w:author="Alice" w:date="2021-06-25T10:43:00Z"/>
        </w:rPr>
      </w:pPr>
      <w:del w:id="21" w:author="Alice" w:date="2021-06-25T10:43:00Z">
        <w:r>
          <w:tab/>
        </w:r>
        <w:r>
          <w:tab/>
        </w:r>
        <w:r>
          <w:tab/>
        </w:r>
        <w:r>
          <w:tab/>
          <w:delText>Repairing of Electric Bikes and Wheelchairs</w:delText>
        </w:r>
      </w:del>
    </w:p>
    <w:p w14:paraId="603CA221" w14:textId="77777777" w:rsidR="00CC24A7" w:rsidRDefault="00CC24A7" w:rsidP="00CC24A7">
      <w:pPr>
        <w:rPr>
          <w:del w:id="22" w:author="Alice" w:date="2021-06-25T10:43:00Z"/>
        </w:rPr>
      </w:pPr>
      <w:del w:id="23" w:author="Alice" w:date="2021-06-25T10:43:00Z">
        <w:r>
          <w:tab/>
        </w:r>
        <w:r>
          <w:tab/>
        </w:r>
        <w:r>
          <w:tab/>
        </w:r>
        <w:r>
          <w:tab/>
          <w:delText>Charging and sorting of Lithium batteries</w:delText>
        </w:r>
      </w:del>
    </w:p>
    <w:p w14:paraId="1124C7A0" w14:textId="77777777" w:rsidR="00CC24A7" w:rsidRDefault="00CC24A7" w:rsidP="00CC24A7">
      <w:pPr>
        <w:ind w:left="2880"/>
        <w:rPr>
          <w:del w:id="24" w:author="Alice" w:date="2021-06-25T10:43:00Z"/>
        </w:rPr>
      </w:pPr>
      <w:del w:id="25" w:author="Alice" w:date="2021-06-25T10:43:00Z">
        <w:r>
          <w:delText>Making battery packs for electric bike users from recycled Laptop cells.</w:delText>
        </w:r>
      </w:del>
    </w:p>
    <w:p w14:paraId="4B0AED5C" w14:textId="77777777" w:rsidR="00CC24A7" w:rsidRDefault="00CC24A7">
      <w:pPr>
        <w:ind w:left="576" w:hanging="576"/>
        <w:pPrChange w:id="26" w:author="Alice" w:date="2021-06-25T10:43:00Z">
          <w:pPr>
            <w:ind w:left="2880"/>
          </w:pPr>
        </w:pPrChange>
      </w:pPr>
    </w:p>
    <w:p w14:paraId="7D40D103" w14:textId="77777777" w:rsidR="00912AFD" w:rsidRDefault="00912AFD"/>
    <w:p w14:paraId="3A9F6430" w14:textId="77777777" w:rsidR="000B554A" w:rsidRPr="00F117C0" w:rsidRDefault="00F117C0" w:rsidP="00F117C0">
      <w:pPr>
        <w:pStyle w:val="Heading2"/>
        <w:numPr>
          <w:ilvl w:val="0"/>
          <w:numId w:val="0"/>
        </w:numPr>
        <w:ind w:left="576" w:hanging="576"/>
        <w:rPr>
          <w:shadow/>
          <w:sz w:val="22"/>
        </w:rPr>
      </w:pPr>
      <w:r>
        <w:rPr>
          <w:shadow/>
          <w:sz w:val="22"/>
        </w:rPr>
        <w:t>ACTIVITIES AND INTERESTS</w:t>
      </w:r>
    </w:p>
    <w:p w14:paraId="0FD36845" w14:textId="77777777" w:rsidR="000B554A" w:rsidRDefault="000B554A">
      <w:pPr>
        <w:ind w:left="360"/>
      </w:pPr>
    </w:p>
    <w:p w14:paraId="4DBDBE9F" w14:textId="26983D91" w:rsidR="00962540" w:rsidRDefault="00962540">
      <w:pPr>
        <w:ind w:left="360"/>
      </w:pPr>
      <w:r>
        <w:t>Recycle and reuse electronic waste.</w:t>
      </w:r>
    </w:p>
    <w:p w14:paraId="370DC701" w14:textId="6F8A17D6" w:rsidR="00962540" w:rsidRDefault="00962540">
      <w:pPr>
        <w:ind w:left="360"/>
      </w:pPr>
      <w:r>
        <w:t xml:space="preserve">Create and innovate </w:t>
      </w:r>
      <w:r w:rsidR="00AC30C7">
        <w:t>crafts to solve a particular problem</w:t>
      </w:r>
    </w:p>
    <w:p w14:paraId="355343EB" w14:textId="74ED3575" w:rsidR="00962540" w:rsidRDefault="00AC30C7">
      <w:pPr>
        <w:ind w:left="360"/>
      </w:pPr>
      <w:r>
        <w:t>Music.</w:t>
      </w:r>
    </w:p>
    <w:p w14:paraId="3EAE08E8" w14:textId="544C667B" w:rsidR="00AC30C7" w:rsidRDefault="00AC30C7">
      <w:pPr>
        <w:ind w:left="360"/>
      </w:pPr>
      <w:r>
        <w:t>Environmentalist.</w:t>
      </w:r>
    </w:p>
    <w:p w14:paraId="1FC16D19" w14:textId="55126B5F" w:rsidR="00AC30C7" w:rsidRDefault="00AC30C7">
      <w:pPr>
        <w:ind w:left="360"/>
      </w:pPr>
      <w:r>
        <w:t>Travelling on electric mobility.</w:t>
      </w:r>
    </w:p>
    <w:p w14:paraId="5EF0AB00" w14:textId="77777777" w:rsidR="00962540" w:rsidRDefault="00962540">
      <w:pPr>
        <w:ind w:left="360"/>
      </w:pPr>
    </w:p>
    <w:p w14:paraId="3C53E8F2" w14:textId="77777777" w:rsidR="000B554A" w:rsidRDefault="000B554A">
      <w:pPr>
        <w:rPr>
          <w:b/>
          <w:bCs/>
          <w:shadow/>
        </w:rPr>
      </w:pPr>
      <w:r>
        <w:rPr>
          <w:b/>
          <w:bCs/>
          <w:shadow/>
        </w:rPr>
        <w:t>OTHER SKILLS.</w:t>
      </w:r>
    </w:p>
    <w:p w14:paraId="7A1C697F" w14:textId="0F1CC271" w:rsidR="000B554A" w:rsidRDefault="00F117C0">
      <w:r>
        <w:t>.</w:t>
      </w:r>
      <w:r w:rsidR="00AC30C7" w:rsidRPr="00AC30C7">
        <w:t xml:space="preserve"> </w:t>
      </w:r>
      <w:r w:rsidR="00AC30C7">
        <w:t>Certificate in Information Technology-MS-DOS, MS-Windows, MS-Word, MS-Excel, MS-Access, PageMaker and CorelDraw</w:t>
      </w:r>
    </w:p>
    <w:p w14:paraId="2F082852" w14:textId="5D5C2C2F" w:rsidR="000B554A" w:rsidRPr="00F117C0" w:rsidRDefault="000B554A" w:rsidP="00F117C0">
      <w:pPr>
        <w:pStyle w:val="Heading1"/>
        <w:rPr>
          <w:shadow/>
          <w:sz w:val="24"/>
        </w:rPr>
      </w:pPr>
    </w:p>
    <w:p w14:paraId="120467E9" w14:textId="77777777" w:rsidR="00AC30C7" w:rsidRDefault="000B554A">
      <w:pPr>
        <w:rPr>
          <w:bCs/>
        </w:rPr>
      </w:pPr>
      <w:r>
        <w:rPr>
          <w:bCs/>
        </w:rPr>
        <w:t xml:space="preserve">                                     </w:t>
      </w:r>
      <w:r>
        <w:rPr>
          <w:bCs/>
        </w:rPr>
        <w:tab/>
      </w:r>
      <w:r>
        <w:rPr>
          <w:bCs/>
        </w:rPr>
        <w:tab/>
      </w:r>
    </w:p>
    <w:p w14:paraId="5D169866" w14:textId="77777777" w:rsidR="00AC30C7" w:rsidRDefault="00AC30C7" w:rsidP="00AC30C7">
      <w:pPr>
        <w:pStyle w:val="Heading1"/>
        <w:keepNext/>
        <w:tabs>
          <w:tab w:val="num" w:pos="432"/>
        </w:tabs>
        <w:suppressAutoHyphens/>
        <w:rPr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C30C7">
        <w:rPr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REFEREES</w:t>
      </w:r>
    </w:p>
    <w:p w14:paraId="3077DC12" w14:textId="6A901B42" w:rsidR="00AC30C7" w:rsidRDefault="00AC30C7" w:rsidP="00AC30C7">
      <w:r>
        <w:t xml:space="preserve">Lincoln </w:t>
      </w:r>
      <w:proofErr w:type="spellStart"/>
      <w:r>
        <w:t>Wamae</w:t>
      </w:r>
      <w:proofErr w:type="spellEnd"/>
    </w:p>
    <w:p w14:paraId="5C75C06A" w14:textId="6F806E26" w:rsidR="00B17690" w:rsidRPr="00AC30C7" w:rsidRDefault="00B17690" w:rsidP="00AC30C7">
      <w:r>
        <w:t xml:space="preserve">Founder and C.E.O of </w:t>
      </w:r>
      <w:proofErr w:type="spellStart"/>
      <w:r>
        <w:t>Liccell</w:t>
      </w:r>
      <w:proofErr w:type="spellEnd"/>
      <w:r>
        <w:t xml:space="preserve"> Technology</w:t>
      </w:r>
    </w:p>
    <w:p w14:paraId="797B4A7E" w14:textId="7DD8AD20" w:rsidR="00AC30C7" w:rsidRDefault="00AC30C7" w:rsidP="00AC30C7">
      <w:r>
        <w:t xml:space="preserve">Tel No. 0724911438               </w:t>
      </w:r>
      <w:r w:rsidR="00B17690">
        <w:t xml:space="preserve">  </w:t>
      </w:r>
    </w:p>
    <w:p w14:paraId="261C7CD9" w14:textId="77777777" w:rsidR="00B17690" w:rsidRDefault="00AC30C7" w:rsidP="00AC30C7">
      <w:r>
        <w:t>Email:</w:t>
      </w:r>
      <w:r>
        <w:rPr>
          <w:color w:val="000000"/>
        </w:rPr>
        <w:t xml:space="preserve"> </w:t>
      </w:r>
      <w:r w:rsidR="00B17690">
        <w:rPr>
          <w:color w:val="000000"/>
        </w:rPr>
        <w:t>lincolnwamae17@gmail.com</w:t>
      </w:r>
      <w:r>
        <w:rPr>
          <w:color w:val="000000"/>
        </w:rPr>
        <w:t xml:space="preserve"> </w:t>
      </w:r>
      <w:r>
        <w:t xml:space="preserve"> </w:t>
      </w:r>
    </w:p>
    <w:p w14:paraId="2A5A69E1" w14:textId="77777777" w:rsidR="00B17690" w:rsidRDefault="00B17690" w:rsidP="00AC30C7"/>
    <w:p w14:paraId="4FBE726E" w14:textId="2DEE4F06" w:rsidR="00AC30C7" w:rsidRPr="00B17690" w:rsidRDefault="00B17690" w:rsidP="00AC30C7">
      <w:pPr>
        <w:rPr>
          <w:b/>
          <w:bCs/>
        </w:rPr>
      </w:pPr>
      <w:r>
        <w:rPr>
          <w:b/>
          <w:bCs/>
        </w:rPr>
        <w:t xml:space="preserve">                        </w:t>
      </w:r>
      <w:r w:rsidR="00AC30C7">
        <w:rPr>
          <w:b/>
          <w:bCs/>
        </w:rPr>
        <w:t xml:space="preserve">                                                        </w:t>
      </w:r>
      <w:r>
        <w:rPr>
          <w:b/>
          <w:bCs/>
        </w:rPr>
        <w:t xml:space="preserve">       </w:t>
      </w:r>
    </w:p>
    <w:p w14:paraId="5838C51E" w14:textId="77777777" w:rsidR="00AC30C7" w:rsidRDefault="00AC30C7" w:rsidP="00AC30C7"/>
    <w:p w14:paraId="66FF9CF1" w14:textId="4E130659" w:rsidR="000B554A" w:rsidRDefault="000B554A">
      <w:pPr>
        <w:rPr>
          <w:bCs/>
        </w:rPr>
      </w:pPr>
      <w:r>
        <w:rPr>
          <w:bCs/>
        </w:rPr>
        <w:tab/>
      </w:r>
      <w:r>
        <w:rPr>
          <w:bCs/>
        </w:rPr>
        <w:tab/>
        <w:t xml:space="preserve">      </w:t>
      </w:r>
      <w:r>
        <w:rPr>
          <w:bCs/>
        </w:rPr>
        <w:tab/>
      </w:r>
    </w:p>
    <w:p w14:paraId="7734AA81" w14:textId="77777777" w:rsidR="000B554A" w:rsidRDefault="000B554A">
      <w:pPr>
        <w:jc w:val="both"/>
        <w:rPr>
          <w:b/>
          <w:bCs/>
          <w:i/>
          <w:iCs/>
          <w:u w:val="single"/>
          <w:lang w:val="en-GB"/>
        </w:rPr>
      </w:pPr>
      <w:r>
        <w:rPr>
          <w:b/>
          <w:bCs/>
          <w:i/>
          <w:iCs/>
          <w:u w:val="single"/>
          <w:lang w:val="en-GB"/>
        </w:rPr>
        <w:t>Declaration</w:t>
      </w:r>
    </w:p>
    <w:p w14:paraId="3A7E18B7" w14:textId="77777777" w:rsidR="000B554A" w:rsidRDefault="000B554A">
      <w:pPr>
        <w:jc w:val="both"/>
        <w:rPr>
          <w:bCs/>
          <w:i/>
          <w:iCs/>
          <w:lang w:val="en-GB"/>
        </w:rPr>
      </w:pPr>
      <w:r>
        <w:rPr>
          <w:bCs/>
          <w:i/>
          <w:iCs/>
          <w:lang w:val="en-GB"/>
        </w:rPr>
        <w:t>I hereby declare that the all the above information is correct and true to the best of my knowledge and belief.</w:t>
      </w:r>
    </w:p>
    <w:p w14:paraId="1286F615" w14:textId="77777777" w:rsidR="000B554A" w:rsidRDefault="000B554A">
      <w:pPr>
        <w:jc w:val="both"/>
      </w:pPr>
    </w:p>
    <w:p w14:paraId="5E9B2FAF" w14:textId="77777777" w:rsidR="000B554A" w:rsidRDefault="000B554A">
      <w:pPr>
        <w:jc w:val="both"/>
        <w:rPr>
          <w:bCs/>
          <w:i/>
          <w:iCs/>
          <w:lang w:val="en-GB"/>
        </w:rPr>
      </w:pPr>
      <w:r>
        <w:rPr>
          <w:bCs/>
          <w:i/>
          <w:iCs/>
          <w:lang w:val="en-GB"/>
        </w:rPr>
        <w:t>PLACE: NAIROBI</w:t>
      </w:r>
    </w:p>
    <w:p w14:paraId="0281454A" w14:textId="77777777" w:rsidR="000B554A" w:rsidRDefault="000B554A">
      <w:pPr>
        <w:jc w:val="both"/>
        <w:rPr>
          <w:bCs/>
          <w:i/>
          <w:iCs/>
          <w:lang w:val="en-GB"/>
        </w:rPr>
      </w:pPr>
    </w:p>
    <w:p w14:paraId="344BCCE6" w14:textId="77777777" w:rsidR="000B554A" w:rsidRDefault="000B554A">
      <w:pPr>
        <w:jc w:val="both"/>
        <w:rPr>
          <w:bCs/>
          <w:i/>
          <w:iCs/>
          <w:lang w:val="en-GB"/>
        </w:rPr>
      </w:pPr>
      <w:r>
        <w:rPr>
          <w:bCs/>
          <w:i/>
          <w:iCs/>
          <w:lang w:val="en-GB"/>
        </w:rPr>
        <w:t xml:space="preserve">  Yours faithfully,</w:t>
      </w:r>
    </w:p>
    <w:p w14:paraId="5B00630E" w14:textId="77777777" w:rsidR="000B554A" w:rsidRDefault="000B554A">
      <w:pPr>
        <w:jc w:val="both"/>
        <w:rPr>
          <w:bCs/>
          <w:i/>
          <w:iCs/>
          <w:lang w:val="en-GB"/>
        </w:rPr>
      </w:pPr>
    </w:p>
    <w:sectPr w:rsidR="000B554A">
      <w:pgSz w:w="12240" w:h="15840"/>
      <w:pgMar w:top="728" w:right="1170" w:bottom="728" w:left="1448" w:header="720" w:footer="720" w:gutter="0"/>
      <w:pgBorders>
        <w:top w:val="double" w:sz="1" w:space="12" w:color="000000"/>
        <w:left w:val="double" w:sz="1" w:space="31" w:color="000000"/>
        <w:bottom w:val="double" w:sz="1" w:space="12" w:color="000000"/>
        <w:right w:val="double" w:sz="1" w:space="31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bullet"/>
      <w:pStyle w:val="Heading1"/>
      <w:lvlText w:val=""/>
      <w:lvlJc w:val="left"/>
      <w:pPr>
        <w:ind w:left="432" w:hanging="432"/>
      </w:pPr>
    </w:lvl>
    <w:lvl w:ilvl="1">
      <w:start w:val="1"/>
      <w:numFmt w:val="bullet"/>
      <w:pStyle w:val="Heading2"/>
      <w:lvlText w:val=""/>
      <w:lvlJc w:val="left"/>
      <w:pPr>
        <w:ind w:left="576" w:hanging="576"/>
      </w:pPr>
    </w:lvl>
    <w:lvl w:ilvl="2">
      <w:start w:val="1"/>
      <w:numFmt w:val="bullet"/>
      <w:pStyle w:val="Heading3"/>
      <w:lvlText w:val=""/>
      <w:lvlJc w:val="left"/>
      <w:pPr>
        <w:ind w:left="720" w:hanging="720"/>
      </w:pPr>
    </w:lvl>
    <w:lvl w:ilvl="3">
      <w:start w:val="1"/>
      <w:numFmt w:val="bullet"/>
      <w:pStyle w:val="Heading4"/>
      <w:lvlText w:val=""/>
      <w:lvlJc w:val="left"/>
      <w:pPr>
        <w:ind w:left="864" w:hanging="864"/>
      </w:pPr>
    </w:lvl>
    <w:lvl w:ilvl="4">
      <w:start w:val="1"/>
      <w:numFmt w:val="bullet"/>
      <w:lvlText w:val=""/>
      <w:lvlJc w:val="left"/>
      <w:pPr>
        <w:ind w:left="1008" w:hanging="1008"/>
      </w:pPr>
    </w:lvl>
    <w:lvl w:ilvl="5">
      <w:start w:val="1"/>
      <w:numFmt w:val="bullet"/>
      <w:pStyle w:val="Heading6"/>
      <w:lvlText w:val=""/>
      <w:lvlJc w:val="left"/>
      <w:pPr>
        <w:ind w:left="1152" w:hanging="1152"/>
      </w:pPr>
    </w:lvl>
    <w:lvl w:ilvl="6">
      <w:start w:val="1"/>
      <w:numFmt w:val="bullet"/>
      <w:pStyle w:val="Heading7"/>
      <w:lvlText w:val=""/>
      <w:lvlJc w:val="left"/>
      <w:pPr>
        <w:ind w:left="1296" w:hanging="1296"/>
      </w:pPr>
    </w:lvl>
    <w:lvl w:ilvl="7">
      <w:start w:val="1"/>
      <w:numFmt w:val="bullet"/>
      <w:lvlText w:val=""/>
      <w:lvlJc w:val="left"/>
      <w:pPr>
        <w:ind w:left="1440" w:hanging="1440"/>
      </w:pPr>
    </w:lvl>
    <w:lvl w:ilvl="8">
      <w:start w:val="1"/>
      <w:numFmt w:val="bullet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singleLevel"/>
    <w:tmpl w:val="0000000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sz w:val="28"/>
      </w:rPr>
    </w:lvl>
  </w:abstractNum>
  <w:abstractNum w:abstractNumId="2" w15:restartNumberingAfterBreak="0">
    <w:nsid w:val="00000003"/>
    <w:multiLevelType w:val="singleLevel"/>
    <w:tmpl w:val="00000000"/>
    <w:lvl w:ilvl="0">
      <w:start w:val="1"/>
      <w:numFmt w:val="bullet"/>
      <w:lvlText w:val=""/>
      <w:lvlJc w:val="left"/>
      <w:pPr>
        <w:ind w:left="7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left="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00000007"/>
    <w:multiLevelType w:val="singleLevel"/>
    <w:tmpl w:val="00000000"/>
    <w:lvl w:ilvl="0">
      <w:start w:val="1"/>
      <w:numFmt w:val="lowerLetter"/>
      <w:lvlText w:val="%1)"/>
      <w:lvlJc w:val="left"/>
      <w:pPr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sz w:val="20"/>
      </w:rPr>
    </w:lvl>
  </w:abstractNum>
  <w:abstractNum w:abstractNumId="8" w15:restartNumberingAfterBreak="0">
    <w:nsid w:val="00000009"/>
    <w:multiLevelType w:val="single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b/>
        <w:color w:val="000000"/>
        <w:sz w:val="22"/>
        <w:szCs w:val="22"/>
      </w:rPr>
    </w:lvl>
  </w:abstractNum>
  <w:abstractNum w:abstractNumId="9" w15:restartNumberingAfterBreak="0">
    <w:nsid w:val="0000000A"/>
    <w:multiLevelType w:val="single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single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b/>
      </w:rPr>
    </w:lvl>
  </w:abstractNum>
  <w:abstractNum w:abstractNumId="11" w15:restartNumberingAfterBreak="0">
    <w:nsid w:val="26AC5D70"/>
    <w:multiLevelType w:val="hybridMultilevel"/>
    <w:tmpl w:val="00000000"/>
    <w:lvl w:ilvl="0" w:tplc="F4146910">
      <w:start w:val="1"/>
      <w:numFmt w:val="bullet"/>
      <w:lvlText w:val=""/>
      <w:lvlJc w:val="left"/>
      <w:pPr>
        <w:ind w:left="840" w:hanging="360"/>
      </w:pPr>
      <w:rPr>
        <w:rFonts w:ascii="Symbol" w:hAnsi="Symbol"/>
      </w:rPr>
    </w:lvl>
    <w:lvl w:ilvl="1" w:tplc="F446BF2E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/>
      </w:rPr>
    </w:lvl>
    <w:lvl w:ilvl="2" w:tplc="F7A06F0A">
      <w:start w:val="1"/>
      <w:numFmt w:val="bullet"/>
      <w:lvlText w:val=""/>
      <w:lvlJc w:val="left"/>
      <w:pPr>
        <w:ind w:left="2280" w:hanging="360"/>
      </w:pPr>
      <w:rPr>
        <w:rFonts w:ascii="Wingdings" w:hAnsi="Wingdings"/>
      </w:rPr>
    </w:lvl>
    <w:lvl w:ilvl="3" w:tplc="76540CD2">
      <w:start w:val="1"/>
      <w:numFmt w:val="bullet"/>
      <w:lvlText w:val=""/>
      <w:lvlJc w:val="left"/>
      <w:pPr>
        <w:ind w:left="3000" w:hanging="360"/>
      </w:pPr>
      <w:rPr>
        <w:rFonts w:ascii="Symbol" w:hAnsi="Symbol"/>
      </w:rPr>
    </w:lvl>
    <w:lvl w:ilvl="4" w:tplc="153E3378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/>
      </w:rPr>
    </w:lvl>
    <w:lvl w:ilvl="5" w:tplc="E32E2068">
      <w:start w:val="1"/>
      <w:numFmt w:val="bullet"/>
      <w:lvlText w:val=""/>
      <w:lvlJc w:val="left"/>
      <w:pPr>
        <w:ind w:left="4440" w:hanging="360"/>
      </w:pPr>
      <w:rPr>
        <w:rFonts w:ascii="Wingdings" w:hAnsi="Wingdings"/>
      </w:rPr>
    </w:lvl>
    <w:lvl w:ilvl="6" w:tplc="B4302B14">
      <w:start w:val="1"/>
      <w:numFmt w:val="bullet"/>
      <w:lvlText w:val=""/>
      <w:lvlJc w:val="left"/>
      <w:pPr>
        <w:ind w:left="5160" w:hanging="360"/>
      </w:pPr>
      <w:rPr>
        <w:rFonts w:ascii="Symbol" w:hAnsi="Symbol"/>
      </w:rPr>
    </w:lvl>
    <w:lvl w:ilvl="7" w:tplc="F148F7F0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/>
      </w:rPr>
    </w:lvl>
    <w:lvl w:ilvl="8" w:tplc="392CB8F4">
      <w:start w:val="1"/>
      <w:numFmt w:val="bullet"/>
      <w:lvlText w:val=""/>
      <w:lvlJc w:val="left"/>
      <w:pPr>
        <w:ind w:left="6600" w:hanging="360"/>
      </w:pPr>
      <w:rPr>
        <w:rFonts w:ascii="Wingdings" w:hAnsi="Wingdings"/>
      </w:rPr>
    </w:lvl>
  </w:abstractNum>
  <w:abstractNum w:abstractNumId="12" w15:restartNumberingAfterBreak="0">
    <w:nsid w:val="527215C7"/>
    <w:multiLevelType w:val="hybridMultilevel"/>
    <w:tmpl w:val="00000000"/>
    <w:lvl w:ilvl="0" w:tplc="91E21E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0606C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2F671E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8D25AB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A90BB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F30BD2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ABC907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E109E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088AA1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5B0C288D"/>
    <w:multiLevelType w:val="hybridMultilevel"/>
    <w:tmpl w:val="00000000"/>
    <w:lvl w:ilvl="0" w:tplc="9DB829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0DE6C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9D8EB6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C3E98A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3EE3A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8BEC86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5D8A84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26452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CA4035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66970AA4"/>
    <w:multiLevelType w:val="hybridMultilevel"/>
    <w:tmpl w:val="00000000"/>
    <w:lvl w:ilvl="0" w:tplc="1AC67EE8">
      <w:start w:val="1"/>
      <w:numFmt w:val="bullet"/>
      <w:pStyle w:val="Heading5"/>
      <w:lvlText w:val=""/>
      <w:lvlJc w:val="left"/>
      <w:pPr>
        <w:ind w:left="720" w:hanging="360"/>
      </w:pPr>
      <w:rPr>
        <w:rFonts w:ascii="Wingdings" w:hAnsi="Wingdings"/>
      </w:rPr>
    </w:lvl>
    <w:lvl w:ilvl="1" w:tplc="1504AF9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F5C287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2527B9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1FA209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35E55F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7287A5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262649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F8477F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4"/>
  </w:num>
  <w:num w:numId="13">
    <w:abstractNumId w:val="11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31"/>
    <w:rsid w:val="00053E14"/>
    <w:rsid w:val="000B554A"/>
    <w:rsid w:val="00121E4B"/>
    <w:rsid w:val="00131596"/>
    <w:rsid w:val="002B7FA2"/>
    <w:rsid w:val="00357BB2"/>
    <w:rsid w:val="00375F31"/>
    <w:rsid w:val="00383F6A"/>
    <w:rsid w:val="003C4C7A"/>
    <w:rsid w:val="00431592"/>
    <w:rsid w:val="0056719E"/>
    <w:rsid w:val="005779DE"/>
    <w:rsid w:val="00681096"/>
    <w:rsid w:val="00751C58"/>
    <w:rsid w:val="00850C74"/>
    <w:rsid w:val="00912AFD"/>
    <w:rsid w:val="0092147A"/>
    <w:rsid w:val="00962540"/>
    <w:rsid w:val="00A115D5"/>
    <w:rsid w:val="00A66D3E"/>
    <w:rsid w:val="00AC30C7"/>
    <w:rsid w:val="00B17690"/>
    <w:rsid w:val="00B321B3"/>
    <w:rsid w:val="00B609A2"/>
    <w:rsid w:val="00B87B38"/>
    <w:rsid w:val="00B87E4B"/>
    <w:rsid w:val="00CC24A7"/>
    <w:rsid w:val="00D636B7"/>
    <w:rsid w:val="00D97D24"/>
    <w:rsid w:val="00DE613C"/>
    <w:rsid w:val="00F117C0"/>
    <w:rsid w:val="00FF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D97C"/>
  <w15:chartTrackingRefBased/>
  <w15:docId w15:val="{B48CB7FE-57B5-416E-8BEB-BF0B1973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numPr>
        <w:numId w:val="1"/>
      </w:numPr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qFormat/>
    <w:pPr>
      <w:numPr>
        <w:numId w:val="12"/>
      </w:numPr>
      <w:outlineLvl w:val="4"/>
    </w:pPr>
    <w:rPr>
      <w:i/>
      <w:iCs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ind w:left="360" w:firstLine="0"/>
      <w:outlineLvl w:val="5"/>
    </w:pPr>
    <w:rPr>
      <w:b/>
      <w:bCs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sz w:val="28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4">
    <w:name w:val="WW8Num5z4"/>
    <w:rPr>
      <w:rFonts w:ascii="Courier New" w:hAnsi="Courier New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  <w:sz w:val="20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  <w:sz w:val="20"/>
    </w:rPr>
  </w:style>
  <w:style w:type="character" w:customStyle="1" w:styleId="WW8Num9z0">
    <w:name w:val="WW8Num9z0"/>
    <w:rPr>
      <w:b/>
      <w:color w:val="000000"/>
      <w:sz w:val="22"/>
      <w:szCs w:val="22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b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4">
    <w:name w:val="WW8Num7z4"/>
    <w:rPr>
      <w:rFonts w:ascii="Courier New" w:hAnsi="Courier New"/>
    </w:rPr>
  </w:style>
  <w:style w:type="character" w:customStyle="1" w:styleId="WW8Num8z1">
    <w:name w:val="WW8Num8z1"/>
    <w:rPr>
      <w:rFonts w:ascii="Courier New" w:hAnsi="Courier New"/>
      <w:sz w:val="20"/>
    </w:rPr>
  </w:style>
  <w:style w:type="character" w:customStyle="1" w:styleId="WW8Num8z2">
    <w:name w:val="WW8Num8z2"/>
    <w:rPr>
      <w:rFonts w:ascii="Wingdings" w:hAnsi="Wingdings"/>
      <w:sz w:val="2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Times New Roman" w:eastAsia="Times New Roman" w:hAnsi="Times New Roman" w:cs="Times New Roman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DefaultParagraphFont67">
    <w:name w:val="DefaultParagraphFont67"/>
  </w:style>
  <w:style w:type="character" w:customStyle="1" w:styleId="Hyperlink1">
    <w:name w:val="Hyperlink1"/>
    <w:rPr>
      <w:color w:val="0000FF"/>
      <w:u w:val="single"/>
    </w:rPr>
  </w:style>
  <w:style w:type="character" w:customStyle="1" w:styleId="FollowedHyperlink1">
    <w:name w:val="FollowedHyperlink1"/>
    <w:rPr>
      <w:color w:val="800080"/>
      <w:u w:val="single"/>
    </w:rPr>
  </w:style>
  <w:style w:type="character" w:customStyle="1" w:styleId="Heading6Char">
    <w:name w:val="Heading 6 Char"/>
    <w:rPr>
      <w:b/>
      <w:bCs/>
      <w:sz w:val="22"/>
      <w:szCs w:val="24"/>
      <w:lang w:val="en-US"/>
    </w:rPr>
  </w:style>
  <w:style w:type="character" w:customStyle="1" w:styleId="Strong1">
    <w:name w:val="Strong1"/>
    <w:qFormat/>
    <w:rPr>
      <w:b/>
      <w:bCs/>
    </w:rPr>
  </w:style>
  <w:style w:type="character" w:customStyle="1" w:styleId="Emphasis1">
    <w:name w:val="Emphasis1"/>
    <w:qFormat/>
    <w:rPr>
      <w:i/>
      <w:iCs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paragraph" w:customStyle="1" w:styleId="Heading">
    <w:name w:val="Heading"/>
    <w:basedOn w:val="Normal"/>
    <w:next w:val="Salutation"/>
    <w:pPr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Salutation">
    <w:name w:val="Salutation"/>
    <w:aliases w:val="Body Text1"/>
    <w:basedOn w:val="Normal"/>
    <w:pPr>
      <w:spacing w:after="120"/>
    </w:pPr>
  </w:style>
  <w:style w:type="paragraph" w:styleId="Date">
    <w:name w:val="Date"/>
    <w:aliases w:val="List1"/>
    <w:basedOn w:val="Salutation"/>
    <w:rPr>
      <w:rFonts w:cs="Tahoma"/>
    </w:rPr>
  </w:style>
  <w:style w:type="paragraph" w:styleId="BodyTextFirstIndent">
    <w:name w:val="Body Text First Indent"/>
    <w:aliases w:val="Caption1"/>
    <w:basedOn w:val="Normal"/>
    <w:qFormat/>
    <w:pPr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Pr>
      <w:rFonts w:cs="Tahoma"/>
    </w:rPr>
  </w:style>
  <w:style w:type="paragraph" w:styleId="NoteHeading">
    <w:name w:val="Note Heading"/>
    <w:aliases w:val="Balloon Text1"/>
    <w:basedOn w:val="Normal"/>
    <w:rPr>
      <w:rFonts w:ascii="Tahoma" w:hAnsi="Tahoma"/>
      <w:sz w:val="16"/>
      <w:szCs w:val="16"/>
    </w:rPr>
  </w:style>
  <w:style w:type="paragraph" w:styleId="BodyText2">
    <w:name w:val="Body Text 2"/>
    <w:aliases w:val="List Paragraph1"/>
    <w:basedOn w:val="Normal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Revision">
    <w:name w:val="Revision"/>
    <w:hidden/>
    <w:uiPriority w:val="99"/>
    <w:semiHidden/>
    <w:rsid w:val="00B321B3"/>
    <w:rPr>
      <w:sz w:val="24"/>
      <w:szCs w:val="24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B321B3"/>
    <w:rPr>
      <w:rFonts w:ascii="Segoe UI" w:hAnsi="Segoe UI" w:cs="Segoe UI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B321B3"/>
    <w:rPr>
      <w:rFonts w:ascii="Segoe UI" w:hAnsi="Segoe UI" w:cs="Segoe UI"/>
      <w:sz w:val="18"/>
      <w:szCs w:val="18"/>
    </w:rPr>
  </w:style>
  <w:style w:type="character" w:styleId="Strong">
    <w:name w:val="Strong"/>
    <w:qFormat/>
    <w:rsid w:val="00962540"/>
    <w:rPr>
      <w:b/>
      <w:bCs/>
    </w:rPr>
  </w:style>
  <w:style w:type="character" w:styleId="Hyperlink">
    <w:name w:val="Hyperlink"/>
    <w:rsid w:val="00AC30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F611A-3884-4AC6-8A13-7E0FBD856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INFORMATION</vt:lpstr>
    </vt:vector>
  </TitlesOfParts>
  <Company>HP</Company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INFORMATION</dc:title>
  <dc:subject/>
  <dc:creator>Pentium I.I Ghz</dc:creator>
  <cp:keywords/>
  <cp:lastModifiedBy>LEME GROUP</cp:lastModifiedBy>
  <cp:revision>10</cp:revision>
  <cp:lastPrinted>2011-06-24T11:23:00Z</cp:lastPrinted>
  <dcterms:created xsi:type="dcterms:W3CDTF">2021-09-03T07:48:00Z</dcterms:created>
  <dcterms:modified xsi:type="dcterms:W3CDTF">2021-09-03T08:27:00Z</dcterms:modified>
</cp:coreProperties>
</file>